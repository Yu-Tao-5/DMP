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8551C"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0E25FB7A" w14:textId="77777777" w:rsidR="003C48A9" w:rsidRDefault="003C48A9" w:rsidP="00AB3302">
      <w:pPr>
        <w:rPr>
          <w:bCs/>
        </w:rPr>
      </w:pPr>
    </w:p>
    <w:p w14:paraId="622D24CD"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78E9B020"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3816ABCB"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58C96170" w14:textId="77777777" w:rsidR="00AB3302" w:rsidRDefault="00AB3302" w:rsidP="00F17D69">
      <w:pPr>
        <w:spacing w:after="120"/>
        <w:rPr>
          <w:bCs/>
        </w:rPr>
      </w:pPr>
    </w:p>
    <w:p w14:paraId="40ABE599" w14:textId="77777777" w:rsidR="00E20180" w:rsidRDefault="00E20180" w:rsidP="00AE0BF5"/>
    <w:p w14:paraId="1D93E53E" w14:textId="77777777" w:rsidR="00AB3302" w:rsidRDefault="00AB3302" w:rsidP="00AE0BF5">
      <w:pPr>
        <w:rPr>
          <w:rFonts w:cstheme="minorHAnsi"/>
        </w:rPr>
      </w:pPr>
    </w:p>
    <w:p w14:paraId="4DCE3A03" w14:textId="77777777" w:rsidR="00AB3302" w:rsidRDefault="00AB3302" w:rsidP="00AE0BF5">
      <w:pPr>
        <w:rPr>
          <w:rFonts w:cstheme="minorHAnsi"/>
        </w:rPr>
      </w:pPr>
    </w:p>
    <w:p w14:paraId="7B9471A8"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48ED58F1" w14:textId="77777777" w:rsidTr="003B1BA3">
        <w:trPr>
          <w:cantSplit/>
        </w:trPr>
        <w:tc>
          <w:tcPr>
            <w:tcW w:w="15593" w:type="dxa"/>
            <w:gridSpan w:val="2"/>
            <w:shd w:val="clear" w:color="auto" w:fill="5B9BD5" w:themeFill="accent5"/>
          </w:tcPr>
          <w:p w14:paraId="08D941CE"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11BE3469" w14:textId="77777777" w:rsidR="00202C9D" w:rsidRPr="00265950" w:rsidRDefault="00202C9D" w:rsidP="003B1BA3">
            <w:pPr>
              <w:pStyle w:val="ListParagraph"/>
              <w:ind w:left="1080"/>
              <w:rPr>
                <w:b/>
                <w:lang w:val="nl-BE"/>
              </w:rPr>
            </w:pPr>
          </w:p>
        </w:tc>
      </w:tr>
      <w:tr w:rsidR="00202C9D" w14:paraId="765B5419" w14:textId="77777777" w:rsidTr="003B1BA3">
        <w:trPr>
          <w:cantSplit/>
          <w:trHeight w:val="269"/>
        </w:trPr>
        <w:tc>
          <w:tcPr>
            <w:tcW w:w="4962" w:type="dxa"/>
          </w:tcPr>
          <w:p w14:paraId="5479E340"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630FF5F3" w14:textId="13AF27FC" w:rsidR="00202C9D" w:rsidRPr="000E40C8" w:rsidRDefault="008A690E" w:rsidP="003B1BA3">
            <w:pPr>
              <w:rPr>
                <w:lang w:val="nl-BE"/>
              </w:rPr>
            </w:pPr>
            <w:r w:rsidRPr="000E40C8">
              <w:rPr>
                <w:lang w:val="nl-BE"/>
              </w:rPr>
              <w:t>Sara Baco &amp; https://orcid.org/0000-0001-8850-5174</w:t>
            </w:r>
          </w:p>
        </w:tc>
      </w:tr>
      <w:tr w:rsidR="008A690E" w14:paraId="674DADBD" w14:textId="77777777" w:rsidTr="003B1BA3">
        <w:trPr>
          <w:cantSplit/>
          <w:trHeight w:val="633"/>
        </w:trPr>
        <w:tc>
          <w:tcPr>
            <w:tcW w:w="4962" w:type="dxa"/>
          </w:tcPr>
          <w:p w14:paraId="28B647B5" w14:textId="77777777" w:rsidR="008A690E" w:rsidRPr="006C0CA3" w:rsidRDefault="008A690E" w:rsidP="008A690E">
            <w:r w:rsidRPr="00B84C69">
              <w:t>Contributor name(s) (</w:t>
            </w:r>
            <w:r>
              <w:t xml:space="preserve">+ </w:t>
            </w:r>
            <w:r w:rsidRPr="00B84C69">
              <w:t xml:space="preserve">ORCID) </w:t>
            </w:r>
            <w:r>
              <w:t>&amp;</w:t>
            </w:r>
            <w:r w:rsidRPr="00B84C69">
              <w:t xml:space="preserve"> roles</w:t>
            </w:r>
          </w:p>
        </w:tc>
        <w:tc>
          <w:tcPr>
            <w:tcW w:w="10631" w:type="dxa"/>
          </w:tcPr>
          <w:p w14:paraId="73E9B18F" w14:textId="5115110F" w:rsidR="008A690E" w:rsidRPr="000E40C8" w:rsidRDefault="008A690E" w:rsidP="008A690E">
            <w:proofErr w:type="spellStart"/>
            <w:r w:rsidRPr="000E40C8">
              <w:rPr>
                <w:lang w:val="en-US"/>
              </w:rPr>
              <w:t>Sibylle</w:t>
            </w:r>
            <w:proofErr w:type="spellEnd"/>
            <w:r w:rsidRPr="000E40C8">
              <w:rPr>
                <w:lang w:val="en-US"/>
              </w:rPr>
              <w:t xml:space="preserve"> </w:t>
            </w:r>
            <w:proofErr w:type="spellStart"/>
            <w:r w:rsidRPr="000E40C8">
              <w:rPr>
                <w:lang w:val="en-US"/>
              </w:rPr>
              <w:t>Vonesch</w:t>
            </w:r>
            <w:proofErr w:type="spellEnd"/>
            <w:r w:rsidRPr="000E40C8">
              <w:rPr>
                <w:lang w:val="en-US"/>
              </w:rPr>
              <w:t xml:space="preserve"> (</w:t>
            </w:r>
            <w:hyperlink r:id="rId9" w:history="1">
              <w:r w:rsidRPr="000E40C8">
                <w:rPr>
                  <w:rStyle w:val="Hyperlink"/>
                  <w:lang w:val="en-US"/>
                </w:rPr>
                <w:t>https://orcid.org/0000-0003-2485-1048</w:t>
              </w:r>
            </w:hyperlink>
            <w:r w:rsidRPr="000E40C8">
              <w:rPr>
                <w:lang w:val="en-US"/>
              </w:rPr>
              <w:t>) &amp; Supervisor</w:t>
            </w:r>
          </w:p>
        </w:tc>
      </w:tr>
      <w:tr w:rsidR="00202C9D" w14:paraId="5BB14711" w14:textId="77777777" w:rsidTr="003B1BA3">
        <w:trPr>
          <w:cantSplit/>
          <w:trHeight w:val="269"/>
        </w:trPr>
        <w:tc>
          <w:tcPr>
            <w:tcW w:w="4962" w:type="dxa"/>
          </w:tcPr>
          <w:p w14:paraId="2A0F0FFE"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1EE53F12" w14:textId="1C9877AB" w:rsidR="00202C9D" w:rsidRPr="00250516" w:rsidRDefault="00202C9D" w:rsidP="003B1BA3">
            <w:pPr>
              <w:rPr>
                <w:lang w:val="nl-BE"/>
              </w:rPr>
            </w:pPr>
            <w:r>
              <w:rPr>
                <w:lang w:val="nl-BE"/>
              </w:rPr>
              <w:t xml:space="preserve"> </w:t>
            </w:r>
            <w:r w:rsidR="00450CA8" w:rsidRPr="00450CA8">
              <w:rPr>
                <w:lang w:val="nl-BE"/>
              </w:rPr>
              <w:t>3E221094</w:t>
            </w:r>
            <w:r w:rsidR="008A690E">
              <w:rPr>
                <w:lang w:val="nl-BE"/>
              </w:rPr>
              <w:t xml:space="preserve"> &amp; </w:t>
            </w:r>
            <w:r w:rsidR="008A690E" w:rsidRPr="008A690E">
              <w:rPr>
                <w:lang w:val="nl-BE"/>
              </w:rPr>
              <w:t>Dissecting the functional consequences of synonymous mutations using massively parallel precision genome editing</w:t>
            </w:r>
          </w:p>
        </w:tc>
      </w:tr>
      <w:tr w:rsidR="00202C9D" w14:paraId="2A3AA368" w14:textId="77777777" w:rsidTr="003B1BA3">
        <w:trPr>
          <w:cantSplit/>
          <w:trHeight w:val="269"/>
        </w:trPr>
        <w:tc>
          <w:tcPr>
            <w:tcW w:w="4962" w:type="dxa"/>
          </w:tcPr>
          <w:p w14:paraId="3B00337D"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11C413DC" w14:textId="49DD9835" w:rsidR="00202C9D" w:rsidRDefault="00450CA8" w:rsidP="003B1BA3">
            <w:pPr>
              <w:rPr>
                <w:lang w:val="nl-BE"/>
              </w:rPr>
            </w:pPr>
            <w:r w:rsidRPr="008A690E">
              <w:rPr>
                <w:lang w:val="nl-BE"/>
              </w:rPr>
              <w:t>11PS824N</w:t>
            </w:r>
          </w:p>
        </w:tc>
      </w:tr>
      <w:tr w:rsidR="00202C9D" w:rsidRPr="003716A8" w14:paraId="2C6CB066" w14:textId="77777777" w:rsidTr="003B1BA3">
        <w:trPr>
          <w:cantSplit/>
          <w:trHeight w:val="269"/>
        </w:trPr>
        <w:tc>
          <w:tcPr>
            <w:tcW w:w="4962" w:type="dxa"/>
          </w:tcPr>
          <w:p w14:paraId="269BA75F" w14:textId="77777777" w:rsidR="00202C9D" w:rsidRPr="00B84C69" w:rsidRDefault="00202C9D" w:rsidP="003B1BA3">
            <w:r w:rsidRPr="00C512C7">
              <w:t>Affiliation(s)</w:t>
            </w:r>
          </w:p>
        </w:tc>
        <w:tc>
          <w:tcPr>
            <w:tcW w:w="10631" w:type="dxa"/>
          </w:tcPr>
          <w:p w14:paraId="3C70B224" w14:textId="65551330" w:rsidR="00202C9D" w:rsidRDefault="00450CA8" w:rsidP="003B1BA3">
            <w:pPr>
              <w:rPr>
                <w:lang w:val="nl-BE"/>
              </w:rPr>
            </w:pPr>
            <w:r>
              <w:rPr>
                <w:rFonts w:ascii="Segoe UI Symbol" w:hAnsi="Segoe UI Symbol" w:cs="Segoe UI Symbol"/>
                <w:lang w:val="nl-BE"/>
              </w:rPr>
              <w:t>X</w:t>
            </w:r>
            <w:r w:rsidR="00202C9D" w:rsidRPr="0094370D">
              <w:rPr>
                <w:lang w:val="nl-BE"/>
              </w:rPr>
              <w:t xml:space="preserve"> KU Leuven </w:t>
            </w:r>
          </w:p>
          <w:p w14:paraId="4A6EE59F"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1B6BD6BC"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1319B933"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5CE29744"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7BD1FF50"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Other:</w:t>
            </w:r>
          </w:p>
          <w:p w14:paraId="423CAAAE"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45E1334C" w14:textId="77777777" w:rsidTr="003B1BA3">
        <w:trPr>
          <w:cantSplit/>
          <w:trHeight w:val="269"/>
        </w:trPr>
        <w:tc>
          <w:tcPr>
            <w:tcW w:w="4962" w:type="dxa"/>
          </w:tcPr>
          <w:p w14:paraId="60B81511" w14:textId="77777777" w:rsidR="00202C9D" w:rsidRPr="00C512C7" w:rsidRDefault="00202C9D" w:rsidP="003B1BA3">
            <w:r w:rsidRPr="003716A8">
              <w:t>Please provide a short project description</w:t>
            </w:r>
          </w:p>
        </w:tc>
        <w:tc>
          <w:tcPr>
            <w:tcW w:w="10631" w:type="dxa"/>
          </w:tcPr>
          <w:p w14:paraId="36EC97F4" w14:textId="6B4EC874" w:rsidR="00202C9D" w:rsidRPr="00A9613F" w:rsidRDefault="00450CA8" w:rsidP="003B1BA3">
            <w:pPr>
              <w:rPr>
                <w:rFonts w:cstheme="minorHAnsi"/>
              </w:rPr>
            </w:pPr>
            <w:r w:rsidRPr="00A9613F">
              <w:rPr>
                <w:rFonts w:cstheme="minorHAnsi"/>
              </w:rPr>
              <w:t xml:space="preserve">In this project, I will investigate the mechanisms with which synonymous codon substitutions can affect different layers of gene expression and drive phenotypic change. Combining genome editing, functional genomics and bioinformatics, I will engineer naturally occurring and artificial synonymous mutations in the eukaryotic model S. cerevisiae and measure their effect at the RNA and protein level. To do this, I will use a CRISPR-based tool that can engineer and measure the impact of thousands of mutations in parallel recently developed by my host lab. By measuring different phenotypes at the RNA and protein level in </w:t>
            </w:r>
            <w:proofErr w:type="gramStart"/>
            <w:r w:rsidRPr="00A9613F">
              <w:rPr>
                <w:rFonts w:cstheme="minorHAnsi"/>
              </w:rPr>
              <w:t>high-throughput</w:t>
            </w:r>
            <w:proofErr w:type="gramEnd"/>
            <w:r w:rsidR="000F4608" w:rsidRPr="00A9613F">
              <w:rPr>
                <w:rFonts w:cstheme="minorHAnsi"/>
              </w:rPr>
              <w:t>, this comprehensive study aims to dissect the mechanism underlying the phenotypic impact of synonymous mutations and</w:t>
            </w:r>
            <w:r w:rsidRPr="00A9613F">
              <w:rPr>
                <w:rFonts w:cstheme="minorHAnsi"/>
              </w:rPr>
              <w:t xml:space="preserve"> will shed light on the importance of synonymous codon usage as a determinant of protein expression and function.</w:t>
            </w:r>
          </w:p>
          <w:p w14:paraId="2D8E445B" w14:textId="77777777" w:rsidR="00202C9D" w:rsidRPr="00A9613F" w:rsidRDefault="00202C9D" w:rsidP="003B1BA3">
            <w:pPr>
              <w:rPr>
                <w:rFonts w:cstheme="minorHAnsi"/>
              </w:rPr>
            </w:pPr>
          </w:p>
        </w:tc>
      </w:tr>
    </w:tbl>
    <w:p w14:paraId="0BEE03DB" w14:textId="67BAD9D3" w:rsidR="00B45D33" w:rsidRDefault="00B45D33"/>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750C1458" w14:textId="77777777" w:rsidTr="00BA789F">
        <w:trPr>
          <w:cantSplit/>
          <w:trHeight w:val="269"/>
        </w:trPr>
        <w:tc>
          <w:tcPr>
            <w:tcW w:w="15593" w:type="dxa"/>
            <w:gridSpan w:val="2"/>
            <w:shd w:val="clear" w:color="auto" w:fill="5B9BD5" w:themeFill="accent5"/>
          </w:tcPr>
          <w:p w14:paraId="45169F2E" w14:textId="77777777" w:rsidR="00BA789F" w:rsidRDefault="00BA789F" w:rsidP="003A1071">
            <w:pPr>
              <w:pStyle w:val="ListParagraph"/>
              <w:numPr>
                <w:ilvl w:val="0"/>
                <w:numId w:val="22"/>
              </w:numPr>
              <w:rPr>
                <w:b/>
                <w:bCs/>
                <w:lang w:val="nl-BE"/>
              </w:rPr>
            </w:pPr>
            <w:r>
              <w:rPr>
                <w:b/>
                <w:bCs/>
                <w:lang w:val="nl-BE"/>
              </w:rPr>
              <w:t>Research Data Summary</w:t>
            </w:r>
          </w:p>
          <w:p w14:paraId="0FE59183" w14:textId="77777777" w:rsidR="00BA789F" w:rsidRPr="00184881" w:rsidRDefault="00BA789F" w:rsidP="00184881"/>
        </w:tc>
      </w:tr>
      <w:tr w:rsidR="00184881" w:rsidRPr="00F42A6F" w14:paraId="66B2717F" w14:textId="77777777" w:rsidTr="00DF0787">
        <w:trPr>
          <w:cantSplit/>
          <w:trHeight w:val="269"/>
        </w:trPr>
        <w:tc>
          <w:tcPr>
            <w:tcW w:w="15593" w:type="dxa"/>
            <w:gridSpan w:val="2"/>
          </w:tcPr>
          <w:p w14:paraId="6B75784A"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7BA14067" w14:textId="77777777" w:rsidTr="009E2081">
              <w:tc>
                <w:tcPr>
                  <w:tcW w:w="7116" w:type="dxa"/>
                  <w:gridSpan w:val="4"/>
                  <w:tcBorders>
                    <w:top w:val="nil"/>
                    <w:left w:val="nil"/>
                  </w:tcBorders>
                </w:tcPr>
                <w:p w14:paraId="1494A68C" w14:textId="77777777" w:rsidR="007B6EED" w:rsidRPr="00184DDE" w:rsidRDefault="007B6EED" w:rsidP="00184881">
                  <w:pPr>
                    <w:rPr>
                      <w:sz w:val="20"/>
                    </w:rPr>
                  </w:pPr>
                </w:p>
              </w:tc>
              <w:tc>
                <w:tcPr>
                  <w:tcW w:w="1984" w:type="dxa"/>
                </w:tcPr>
                <w:p w14:paraId="25C5FF7C"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37E6FB7C"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334A89CE"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4D9581CC"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03D27DD7" w14:textId="77777777" w:rsidTr="009E2081">
              <w:tc>
                <w:tcPr>
                  <w:tcW w:w="1588" w:type="dxa"/>
                </w:tcPr>
                <w:p w14:paraId="7430B2B1" w14:textId="77777777" w:rsidR="00202C9D" w:rsidRDefault="00202C9D" w:rsidP="00202C9D">
                  <w:r>
                    <w:t xml:space="preserve">Dataset </w:t>
                  </w:r>
                  <w:r w:rsidR="009E2081">
                    <w:t>N</w:t>
                  </w:r>
                  <w:r>
                    <w:t>ame</w:t>
                  </w:r>
                </w:p>
              </w:tc>
              <w:tc>
                <w:tcPr>
                  <w:tcW w:w="1842" w:type="dxa"/>
                </w:tcPr>
                <w:p w14:paraId="0B441322" w14:textId="77777777" w:rsidR="00202C9D" w:rsidRDefault="00202C9D" w:rsidP="00202C9D">
                  <w:r>
                    <w:t>Description</w:t>
                  </w:r>
                </w:p>
              </w:tc>
              <w:tc>
                <w:tcPr>
                  <w:tcW w:w="2332" w:type="dxa"/>
                </w:tcPr>
                <w:p w14:paraId="4D9EC94E" w14:textId="77777777" w:rsidR="00202C9D" w:rsidRPr="00F42A6F" w:rsidRDefault="009E2081" w:rsidP="00202C9D">
                  <w:r>
                    <w:t xml:space="preserve">New or </w:t>
                  </w:r>
                  <w:proofErr w:type="gramStart"/>
                  <w:r>
                    <w:t>Reused</w:t>
                  </w:r>
                  <w:proofErr w:type="gramEnd"/>
                  <w:r w:rsidR="00202C9D">
                    <w:t xml:space="preserve"> </w:t>
                  </w:r>
                </w:p>
              </w:tc>
              <w:tc>
                <w:tcPr>
                  <w:tcW w:w="1354" w:type="dxa"/>
                </w:tcPr>
                <w:p w14:paraId="5F9D99E3" w14:textId="77777777" w:rsidR="00202C9D" w:rsidRDefault="009E2081" w:rsidP="00202C9D">
                  <w:r>
                    <w:t>Digital or Physical</w:t>
                  </w:r>
                  <w:r w:rsidR="00202C9D">
                    <w:t xml:space="preserve"> </w:t>
                  </w:r>
                </w:p>
              </w:tc>
              <w:tc>
                <w:tcPr>
                  <w:tcW w:w="1984" w:type="dxa"/>
                </w:tcPr>
                <w:p w14:paraId="3C259087" w14:textId="77777777" w:rsidR="00202C9D" w:rsidRDefault="00202C9D" w:rsidP="00202C9D">
                  <w:r>
                    <w:t>Digital Data Type</w:t>
                  </w:r>
                </w:p>
                <w:p w14:paraId="08265693" w14:textId="77777777" w:rsidR="00202C9D" w:rsidRDefault="00202C9D" w:rsidP="00807DDC"/>
              </w:tc>
              <w:tc>
                <w:tcPr>
                  <w:tcW w:w="1985" w:type="dxa"/>
                </w:tcPr>
                <w:p w14:paraId="41D3FC7A" w14:textId="77777777" w:rsidR="00202C9D" w:rsidRDefault="00202C9D" w:rsidP="00202C9D">
                  <w:r>
                    <w:t xml:space="preserve">Digital Data Format </w:t>
                  </w:r>
                </w:p>
                <w:p w14:paraId="7C899B33" w14:textId="77777777" w:rsidR="00202C9D" w:rsidRDefault="00202C9D" w:rsidP="00184DDE"/>
              </w:tc>
              <w:tc>
                <w:tcPr>
                  <w:tcW w:w="2126" w:type="dxa"/>
                </w:tcPr>
                <w:p w14:paraId="4613ED49" w14:textId="77777777" w:rsidR="00202C9D" w:rsidRDefault="00202C9D" w:rsidP="00202C9D">
                  <w:r>
                    <w:t>Digital Data Volume (MB, GB, TB)</w:t>
                  </w:r>
                </w:p>
              </w:tc>
              <w:tc>
                <w:tcPr>
                  <w:tcW w:w="2156" w:type="dxa"/>
                </w:tcPr>
                <w:p w14:paraId="0582E9CE" w14:textId="77777777" w:rsidR="00202C9D" w:rsidRDefault="00202C9D" w:rsidP="00202C9D">
                  <w:r>
                    <w:t>Physical Volume</w:t>
                  </w:r>
                </w:p>
                <w:p w14:paraId="0A5046FA" w14:textId="77777777" w:rsidR="00202C9D" w:rsidRDefault="00202C9D" w:rsidP="00202C9D"/>
                <w:p w14:paraId="44BF8EB5" w14:textId="77777777" w:rsidR="00202C9D" w:rsidRDefault="00202C9D" w:rsidP="00184DDE"/>
              </w:tc>
            </w:tr>
            <w:tr w:rsidR="00796E71" w14:paraId="769E0E8C" w14:textId="77777777" w:rsidTr="009E2081">
              <w:tc>
                <w:tcPr>
                  <w:tcW w:w="1588" w:type="dxa"/>
                </w:tcPr>
                <w:p w14:paraId="3D324A8B" w14:textId="23C7214C" w:rsidR="00796E71" w:rsidRDefault="00796E71" w:rsidP="00796E71">
                  <w:r>
                    <w:t>BIOLOGICAL MATERIAL</w:t>
                  </w:r>
                </w:p>
              </w:tc>
              <w:tc>
                <w:tcPr>
                  <w:tcW w:w="1842" w:type="dxa"/>
                </w:tcPr>
                <w:p w14:paraId="4D627B21" w14:textId="4551E407" w:rsidR="00796E71" w:rsidRDefault="00796E71" w:rsidP="00796E71">
                  <w:r>
                    <w:t>Y</w:t>
                  </w:r>
                  <w:r w:rsidRPr="00096FA5">
                    <w:t>east libraries (</w:t>
                  </w:r>
                  <w:r w:rsidRPr="00096FA5">
                    <w:rPr>
                      <w:i/>
                      <w:iCs/>
                    </w:rPr>
                    <w:t>S. cerevisiae</w:t>
                  </w:r>
                  <w:r w:rsidRPr="00096FA5">
                    <w:t xml:space="preserve">) constructed through genome engineering, bacterial </w:t>
                  </w:r>
                  <w:proofErr w:type="gramStart"/>
                  <w:r w:rsidRPr="00096FA5">
                    <w:t>plasmids</w:t>
                  </w:r>
                  <w:proofErr w:type="gramEnd"/>
                  <w:r>
                    <w:t xml:space="preserve"> and plasmid libraries</w:t>
                  </w:r>
                </w:p>
              </w:tc>
              <w:tc>
                <w:tcPr>
                  <w:tcW w:w="2332" w:type="dxa"/>
                </w:tcPr>
                <w:p w14:paraId="561A8983" w14:textId="6DE7195C" w:rsidR="00796E71" w:rsidRPr="00250516" w:rsidRDefault="00000000" w:rsidP="00796E71">
                  <w:pPr>
                    <w:rPr>
                      <w:lang w:val="en-US"/>
                    </w:rPr>
                  </w:pPr>
                  <w:sdt>
                    <w:sdtPr>
                      <w:rPr>
                        <w:lang w:val="en-US"/>
                      </w:rPr>
                      <w:id w:val="-1837914260"/>
                      <w14:checkbox>
                        <w14:checked w14:val="1"/>
                        <w14:checkedState w14:val="2612" w14:font="MS Gothic"/>
                        <w14:uncheckedState w14:val="2610" w14:font="MS Gothic"/>
                      </w14:checkbox>
                    </w:sdtPr>
                    <w:sdtContent>
                      <w:r w:rsidR="00796E71">
                        <w:rPr>
                          <w:rFonts w:ascii="MS Gothic" w:eastAsia="MS Gothic" w:hAnsi="MS Gothic" w:hint="eastAsia"/>
                          <w:lang w:val="en-US"/>
                        </w:rPr>
                        <w:t>☒</w:t>
                      </w:r>
                    </w:sdtContent>
                  </w:sdt>
                  <w:r w:rsidR="00796E71">
                    <w:rPr>
                      <w:lang w:val="en-US"/>
                    </w:rPr>
                    <w:t xml:space="preserve"> </w:t>
                  </w:r>
                  <w:r w:rsidR="00796E71" w:rsidRPr="00250516">
                    <w:rPr>
                      <w:lang w:val="en-US"/>
                    </w:rPr>
                    <w:t xml:space="preserve">Generate new </w:t>
                  </w:r>
                  <w:proofErr w:type="gramStart"/>
                  <w:r w:rsidR="00796E71" w:rsidRPr="00250516">
                    <w:rPr>
                      <w:lang w:val="en-US"/>
                    </w:rPr>
                    <w:t>data</w:t>
                  </w:r>
                  <w:proofErr w:type="gramEnd"/>
                </w:p>
                <w:p w14:paraId="531A4F57" w14:textId="77777777" w:rsidR="00796E71" w:rsidRPr="000E6129" w:rsidRDefault="00000000" w:rsidP="00796E71">
                  <w:sdt>
                    <w:sdtPr>
                      <w:rPr>
                        <w:lang w:val="en-US"/>
                      </w:rPr>
                      <w:id w:val="-1773621054"/>
                      <w14:checkbox>
                        <w14:checked w14:val="0"/>
                        <w14:checkedState w14:val="2612" w14:font="MS Gothic"/>
                        <w14:uncheckedState w14:val="2610" w14:font="MS Gothic"/>
                      </w14:checkbox>
                    </w:sdtPr>
                    <w:sdtContent>
                      <w:r w:rsidR="00796E71">
                        <w:rPr>
                          <w:rFonts w:ascii="MS Gothic" w:eastAsia="MS Gothic" w:hAnsi="MS Gothic" w:hint="eastAsia"/>
                          <w:lang w:val="en-US"/>
                        </w:rPr>
                        <w:t>☐</w:t>
                      </w:r>
                    </w:sdtContent>
                  </w:sdt>
                  <w:r w:rsidR="00796E71" w:rsidRPr="00250516">
                    <w:rPr>
                      <w:lang w:val="en-US"/>
                    </w:rPr>
                    <w:t xml:space="preserve"> Reuse existing data</w:t>
                  </w:r>
                </w:p>
              </w:tc>
              <w:tc>
                <w:tcPr>
                  <w:tcW w:w="1354" w:type="dxa"/>
                </w:tcPr>
                <w:p w14:paraId="336293E6" w14:textId="77777777" w:rsidR="00796E71" w:rsidRPr="00250516" w:rsidRDefault="00000000" w:rsidP="00796E71">
                  <w:pPr>
                    <w:rPr>
                      <w:lang w:val="en-US"/>
                    </w:rPr>
                  </w:pPr>
                  <w:sdt>
                    <w:sdtPr>
                      <w:rPr>
                        <w:lang w:val="en-US"/>
                      </w:rPr>
                      <w:id w:val="-1249884780"/>
                      <w14:checkbox>
                        <w14:checked w14:val="0"/>
                        <w14:checkedState w14:val="2612" w14:font="MS Gothic"/>
                        <w14:uncheckedState w14:val="2610" w14:font="MS Gothic"/>
                      </w14:checkbox>
                    </w:sdtPr>
                    <w:sdtContent>
                      <w:r w:rsidR="00796E71">
                        <w:rPr>
                          <w:rFonts w:ascii="MS Gothic" w:eastAsia="MS Gothic" w:hAnsi="MS Gothic" w:hint="eastAsia"/>
                          <w:lang w:val="en-US"/>
                        </w:rPr>
                        <w:t>☐</w:t>
                      </w:r>
                    </w:sdtContent>
                  </w:sdt>
                  <w:r w:rsidR="00796E71">
                    <w:rPr>
                      <w:lang w:val="en-US"/>
                    </w:rPr>
                    <w:t xml:space="preserve"> Digital</w:t>
                  </w:r>
                </w:p>
                <w:p w14:paraId="67D0A97B" w14:textId="799274D7" w:rsidR="00796E71" w:rsidRDefault="00000000" w:rsidP="00796E71">
                  <w:sdt>
                    <w:sdtPr>
                      <w:rPr>
                        <w:lang w:val="en-US"/>
                      </w:rPr>
                      <w:id w:val="-1655596918"/>
                      <w14:checkbox>
                        <w14:checked w14:val="1"/>
                        <w14:checkedState w14:val="2612" w14:font="MS Gothic"/>
                        <w14:uncheckedState w14:val="2610" w14:font="MS Gothic"/>
                      </w14:checkbox>
                    </w:sdtPr>
                    <w:sdtContent>
                      <w:r w:rsidR="00796E71">
                        <w:rPr>
                          <w:rFonts w:ascii="MS Gothic" w:eastAsia="MS Gothic" w:hAnsi="MS Gothic" w:hint="eastAsia"/>
                          <w:lang w:val="en-US"/>
                        </w:rPr>
                        <w:t>☒</w:t>
                      </w:r>
                    </w:sdtContent>
                  </w:sdt>
                  <w:r w:rsidR="00796E71" w:rsidRPr="00250516">
                    <w:rPr>
                      <w:lang w:val="en-US"/>
                    </w:rPr>
                    <w:t xml:space="preserve"> </w:t>
                  </w:r>
                  <w:r w:rsidR="00796E71">
                    <w:rPr>
                      <w:lang w:val="en-US"/>
                    </w:rPr>
                    <w:t>Physical</w:t>
                  </w:r>
                </w:p>
              </w:tc>
              <w:tc>
                <w:tcPr>
                  <w:tcW w:w="1984" w:type="dxa"/>
                </w:tcPr>
                <w:p w14:paraId="28139BF1" w14:textId="77777777" w:rsidR="00796E71" w:rsidRDefault="00796E71" w:rsidP="00796E71">
                  <w:pPr>
                    <w:rPr>
                      <w:lang w:val="en-US"/>
                    </w:rPr>
                  </w:pPr>
                </w:p>
                <w:p w14:paraId="13522BDE" w14:textId="77777777" w:rsidR="00796E71" w:rsidRDefault="00796E71" w:rsidP="00796E71">
                  <w:pPr>
                    <w:rPr>
                      <w:lang w:val="en-US"/>
                    </w:rPr>
                  </w:pPr>
                </w:p>
              </w:tc>
              <w:tc>
                <w:tcPr>
                  <w:tcW w:w="1985" w:type="dxa"/>
                </w:tcPr>
                <w:p w14:paraId="4D4842EC" w14:textId="21EDF8F8" w:rsidR="00796E71" w:rsidRDefault="00796E71" w:rsidP="00796E71">
                  <w:pPr>
                    <w:rPr>
                      <w:lang w:val="en-US"/>
                    </w:rPr>
                  </w:pPr>
                </w:p>
              </w:tc>
              <w:tc>
                <w:tcPr>
                  <w:tcW w:w="2126" w:type="dxa"/>
                </w:tcPr>
                <w:p w14:paraId="7E316857" w14:textId="77777777" w:rsidR="00796E71" w:rsidRDefault="00796E71" w:rsidP="00796E71"/>
              </w:tc>
              <w:tc>
                <w:tcPr>
                  <w:tcW w:w="2156" w:type="dxa"/>
                </w:tcPr>
                <w:p w14:paraId="487CCBAA" w14:textId="5577E3D7" w:rsidR="00796E71" w:rsidRPr="00796E71" w:rsidRDefault="00796E71" w:rsidP="00796E71">
                  <w:r>
                    <w:t xml:space="preserve">Stored in </w:t>
                  </w:r>
                  <w:proofErr w:type="spellStart"/>
                  <w:r>
                    <w:t>Eppendor</w:t>
                  </w:r>
                  <w:r w:rsidR="00666361">
                    <w:t>f</w:t>
                  </w:r>
                  <w:r>
                    <w:t>s</w:t>
                  </w:r>
                  <w:proofErr w:type="spellEnd"/>
                  <w:r>
                    <w:t xml:space="preserve"> at -80°C as </w:t>
                  </w:r>
                  <w:r w:rsidRPr="003B7C39">
                    <w:t>yeast and plasmid library pool in the lab</w:t>
                  </w:r>
                </w:p>
              </w:tc>
            </w:tr>
            <w:tr w:rsidR="00796E71" w14:paraId="3AEEF715" w14:textId="77777777" w:rsidTr="009E2081">
              <w:tc>
                <w:tcPr>
                  <w:tcW w:w="1588" w:type="dxa"/>
                </w:tcPr>
                <w:p w14:paraId="28A1103D" w14:textId="5EDE275C" w:rsidR="00796E71" w:rsidRDefault="00796E71" w:rsidP="00796E71">
                  <w:r>
                    <w:t>EXPERIMENTAL RESULTS</w:t>
                  </w:r>
                </w:p>
              </w:tc>
              <w:tc>
                <w:tcPr>
                  <w:tcW w:w="1842" w:type="dxa"/>
                </w:tcPr>
                <w:p w14:paraId="45F8C5E8" w14:textId="0643683F" w:rsidR="00796E71" w:rsidRDefault="00796E71" w:rsidP="00796E71">
                  <w:r>
                    <w:t>D</w:t>
                  </w:r>
                  <w:r w:rsidRPr="006F156A">
                    <w:t>igital images</w:t>
                  </w:r>
                  <w:r>
                    <w:t xml:space="preserve">, </w:t>
                  </w:r>
                  <w:r w:rsidRPr="006F156A">
                    <w:t>FACS data</w:t>
                  </w:r>
                  <w:r>
                    <w:t xml:space="preserve">, </w:t>
                  </w:r>
                  <w:r w:rsidRPr="006F156A">
                    <w:t>sequencing data raw and processed, analysis scripts, software</w:t>
                  </w:r>
                </w:p>
              </w:tc>
              <w:tc>
                <w:tcPr>
                  <w:tcW w:w="2332" w:type="dxa"/>
                </w:tcPr>
                <w:p w14:paraId="187AF834" w14:textId="77777777" w:rsidR="00796E71" w:rsidRPr="00250516" w:rsidRDefault="00000000" w:rsidP="00796E71">
                  <w:pPr>
                    <w:rPr>
                      <w:lang w:val="en-US"/>
                    </w:rPr>
                  </w:pPr>
                  <w:sdt>
                    <w:sdtPr>
                      <w:rPr>
                        <w:lang w:val="en-US"/>
                      </w:rPr>
                      <w:id w:val="-592161874"/>
                      <w14:checkbox>
                        <w14:checked w14:val="1"/>
                        <w14:checkedState w14:val="2612" w14:font="MS Gothic"/>
                        <w14:uncheckedState w14:val="2610" w14:font="MS Gothic"/>
                      </w14:checkbox>
                    </w:sdtPr>
                    <w:sdtContent>
                      <w:r w:rsidR="00796E71">
                        <w:rPr>
                          <w:rFonts w:ascii="MS Gothic" w:eastAsia="MS Gothic" w:hAnsi="MS Gothic" w:hint="eastAsia"/>
                          <w:lang w:val="en-US"/>
                        </w:rPr>
                        <w:t>☒</w:t>
                      </w:r>
                    </w:sdtContent>
                  </w:sdt>
                  <w:r w:rsidR="00796E71">
                    <w:rPr>
                      <w:lang w:val="en-US"/>
                    </w:rPr>
                    <w:t xml:space="preserve"> </w:t>
                  </w:r>
                  <w:r w:rsidR="00796E71" w:rsidRPr="00250516">
                    <w:rPr>
                      <w:lang w:val="en-US"/>
                    </w:rPr>
                    <w:t xml:space="preserve">Generate new </w:t>
                  </w:r>
                  <w:proofErr w:type="gramStart"/>
                  <w:r w:rsidR="00796E71" w:rsidRPr="00250516">
                    <w:rPr>
                      <w:lang w:val="en-US"/>
                    </w:rPr>
                    <w:t>data</w:t>
                  </w:r>
                  <w:proofErr w:type="gramEnd"/>
                </w:p>
                <w:p w14:paraId="73CD35A3" w14:textId="40909E02" w:rsidR="00796E71" w:rsidRDefault="00000000" w:rsidP="00796E71">
                  <w:pPr>
                    <w:rPr>
                      <w:rFonts w:ascii="MS Gothic" w:eastAsia="MS Gothic" w:hAnsi="MS Gothic"/>
                      <w:lang w:val="en-US"/>
                    </w:rPr>
                  </w:pPr>
                  <w:sdt>
                    <w:sdtPr>
                      <w:rPr>
                        <w:lang w:val="en-US"/>
                      </w:rPr>
                      <w:id w:val="-1647808535"/>
                      <w14:checkbox>
                        <w14:checked w14:val="0"/>
                        <w14:checkedState w14:val="2612" w14:font="MS Gothic"/>
                        <w14:uncheckedState w14:val="2610" w14:font="MS Gothic"/>
                      </w14:checkbox>
                    </w:sdtPr>
                    <w:sdtContent>
                      <w:r w:rsidR="00796E71">
                        <w:rPr>
                          <w:rFonts w:ascii="MS Gothic" w:eastAsia="MS Gothic" w:hAnsi="MS Gothic" w:hint="eastAsia"/>
                          <w:lang w:val="en-US"/>
                        </w:rPr>
                        <w:t>☐</w:t>
                      </w:r>
                    </w:sdtContent>
                  </w:sdt>
                  <w:r w:rsidR="00796E71" w:rsidRPr="00250516">
                    <w:rPr>
                      <w:lang w:val="en-US"/>
                    </w:rPr>
                    <w:t xml:space="preserve"> Reuse existing data</w:t>
                  </w:r>
                </w:p>
              </w:tc>
              <w:tc>
                <w:tcPr>
                  <w:tcW w:w="1354" w:type="dxa"/>
                </w:tcPr>
                <w:p w14:paraId="070A98A2" w14:textId="41F066ED" w:rsidR="00796E71" w:rsidRPr="00250516" w:rsidRDefault="00000000" w:rsidP="00796E71">
                  <w:pPr>
                    <w:rPr>
                      <w:lang w:val="en-US"/>
                    </w:rPr>
                  </w:pPr>
                  <w:sdt>
                    <w:sdtPr>
                      <w:rPr>
                        <w:lang w:val="en-US"/>
                      </w:rPr>
                      <w:id w:val="-1636250553"/>
                      <w14:checkbox>
                        <w14:checked w14:val="1"/>
                        <w14:checkedState w14:val="2612" w14:font="MS Gothic"/>
                        <w14:uncheckedState w14:val="2610" w14:font="MS Gothic"/>
                      </w14:checkbox>
                    </w:sdtPr>
                    <w:sdtContent>
                      <w:r w:rsidR="00796E71">
                        <w:rPr>
                          <w:rFonts w:ascii="MS Gothic" w:eastAsia="MS Gothic" w:hAnsi="MS Gothic" w:hint="eastAsia"/>
                          <w:lang w:val="en-US"/>
                        </w:rPr>
                        <w:t>☒</w:t>
                      </w:r>
                    </w:sdtContent>
                  </w:sdt>
                  <w:r w:rsidR="00796E71">
                    <w:rPr>
                      <w:lang w:val="en-US"/>
                    </w:rPr>
                    <w:t xml:space="preserve"> Digital</w:t>
                  </w:r>
                </w:p>
                <w:p w14:paraId="228F9EAF" w14:textId="049EA7DD" w:rsidR="00796E71" w:rsidRDefault="00000000" w:rsidP="00796E71">
                  <w:pPr>
                    <w:rPr>
                      <w:rFonts w:ascii="MS Gothic" w:eastAsia="MS Gothic" w:hAnsi="MS Gothic"/>
                      <w:lang w:val="en-US"/>
                    </w:rPr>
                  </w:pPr>
                  <w:sdt>
                    <w:sdtPr>
                      <w:rPr>
                        <w:lang w:val="en-US"/>
                      </w:rPr>
                      <w:id w:val="570079256"/>
                      <w14:checkbox>
                        <w14:checked w14:val="0"/>
                        <w14:checkedState w14:val="2612" w14:font="MS Gothic"/>
                        <w14:uncheckedState w14:val="2610" w14:font="MS Gothic"/>
                      </w14:checkbox>
                    </w:sdtPr>
                    <w:sdtContent>
                      <w:r w:rsidR="00796E71">
                        <w:rPr>
                          <w:rFonts w:ascii="MS Gothic" w:eastAsia="MS Gothic" w:hAnsi="MS Gothic" w:hint="eastAsia"/>
                          <w:lang w:val="en-US"/>
                        </w:rPr>
                        <w:t>☐</w:t>
                      </w:r>
                    </w:sdtContent>
                  </w:sdt>
                  <w:r w:rsidR="00796E71" w:rsidRPr="00250516">
                    <w:rPr>
                      <w:lang w:val="en-US"/>
                    </w:rPr>
                    <w:t xml:space="preserve"> </w:t>
                  </w:r>
                  <w:r w:rsidR="00796E71">
                    <w:rPr>
                      <w:lang w:val="en-US"/>
                    </w:rPr>
                    <w:t>Physical</w:t>
                  </w:r>
                </w:p>
              </w:tc>
              <w:tc>
                <w:tcPr>
                  <w:tcW w:w="1984" w:type="dxa"/>
                </w:tcPr>
                <w:p w14:paraId="1A3EC347" w14:textId="77777777" w:rsidR="00666361" w:rsidRPr="00250516" w:rsidRDefault="00000000" w:rsidP="00666361">
                  <w:pPr>
                    <w:rPr>
                      <w:lang w:val="en-US"/>
                    </w:rPr>
                  </w:pPr>
                  <w:sdt>
                    <w:sdtPr>
                      <w:rPr>
                        <w:lang w:val="en-US"/>
                      </w:rPr>
                      <w:id w:val="-1200165630"/>
                      <w14:checkbox>
                        <w14:checked w14:val="0"/>
                        <w14:checkedState w14:val="2612" w14:font="MS Gothic"/>
                        <w14:uncheckedState w14:val="2610" w14:font="MS Gothic"/>
                      </w14:checkbox>
                    </w:sdtPr>
                    <w:sdtContent>
                      <w:r w:rsidR="00666361">
                        <w:rPr>
                          <w:rFonts w:ascii="MS Gothic" w:eastAsia="MS Gothic" w:hAnsi="MS Gothic" w:hint="eastAsia"/>
                          <w:lang w:val="en-US"/>
                        </w:rPr>
                        <w:t>☐</w:t>
                      </w:r>
                    </w:sdtContent>
                  </w:sdt>
                  <w:r w:rsidR="00666361">
                    <w:rPr>
                      <w:lang w:val="en-US"/>
                    </w:rPr>
                    <w:t xml:space="preserve"> Audiovisual</w:t>
                  </w:r>
                </w:p>
                <w:p w14:paraId="74D632FC" w14:textId="4061EDD6" w:rsidR="00666361" w:rsidRDefault="00000000" w:rsidP="00666361">
                  <w:pPr>
                    <w:rPr>
                      <w:lang w:val="en-US"/>
                    </w:rPr>
                  </w:pPr>
                  <w:sdt>
                    <w:sdtPr>
                      <w:rPr>
                        <w:lang w:val="en-US"/>
                      </w:rPr>
                      <w:id w:val="-914628923"/>
                      <w14:checkbox>
                        <w14:checked w14:val="1"/>
                        <w14:checkedState w14:val="2612" w14:font="MS Gothic"/>
                        <w14:uncheckedState w14:val="2610" w14:font="MS Gothic"/>
                      </w14:checkbox>
                    </w:sdtPr>
                    <w:sdtContent>
                      <w:r w:rsidR="00666361">
                        <w:rPr>
                          <w:rFonts w:ascii="MS Gothic" w:eastAsia="MS Gothic" w:hAnsi="MS Gothic" w:hint="eastAsia"/>
                          <w:lang w:val="en-US"/>
                        </w:rPr>
                        <w:t>☒</w:t>
                      </w:r>
                    </w:sdtContent>
                  </w:sdt>
                  <w:r w:rsidR="00666361" w:rsidRPr="00250516">
                    <w:rPr>
                      <w:lang w:val="en-US"/>
                    </w:rPr>
                    <w:t xml:space="preserve"> </w:t>
                  </w:r>
                  <w:r w:rsidR="00666361">
                    <w:rPr>
                      <w:lang w:val="en-US"/>
                    </w:rPr>
                    <w:t>Images</w:t>
                  </w:r>
                </w:p>
                <w:p w14:paraId="586EF697" w14:textId="77777777" w:rsidR="00666361" w:rsidRDefault="00000000" w:rsidP="00666361">
                  <w:pPr>
                    <w:rPr>
                      <w:lang w:val="en-US"/>
                    </w:rPr>
                  </w:pPr>
                  <w:sdt>
                    <w:sdtPr>
                      <w:rPr>
                        <w:lang w:val="en-US"/>
                      </w:rPr>
                      <w:id w:val="-80451465"/>
                      <w14:checkbox>
                        <w14:checked w14:val="0"/>
                        <w14:checkedState w14:val="2612" w14:font="MS Gothic"/>
                        <w14:uncheckedState w14:val="2610" w14:font="MS Gothic"/>
                      </w14:checkbox>
                    </w:sdtPr>
                    <w:sdtContent>
                      <w:r w:rsidR="00666361">
                        <w:rPr>
                          <w:rFonts w:ascii="MS Gothic" w:eastAsia="MS Gothic" w:hAnsi="MS Gothic" w:hint="eastAsia"/>
                          <w:lang w:val="en-US"/>
                        </w:rPr>
                        <w:t>☐</w:t>
                      </w:r>
                    </w:sdtContent>
                  </w:sdt>
                  <w:r w:rsidR="00666361">
                    <w:rPr>
                      <w:lang w:val="en-US"/>
                    </w:rPr>
                    <w:t xml:space="preserve"> Sound</w:t>
                  </w:r>
                </w:p>
                <w:p w14:paraId="33F6E13D" w14:textId="4F64ACB4" w:rsidR="00666361" w:rsidRDefault="00000000" w:rsidP="00666361">
                  <w:pPr>
                    <w:rPr>
                      <w:lang w:val="en-US"/>
                    </w:rPr>
                  </w:pPr>
                  <w:sdt>
                    <w:sdtPr>
                      <w:rPr>
                        <w:lang w:val="en-US"/>
                      </w:rPr>
                      <w:id w:val="-727300673"/>
                      <w14:checkbox>
                        <w14:checked w14:val="1"/>
                        <w14:checkedState w14:val="2612" w14:font="MS Gothic"/>
                        <w14:uncheckedState w14:val="2610" w14:font="MS Gothic"/>
                      </w14:checkbox>
                    </w:sdtPr>
                    <w:sdtContent>
                      <w:r w:rsidR="00666361">
                        <w:rPr>
                          <w:rFonts w:ascii="MS Gothic" w:eastAsia="MS Gothic" w:hAnsi="MS Gothic" w:hint="eastAsia"/>
                          <w:lang w:val="en-US"/>
                        </w:rPr>
                        <w:t>☒</w:t>
                      </w:r>
                    </w:sdtContent>
                  </w:sdt>
                  <w:r w:rsidR="00666361">
                    <w:rPr>
                      <w:lang w:val="en-US"/>
                    </w:rPr>
                    <w:t xml:space="preserve"> Numerical</w:t>
                  </w:r>
                </w:p>
                <w:p w14:paraId="212BA798" w14:textId="01603CF0" w:rsidR="00666361" w:rsidRDefault="00000000" w:rsidP="00666361">
                  <w:pPr>
                    <w:rPr>
                      <w:lang w:val="en-US"/>
                    </w:rPr>
                  </w:pPr>
                  <w:sdt>
                    <w:sdtPr>
                      <w:rPr>
                        <w:lang w:val="en-US"/>
                      </w:rPr>
                      <w:id w:val="315774868"/>
                      <w14:checkbox>
                        <w14:checked w14:val="1"/>
                        <w14:checkedState w14:val="2612" w14:font="MS Gothic"/>
                        <w14:uncheckedState w14:val="2610" w14:font="MS Gothic"/>
                      </w14:checkbox>
                    </w:sdtPr>
                    <w:sdtContent>
                      <w:r w:rsidR="00666361">
                        <w:rPr>
                          <w:rFonts w:ascii="MS Gothic" w:eastAsia="MS Gothic" w:hAnsi="MS Gothic" w:hint="eastAsia"/>
                          <w:lang w:val="en-US"/>
                        </w:rPr>
                        <w:t>☒</w:t>
                      </w:r>
                    </w:sdtContent>
                  </w:sdt>
                  <w:r w:rsidR="00666361">
                    <w:rPr>
                      <w:lang w:val="en-US"/>
                    </w:rPr>
                    <w:t xml:space="preserve"> Textual</w:t>
                  </w:r>
                </w:p>
                <w:p w14:paraId="22C9422B" w14:textId="77777777" w:rsidR="00666361" w:rsidRDefault="00000000" w:rsidP="00666361">
                  <w:pPr>
                    <w:rPr>
                      <w:lang w:val="en-US"/>
                    </w:rPr>
                  </w:pPr>
                  <w:sdt>
                    <w:sdtPr>
                      <w:rPr>
                        <w:lang w:val="en-US"/>
                      </w:rPr>
                      <w:id w:val="-845932847"/>
                      <w14:checkbox>
                        <w14:checked w14:val="0"/>
                        <w14:checkedState w14:val="2612" w14:font="MS Gothic"/>
                        <w14:uncheckedState w14:val="2610" w14:font="MS Gothic"/>
                      </w14:checkbox>
                    </w:sdtPr>
                    <w:sdtContent>
                      <w:r w:rsidR="00666361">
                        <w:rPr>
                          <w:rFonts w:ascii="MS Gothic" w:eastAsia="MS Gothic" w:hAnsi="MS Gothic" w:hint="eastAsia"/>
                          <w:lang w:val="en-US"/>
                        </w:rPr>
                        <w:t>☐</w:t>
                      </w:r>
                    </w:sdtContent>
                  </w:sdt>
                  <w:r w:rsidR="00666361">
                    <w:rPr>
                      <w:lang w:val="en-US"/>
                    </w:rPr>
                    <w:t xml:space="preserve"> Model</w:t>
                  </w:r>
                </w:p>
                <w:p w14:paraId="1DFC3E32" w14:textId="2B069676" w:rsidR="00666361" w:rsidRDefault="00000000" w:rsidP="00666361">
                  <w:pPr>
                    <w:rPr>
                      <w:lang w:val="en-US"/>
                    </w:rPr>
                  </w:pPr>
                  <w:sdt>
                    <w:sdtPr>
                      <w:rPr>
                        <w:lang w:val="en-US"/>
                      </w:rPr>
                      <w:id w:val="1653785920"/>
                      <w14:checkbox>
                        <w14:checked w14:val="1"/>
                        <w14:checkedState w14:val="2612" w14:font="MS Gothic"/>
                        <w14:uncheckedState w14:val="2610" w14:font="MS Gothic"/>
                      </w14:checkbox>
                    </w:sdtPr>
                    <w:sdtContent>
                      <w:r w:rsidR="00666361">
                        <w:rPr>
                          <w:rFonts w:ascii="MS Gothic" w:eastAsia="MS Gothic" w:hAnsi="MS Gothic" w:hint="eastAsia"/>
                          <w:lang w:val="en-US"/>
                        </w:rPr>
                        <w:t>☒</w:t>
                      </w:r>
                    </w:sdtContent>
                  </w:sdt>
                  <w:r w:rsidR="00666361">
                    <w:rPr>
                      <w:lang w:val="en-US"/>
                    </w:rPr>
                    <w:t xml:space="preserve"> Software</w:t>
                  </w:r>
                </w:p>
                <w:p w14:paraId="2EF1A805" w14:textId="70EABE15" w:rsidR="00796E71" w:rsidRDefault="00000000" w:rsidP="00666361">
                  <w:pPr>
                    <w:rPr>
                      <w:lang w:val="en-US"/>
                    </w:rPr>
                  </w:pPr>
                  <w:sdt>
                    <w:sdtPr>
                      <w:rPr>
                        <w:lang w:val="en-US"/>
                      </w:rPr>
                      <w:id w:val="-1417775578"/>
                      <w14:checkbox>
                        <w14:checked w14:val="0"/>
                        <w14:checkedState w14:val="2612" w14:font="MS Gothic"/>
                        <w14:uncheckedState w14:val="2610" w14:font="MS Gothic"/>
                      </w14:checkbox>
                    </w:sdtPr>
                    <w:sdtContent>
                      <w:r w:rsidR="00666361">
                        <w:rPr>
                          <w:rFonts w:ascii="MS Gothic" w:eastAsia="MS Gothic" w:hAnsi="MS Gothic" w:hint="eastAsia"/>
                          <w:lang w:val="en-US"/>
                        </w:rPr>
                        <w:t>☐</w:t>
                      </w:r>
                    </w:sdtContent>
                  </w:sdt>
                  <w:r w:rsidR="00666361">
                    <w:rPr>
                      <w:lang w:val="en-US"/>
                    </w:rPr>
                    <w:t xml:space="preserve"> Other:</w:t>
                  </w:r>
                </w:p>
                <w:p w14:paraId="7AC76BC6" w14:textId="77777777" w:rsidR="00796E71" w:rsidRDefault="00796E71" w:rsidP="00796E71">
                  <w:pPr>
                    <w:rPr>
                      <w:rFonts w:ascii="MS Gothic" w:eastAsia="MS Gothic" w:hAnsi="MS Gothic"/>
                      <w:lang w:val="en-US"/>
                    </w:rPr>
                  </w:pPr>
                </w:p>
              </w:tc>
              <w:tc>
                <w:tcPr>
                  <w:tcW w:w="1985" w:type="dxa"/>
                </w:tcPr>
                <w:p w14:paraId="07C78F4E" w14:textId="77777777" w:rsidR="00796E71" w:rsidRPr="00250516" w:rsidRDefault="00000000" w:rsidP="00796E71">
                  <w:pPr>
                    <w:rPr>
                      <w:lang w:val="en-US"/>
                    </w:rPr>
                  </w:pPr>
                  <w:sdt>
                    <w:sdtPr>
                      <w:rPr>
                        <w:lang w:val="en-US"/>
                      </w:rPr>
                      <w:id w:val="-399212369"/>
                      <w14:checkbox>
                        <w14:checked w14:val="0"/>
                        <w14:checkedState w14:val="2612" w14:font="MS Gothic"/>
                        <w14:uncheckedState w14:val="2610" w14:font="MS Gothic"/>
                      </w14:checkbox>
                    </w:sdtPr>
                    <w:sdtContent>
                      <w:r w:rsidR="00796E71">
                        <w:rPr>
                          <w:rFonts w:ascii="MS Gothic" w:eastAsia="MS Gothic" w:hAnsi="MS Gothic" w:hint="eastAsia"/>
                          <w:lang w:val="en-US"/>
                        </w:rPr>
                        <w:t>☐</w:t>
                      </w:r>
                    </w:sdtContent>
                  </w:sdt>
                  <w:r w:rsidR="00796E71">
                    <w:rPr>
                      <w:lang w:val="en-US"/>
                    </w:rPr>
                    <w:t xml:space="preserve"> </w:t>
                  </w:r>
                  <w:proofErr w:type="gramStart"/>
                  <w:r w:rsidR="00796E71">
                    <w:rPr>
                      <w:lang w:val="en-US"/>
                    </w:rPr>
                    <w:t>.</w:t>
                  </w:r>
                  <w:proofErr w:type="spellStart"/>
                  <w:r w:rsidR="00796E71">
                    <w:rPr>
                      <w:lang w:val="en-US"/>
                    </w:rPr>
                    <w:t>por</w:t>
                  </w:r>
                  <w:proofErr w:type="spellEnd"/>
                  <w:proofErr w:type="gramEnd"/>
                </w:p>
                <w:p w14:paraId="0DD15265" w14:textId="77777777" w:rsidR="00796E71" w:rsidRDefault="00000000" w:rsidP="00796E71">
                  <w:pPr>
                    <w:rPr>
                      <w:lang w:val="en-US"/>
                    </w:rPr>
                  </w:pPr>
                  <w:sdt>
                    <w:sdtPr>
                      <w:rPr>
                        <w:lang w:val="en-US"/>
                      </w:rPr>
                      <w:id w:val="147723060"/>
                      <w14:checkbox>
                        <w14:checked w14:val="0"/>
                        <w14:checkedState w14:val="2612" w14:font="MS Gothic"/>
                        <w14:uncheckedState w14:val="2610" w14:font="MS Gothic"/>
                      </w14:checkbox>
                    </w:sdtPr>
                    <w:sdtContent>
                      <w:r w:rsidR="00796E71">
                        <w:rPr>
                          <w:rFonts w:ascii="MS Gothic" w:eastAsia="MS Gothic" w:hAnsi="MS Gothic" w:hint="eastAsia"/>
                          <w:lang w:val="en-US"/>
                        </w:rPr>
                        <w:t>☐</w:t>
                      </w:r>
                    </w:sdtContent>
                  </w:sdt>
                  <w:r w:rsidR="00796E71" w:rsidRPr="00250516">
                    <w:rPr>
                      <w:lang w:val="en-US"/>
                    </w:rPr>
                    <w:t xml:space="preserve"> </w:t>
                  </w:r>
                  <w:r w:rsidR="00796E71">
                    <w:rPr>
                      <w:lang w:val="en-US"/>
                    </w:rPr>
                    <w:t>.xml</w:t>
                  </w:r>
                </w:p>
                <w:p w14:paraId="3252A2DE" w14:textId="77777777" w:rsidR="00796E71" w:rsidRDefault="00000000" w:rsidP="00796E71">
                  <w:pPr>
                    <w:rPr>
                      <w:lang w:val="en-US"/>
                    </w:rPr>
                  </w:pPr>
                  <w:sdt>
                    <w:sdtPr>
                      <w:rPr>
                        <w:lang w:val="en-US"/>
                      </w:rPr>
                      <w:id w:val="173925602"/>
                      <w14:checkbox>
                        <w14:checked w14:val="0"/>
                        <w14:checkedState w14:val="2612" w14:font="MS Gothic"/>
                        <w14:uncheckedState w14:val="2610" w14:font="MS Gothic"/>
                      </w14:checkbox>
                    </w:sdtPr>
                    <w:sdtContent>
                      <w:r w:rsidR="00796E71">
                        <w:rPr>
                          <w:rFonts w:ascii="MS Gothic" w:eastAsia="MS Gothic" w:hAnsi="MS Gothic" w:hint="eastAsia"/>
                          <w:lang w:val="en-US"/>
                        </w:rPr>
                        <w:t>☐</w:t>
                      </w:r>
                    </w:sdtContent>
                  </w:sdt>
                  <w:r w:rsidR="00796E71">
                    <w:rPr>
                      <w:lang w:val="en-US"/>
                    </w:rPr>
                    <w:t xml:space="preserve"> .tab</w:t>
                  </w:r>
                </w:p>
                <w:p w14:paraId="273EDEA4" w14:textId="5633C7C7" w:rsidR="00796E71" w:rsidRDefault="00000000" w:rsidP="00796E71">
                  <w:pPr>
                    <w:rPr>
                      <w:lang w:val="en-US"/>
                    </w:rPr>
                  </w:pPr>
                  <w:sdt>
                    <w:sdtPr>
                      <w:rPr>
                        <w:lang w:val="en-US"/>
                      </w:rPr>
                      <w:id w:val="494230379"/>
                      <w14:checkbox>
                        <w14:checked w14:val="1"/>
                        <w14:checkedState w14:val="2612" w14:font="MS Gothic"/>
                        <w14:uncheckedState w14:val="2610" w14:font="MS Gothic"/>
                      </w14:checkbox>
                    </w:sdtPr>
                    <w:sdtContent>
                      <w:ins w:id="1" w:author="Author">
                        <w:r w:rsidR="008D2EDE">
                          <w:rPr>
                            <w:rFonts w:ascii="MS Gothic" w:eastAsia="MS Gothic" w:hAnsi="MS Gothic" w:hint="eastAsia"/>
                            <w:lang w:val="en-US"/>
                          </w:rPr>
                          <w:t>☒</w:t>
                        </w:r>
                      </w:ins>
                      <w:del w:id="2" w:author="Author">
                        <w:r w:rsidR="00796E71" w:rsidDel="008D2EDE">
                          <w:rPr>
                            <w:rFonts w:ascii="MS Gothic" w:eastAsia="MS Gothic" w:hAnsi="MS Gothic" w:hint="eastAsia"/>
                            <w:lang w:val="en-US"/>
                          </w:rPr>
                          <w:delText>☐</w:delText>
                        </w:r>
                      </w:del>
                    </w:sdtContent>
                  </w:sdt>
                  <w:r w:rsidR="00796E71">
                    <w:rPr>
                      <w:lang w:val="en-US"/>
                    </w:rPr>
                    <w:t xml:space="preserve"> .csv</w:t>
                  </w:r>
                </w:p>
                <w:p w14:paraId="31EFF1B3" w14:textId="6E84C66E" w:rsidR="00796E71" w:rsidRDefault="00000000" w:rsidP="00796E71">
                  <w:pPr>
                    <w:rPr>
                      <w:lang w:val="en-US"/>
                    </w:rPr>
                  </w:pPr>
                  <w:sdt>
                    <w:sdtPr>
                      <w:rPr>
                        <w:lang w:val="en-US"/>
                      </w:rPr>
                      <w:id w:val="1849281280"/>
                      <w14:checkbox>
                        <w14:checked w14:val="1"/>
                        <w14:checkedState w14:val="2612" w14:font="MS Gothic"/>
                        <w14:uncheckedState w14:val="2610" w14:font="MS Gothic"/>
                      </w14:checkbox>
                    </w:sdtPr>
                    <w:sdtContent>
                      <w:ins w:id="3" w:author="Author">
                        <w:r w:rsidR="008D2EDE">
                          <w:rPr>
                            <w:rFonts w:ascii="MS Gothic" w:eastAsia="MS Gothic" w:hAnsi="MS Gothic" w:hint="eastAsia"/>
                            <w:lang w:val="en-US"/>
                          </w:rPr>
                          <w:t>☒</w:t>
                        </w:r>
                      </w:ins>
                      <w:del w:id="4" w:author="Author">
                        <w:r w:rsidR="00796E71" w:rsidDel="008D2EDE">
                          <w:rPr>
                            <w:rFonts w:ascii="MS Gothic" w:eastAsia="MS Gothic" w:hAnsi="MS Gothic" w:hint="eastAsia"/>
                            <w:lang w:val="en-US"/>
                          </w:rPr>
                          <w:delText>☐</w:delText>
                        </w:r>
                      </w:del>
                    </w:sdtContent>
                  </w:sdt>
                  <w:r w:rsidR="00796E71">
                    <w:rPr>
                      <w:lang w:val="en-US"/>
                    </w:rPr>
                    <w:t xml:space="preserve"> .pdf</w:t>
                  </w:r>
                </w:p>
                <w:p w14:paraId="5D183BBD" w14:textId="37E3C4B0" w:rsidR="00796E71" w:rsidRDefault="00000000" w:rsidP="00796E71">
                  <w:pPr>
                    <w:rPr>
                      <w:lang w:val="en-US"/>
                    </w:rPr>
                  </w:pPr>
                  <w:sdt>
                    <w:sdtPr>
                      <w:rPr>
                        <w:lang w:val="en-US"/>
                      </w:rPr>
                      <w:id w:val="943276173"/>
                      <w14:checkbox>
                        <w14:checked w14:val="1"/>
                        <w14:checkedState w14:val="2612" w14:font="MS Gothic"/>
                        <w14:uncheckedState w14:val="2610" w14:font="MS Gothic"/>
                      </w14:checkbox>
                    </w:sdtPr>
                    <w:sdtContent>
                      <w:ins w:id="5" w:author="Author">
                        <w:r w:rsidR="008D2EDE">
                          <w:rPr>
                            <w:rFonts w:ascii="MS Gothic" w:eastAsia="MS Gothic" w:hAnsi="MS Gothic" w:hint="eastAsia"/>
                            <w:lang w:val="en-US"/>
                          </w:rPr>
                          <w:t>☒</w:t>
                        </w:r>
                      </w:ins>
                      <w:del w:id="6" w:author="Author">
                        <w:r w:rsidR="00796E71" w:rsidDel="008D2EDE">
                          <w:rPr>
                            <w:rFonts w:ascii="MS Gothic" w:eastAsia="MS Gothic" w:hAnsi="MS Gothic" w:hint="eastAsia"/>
                            <w:lang w:val="en-US"/>
                          </w:rPr>
                          <w:delText>☐</w:delText>
                        </w:r>
                      </w:del>
                    </w:sdtContent>
                  </w:sdt>
                  <w:r w:rsidR="00796E71">
                    <w:rPr>
                      <w:lang w:val="en-US"/>
                    </w:rPr>
                    <w:t xml:space="preserve"> .txt</w:t>
                  </w:r>
                </w:p>
                <w:p w14:paraId="05B8A817" w14:textId="77777777" w:rsidR="00796E71" w:rsidRPr="00250516" w:rsidRDefault="00000000" w:rsidP="00796E71">
                  <w:pPr>
                    <w:rPr>
                      <w:lang w:val="en-US"/>
                    </w:rPr>
                  </w:pPr>
                  <w:sdt>
                    <w:sdtPr>
                      <w:rPr>
                        <w:lang w:val="en-US"/>
                      </w:rPr>
                      <w:id w:val="-1492244016"/>
                      <w14:checkbox>
                        <w14:checked w14:val="0"/>
                        <w14:checkedState w14:val="2612" w14:font="MS Gothic"/>
                        <w14:uncheckedState w14:val="2610" w14:font="MS Gothic"/>
                      </w14:checkbox>
                    </w:sdtPr>
                    <w:sdtContent>
                      <w:r w:rsidR="00796E71">
                        <w:rPr>
                          <w:rFonts w:ascii="MS Gothic" w:eastAsia="MS Gothic" w:hAnsi="MS Gothic" w:hint="eastAsia"/>
                          <w:lang w:val="en-US"/>
                        </w:rPr>
                        <w:t>☐</w:t>
                      </w:r>
                    </w:sdtContent>
                  </w:sdt>
                  <w:r w:rsidR="00796E71">
                    <w:rPr>
                      <w:lang w:val="en-US"/>
                    </w:rPr>
                    <w:t xml:space="preserve"> .rtf</w:t>
                  </w:r>
                </w:p>
                <w:p w14:paraId="18153973" w14:textId="77777777" w:rsidR="00796E71" w:rsidRDefault="00000000" w:rsidP="00796E71">
                  <w:pPr>
                    <w:rPr>
                      <w:lang w:val="en-US"/>
                    </w:rPr>
                  </w:pPr>
                  <w:sdt>
                    <w:sdtPr>
                      <w:rPr>
                        <w:lang w:val="en-US"/>
                      </w:rPr>
                      <w:id w:val="1668132036"/>
                      <w14:checkbox>
                        <w14:checked w14:val="0"/>
                        <w14:checkedState w14:val="2612" w14:font="MS Gothic"/>
                        <w14:uncheckedState w14:val="2610" w14:font="MS Gothic"/>
                      </w14:checkbox>
                    </w:sdtPr>
                    <w:sdtContent>
                      <w:r w:rsidR="00796E71">
                        <w:rPr>
                          <w:rFonts w:ascii="MS Gothic" w:eastAsia="MS Gothic" w:hAnsi="MS Gothic" w:hint="eastAsia"/>
                          <w:lang w:val="en-US"/>
                        </w:rPr>
                        <w:t>☐</w:t>
                      </w:r>
                    </w:sdtContent>
                  </w:sdt>
                  <w:r w:rsidR="00796E71" w:rsidRPr="00250516">
                    <w:rPr>
                      <w:lang w:val="en-US"/>
                    </w:rPr>
                    <w:t xml:space="preserve"> </w:t>
                  </w:r>
                  <w:r w:rsidR="00796E71">
                    <w:rPr>
                      <w:lang w:val="en-US"/>
                    </w:rPr>
                    <w:t>.dwg</w:t>
                  </w:r>
                </w:p>
                <w:p w14:paraId="0149A202" w14:textId="77777777" w:rsidR="00796E71" w:rsidRDefault="00000000" w:rsidP="00796E71">
                  <w:pPr>
                    <w:rPr>
                      <w:lang w:val="en-US"/>
                    </w:rPr>
                  </w:pPr>
                  <w:sdt>
                    <w:sdtPr>
                      <w:rPr>
                        <w:lang w:val="en-US"/>
                      </w:rPr>
                      <w:id w:val="1306823198"/>
                      <w14:checkbox>
                        <w14:checked w14:val="0"/>
                        <w14:checkedState w14:val="2612" w14:font="MS Gothic"/>
                        <w14:uncheckedState w14:val="2610" w14:font="MS Gothic"/>
                      </w14:checkbox>
                    </w:sdtPr>
                    <w:sdtContent>
                      <w:r w:rsidR="00796E71">
                        <w:rPr>
                          <w:rFonts w:ascii="MS Gothic" w:eastAsia="MS Gothic" w:hAnsi="MS Gothic" w:hint="eastAsia"/>
                          <w:lang w:val="en-US"/>
                        </w:rPr>
                        <w:t>☐</w:t>
                      </w:r>
                    </w:sdtContent>
                  </w:sdt>
                  <w:r w:rsidR="00796E71">
                    <w:rPr>
                      <w:lang w:val="en-US"/>
                    </w:rPr>
                    <w:t xml:space="preserve"> .tab</w:t>
                  </w:r>
                </w:p>
                <w:p w14:paraId="00D8E72B" w14:textId="77777777" w:rsidR="00796E71" w:rsidRDefault="00000000" w:rsidP="00796E71">
                  <w:pPr>
                    <w:rPr>
                      <w:lang w:val="en-US"/>
                    </w:rPr>
                  </w:pPr>
                  <w:sdt>
                    <w:sdtPr>
                      <w:rPr>
                        <w:lang w:val="en-US"/>
                      </w:rPr>
                      <w:id w:val="33097375"/>
                      <w14:checkbox>
                        <w14:checked w14:val="0"/>
                        <w14:checkedState w14:val="2612" w14:font="MS Gothic"/>
                        <w14:uncheckedState w14:val="2610" w14:font="MS Gothic"/>
                      </w14:checkbox>
                    </w:sdtPr>
                    <w:sdtContent>
                      <w:r w:rsidR="00796E71">
                        <w:rPr>
                          <w:rFonts w:ascii="MS Gothic" w:eastAsia="MS Gothic" w:hAnsi="MS Gothic" w:hint="eastAsia"/>
                          <w:lang w:val="en-US"/>
                        </w:rPr>
                        <w:t>☐</w:t>
                      </w:r>
                    </w:sdtContent>
                  </w:sdt>
                  <w:r w:rsidR="00796E71">
                    <w:rPr>
                      <w:lang w:val="en-US"/>
                    </w:rPr>
                    <w:t xml:space="preserve"> </w:t>
                  </w:r>
                  <w:proofErr w:type="gramStart"/>
                  <w:r w:rsidR="00796E71">
                    <w:rPr>
                      <w:lang w:val="en-US"/>
                    </w:rPr>
                    <w:t>.</w:t>
                  </w:r>
                  <w:proofErr w:type="spellStart"/>
                  <w:r w:rsidR="00796E71">
                    <w:rPr>
                      <w:lang w:val="en-US"/>
                    </w:rPr>
                    <w:t>gml</w:t>
                  </w:r>
                  <w:proofErr w:type="spellEnd"/>
                  <w:proofErr w:type="gramEnd"/>
                </w:p>
                <w:p w14:paraId="1C291831" w14:textId="3669181A" w:rsidR="00796E71" w:rsidRDefault="00000000" w:rsidP="00796E71">
                  <w:pPr>
                    <w:rPr>
                      <w:lang w:val="en-US"/>
                    </w:rPr>
                  </w:pPr>
                  <w:sdt>
                    <w:sdtPr>
                      <w:rPr>
                        <w:lang w:val="en-US"/>
                      </w:rPr>
                      <w:id w:val="1403021365"/>
                      <w14:checkbox>
                        <w14:checked w14:val="1"/>
                        <w14:checkedState w14:val="2612" w14:font="MS Gothic"/>
                        <w14:uncheckedState w14:val="2610" w14:font="MS Gothic"/>
                      </w14:checkbox>
                    </w:sdtPr>
                    <w:sdtContent>
                      <w:r w:rsidR="00796E71">
                        <w:rPr>
                          <w:rFonts w:ascii="MS Gothic" w:eastAsia="MS Gothic" w:hAnsi="MS Gothic" w:hint="eastAsia"/>
                          <w:lang w:val="en-US"/>
                        </w:rPr>
                        <w:t>☒</w:t>
                      </w:r>
                    </w:sdtContent>
                  </w:sdt>
                  <w:r w:rsidR="00796E71">
                    <w:rPr>
                      <w:lang w:val="en-US"/>
                    </w:rPr>
                    <w:t xml:space="preserve"> other: </w:t>
                  </w:r>
                </w:p>
                <w:p w14:paraId="4C64365E" w14:textId="77777777" w:rsidR="00796E71" w:rsidRDefault="00796E71" w:rsidP="00796E71">
                  <w:r>
                    <w:lastRenderedPageBreak/>
                    <w:t xml:space="preserve">- </w:t>
                  </w:r>
                  <w:r w:rsidRPr="006F156A">
                    <w:t>gel scans, colony plate pictures, plots</w:t>
                  </w:r>
                </w:p>
                <w:p w14:paraId="3B86940F" w14:textId="77777777" w:rsidR="00796E71" w:rsidRDefault="00796E71" w:rsidP="00796E71">
                  <w:r>
                    <w:t xml:space="preserve">- </w:t>
                  </w:r>
                  <w:r w:rsidRPr="006F156A">
                    <w:t>sorting/ analysis plots</w:t>
                  </w:r>
                </w:p>
                <w:p w14:paraId="18F20B08" w14:textId="34EACA1C" w:rsidR="00796E71" w:rsidRDefault="00796E71" w:rsidP="00796E71">
                  <w:pPr>
                    <w:rPr>
                      <w:lang w:val="en-US"/>
                    </w:rPr>
                  </w:pPr>
                  <w:r>
                    <w:t>-</w:t>
                  </w:r>
                  <w:r>
                    <w:rPr>
                      <w:rFonts w:ascii="MS Gothic" w:eastAsia="MS Gothic" w:hAnsi="MS Gothic"/>
                      <w:lang w:val="en-US"/>
                    </w:rPr>
                    <w:t xml:space="preserve"> </w:t>
                  </w:r>
                  <w:r w:rsidRPr="006F156A">
                    <w:t xml:space="preserve">FASTQ, BAM, VCF, </w:t>
                  </w:r>
                  <w:proofErr w:type="spellStart"/>
                  <w:r w:rsidRPr="006F156A">
                    <w:t>textfile</w:t>
                  </w:r>
                  <w:proofErr w:type="spellEnd"/>
                </w:p>
                <w:p w14:paraId="4F7E80B7" w14:textId="6F91DE49" w:rsidR="00796E71" w:rsidRDefault="00000000" w:rsidP="00796E71">
                  <w:pPr>
                    <w:rPr>
                      <w:rFonts w:ascii="MS Gothic" w:eastAsia="MS Gothic" w:hAnsi="MS Gothic"/>
                      <w:lang w:val="en-US"/>
                    </w:rPr>
                  </w:pPr>
                  <w:sdt>
                    <w:sdtPr>
                      <w:rPr>
                        <w:lang w:val="en-US"/>
                      </w:rPr>
                      <w:id w:val="462699929"/>
                      <w14:checkbox>
                        <w14:checked w14:val="0"/>
                        <w14:checkedState w14:val="2612" w14:font="MS Gothic"/>
                        <w14:uncheckedState w14:val="2610" w14:font="MS Gothic"/>
                      </w14:checkbox>
                    </w:sdtPr>
                    <w:sdtContent>
                      <w:r w:rsidR="00796E71">
                        <w:rPr>
                          <w:rFonts w:ascii="MS Gothic" w:eastAsia="MS Gothic" w:hAnsi="MS Gothic" w:hint="eastAsia"/>
                          <w:lang w:val="en-US"/>
                        </w:rPr>
                        <w:t>☐</w:t>
                      </w:r>
                    </w:sdtContent>
                  </w:sdt>
                  <w:r w:rsidR="00796E71">
                    <w:rPr>
                      <w:lang w:val="en-US"/>
                    </w:rPr>
                    <w:t xml:space="preserve"> NA</w:t>
                  </w:r>
                </w:p>
              </w:tc>
              <w:tc>
                <w:tcPr>
                  <w:tcW w:w="2126" w:type="dxa"/>
                </w:tcPr>
                <w:p w14:paraId="4A0976D7" w14:textId="7FA0A4A8" w:rsidR="00796E71" w:rsidRPr="00250516" w:rsidRDefault="00000000" w:rsidP="00796E71">
                  <w:pPr>
                    <w:rPr>
                      <w:lang w:val="en-US"/>
                    </w:rPr>
                  </w:pPr>
                  <w:sdt>
                    <w:sdtPr>
                      <w:rPr>
                        <w:lang w:val="en-US"/>
                      </w:rPr>
                      <w:id w:val="1527900671"/>
                      <w14:checkbox>
                        <w14:checked w14:val="1"/>
                        <w14:checkedState w14:val="2612" w14:font="MS Gothic"/>
                        <w14:uncheckedState w14:val="2610" w14:font="MS Gothic"/>
                      </w14:checkbox>
                    </w:sdtPr>
                    <w:sdtContent>
                      <w:ins w:id="7" w:author="Author">
                        <w:r w:rsidR="008D2EDE">
                          <w:rPr>
                            <w:rFonts w:ascii="MS Gothic" w:eastAsia="MS Gothic" w:hAnsi="MS Gothic" w:hint="eastAsia"/>
                            <w:lang w:val="en-US"/>
                          </w:rPr>
                          <w:t>☒</w:t>
                        </w:r>
                      </w:ins>
                      <w:del w:id="8" w:author="Author">
                        <w:r w:rsidR="00796E71" w:rsidDel="008D2EDE">
                          <w:rPr>
                            <w:rFonts w:ascii="MS Gothic" w:eastAsia="MS Gothic" w:hAnsi="MS Gothic" w:hint="eastAsia"/>
                            <w:lang w:val="en-US"/>
                          </w:rPr>
                          <w:delText>☐</w:delText>
                        </w:r>
                      </w:del>
                    </w:sdtContent>
                  </w:sdt>
                  <w:r w:rsidR="00796E71">
                    <w:rPr>
                      <w:lang w:val="en-US"/>
                    </w:rPr>
                    <w:t xml:space="preserve"> &lt; 100 MB</w:t>
                  </w:r>
                </w:p>
                <w:p w14:paraId="6820EFF1" w14:textId="1A838B24" w:rsidR="00796E71" w:rsidRDefault="00000000" w:rsidP="00796E71">
                  <w:pPr>
                    <w:rPr>
                      <w:lang w:val="en-US"/>
                    </w:rPr>
                  </w:pPr>
                  <w:sdt>
                    <w:sdtPr>
                      <w:rPr>
                        <w:lang w:val="en-US"/>
                      </w:rPr>
                      <w:id w:val="1020823896"/>
                      <w14:checkbox>
                        <w14:checked w14:val="1"/>
                        <w14:checkedState w14:val="2612" w14:font="MS Gothic"/>
                        <w14:uncheckedState w14:val="2610" w14:font="MS Gothic"/>
                      </w14:checkbox>
                    </w:sdtPr>
                    <w:sdtContent>
                      <w:r w:rsidR="00796E71">
                        <w:rPr>
                          <w:rFonts w:ascii="MS Gothic" w:eastAsia="MS Gothic" w:hAnsi="MS Gothic" w:hint="eastAsia"/>
                          <w:lang w:val="en-US"/>
                        </w:rPr>
                        <w:t>☒</w:t>
                      </w:r>
                    </w:sdtContent>
                  </w:sdt>
                  <w:r w:rsidR="00796E71" w:rsidRPr="00250516">
                    <w:rPr>
                      <w:lang w:val="en-US"/>
                    </w:rPr>
                    <w:t xml:space="preserve"> </w:t>
                  </w:r>
                  <w:r w:rsidR="00796E71">
                    <w:rPr>
                      <w:lang w:val="en-US"/>
                    </w:rPr>
                    <w:t>&lt; 1 GB</w:t>
                  </w:r>
                </w:p>
                <w:p w14:paraId="52A1E896" w14:textId="43F1CED5" w:rsidR="00796E71" w:rsidRDefault="00000000" w:rsidP="00796E71">
                  <w:pPr>
                    <w:rPr>
                      <w:lang w:val="en-US"/>
                    </w:rPr>
                  </w:pPr>
                  <w:sdt>
                    <w:sdtPr>
                      <w:rPr>
                        <w:lang w:val="en-US"/>
                      </w:rPr>
                      <w:id w:val="1145857716"/>
                      <w14:checkbox>
                        <w14:checked w14:val="1"/>
                        <w14:checkedState w14:val="2612" w14:font="MS Gothic"/>
                        <w14:uncheckedState w14:val="2610" w14:font="MS Gothic"/>
                      </w14:checkbox>
                    </w:sdtPr>
                    <w:sdtContent>
                      <w:r w:rsidR="00796E71">
                        <w:rPr>
                          <w:rFonts w:ascii="MS Gothic" w:eastAsia="MS Gothic" w:hAnsi="MS Gothic" w:hint="eastAsia"/>
                          <w:lang w:val="en-US"/>
                        </w:rPr>
                        <w:t>☒</w:t>
                      </w:r>
                    </w:sdtContent>
                  </w:sdt>
                  <w:r w:rsidR="00796E71">
                    <w:rPr>
                      <w:lang w:val="en-US"/>
                    </w:rPr>
                    <w:t xml:space="preserve"> &lt; 100 GB</w:t>
                  </w:r>
                </w:p>
                <w:p w14:paraId="28649BE2" w14:textId="2B6676AE" w:rsidR="00796E71" w:rsidRDefault="00000000" w:rsidP="00796E71">
                  <w:pPr>
                    <w:rPr>
                      <w:lang w:val="en-US"/>
                    </w:rPr>
                  </w:pPr>
                  <w:sdt>
                    <w:sdtPr>
                      <w:rPr>
                        <w:lang w:val="en-US"/>
                      </w:rPr>
                      <w:id w:val="1915585127"/>
                      <w14:checkbox>
                        <w14:checked w14:val="1"/>
                        <w14:checkedState w14:val="2612" w14:font="MS Gothic"/>
                        <w14:uncheckedState w14:val="2610" w14:font="MS Gothic"/>
                      </w14:checkbox>
                    </w:sdtPr>
                    <w:sdtContent>
                      <w:r w:rsidR="00796E71">
                        <w:rPr>
                          <w:rFonts w:ascii="MS Gothic" w:eastAsia="MS Gothic" w:hAnsi="MS Gothic" w:hint="eastAsia"/>
                          <w:lang w:val="en-US"/>
                        </w:rPr>
                        <w:t>☒</w:t>
                      </w:r>
                    </w:sdtContent>
                  </w:sdt>
                  <w:r w:rsidR="00796E71">
                    <w:rPr>
                      <w:lang w:val="en-US"/>
                    </w:rPr>
                    <w:t xml:space="preserve"> &lt; 1 TB</w:t>
                  </w:r>
                </w:p>
                <w:p w14:paraId="36BCFB54" w14:textId="77777777" w:rsidR="00796E71" w:rsidRDefault="00000000" w:rsidP="00796E71">
                  <w:pPr>
                    <w:rPr>
                      <w:lang w:val="en-US"/>
                    </w:rPr>
                  </w:pPr>
                  <w:sdt>
                    <w:sdtPr>
                      <w:rPr>
                        <w:lang w:val="en-US"/>
                      </w:rPr>
                      <w:id w:val="329874619"/>
                      <w14:checkbox>
                        <w14:checked w14:val="0"/>
                        <w14:checkedState w14:val="2612" w14:font="MS Gothic"/>
                        <w14:uncheckedState w14:val="2610" w14:font="MS Gothic"/>
                      </w14:checkbox>
                    </w:sdtPr>
                    <w:sdtContent>
                      <w:r w:rsidR="00796E71">
                        <w:rPr>
                          <w:rFonts w:ascii="MS Gothic" w:eastAsia="MS Gothic" w:hAnsi="MS Gothic" w:hint="eastAsia"/>
                          <w:lang w:val="en-US"/>
                        </w:rPr>
                        <w:t>☐</w:t>
                      </w:r>
                    </w:sdtContent>
                  </w:sdt>
                  <w:r w:rsidR="00796E71">
                    <w:rPr>
                      <w:lang w:val="en-US"/>
                    </w:rPr>
                    <w:t xml:space="preserve"> &lt; 5 TB</w:t>
                  </w:r>
                </w:p>
                <w:p w14:paraId="0B029146" w14:textId="77777777" w:rsidR="00796E71" w:rsidRDefault="00000000" w:rsidP="00796E71">
                  <w:pPr>
                    <w:rPr>
                      <w:lang w:val="en-US"/>
                    </w:rPr>
                  </w:pPr>
                  <w:sdt>
                    <w:sdtPr>
                      <w:rPr>
                        <w:lang w:val="en-US"/>
                      </w:rPr>
                      <w:id w:val="1748997063"/>
                      <w14:checkbox>
                        <w14:checked w14:val="0"/>
                        <w14:checkedState w14:val="2612" w14:font="MS Gothic"/>
                        <w14:uncheckedState w14:val="2610" w14:font="MS Gothic"/>
                      </w14:checkbox>
                    </w:sdtPr>
                    <w:sdtContent>
                      <w:r w:rsidR="00796E71">
                        <w:rPr>
                          <w:rFonts w:ascii="MS Gothic" w:eastAsia="MS Gothic" w:hAnsi="MS Gothic" w:hint="eastAsia"/>
                          <w:lang w:val="en-US"/>
                        </w:rPr>
                        <w:t>☐</w:t>
                      </w:r>
                    </w:sdtContent>
                  </w:sdt>
                  <w:r w:rsidR="00796E71">
                    <w:rPr>
                      <w:lang w:val="en-US"/>
                    </w:rPr>
                    <w:t xml:space="preserve"> &lt; 10 TB</w:t>
                  </w:r>
                </w:p>
                <w:p w14:paraId="7C8BD00A" w14:textId="77777777" w:rsidR="00796E71" w:rsidRPr="00250516" w:rsidRDefault="00000000" w:rsidP="00796E71">
                  <w:pPr>
                    <w:rPr>
                      <w:lang w:val="en-US"/>
                    </w:rPr>
                  </w:pPr>
                  <w:sdt>
                    <w:sdtPr>
                      <w:rPr>
                        <w:lang w:val="en-US"/>
                      </w:rPr>
                      <w:id w:val="-1613200740"/>
                      <w14:checkbox>
                        <w14:checked w14:val="0"/>
                        <w14:checkedState w14:val="2612" w14:font="MS Gothic"/>
                        <w14:uncheckedState w14:val="2610" w14:font="MS Gothic"/>
                      </w14:checkbox>
                    </w:sdtPr>
                    <w:sdtContent>
                      <w:r w:rsidR="00796E71">
                        <w:rPr>
                          <w:rFonts w:ascii="MS Gothic" w:eastAsia="MS Gothic" w:hAnsi="MS Gothic" w:hint="eastAsia"/>
                          <w:lang w:val="en-US"/>
                        </w:rPr>
                        <w:t>☐</w:t>
                      </w:r>
                    </w:sdtContent>
                  </w:sdt>
                  <w:r w:rsidR="00796E71">
                    <w:rPr>
                      <w:lang w:val="en-US"/>
                    </w:rPr>
                    <w:t xml:space="preserve"> &lt; 50 TB</w:t>
                  </w:r>
                </w:p>
                <w:p w14:paraId="1AB916E2" w14:textId="77777777" w:rsidR="00796E71" w:rsidRDefault="00000000" w:rsidP="00796E71">
                  <w:pPr>
                    <w:rPr>
                      <w:lang w:val="en-US"/>
                    </w:rPr>
                  </w:pPr>
                  <w:sdt>
                    <w:sdtPr>
                      <w:rPr>
                        <w:lang w:val="en-US"/>
                      </w:rPr>
                      <w:id w:val="-458036960"/>
                      <w14:checkbox>
                        <w14:checked w14:val="0"/>
                        <w14:checkedState w14:val="2612" w14:font="MS Gothic"/>
                        <w14:uncheckedState w14:val="2610" w14:font="MS Gothic"/>
                      </w14:checkbox>
                    </w:sdtPr>
                    <w:sdtContent>
                      <w:r w:rsidR="00796E71">
                        <w:rPr>
                          <w:rFonts w:ascii="MS Gothic" w:eastAsia="MS Gothic" w:hAnsi="MS Gothic" w:hint="eastAsia"/>
                          <w:lang w:val="en-US"/>
                        </w:rPr>
                        <w:t>☐</w:t>
                      </w:r>
                    </w:sdtContent>
                  </w:sdt>
                  <w:r w:rsidR="00796E71" w:rsidRPr="00250516">
                    <w:rPr>
                      <w:lang w:val="en-US"/>
                    </w:rPr>
                    <w:t xml:space="preserve"> </w:t>
                  </w:r>
                  <w:r w:rsidR="00796E71">
                    <w:rPr>
                      <w:lang w:val="en-US"/>
                    </w:rPr>
                    <w:t>&gt; 50 TB</w:t>
                  </w:r>
                </w:p>
                <w:p w14:paraId="49AF8A55" w14:textId="77777777" w:rsidR="00796E71" w:rsidRDefault="00000000" w:rsidP="00796E71">
                  <w:pPr>
                    <w:rPr>
                      <w:lang w:val="en-US"/>
                    </w:rPr>
                  </w:pPr>
                  <w:sdt>
                    <w:sdtPr>
                      <w:rPr>
                        <w:lang w:val="en-US"/>
                      </w:rPr>
                      <w:id w:val="-446316918"/>
                      <w14:checkbox>
                        <w14:checked w14:val="0"/>
                        <w14:checkedState w14:val="2612" w14:font="MS Gothic"/>
                        <w14:uncheckedState w14:val="2610" w14:font="MS Gothic"/>
                      </w14:checkbox>
                    </w:sdtPr>
                    <w:sdtContent>
                      <w:r w:rsidR="00796E71">
                        <w:rPr>
                          <w:rFonts w:ascii="MS Gothic" w:eastAsia="MS Gothic" w:hAnsi="MS Gothic" w:hint="eastAsia"/>
                          <w:lang w:val="en-US"/>
                        </w:rPr>
                        <w:t>☐</w:t>
                      </w:r>
                    </w:sdtContent>
                  </w:sdt>
                  <w:r w:rsidR="00796E71">
                    <w:rPr>
                      <w:lang w:val="en-US"/>
                    </w:rPr>
                    <w:t xml:space="preserve"> NA</w:t>
                  </w:r>
                </w:p>
                <w:p w14:paraId="431CDB00" w14:textId="77777777" w:rsidR="00796E71" w:rsidRDefault="00796E71" w:rsidP="00796E71">
                  <w:pPr>
                    <w:rPr>
                      <w:rFonts w:ascii="MS Gothic" w:eastAsia="MS Gothic" w:hAnsi="MS Gothic"/>
                      <w:lang w:val="en-US"/>
                    </w:rPr>
                  </w:pPr>
                </w:p>
              </w:tc>
              <w:tc>
                <w:tcPr>
                  <w:tcW w:w="2156" w:type="dxa"/>
                </w:tcPr>
                <w:p w14:paraId="450A65C4" w14:textId="77777777" w:rsidR="00796E71" w:rsidRDefault="00796E71" w:rsidP="00796E71"/>
              </w:tc>
            </w:tr>
            <w:tr w:rsidR="00796E71" w14:paraId="33EFDEED" w14:textId="77777777" w:rsidTr="009E2081">
              <w:tc>
                <w:tcPr>
                  <w:tcW w:w="1588" w:type="dxa"/>
                </w:tcPr>
                <w:p w14:paraId="7C89A329" w14:textId="0ED1B4B9" w:rsidR="00796E71" w:rsidRDefault="00796E71" w:rsidP="00796E71">
                  <w:r>
                    <w:t>DATA REUSE</w:t>
                  </w:r>
                </w:p>
              </w:tc>
              <w:tc>
                <w:tcPr>
                  <w:tcW w:w="1842" w:type="dxa"/>
                </w:tcPr>
                <w:p w14:paraId="4745677C" w14:textId="72A84677" w:rsidR="00796E71" w:rsidRDefault="00796E71" w:rsidP="00796E71">
                  <w:r w:rsidRPr="00D02E3B">
                    <w:t>For analysis purposes we will use data from published datasets</w:t>
                  </w:r>
                </w:p>
              </w:tc>
              <w:tc>
                <w:tcPr>
                  <w:tcW w:w="2332" w:type="dxa"/>
                </w:tcPr>
                <w:p w14:paraId="223E33FF" w14:textId="77777777" w:rsidR="00796E71" w:rsidRPr="00250516" w:rsidRDefault="00000000" w:rsidP="00796E71">
                  <w:pPr>
                    <w:rPr>
                      <w:lang w:val="en-US"/>
                    </w:rPr>
                  </w:pPr>
                  <w:sdt>
                    <w:sdtPr>
                      <w:rPr>
                        <w:lang w:val="en-US"/>
                      </w:rPr>
                      <w:id w:val="2069601556"/>
                      <w14:checkbox>
                        <w14:checked w14:val="1"/>
                        <w14:checkedState w14:val="2612" w14:font="MS Gothic"/>
                        <w14:uncheckedState w14:val="2610" w14:font="MS Gothic"/>
                      </w14:checkbox>
                    </w:sdtPr>
                    <w:sdtContent>
                      <w:r w:rsidR="00796E71">
                        <w:rPr>
                          <w:rFonts w:ascii="MS Gothic" w:eastAsia="MS Gothic" w:hAnsi="MS Gothic" w:hint="eastAsia"/>
                          <w:lang w:val="en-US"/>
                        </w:rPr>
                        <w:t>☒</w:t>
                      </w:r>
                    </w:sdtContent>
                  </w:sdt>
                  <w:r w:rsidR="00796E71">
                    <w:rPr>
                      <w:lang w:val="en-US"/>
                    </w:rPr>
                    <w:t xml:space="preserve"> </w:t>
                  </w:r>
                  <w:r w:rsidR="00796E71" w:rsidRPr="00250516">
                    <w:rPr>
                      <w:lang w:val="en-US"/>
                    </w:rPr>
                    <w:t xml:space="preserve">Generate new </w:t>
                  </w:r>
                  <w:proofErr w:type="gramStart"/>
                  <w:r w:rsidR="00796E71" w:rsidRPr="00250516">
                    <w:rPr>
                      <w:lang w:val="en-US"/>
                    </w:rPr>
                    <w:t>data</w:t>
                  </w:r>
                  <w:proofErr w:type="gramEnd"/>
                </w:p>
                <w:p w14:paraId="4C9FE92C" w14:textId="709D0F47" w:rsidR="00796E71" w:rsidRDefault="00000000" w:rsidP="00796E71">
                  <w:pPr>
                    <w:rPr>
                      <w:rFonts w:ascii="MS Gothic" w:eastAsia="MS Gothic" w:hAnsi="MS Gothic"/>
                      <w:lang w:val="en-US"/>
                    </w:rPr>
                  </w:pPr>
                  <w:sdt>
                    <w:sdtPr>
                      <w:rPr>
                        <w:lang w:val="en-US"/>
                      </w:rPr>
                      <w:id w:val="1742609303"/>
                      <w14:checkbox>
                        <w14:checked w14:val="1"/>
                        <w14:checkedState w14:val="2612" w14:font="MS Gothic"/>
                        <w14:uncheckedState w14:val="2610" w14:font="MS Gothic"/>
                      </w14:checkbox>
                    </w:sdtPr>
                    <w:sdtContent>
                      <w:ins w:id="9" w:author="Author">
                        <w:r w:rsidR="008D2EDE">
                          <w:rPr>
                            <w:rFonts w:ascii="MS Gothic" w:eastAsia="MS Gothic" w:hAnsi="MS Gothic" w:hint="eastAsia"/>
                            <w:lang w:val="en-US"/>
                          </w:rPr>
                          <w:t>☒</w:t>
                        </w:r>
                      </w:ins>
                      <w:del w:id="10" w:author="Author">
                        <w:r w:rsidR="00796E71" w:rsidDel="008D2EDE">
                          <w:rPr>
                            <w:rFonts w:ascii="MS Gothic" w:eastAsia="MS Gothic" w:hAnsi="MS Gothic" w:hint="eastAsia"/>
                            <w:lang w:val="en-US"/>
                          </w:rPr>
                          <w:delText>☐</w:delText>
                        </w:r>
                      </w:del>
                    </w:sdtContent>
                  </w:sdt>
                  <w:r w:rsidR="00796E71" w:rsidRPr="00250516">
                    <w:rPr>
                      <w:lang w:val="en-US"/>
                    </w:rPr>
                    <w:t xml:space="preserve"> Reuse existing data</w:t>
                  </w:r>
                </w:p>
              </w:tc>
              <w:tc>
                <w:tcPr>
                  <w:tcW w:w="1354" w:type="dxa"/>
                </w:tcPr>
                <w:p w14:paraId="6AA60AB7" w14:textId="1FCD777B" w:rsidR="00796E71" w:rsidRPr="00250516" w:rsidRDefault="00000000" w:rsidP="00796E71">
                  <w:pPr>
                    <w:rPr>
                      <w:lang w:val="en-US"/>
                    </w:rPr>
                  </w:pPr>
                  <w:sdt>
                    <w:sdtPr>
                      <w:rPr>
                        <w:lang w:val="en-US"/>
                      </w:rPr>
                      <w:id w:val="-977135379"/>
                      <w14:checkbox>
                        <w14:checked w14:val="1"/>
                        <w14:checkedState w14:val="2612" w14:font="MS Gothic"/>
                        <w14:uncheckedState w14:val="2610" w14:font="MS Gothic"/>
                      </w14:checkbox>
                    </w:sdtPr>
                    <w:sdtContent>
                      <w:ins w:id="11" w:author="Author">
                        <w:r w:rsidR="008D2EDE">
                          <w:rPr>
                            <w:rFonts w:ascii="MS Gothic" w:eastAsia="MS Gothic" w:hAnsi="MS Gothic" w:hint="eastAsia"/>
                            <w:lang w:val="en-US"/>
                          </w:rPr>
                          <w:t>☒</w:t>
                        </w:r>
                      </w:ins>
                      <w:del w:id="12" w:author="Author">
                        <w:r w:rsidR="00796E71" w:rsidDel="008D2EDE">
                          <w:rPr>
                            <w:rFonts w:ascii="MS Gothic" w:eastAsia="MS Gothic" w:hAnsi="MS Gothic" w:hint="eastAsia"/>
                            <w:lang w:val="en-US"/>
                          </w:rPr>
                          <w:delText>☐</w:delText>
                        </w:r>
                      </w:del>
                    </w:sdtContent>
                  </w:sdt>
                  <w:r w:rsidR="00796E71">
                    <w:rPr>
                      <w:lang w:val="en-US"/>
                    </w:rPr>
                    <w:t xml:space="preserve"> Digital</w:t>
                  </w:r>
                </w:p>
                <w:p w14:paraId="2DC110C1" w14:textId="0C1CBDFC" w:rsidR="00796E71" w:rsidRDefault="00000000" w:rsidP="00796E71">
                  <w:pPr>
                    <w:rPr>
                      <w:rFonts w:ascii="MS Gothic" w:eastAsia="MS Gothic" w:hAnsi="MS Gothic"/>
                      <w:lang w:val="en-US"/>
                    </w:rPr>
                  </w:pPr>
                  <w:sdt>
                    <w:sdtPr>
                      <w:rPr>
                        <w:lang w:val="en-US"/>
                      </w:rPr>
                      <w:id w:val="-2026475939"/>
                      <w14:checkbox>
                        <w14:checked w14:val="0"/>
                        <w14:checkedState w14:val="2612" w14:font="MS Gothic"/>
                        <w14:uncheckedState w14:val="2610" w14:font="MS Gothic"/>
                      </w14:checkbox>
                    </w:sdtPr>
                    <w:sdtContent>
                      <w:ins w:id="13" w:author="Author">
                        <w:r w:rsidR="008D2EDE">
                          <w:rPr>
                            <w:rFonts w:ascii="MS Gothic" w:eastAsia="MS Gothic" w:hAnsi="MS Gothic" w:hint="eastAsia"/>
                            <w:lang w:val="en-US"/>
                          </w:rPr>
                          <w:t>☐</w:t>
                        </w:r>
                      </w:ins>
                      <w:del w:id="14" w:author="Author">
                        <w:r w:rsidR="00796E71" w:rsidDel="008D2EDE">
                          <w:rPr>
                            <w:rFonts w:ascii="MS Gothic" w:eastAsia="MS Gothic" w:hAnsi="MS Gothic" w:hint="eastAsia"/>
                            <w:lang w:val="en-US"/>
                          </w:rPr>
                          <w:delText>☒</w:delText>
                        </w:r>
                      </w:del>
                    </w:sdtContent>
                  </w:sdt>
                  <w:r w:rsidR="00796E71" w:rsidRPr="00250516">
                    <w:rPr>
                      <w:lang w:val="en-US"/>
                    </w:rPr>
                    <w:t xml:space="preserve"> </w:t>
                  </w:r>
                  <w:r w:rsidR="00796E71">
                    <w:rPr>
                      <w:lang w:val="en-US"/>
                    </w:rPr>
                    <w:t>Physical</w:t>
                  </w:r>
                </w:p>
              </w:tc>
              <w:tc>
                <w:tcPr>
                  <w:tcW w:w="1984" w:type="dxa"/>
                </w:tcPr>
                <w:p w14:paraId="41CC29F3" w14:textId="77777777" w:rsidR="00666361" w:rsidRPr="00250516" w:rsidRDefault="00000000" w:rsidP="00666361">
                  <w:pPr>
                    <w:rPr>
                      <w:lang w:val="en-US"/>
                    </w:rPr>
                  </w:pPr>
                  <w:sdt>
                    <w:sdtPr>
                      <w:rPr>
                        <w:lang w:val="en-US"/>
                      </w:rPr>
                      <w:id w:val="831026238"/>
                      <w14:checkbox>
                        <w14:checked w14:val="0"/>
                        <w14:checkedState w14:val="2612" w14:font="MS Gothic"/>
                        <w14:uncheckedState w14:val="2610" w14:font="MS Gothic"/>
                      </w14:checkbox>
                    </w:sdtPr>
                    <w:sdtContent>
                      <w:r w:rsidR="00666361">
                        <w:rPr>
                          <w:rFonts w:ascii="MS Gothic" w:eastAsia="MS Gothic" w:hAnsi="MS Gothic" w:hint="eastAsia"/>
                          <w:lang w:val="en-US"/>
                        </w:rPr>
                        <w:t>☐</w:t>
                      </w:r>
                    </w:sdtContent>
                  </w:sdt>
                  <w:r w:rsidR="00666361">
                    <w:rPr>
                      <w:lang w:val="en-US"/>
                    </w:rPr>
                    <w:t xml:space="preserve"> Audiovisual</w:t>
                  </w:r>
                </w:p>
                <w:p w14:paraId="507222AC" w14:textId="77777777" w:rsidR="00666361" w:rsidRDefault="00000000" w:rsidP="00666361">
                  <w:pPr>
                    <w:rPr>
                      <w:lang w:val="en-US"/>
                    </w:rPr>
                  </w:pPr>
                  <w:sdt>
                    <w:sdtPr>
                      <w:rPr>
                        <w:lang w:val="en-US"/>
                      </w:rPr>
                      <w:id w:val="-1229920264"/>
                      <w14:checkbox>
                        <w14:checked w14:val="0"/>
                        <w14:checkedState w14:val="2612" w14:font="MS Gothic"/>
                        <w14:uncheckedState w14:val="2610" w14:font="MS Gothic"/>
                      </w14:checkbox>
                    </w:sdtPr>
                    <w:sdtContent>
                      <w:r w:rsidR="00666361">
                        <w:rPr>
                          <w:rFonts w:ascii="MS Gothic" w:eastAsia="MS Gothic" w:hAnsi="MS Gothic" w:hint="eastAsia"/>
                          <w:lang w:val="en-US"/>
                        </w:rPr>
                        <w:t>☐</w:t>
                      </w:r>
                    </w:sdtContent>
                  </w:sdt>
                  <w:r w:rsidR="00666361" w:rsidRPr="00250516">
                    <w:rPr>
                      <w:lang w:val="en-US"/>
                    </w:rPr>
                    <w:t xml:space="preserve"> </w:t>
                  </w:r>
                  <w:r w:rsidR="00666361">
                    <w:rPr>
                      <w:lang w:val="en-US"/>
                    </w:rPr>
                    <w:t>Images</w:t>
                  </w:r>
                </w:p>
                <w:p w14:paraId="45A900B1" w14:textId="77777777" w:rsidR="00666361" w:rsidRDefault="00000000" w:rsidP="00666361">
                  <w:pPr>
                    <w:rPr>
                      <w:lang w:val="en-US"/>
                    </w:rPr>
                  </w:pPr>
                  <w:sdt>
                    <w:sdtPr>
                      <w:rPr>
                        <w:lang w:val="en-US"/>
                      </w:rPr>
                      <w:id w:val="-2140862761"/>
                      <w14:checkbox>
                        <w14:checked w14:val="0"/>
                        <w14:checkedState w14:val="2612" w14:font="MS Gothic"/>
                        <w14:uncheckedState w14:val="2610" w14:font="MS Gothic"/>
                      </w14:checkbox>
                    </w:sdtPr>
                    <w:sdtContent>
                      <w:r w:rsidR="00666361">
                        <w:rPr>
                          <w:rFonts w:ascii="MS Gothic" w:eastAsia="MS Gothic" w:hAnsi="MS Gothic" w:hint="eastAsia"/>
                          <w:lang w:val="en-US"/>
                        </w:rPr>
                        <w:t>☐</w:t>
                      </w:r>
                    </w:sdtContent>
                  </w:sdt>
                  <w:r w:rsidR="00666361">
                    <w:rPr>
                      <w:lang w:val="en-US"/>
                    </w:rPr>
                    <w:t xml:space="preserve"> Sound</w:t>
                  </w:r>
                </w:p>
                <w:p w14:paraId="7F8C68D4" w14:textId="3663DA30" w:rsidR="00666361" w:rsidRDefault="00000000" w:rsidP="00666361">
                  <w:pPr>
                    <w:rPr>
                      <w:lang w:val="en-US"/>
                    </w:rPr>
                  </w:pPr>
                  <w:sdt>
                    <w:sdtPr>
                      <w:rPr>
                        <w:lang w:val="en-US"/>
                      </w:rPr>
                      <w:id w:val="-1143732310"/>
                      <w14:checkbox>
                        <w14:checked w14:val="1"/>
                        <w14:checkedState w14:val="2612" w14:font="MS Gothic"/>
                        <w14:uncheckedState w14:val="2610" w14:font="MS Gothic"/>
                      </w14:checkbox>
                    </w:sdtPr>
                    <w:sdtContent>
                      <w:r w:rsidR="00666361">
                        <w:rPr>
                          <w:rFonts w:ascii="MS Gothic" w:eastAsia="MS Gothic" w:hAnsi="MS Gothic" w:hint="eastAsia"/>
                          <w:lang w:val="en-US"/>
                        </w:rPr>
                        <w:t>☒</w:t>
                      </w:r>
                    </w:sdtContent>
                  </w:sdt>
                  <w:r w:rsidR="00666361">
                    <w:rPr>
                      <w:lang w:val="en-US"/>
                    </w:rPr>
                    <w:t xml:space="preserve"> Numerical</w:t>
                  </w:r>
                </w:p>
                <w:p w14:paraId="489E87BF" w14:textId="45871B7B" w:rsidR="00666361" w:rsidRDefault="00000000" w:rsidP="00666361">
                  <w:pPr>
                    <w:rPr>
                      <w:lang w:val="en-US"/>
                    </w:rPr>
                  </w:pPr>
                  <w:sdt>
                    <w:sdtPr>
                      <w:rPr>
                        <w:lang w:val="en-US"/>
                      </w:rPr>
                      <w:id w:val="1125429232"/>
                      <w14:checkbox>
                        <w14:checked w14:val="1"/>
                        <w14:checkedState w14:val="2612" w14:font="MS Gothic"/>
                        <w14:uncheckedState w14:val="2610" w14:font="MS Gothic"/>
                      </w14:checkbox>
                    </w:sdtPr>
                    <w:sdtContent>
                      <w:r w:rsidR="00666361">
                        <w:rPr>
                          <w:rFonts w:ascii="MS Gothic" w:eastAsia="MS Gothic" w:hAnsi="MS Gothic" w:hint="eastAsia"/>
                          <w:lang w:val="en-US"/>
                        </w:rPr>
                        <w:t>☒</w:t>
                      </w:r>
                    </w:sdtContent>
                  </w:sdt>
                  <w:r w:rsidR="00666361">
                    <w:rPr>
                      <w:lang w:val="en-US"/>
                    </w:rPr>
                    <w:t xml:space="preserve"> Textual</w:t>
                  </w:r>
                </w:p>
                <w:p w14:paraId="04CA9876" w14:textId="77777777" w:rsidR="00666361" w:rsidRDefault="00000000" w:rsidP="00666361">
                  <w:pPr>
                    <w:rPr>
                      <w:lang w:val="en-US"/>
                    </w:rPr>
                  </w:pPr>
                  <w:sdt>
                    <w:sdtPr>
                      <w:rPr>
                        <w:lang w:val="en-US"/>
                      </w:rPr>
                      <w:id w:val="-501817134"/>
                      <w14:checkbox>
                        <w14:checked w14:val="0"/>
                        <w14:checkedState w14:val="2612" w14:font="MS Gothic"/>
                        <w14:uncheckedState w14:val="2610" w14:font="MS Gothic"/>
                      </w14:checkbox>
                    </w:sdtPr>
                    <w:sdtContent>
                      <w:r w:rsidR="00666361">
                        <w:rPr>
                          <w:rFonts w:ascii="MS Gothic" w:eastAsia="MS Gothic" w:hAnsi="MS Gothic" w:hint="eastAsia"/>
                          <w:lang w:val="en-US"/>
                        </w:rPr>
                        <w:t>☐</w:t>
                      </w:r>
                    </w:sdtContent>
                  </w:sdt>
                  <w:r w:rsidR="00666361">
                    <w:rPr>
                      <w:lang w:val="en-US"/>
                    </w:rPr>
                    <w:t xml:space="preserve"> Model</w:t>
                  </w:r>
                </w:p>
                <w:p w14:paraId="6B4793D2" w14:textId="7A5D6AF2" w:rsidR="00666361" w:rsidRDefault="00000000" w:rsidP="00666361">
                  <w:pPr>
                    <w:rPr>
                      <w:lang w:val="en-US"/>
                    </w:rPr>
                  </w:pPr>
                  <w:sdt>
                    <w:sdtPr>
                      <w:rPr>
                        <w:lang w:val="en-US"/>
                      </w:rPr>
                      <w:id w:val="931402870"/>
                      <w14:checkbox>
                        <w14:checked w14:val="1"/>
                        <w14:checkedState w14:val="2612" w14:font="MS Gothic"/>
                        <w14:uncheckedState w14:val="2610" w14:font="MS Gothic"/>
                      </w14:checkbox>
                    </w:sdtPr>
                    <w:sdtContent>
                      <w:r w:rsidR="00666361">
                        <w:rPr>
                          <w:rFonts w:ascii="MS Gothic" w:eastAsia="MS Gothic" w:hAnsi="MS Gothic" w:hint="eastAsia"/>
                          <w:lang w:val="en-US"/>
                        </w:rPr>
                        <w:t>☒</w:t>
                      </w:r>
                    </w:sdtContent>
                  </w:sdt>
                  <w:r w:rsidR="00666361">
                    <w:rPr>
                      <w:lang w:val="en-US"/>
                    </w:rPr>
                    <w:t xml:space="preserve"> Software</w:t>
                  </w:r>
                </w:p>
                <w:p w14:paraId="62AC98CC" w14:textId="33FEDEE5" w:rsidR="00796E71" w:rsidRDefault="00000000" w:rsidP="00666361">
                  <w:pPr>
                    <w:rPr>
                      <w:rFonts w:ascii="MS Gothic" w:eastAsia="MS Gothic" w:hAnsi="MS Gothic"/>
                      <w:lang w:val="en-US"/>
                    </w:rPr>
                  </w:pPr>
                  <w:sdt>
                    <w:sdtPr>
                      <w:rPr>
                        <w:lang w:val="en-US"/>
                      </w:rPr>
                      <w:id w:val="825476416"/>
                      <w14:checkbox>
                        <w14:checked w14:val="0"/>
                        <w14:checkedState w14:val="2612" w14:font="MS Gothic"/>
                        <w14:uncheckedState w14:val="2610" w14:font="MS Gothic"/>
                      </w14:checkbox>
                    </w:sdtPr>
                    <w:sdtContent>
                      <w:r w:rsidR="00666361">
                        <w:rPr>
                          <w:rFonts w:ascii="MS Gothic" w:eastAsia="MS Gothic" w:hAnsi="MS Gothic" w:hint="eastAsia"/>
                          <w:lang w:val="en-US"/>
                        </w:rPr>
                        <w:t>☐</w:t>
                      </w:r>
                    </w:sdtContent>
                  </w:sdt>
                  <w:r w:rsidR="00666361">
                    <w:rPr>
                      <w:lang w:val="en-US"/>
                    </w:rPr>
                    <w:t xml:space="preserve"> Other:</w:t>
                  </w:r>
                </w:p>
              </w:tc>
              <w:tc>
                <w:tcPr>
                  <w:tcW w:w="1985" w:type="dxa"/>
                </w:tcPr>
                <w:p w14:paraId="6634C8AE" w14:textId="77777777" w:rsidR="00796E71" w:rsidRPr="00250516" w:rsidRDefault="00000000" w:rsidP="00796E71">
                  <w:pPr>
                    <w:rPr>
                      <w:lang w:val="en-US"/>
                    </w:rPr>
                  </w:pPr>
                  <w:sdt>
                    <w:sdtPr>
                      <w:rPr>
                        <w:lang w:val="en-US"/>
                      </w:rPr>
                      <w:id w:val="-1918397168"/>
                      <w14:checkbox>
                        <w14:checked w14:val="0"/>
                        <w14:checkedState w14:val="2612" w14:font="MS Gothic"/>
                        <w14:uncheckedState w14:val="2610" w14:font="MS Gothic"/>
                      </w14:checkbox>
                    </w:sdtPr>
                    <w:sdtContent>
                      <w:r w:rsidR="00796E71">
                        <w:rPr>
                          <w:rFonts w:ascii="MS Gothic" w:eastAsia="MS Gothic" w:hAnsi="MS Gothic" w:hint="eastAsia"/>
                          <w:lang w:val="en-US"/>
                        </w:rPr>
                        <w:t>☐</w:t>
                      </w:r>
                    </w:sdtContent>
                  </w:sdt>
                  <w:r w:rsidR="00796E71">
                    <w:rPr>
                      <w:lang w:val="en-US"/>
                    </w:rPr>
                    <w:t xml:space="preserve"> </w:t>
                  </w:r>
                  <w:proofErr w:type="gramStart"/>
                  <w:r w:rsidR="00796E71">
                    <w:rPr>
                      <w:lang w:val="en-US"/>
                    </w:rPr>
                    <w:t>.</w:t>
                  </w:r>
                  <w:proofErr w:type="spellStart"/>
                  <w:r w:rsidR="00796E71">
                    <w:rPr>
                      <w:lang w:val="en-US"/>
                    </w:rPr>
                    <w:t>por</w:t>
                  </w:r>
                  <w:proofErr w:type="spellEnd"/>
                  <w:proofErr w:type="gramEnd"/>
                </w:p>
                <w:p w14:paraId="1203AFBA" w14:textId="77777777" w:rsidR="00796E71" w:rsidRDefault="00000000" w:rsidP="00796E71">
                  <w:pPr>
                    <w:rPr>
                      <w:lang w:val="en-US"/>
                    </w:rPr>
                  </w:pPr>
                  <w:sdt>
                    <w:sdtPr>
                      <w:rPr>
                        <w:lang w:val="en-US"/>
                      </w:rPr>
                      <w:id w:val="-510367517"/>
                      <w14:checkbox>
                        <w14:checked w14:val="0"/>
                        <w14:checkedState w14:val="2612" w14:font="MS Gothic"/>
                        <w14:uncheckedState w14:val="2610" w14:font="MS Gothic"/>
                      </w14:checkbox>
                    </w:sdtPr>
                    <w:sdtContent>
                      <w:r w:rsidR="00796E71">
                        <w:rPr>
                          <w:rFonts w:ascii="MS Gothic" w:eastAsia="MS Gothic" w:hAnsi="MS Gothic" w:hint="eastAsia"/>
                          <w:lang w:val="en-US"/>
                        </w:rPr>
                        <w:t>☐</w:t>
                      </w:r>
                    </w:sdtContent>
                  </w:sdt>
                  <w:r w:rsidR="00796E71" w:rsidRPr="00250516">
                    <w:rPr>
                      <w:lang w:val="en-US"/>
                    </w:rPr>
                    <w:t xml:space="preserve"> </w:t>
                  </w:r>
                  <w:r w:rsidR="00796E71">
                    <w:rPr>
                      <w:lang w:val="en-US"/>
                    </w:rPr>
                    <w:t>.xml</w:t>
                  </w:r>
                </w:p>
                <w:p w14:paraId="3279375B" w14:textId="77777777" w:rsidR="00796E71" w:rsidRDefault="00000000" w:rsidP="00796E71">
                  <w:pPr>
                    <w:rPr>
                      <w:lang w:val="en-US"/>
                    </w:rPr>
                  </w:pPr>
                  <w:sdt>
                    <w:sdtPr>
                      <w:rPr>
                        <w:lang w:val="en-US"/>
                      </w:rPr>
                      <w:id w:val="875435161"/>
                      <w14:checkbox>
                        <w14:checked w14:val="0"/>
                        <w14:checkedState w14:val="2612" w14:font="MS Gothic"/>
                        <w14:uncheckedState w14:val="2610" w14:font="MS Gothic"/>
                      </w14:checkbox>
                    </w:sdtPr>
                    <w:sdtContent>
                      <w:r w:rsidR="00796E71">
                        <w:rPr>
                          <w:rFonts w:ascii="MS Gothic" w:eastAsia="MS Gothic" w:hAnsi="MS Gothic" w:hint="eastAsia"/>
                          <w:lang w:val="en-US"/>
                        </w:rPr>
                        <w:t>☐</w:t>
                      </w:r>
                    </w:sdtContent>
                  </w:sdt>
                  <w:r w:rsidR="00796E71">
                    <w:rPr>
                      <w:lang w:val="en-US"/>
                    </w:rPr>
                    <w:t xml:space="preserve"> .tab</w:t>
                  </w:r>
                </w:p>
                <w:p w14:paraId="6F4D6E28" w14:textId="239818AC" w:rsidR="00796E71" w:rsidRDefault="00000000" w:rsidP="00796E71">
                  <w:pPr>
                    <w:rPr>
                      <w:lang w:val="en-US"/>
                    </w:rPr>
                  </w:pPr>
                  <w:sdt>
                    <w:sdtPr>
                      <w:rPr>
                        <w:lang w:val="en-US"/>
                      </w:rPr>
                      <w:id w:val="1983496981"/>
                      <w14:checkbox>
                        <w14:checked w14:val="1"/>
                        <w14:checkedState w14:val="2612" w14:font="MS Gothic"/>
                        <w14:uncheckedState w14:val="2610" w14:font="MS Gothic"/>
                      </w14:checkbox>
                    </w:sdtPr>
                    <w:sdtContent>
                      <w:ins w:id="15" w:author="Author">
                        <w:r w:rsidR="008D2EDE">
                          <w:rPr>
                            <w:rFonts w:ascii="MS Gothic" w:eastAsia="MS Gothic" w:hAnsi="MS Gothic" w:hint="eastAsia"/>
                            <w:lang w:val="en-US"/>
                          </w:rPr>
                          <w:t>☒</w:t>
                        </w:r>
                      </w:ins>
                      <w:del w:id="16" w:author="Author">
                        <w:r w:rsidR="00796E71" w:rsidDel="008D2EDE">
                          <w:rPr>
                            <w:rFonts w:ascii="MS Gothic" w:eastAsia="MS Gothic" w:hAnsi="MS Gothic" w:hint="eastAsia"/>
                            <w:lang w:val="en-US"/>
                          </w:rPr>
                          <w:delText>☐</w:delText>
                        </w:r>
                      </w:del>
                    </w:sdtContent>
                  </w:sdt>
                  <w:r w:rsidR="00796E71">
                    <w:rPr>
                      <w:lang w:val="en-US"/>
                    </w:rPr>
                    <w:t xml:space="preserve"> .csv</w:t>
                  </w:r>
                </w:p>
                <w:p w14:paraId="0887D50B" w14:textId="77777777" w:rsidR="00796E71" w:rsidRDefault="00000000" w:rsidP="00796E71">
                  <w:pPr>
                    <w:rPr>
                      <w:lang w:val="en-US"/>
                    </w:rPr>
                  </w:pPr>
                  <w:sdt>
                    <w:sdtPr>
                      <w:rPr>
                        <w:lang w:val="en-US"/>
                      </w:rPr>
                      <w:id w:val="1455521142"/>
                      <w14:checkbox>
                        <w14:checked w14:val="0"/>
                        <w14:checkedState w14:val="2612" w14:font="MS Gothic"/>
                        <w14:uncheckedState w14:val="2610" w14:font="MS Gothic"/>
                      </w14:checkbox>
                    </w:sdtPr>
                    <w:sdtContent>
                      <w:r w:rsidR="00796E71">
                        <w:rPr>
                          <w:rFonts w:ascii="MS Gothic" w:eastAsia="MS Gothic" w:hAnsi="MS Gothic" w:hint="eastAsia"/>
                          <w:lang w:val="en-US"/>
                        </w:rPr>
                        <w:t>☐</w:t>
                      </w:r>
                    </w:sdtContent>
                  </w:sdt>
                  <w:r w:rsidR="00796E71">
                    <w:rPr>
                      <w:lang w:val="en-US"/>
                    </w:rPr>
                    <w:t xml:space="preserve"> .pdf</w:t>
                  </w:r>
                </w:p>
                <w:p w14:paraId="5E04B8AC" w14:textId="07A927C0" w:rsidR="00796E71" w:rsidRDefault="00000000" w:rsidP="00796E71">
                  <w:pPr>
                    <w:rPr>
                      <w:lang w:val="en-US"/>
                    </w:rPr>
                  </w:pPr>
                  <w:sdt>
                    <w:sdtPr>
                      <w:rPr>
                        <w:lang w:val="en-US"/>
                      </w:rPr>
                      <w:id w:val="1810814619"/>
                      <w14:checkbox>
                        <w14:checked w14:val="1"/>
                        <w14:checkedState w14:val="2612" w14:font="MS Gothic"/>
                        <w14:uncheckedState w14:val="2610" w14:font="MS Gothic"/>
                      </w14:checkbox>
                    </w:sdtPr>
                    <w:sdtContent>
                      <w:ins w:id="17" w:author="Author">
                        <w:r w:rsidR="008D2EDE">
                          <w:rPr>
                            <w:rFonts w:ascii="MS Gothic" w:eastAsia="MS Gothic" w:hAnsi="MS Gothic" w:hint="eastAsia"/>
                            <w:lang w:val="en-US"/>
                          </w:rPr>
                          <w:t>☒</w:t>
                        </w:r>
                      </w:ins>
                      <w:del w:id="18" w:author="Author">
                        <w:r w:rsidR="00796E71" w:rsidDel="008D2EDE">
                          <w:rPr>
                            <w:rFonts w:ascii="MS Gothic" w:eastAsia="MS Gothic" w:hAnsi="MS Gothic" w:hint="eastAsia"/>
                            <w:lang w:val="en-US"/>
                          </w:rPr>
                          <w:delText>☐</w:delText>
                        </w:r>
                      </w:del>
                    </w:sdtContent>
                  </w:sdt>
                  <w:r w:rsidR="00796E71">
                    <w:rPr>
                      <w:lang w:val="en-US"/>
                    </w:rPr>
                    <w:t xml:space="preserve"> .txt</w:t>
                  </w:r>
                </w:p>
                <w:p w14:paraId="762D88BB" w14:textId="77777777" w:rsidR="00796E71" w:rsidRPr="00250516" w:rsidRDefault="00000000" w:rsidP="00796E71">
                  <w:pPr>
                    <w:rPr>
                      <w:lang w:val="en-US"/>
                    </w:rPr>
                  </w:pPr>
                  <w:sdt>
                    <w:sdtPr>
                      <w:rPr>
                        <w:lang w:val="en-US"/>
                      </w:rPr>
                      <w:id w:val="1618406988"/>
                      <w14:checkbox>
                        <w14:checked w14:val="0"/>
                        <w14:checkedState w14:val="2612" w14:font="MS Gothic"/>
                        <w14:uncheckedState w14:val="2610" w14:font="MS Gothic"/>
                      </w14:checkbox>
                    </w:sdtPr>
                    <w:sdtContent>
                      <w:r w:rsidR="00796E71">
                        <w:rPr>
                          <w:rFonts w:ascii="MS Gothic" w:eastAsia="MS Gothic" w:hAnsi="MS Gothic" w:hint="eastAsia"/>
                          <w:lang w:val="en-US"/>
                        </w:rPr>
                        <w:t>☐</w:t>
                      </w:r>
                    </w:sdtContent>
                  </w:sdt>
                  <w:r w:rsidR="00796E71">
                    <w:rPr>
                      <w:lang w:val="en-US"/>
                    </w:rPr>
                    <w:t xml:space="preserve"> .rtf</w:t>
                  </w:r>
                </w:p>
                <w:p w14:paraId="4BE35D80" w14:textId="77777777" w:rsidR="00796E71" w:rsidRDefault="00000000" w:rsidP="00796E71">
                  <w:pPr>
                    <w:rPr>
                      <w:lang w:val="en-US"/>
                    </w:rPr>
                  </w:pPr>
                  <w:sdt>
                    <w:sdtPr>
                      <w:rPr>
                        <w:lang w:val="en-US"/>
                      </w:rPr>
                      <w:id w:val="1028687879"/>
                      <w14:checkbox>
                        <w14:checked w14:val="0"/>
                        <w14:checkedState w14:val="2612" w14:font="MS Gothic"/>
                        <w14:uncheckedState w14:val="2610" w14:font="MS Gothic"/>
                      </w14:checkbox>
                    </w:sdtPr>
                    <w:sdtContent>
                      <w:r w:rsidR="00796E71">
                        <w:rPr>
                          <w:rFonts w:ascii="MS Gothic" w:eastAsia="MS Gothic" w:hAnsi="MS Gothic" w:hint="eastAsia"/>
                          <w:lang w:val="en-US"/>
                        </w:rPr>
                        <w:t>☐</w:t>
                      </w:r>
                    </w:sdtContent>
                  </w:sdt>
                  <w:r w:rsidR="00796E71" w:rsidRPr="00250516">
                    <w:rPr>
                      <w:lang w:val="en-US"/>
                    </w:rPr>
                    <w:t xml:space="preserve"> </w:t>
                  </w:r>
                  <w:r w:rsidR="00796E71">
                    <w:rPr>
                      <w:lang w:val="en-US"/>
                    </w:rPr>
                    <w:t>.dwg</w:t>
                  </w:r>
                </w:p>
                <w:p w14:paraId="6C86E32B" w14:textId="77777777" w:rsidR="00796E71" w:rsidRDefault="00000000" w:rsidP="00796E71">
                  <w:pPr>
                    <w:rPr>
                      <w:lang w:val="en-US"/>
                    </w:rPr>
                  </w:pPr>
                  <w:sdt>
                    <w:sdtPr>
                      <w:rPr>
                        <w:lang w:val="en-US"/>
                      </w:rPr>
                      <w:id w:val="-638643840"/>
                      <w14:checkbox>
                        <w14:checked w14:val="0"/>
                        <w14:checkedState w14:val="2612" w14:font="MS Gothic"/>
                        <w14:uncheckedState w14:val="2610" w14:font="MS Gothic"/>
                      </w14:checkbox>
                    </w:sdtPr>
                    <w:sdtContent>
                      <w:r w:rsidR="00796E71">
                        <w:rPr>
                          <w:rFonts w:ascii="MS Gothic" w:eastAsia="MS Gothic" w:hAnsi="MS Gothic" w:hint="eastAsia"/>
                          <w:lang w:val="en-US"/>
                        </w:rPr>
                        <w:t>☐</w:t>
                      </w:r>
                    </w:sdtContent>
                  </w:sdt>
                  <w:r w:rsidR="00796E71">
                    <w:rPr>
                      <w:lang w:val="en-US"/>
                    </w:rPr>
                    <w:t xml:space="preserve"> .tab</w:t>
                  </w:r>
                </w:p>
                <w:p w14:paraId="0DC5E980" w14:textId="77777777" w:rsidR="00796E71" w:rsidRDefault="00000000" w:rsidP="00796E71">
                  <w:pPr>
                    <w:rPr>
                      <w:lang w:val="en-US"/>
                    </w:rPr>
                  </w:pPr>
                  <w:sdt>
                    <w:sdtPr>
                      <w:rPr>
                        <w:lang w:val="en-US"/>
                      </w:rPr>
                      <w:id w:val="-1423560902"/>
                      <w14:checkbox>
                        <w14:checked w14:val="0"/>
                        <w14:checkedState w14:val="2612" w14:font="MS Gothic"/>
                        <w14:uncheckedState w14:val="2610" w14:font="MS Gothic"/>
                      </w14:checkbox>
                    </w:sdtPr>
                    <w:sdtContent>
                      <w:r w:rsidR="00796E71">
                        <w:rPr>
                          <w:rFonts w:ascii="MS Gothic" w:eastAsia="MS Gothic" w:hAnsi="MS Gothic" w:hint="eastAsia"/>
                          <w:lang w:val="en-US"/>
                        </w:rPr>
                        <w:t>☐</w:t>
                      </w:r>
                    </w:sdtContent>
                  </w:sdt>
                  <w:r w:rsidR="00796E71">
                    <w:rPr>
                      <w:lang w:val="en-US"/>
                    </w:rPr>
                    <w:t xml:space="preserve"> </w:t>
                  </w:r>
                  <w:proofErr w:type="gramStart"/>
                  <w:r w:rsidR="00796E71">
                    <w:rPr>
                      <w:lang w:val="en-US"/>
                    </w:rPr>
                    <w:t>.</w:t>
                  </w:r>
                  <w:proofErr w:type="spellStart"/>
                  <w:r w:rsidR="00796E71">
                    <w:rPr>
                      <w:lang w:val="en-US"/>
                    </w:rPr>
                    <w:t>gml</w:t>
                  </w:r>
                  <w:proofErr w:type="spellEnd"/>
                  <w:proofErr w:type="gramEnd"/>
                </w:p>
                <w:p w14:paraId="7C9B9728" w14:textId="148BF28A" w:rsidR="00796E71" w:rsidRDefault="00000000" w:rsidP="00796E71">
                  <w:pPr>
                    <w:rPr>
                      <w:lang w:val="en-US"/>
                    </w:rPr>
                  </w:pPr>
                  <w:sdt>
                    <w:sdtPr>
                      <w:rPr>
                        <w:lang w:val="en-US"/>
                      </w:rPr>
                      <w:id w:val="161200031"/>
                      <w14:checkbox>
                        <w14:checked w14:val="1"/>
                        <w14:checkedState w14:val="2612" w14:font="MS Gothic"/>
                        <w14:uncheckedState w14:val="2610" w14:font="MS Gothic"/>
                      </w14:checkbox>
                    </w:sdtPr>
                    <w:sdtContent>
                      <w:r w:rsidR="00796E71">
                        <w:rPr>
                          <w:rFonts w:ascii="MS Gothic" w:eastAsia="MS Gothic" w:hAnsi="MS Gothic" w:hint="eastAsia"/>
                          <w:lang w:val="en-US"/>
                        </w:rPr>
                        <w:t>☒</w:t>
                      </w:r>
                    </w:sdtContent>
                  </w:sdt>
                  <w:r w:rsidR="00796E71">
                    <w:rPr>
                      <w:lang w:val="en-US"/>
                    </w:rPr>
                    <w:t xml:space="preserve"> other: published datasets</w:t>
                  </w:r>
                </w:p>
                <w:p w14:paraId="126EBE67" w14:textId="7802DA8E" w:rsidR="00796E71" w:rsidRDefault="00000000" w:rsidP="00796E71">
                  <w:pPr>
                    <w:rPr>
                      <w:rFonts w:ascii="MS Gothic" w:eastAsia="MS Gothic" w:hAnsi="MS Gothic"/>
                      <w:lang w:val="en-US"/>
                    </w:rPr>
                  </w:pPr>
                  <w:sdt>
                    <w:sdtPr>
                      <w:rPr>
                        <w:lang w:val="en-US"/>
                      </w:rPr>
                      <w:id w:val="-1281572208"/>
                      <w14:checkbox>
                        <w14:checked w14:val="0"/>
                        <w14:checkedState w14:val="2612" w14:font="MS Gothic"/>
                        <w14:uncheckedState w14:val="2610" w14:font="MS Gothic"/>
                      </w14:checkbox>
                    </w:sdtPr>
                    <w:sdtContent>
                      <w:r w:rsidR="00796E71">
                        <w:rPr>
                          <w:rFonts w:ascii="MS Gothic" w:eastAsia="MS Gothic" w:hAnsi="MS Gothic" w:hint="eastAsia"/>
                          <w:lang w:val="en-US"/>
                        </w:rPr>
                        <w:t>☐</w:t>
                      </w:r>
                    </w:sdtContent>
                  </w:sdt>
                  <w:r w:rsidR="00796E71">
                    <w:rPr>
                      <w:lang w:val="en-US"/>
                    </w:rPr>
                    <w:t xml:space="preserve"> NA</w:t>
                  </w:r>
                </w:p>
              </w:tc>
              <w:tc>
                <w:tcPr>
                  <w:tcW w:w="2126" w:type="dxa"/>
                </w:tcPr>
                <w:p w14:paraId="2087718C" w14:textId="5EB1407F" w:rsidR="00796E71" w:rsidRPr="00250516" w:rsidRDefault="00000000" w:rsidP="00796E71">
                  <w:pPr>
                    <w:rPr>
                      <w:lang w:val="en-US"/>
                    </w:rPr>
                  </w:pPr>
                  <w:sdt>
                    <w:sdtPr>
                      <w:rPr>
                        <w:lang w:val="en-US"/>
                      </w:rPr>
                      <w:id w:val="-2127454865"/>
                      <w14:checkbox>
                        <w14:checked w14:val="1"/>
                        <w14:checkedState w14:val="2612" w14:font="MS Gothic"/>
                        <w14:uncheckedState w14:val="2610" w14:font="MS Gothic"/>
                      </w14:checkbox>
                    </w:sdtPr>
                    <w:sdtContent>
                      <w:ins w:id="19" w:author="Author">
                        <w:r w:rsidR="008D2EDE">
                          <w:rPr>
                            <w:rFonts w:ascii="MS Gothic" w:eastAsia="MS Gothic" w:hAnsi="MS Gothic" w:hint="eastAsia"/>
                            <w:lang w:val="en-US"/>
                          </w:rPr>
                          <w:t>☒</w:t>
                        </w:r>
                      </w:ins>
                      <w:del w:id="20" w:author="Author">
                        <w:r w:rsidR="00796E71" w:rsidDel="008D2EDE">
                          <w:rPr>
                            <w:rFonts w:ascii="MS Gothic" w:eastAsia="MS Gothic" w:hAnsi="MS Gothic" w:hint="eastAsia"/>
                            <w:lang w:val="en-US"/>
                          </w:rPr>
                          <w:delText>☐</w:delText>
                        </w:r>
                      </w:del>
                    </w:sdtContent>
                  </w:sdt>
                  <w:r w:rsidR="00796E71">
                    <w:rPr>
                      <w:lang w:val="en-US"/>
                    </w:rPr>
                    <w:t xml:space="preserve"> &lt; 100 MB</w:t>
                  </w:r>
                </w:p>
                <w:p w14:paraId="071BDA5C" w14:textId="40C33C13" w:rsidR="00796E71" w:rsidRDefault="00000000" w:rsidP="00796E71">
                  <w:pPr>
                    <w:rPr>
                      <w:lang w:val="en-US"/>
                    </w:rPr>
                  </w:pPr>
                  <w:sdt>
                    <w:sdtPr>
                      <w:rPr>
                        <w:lang w:val="en-US"/>
                      </w:rPr>
                      <w:id w:val="-68196331"/>
                      <w14:checkbox>
                        <w14:checked w14:val="1"/>
                        <w14:checkedState w14:val="2612" w14:font="MS Gothic"/>
                        <w14:uncheckedState w14:val="2610" w14:font="MS Gothic"/>
                      </w14:checkbox>
                    </w:sdtPr>
                    <w:sdtContent>
                      <w:r w:rsidR="00796E71">
                        <w:rPr>
                          <w:rFonts w:ascii="MS Gothic" w:eastAsia="MS Gothic" w:hAnsi="MS Gothic" w:hint="eastAsia"/>
                          <w:lang w:val="en-US"/>
                        </w:rPr>
                        <w:t>☒</w:t>
                      </w:r>
                    </w:sdtContent>
                  </w:sdt>
                  <w:r w:rsidR="00796E71" w:rsidRPr="00250516">
                    <w:rPr>
                      <w:lang w:val="en-US"/>
                    </w:rPr>
                    <w:t xml:space="preserve"> </w:t>
                  </w:r>
                  <w:r w:rsidR="00796E71">
                    <w:rPr>
                      <w:lang w:val="en-US"/>
                    </w:rPr>
                    <w:t>&lt; 1 GB</w:t>
                  </w:r>
                </w:p>
                <w:p w14:paraId="5294AE5F" w14:textId="2EAB1444" w:rsidR="00796E71" w:rsidRDefault="00000000" w:rsidP="00796E71">
                  <w:pPr>
                    <w:rPr>
                      <w:lang w:val="en-US"/>
                    </w:rPr>
                  </w:pPr>
                  <w:sdt>
                    <w:sdtPr>
                      <w:rPr>
                        <w:lang w:val="en-US"/>
                      </w:rPr>
                      <w:id w:val="1477805862"/>
                      <w14:checkbox>
                        <w14:checked w14:val="1"/>
                        <w14:checkedState w14:val="2612" w14:font="MS Gothic"/>
                        <w14:uncheckedState w14:val="2610" w14:font="MS Gothic"/>
                      </w14:checkbox>
                    </w:sdtPr>
                    <w:sdtContent>
                      <w:r w:rsidR="00796E71">
                        <w:rPr>
                          <w:rFonts w:ascii="MS Gothic" w:eastAsia="MS Gothic" w:hAnsi="MS Gothic" w:hint="eastAsia"/>
                          <w:lang w:val="en-US"/>
                        </w:rPr>
                        <w:t>☒</w:t>
                      </w:r>
                    </w:sdtContent>
                  </w:sdt>
                  <w:r w:rsidR="00796E71">
                    <w:rPr>
                      <w:lang w:val="en-US"/>
                    </w:rPr>
                    <w:t xml:space="preserve"> &lt; 100 GB</w:t>
                  </w:r>
                </w:p>
                <w:p w14:paraId="2CF26022" w14:textId="325448C7" w:rsidR="00796E71" w:rsidRDefault="00000000" w:rsidP="00796E71">
                  <w:pPr>
                    <w:rPr>
                      <w:lang w:val="en-US"/>
                    </w:rPr>
                  </w:pPr>
                  <w:sdt>
                    <w:sdtPr>
                      <w:rPr>
                        <w:lang w:val="en-US"/>
                      </w:rPr>
                      <w:id w:val="181400891"/>
                      <w14:checkbox>
                        <w14:checked w14:val="1"/>
                        <w14:checkedState w14:val="2612" w14:font="MS Gothic"/>
                        <w14:uncheckedState w14:val="2610" w14:font="MS Gothic"/>
                      </w14:checkbox>
                    </w:sdtPr>
                    <w:sdtContent>
                      <w:r w:rsidR="00796E71">
                        <w:rPr>
                          <w:rFonts w:ascii="MS Gothic" w:eastAsia="MS Gothic" w:hAnsi="MS Gothic" w:hint="eastAsia"/>
                          <w:lang w:val="en-US"/>
                        </w:rPr>
                        <w:t>☒</w:t>
                      </w:r>
                    </w:sdtContent>
                  </w:sdt>
                  <w:r w:rsidR="00796E71">
                    <w:rPr>
                      <w:lang w:val="en-US"/>
                    </w:rPr>
                    <w:t xml:space="preserve"> &lt; 1 TB</w:t>
                  </w:r>
                </w:p>
                <w:p w14:paraId="695EC839" w14:textId="77777777" w:rsidR="00796E71" w:rsidRDefault="00000000" w:rsidP="00796E71">
                  <w:pPr>
                    <w:rPr>
                      <w:lang w:val="en-US"/>
                    </w:rPr>
                  </w:pPr>
                  <w:sdt>
                    <w:sdtPr>
                      <w:rPr>
                        <w:lang w:val="en-US"/>
                      </w:rPr>
                      <w:id w:val="1391768880"/>
                      <w14:checkbox>
                        <w14:checked w14:val="0"/>
                        <w14:checkedState w14:val="2612" w14:font="MS Gothic"/>
                        <w14:uncheckedState w14:val="2610" w14:font="MS Gothic"/>
                      </w14:checkbox>
                    </w:sdtPr>
                    <w:sdtContent>
                      <w:r w:rsidR="00796E71">
                        <w:rPr>
                          <w:rFonts w:ascii="MS Gothic" w:eastAsia="MS Gothic" w:hAnsi="MS Gothic" w:hint="eastAsia"/>
                          <w:lang w:val="en-US"/>
                        </w:rPr>
                        <w:t>☐</w:t>
                      </w:r>
                    </w:sdtContent>
                  </w:sdt>
                  <w:r w:rsidR="00796E71">
                    <w:rPr>
                      <w:lang w:val="en-US"/>
                    </w:rPr>
                    <w:t xml:space="preserve"> &lt; 5 TB</w:t>
                  </w:r>
                </w:p>
                <w:p w14:paraId="743424AC" w14:textId="77777777" w:rsidR="00796E71" w:rsidRDefault="00000000" w:rsidP="00796E71">
                  <w:pPr>
                    <w:rPr>
                      <w:lang w:val="en-US"/>
                    </w:rPr>
                  </w:pPr>
                  <w:sdt>
                    <w:sdtPr>
                      <w:rPr>
                        <w:lang w:val="en-US"/>
                      </w:rPr>
                      <w:id w:val="1502938351"/>
                      <w14:checkbox>
                        <w14:checked w14:val="0"/>
                        <w14:checkedState w14:val="2612" w14:font="MS Gothic"/>
                        <w14:uncheckedState w14:val="2610" w14:font="MS Gothic"/>
                      </w14:checkbox>
                    </w:sdtPr>
                    <w:sdtContent>
                      <w:r w:rsidR="00796E71">
                        <w:rPr>
                          <w:rFonts w:ascii="MS Gothic" w:eastAsia="MS Gothic" w:hAnsi="MS Gothic" w:hint="eastAsia"/>
                          <w:lang w:val="en-US"/>
                        </w:rPr>
                        <w:t>☐</w:t>
                      </w:r>
                    </w:sdtContent>
                  </w:sdt>
                  <w:r w:rsidR="00796E71">
                    <w:rPr>
                      <w:lang w:val="en-US"/>
                    </w:rPr>
                    <w:t xml:space="preserve"> &lt; 10 TB</w:t>
                  </w:r>
                </w:p>
                <w:p w14:paraId="0F6FBEE4" w14:textId="77777777" w:rsidR="00796E71" w:rsidRPr="00250516" w:rsidRDefault="00000000" w:rsidP="00796E71">
                  <w:pPr>
                    <w:rPr>
                      <w:lang w:val="en-US"/>
                    </w:rPr>
                  </w:pPr>
                  <w:sdt>
                    <w:sdtPr>
                      <w:rPr>
                        <w:lang w:val="en-US"/>
                      </w:rPr>
                      <w:id w:val="-1969890608"/>
                      <w14:checkbox>
                        <w14:checked w14:val="0"/>
                        <w14:checkedState w14:val="2612" w14:font="MS Gothic"/>
                        <w14:uncheckedState w14:val="2610" w14:font="MS Gothic"/>
                      </w14:checkbox>
                    </w:sdtPr>
                    <w:sdtContent>
                      <w:r w:rsidR="00796E71">
                        <w:rPr>
                          <w:rFonts w:ascii="MS Gothic" w:eastAsia="MS Gothic" w:hAnsi="MS Gothic" w:hint="eastAsia"/>
                          <w:lang w:val="en-US"/>
                        </w:rPr>
                        <w:t>☐</w:t>
                      </w:r>
                    </w:sdtContent>
                  </w:sdt>
                  <w:r w:rsidR="00796E71">
                    <w:rPr>
                      <w:lang w:val="en-US"/>
                    </w:rPr>
                    <w:t xml:space="preserve"> &lt; 50 TB</w:t>
                  </w:r>
                </w:p>
                <w:p w14:paraId="4CFAF397" w14:textId="77777777" w:rsidR="00796E71" w:rsidRDefault="00000000" w:rsidP="00796E71">
                  <w:pPr>
                    <w:rPr>
                      <w:lang w:val="en-US"/>
                    </w:rPr>
                  </w:pPr>
                  <w:sdt>
                    <w:sdtPr>
                      <w:rPr>
                        <w:lang w:val="en-US"/>
                      </w:rPr>
                      <w:id w:val="-793906467"/>
                      <w14:checkbox>
                        <w14:checked w14:val="0"/>
                        <w14:checkedState w14:val="2612" w14:font="MS Gothic"/>
                        <w14:uncheckedState w14:val="2610" w14:font="MS Gothic"/>
                      </w14:checkbox>
                    </w:sdtPr>
                    <w:sdtContent>
                      <w:r w:rsidR="00796E71">
                        <w:rPr>
                          <w:rFonts w:ascii="MS Gothic" w:eastAsia="MS Gothic" w:hAnsi="MS Gothic" w:hint="eastAsia"/>
                          <w:lang w:val="en-US"/>
                        </w:rPr>
                        <w:t>☐</w:t>
                      </w:r>
                    </w:sdtContent>
                  </w:sdt>
                  <w:r w:rsidR="00796E71" w:rsidRPr="00250516">
                    <w:rPr>
                      <w:lang w:val="en-US"/>
                    </w:rPr>
                    <w:t xml:space="preserve"> </w:t>
                  </w:r>
                  <w:r w:rsidR="00796E71">
                    <w:rPr>
                      <w:lang w:val="en-US"/>
                    </w:rPr>
                    <w:t>&gt; 50 TB</w:t>
                  </w:r>
                </w:p>
                <w:p w14:paraId="525FBBA0" w14:textId="77777777" w:rsidR="00796E71" w:rsidRDefault="00000000" w:rsidP="00796E71">
                  <w:pPr>
                    <w:rPr>
                      <w:lang w:val="en-US"/>
                    </w:rPr>
                  </w:pPr>
                  <w:sdt>
                    <w:sdtPr>
                      <w:rPr>
                        <w:lang w:val="en-US"/>
                      </w:rPr>
                      <w:id w:val="1709452616"/>
                      <w14:checkbox>
                        <w14:checked w14:val="0"/>
                        <w14:checkedState w14:val="2612" w14:font="MS Gothic"/>
                        <w14:uncheckedState w14:val="2610" w14:font="MS Gothic"/>
                      </w14:checkbox>
                    </w:sdtPr>
                    <w:sdtContent>
                      <w:r w:rsidR="00796E71">
                        <w:rPr>
                          <w:rFonts w:ascii="MS Gothic" w:eastAsia="MS Gothic" w:hAnsi="MS Gothic" w:hint="eastAsia"/>
                          <w:lang w:val="en-US"/>
                        </w:rPr>
                        <w:t>☐</w:t>
                      </w:r>
                    </w:sdtContent>
                  </w:sdt>
                  <w:r w:rsidR="00796E71">
                    <w:rPr>
                      <w:lang w:val="en-US"/>
                    </w:rPr>
                    <w:t xml:space="preserve"> NA</w:t>
                  </w:r>
                </w:p>
                <w:p w14:paraId="3D8B254C" w14:textId="77777777" w:rsidR="00796E71" w:rsidRDefault="00796E71" w:rsidP="00796E71">
                  <w:pPr>
                    <w:rPr>
                      <w:rFonts w:ascii="MS Gothic" w:eastAsia="MS Gothic" w:hAnsi="MS Gothic"/>
                      <w:lang w:val="en-US"/>
                    </w:rPr>
                  </w:pPr>
                </w:p>
              </w:tc>
              <w:tc>
                <w:tcPr>
                  <w:tcW w:w="2156" w:type="dxa"/>
                </w:tcPr>
                <w:p w14:paraId="1E22B113" w14:textId="77777777" w:rsidR="00796E71" w:rsidRDefault="00796E71" w:rsidP="00796E71"/>
              </w:tc>
            </w:tr>
          </w:tbl>
          <w:p w14:paraId="255C72F2" w14:textId="77777777" w:rsidR="00BA789F" w:rsidRDefault="00BA789F" w:rsidP="00BA789F">
            <w:pPr>
              <w:spacing w:before="80"/>
              <w:rPr>
                <w:lang w:val="en-US"/>
              </w:rPr>
            </w:pPr>
          </w:p>
        </w:tc>
      </w:tr>
      <w:tr w:rsidR="00BA789F" w:rsidRPr="00F42A6F" w14:paraId="742F62D8" w14:textId="77777777" w:rsidTr="008B586D">
        <w:trPr>
          <w:cantSplit/>
          <w:trHeight w:val="269"/>
        </w:trPr>
        <w:tc>
          <w:tcPr>
            <w:tcW w:w="15593" w:type="dxa"/>
            <w:gridSpan w:val="2"/>
          </w:tcPr>
          <w:p w14:paraId="66B90F31"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6488C6E1"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6E429E25"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0CB9EDAD" w14:textId="77777777" w:rsidR="00BA789F" w:rsidRPr="00184DDE" w:rsidRDefault="00BA789F" w:rsidP="00BA789F">
            <w:pPr>
              <w:spacing w:before="80"/>
              <w:rPr>
                <w:rStyle w:val="SubtleReference"/>
                <w:i/>
                <w:sz w:val="20"/>
              </w:rPr>
            </w:pPr>
            <w:r w:rsidRPr="00184DDE">
              <w:rPr>
                <w:rStyle w:val="SubtleReference"/>
                <w:i/>
                <w:sz w:val="20"/>
              </w:rPr>
              <w:t xml:space="preserve">Examples of data formats: tabular data </w:t>
            </w:r>
            <w:proofErr w:type="gramStart"/>
            <w:r w:rsidRPr="00184DDE">
              <w:rPr>
                <w:rStyle w:val="SubtleReference"/>
                <w:i/>
                <w:sz w:val="20"/>
              </w:rPr>
              <w:t>(.por,.</w:t>
            </w:r>
            <w:proofErr w:type="gramEnd"/>
            <w:r w:rsidRPr="00184DDE">
              <w:rPr>
                <w:rStyle w:val="SubtleReference"/>
                <w:i/>
                <w:sz w:val="20"/>
              </w:rPr>
              <w:t xml:space="preserve"> </w:t>
            </w:r>
            <w:proofErr w:type="spellStart"/>
            <w:r w:rsidRPr="00184DDE">
              <w:rPr>
                <w:rStyle w:val="SubtleReference"/>
                <w:i/>
                <w:sz w:val="20"/>
              </w:rPr>
              <w:t>spss</w:t>
            </w:r>
            <w:proofErr w:type="spellEnd"/>
            <w:r w:rsidRPr="00184DDE">
              <w:rPr>
                <w:rStyle w:val="SubtleReference"/>
                <w:i/>
                <w:sz w:val="20"/>
              </w:rPr>
              <w:t xml:space="preserve">, structured text or mark-up file XML, .tab, .csv), textual data (.rtf, .xml, .txt), geospatial data </w:t>
            </w:r>
            <w:proofErr w:type="gramStart"/>
            <w:r w:rsidRPr="00184DDE">
              <w:rPr>
                <w:rStyle w:val="SubtleReference"/>
                <w:i/>
                <w:sz w:val="20"/>
              </w:rPr>
              <w:t>(.</w:t>
            </w:r>
            <w:proofErr w:type="spellStart"/>
            <w:r w:rsidRPr="00184DDE">
              <w:rPr>
                <w:rStyle w:val="SubtleReference"/>
                <w:i/>
                <w:sz w:val="20"/>
              </w:rPr>
              <w:t>dwg</w:t>
            </w:r>
            <w:proofErr w:type="spellEnd"/>
            <w:r w:rsidRPr="00184DDE">
              <w:rPr>
                <w:rStyle w:val="SubtleReference"/>
                <w:i/>
                <w:sz w:val="20"/>
              </w:rPr>
              <w:t>,.</w:t>
            </w:r>
            <w:proofErr w:type="gramEnd"/>
            <w:r w:rsidRPr="00184DDE">
              <w:rPr>
                <w:rStyle w:val="SubtleReference"/>
                <w:i/>
                <w:sz w:val="20"/>
              </w:rPr>
              <w:t xml:space="preserve"> GML, </w:t>
            </w:r>
            <w:proofErr w:type="gramStart"/>
            <w:r w:rsidRPr="00184DDE">
              <w:rPr>
                <w:rStyle w:val="SubtleReference"/>
                <w:i/>
                <w:sz w:val="20"/>
              </w:rPr>
              <w:t xml:space="preserve"> ..</w:t>
            </w:r>
            <w:proofErr w:type="gramEnd"/>
            <w:r w:rsidRPr="00184DDE">
              <w:rPr>
                <w:rStyle w:val="SubtleReference"/>
                <w:i/>
                <w:sz w:val="20"/>
              </w:rPr>
              <w:t>), image data, audio data, video data, documentation &amp; computational script.</w:t>
            </w:r>
          </w:p>
          <w:p w14:paraId="53DFBF77"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49C12C38"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12CA4114" w14:textId="77777777" w:rsidR="00BA789F" w:rsidRPr="00BA789F" w:rsidRDefault="00BA789F" w:rsidP="00345E00"/>
        </w:tc>
      </w:tr>
      <w:tr w:rsidR="00AE4A22" w:rsidRPr="00F42A6F" w14:paraId="3346CBCD" w14:textId="77777777" w:rsidTr="00436EB9">
        <w:trPr>
          <w:cantSplit/>
          <w:trHeight w:val="269"/>
        </w:trPr>
        <w:tc>
          <w:tcPr>
            <w:tcW w:w="4962" w:type="dxa"/>
          </w:tcPr>
          <w:p w14:paraId="58EFFCB7"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09BEE940" w14:textId="77777777" w:rsidR="00AE4A22" w:rsidRDefault="00AE4A22" w:rsidP="00CA2D12"/>
        </w:tc>
        <w:tc>
          <w:tcPr>
            <w:tcW w:w="10631" w:type="dxa"/>
          </w:tcPr>
          <w:p w14:paraId="7C06FDE2" w14:textId="2BBD1BB1" w:rsidR="00AE4A22" w:rsidRDefault="00666361" w:rsidP="00345E00">
            <w:pPr>
              <w:rPr>
                <w:lang w:val="en-US"/>
              </w:rPr>
            </w:pPr>
            <w:r>
              <w:rPr>
                <w:lang w:val="en-US"/>
              </w:rPr>
              <w:t>Not yet applicable.</w:t>
            </w:r>
          </w:p>
        </w:tc>
      </w:tr>
      <w:tr w:rsidR="003D036F" w:rsidRPr="00F42A6F" w14:paraId="6F250AFD" w14:textId="77777777" w:rsidTr="00436EB9">
        <w:trPr>
          <w:cantSplit/>
          <w:trHeight w:val="269"/>
        </w:trPr>
        <w:tc>
          <w:tcPr>
            <w:tcW w:w="4962" w:type="dxa"/>
          </w:tcPr>
          <w:p w14:paraId="3E054553" w14:textId="77777777"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6B41506D"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human subject </w:t>
            </w:r>
            <w:proofErr w:type="gramStart"/>
            <w:r w:rsidR="003D128A">
              <w:rPr>
                <w:lang w:val="en-US"/>
              </w:rPr>
              <w:t>data</w:t>
            </w:r>
            <w:proofErr w:type="gramEnd"/>
          </w:p>
          <w:p w14:paraId="43B7462E"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 xml:space="preserve">Yes, animal </w:t>
            </w:r>
            <w:proofErr w:type="gramStart"/>
            <w:r w:rsidR="003D128A">
              <w:rPr>
                <w:lang w:val="en-US"/>
              </w:rPr>
              <w:t>data</w:t>
            </w:r>
            <w:proofErr w:type="gramEnd"/>
          </w:p>
          <w:p w14:paraId="690C31CB"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w:t>
            </w:r>
            <w:proofErr w:type="gramStart"/>
            <w:r w:rsidR="003D128A">
              <w:rPr>
                <w:lang w:val="en-US"/>
              </w:rPr>
              <w:t>use</w:t>
            </w:r>
            <w:proofErr w:type="gramEnd"/>
            <w:r w:rsidR="003D128A">
              <w:rPr>
                <w:lang w:val="en-US"/>
              </w:rPr>
              <w:t xml:space="preserve"> </w:t>
            </w:r>
          </w:p>
          <w:p w14:paraId="13DF25D8" w14:textId="3696FD10"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666361">
                  <w:rPr>
                    <w:rFonts w:ascii="MS Gothic" w:eastAsia="MS Gothic" w:hAnsi="MS Gothic" w:hint="eastAsia"/>
                    <w:lang w:val="en-US"/>
                  </w:rPr>
                  <w:t>☒</w:t>
                </w:r>
              </w:sdtContent>
            </w:sdt>
            <w:r w:rsidR="00FB5895">
              <w:rPr>
                <w:lang w:val="en-US"/>
              </w:rPr>
              <w:t xml:space="preserve"> </w:t>
            </w:r>
            <w:r w:rsidR="003D128A">
              <w:rPr>
                <w:lang w:val="en-US"/>
              </w:rPr>
              <w:t>No</w:t>
            </w:r>
          </w:p>
          <w:p w14:paraId="294C4CA4" w14:textId="784FFEF1" w:rsidR="00EE33E8" w:rsidRDefault="00EE33E8" w:rsidP="003D128A">
            <w:pPr>
              <w:rPr>
                <w:lang w:val="en-US"/>
              </w:rPr>
            </w:pPr>
            <w:r>
              <w:rPr>
                <w:lang w:val="en-US"/>
              </w:rPr>
              <w:t>If yes, please describe:</w:t>
            </w:r>
          </w:p>
        </w:tc>
      </w:tr>
      <w:tr w:rsidR="003D036F" w:rsidRPr="00F42A6F" w14:paraId="49EF9893" w14:textId="77777777" w:rsidTr="00436EB9">
        <w:trPr>
          <w:cantSplit/>
          <w:trHeight w:val="269"/>
        </w:trPr>
        <w:tc>
          <w:tcPr>
            <w:tcW w:w="4962" w:type="dxa"/>
          </w:tcPr>
          <w:p w14:paraId="7B237CD3"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21" w:name="_Hlk89173861"/>
            <w:r w:rsidR="00FF09CC" w:rsidRPr="008F6455">
              <w:rPr>
                <w:rStyle w:val="FootnoteReference"/>
                <w:i/>
                <w:smallCaps/>
                <w:color w:val="5A5A5A" w:themeColor="text1" w:themeTint="A5"/>
                <w:sz w:val="20"/>
                <w:szCs w:val="20"/>
              </w:rPr>
              <w:footnoteReference w:id="6"/>
            </w:r>
            <w:bookmarkEnd w:id="2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1B78A0AB" w14:textId="454E2B74"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514922">
                  <w:rPr>
                    <w:rFonts w:ascii="MS Gothic" w:eastAsia="MS Gothic" w:hAnsi="MS Gothic" w:hint="eastAsia"/>
                    <w:lang w:val="en-US"/>
                  </w:rPr>
                  <w:t>☐</w:t>
                </w:r>
              </w:sdtContent>
            </w:sdt>
            <w:r w:rsidR="00E62A40">
              <w:rPr>
                <w:lang w:val="en-US"/>
              </w:rPr>
              <w:t xml:space="preserve"> Yes</w:t>
            </w:r>
          </w:p>
          <w:p w14:paraId="7DB876E4" w14:textId="4C936B52"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514922">
                  <w:rPr>
                    <w:rFonts w:ascii="MS Gothic" w:eastAsia="MS Gothic" w:hAnsi="MS Gothic" w:hint="eastAsia"/>
                    <w:lang w:val="en-US"/>
                  </w:rPr>
                  <w:t>☒</w:t>
                </w:r>
              </w:sdtContent>
            </w:sdt>
            <w:r w:rsidR="00E62A40" w:rsidRPr="00250516">
              <w:rPr>
                <w:lang w:val="en-US"/>
              </w:rPr>
              <w:t xml:space="preserve"> </w:t>
            </w:r>
            <w:r w:rsidR="00E62A40">
              <w:rPr>
                <w:lang w:val="en-US"/>
              </w:rPr>
              <w:t>No</w:t>
            </w:r>
          </w:p>
          <w:p w14:paraId="69407831" w14:textId="6302DE46" w:rsidR="00E62A40" w:rsidRDefault="00E62A40" w:rsidP="00E62A40">
            <w:pPr>
              <w:rPr>
                <w:lang w:val="en-US"/>
              </w:rPr>
            </w:pPr>
            <w:r>
              <w:rPr>
                <w:lang w:val="en-US"/>
              </w:rPr>
              <w:t>If yes:</w:t>
            </w:r>
          </w:p>
          <w:p w14:paraId="694FCE82"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72D0A8FB" w14:textId="785F3A64" w:rsidR="003D036F" w:rsidRPr="00666361" w:rsidRDefault="00AD5ABD" w:rsidP="00345E00">
            <w:pPr>
              <w:pStyle w:val="ListParagraph"/>
              <w:numPr>
                <w:ilvl w:val="0"/>
                <w:numId w:val="29"/>
              </w:numPr>
              <w:rPr>
                <w:lang w:val="en-US"/>
              </w:rPr>
            </w:pPr>
            <w:r w:rsidRPr="00CA2D12">
              <w:rPr>
                <w:lang w:val="en-US"/>
              </w:rPr>
              <w:t>Privacy Registry Reference:</w:t>
            </w:r>
          </w:p>
        </w:tc>
      </w:tr>
      <w:tr w:rsidR="003D036F" w:rsidRPr="00F42A6F" w14:paraId="2273AE65" w14:textId="77777777" w:rsidTr="00436EB9">
        <w:trPr>
          <w:cantSplit/>
          <w:trHeight w:val="269"/>
        </w:trPr>
        <w:tc>
          <w:tcPr>
            <w:tcW w:w="4962" w:type="dxa"/>
          </w:tcPr>
          <w:p w14:paraId="07BD0EC1"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7AEBC34C" w14:textId="289E2EE2" w:rsidR="00DF3028" w:rsidRPr="00250516" w:rsidRDefault="00000000" w:rsidP="00DF3028">
            <w:pPr>
              <w:rPr>
                <w:lang w:val="en-US"/>
              </w:rPr>
            </w:pPr>
            <w:sdt>
              <w:sdtPr>
                <w:rPr>
                  <w:lang w:val="en-US"/>
                </w:rPr>
                <w:id w:val="-955715386"/>
                <w14:checkbox>
                  <w14:checked w14:val="1"/>
                  <w14:checkedState w14:val="2612" w14:font="MS Gothic"/>
                  <w14:uncheckedState w14:val="2610" w14:font="MS Gothic"/>
                </w14:checkbox>
              </w:sdtPr>
              <w:sdtContent>
                <w:r w:rsidR="00514922">
                  <w:rPr>
                    <w:rFonts w:ascii="MS Gothic" w:eastAsia="MS Gothic" w:hAnsi="MS Gothic" w:hint="eastAsia"/>
                    <w:lang w:val="en-US"/>
                  </w:rPr>
                  <w:t>☒</w:t>
                </w:r>
              </w:sdtContent>
            </w:sdt>
            <w:r w:rsidR="00DF3028">
              <w:rPr>
                <w:lang w:val="en-US"/>
              </w:rPr>
              <w:t xml:space="preserve"> Yes</w:t>
            </w:r>
          </w:p>
          <w:p w14:paraId="41B03BDC" w14:textId="630F26AF" w:rsidR="00DF3028" w:rsidRDefault="00000000" w:rsidP="00DF3028">
            <w:pPr>
              <w:rPr>
                <w:lang w:val="en-US"/>
              </w:rPr>
            </w:pPr>
            <w:sdt>
              <w:sdtPr>
                <w:rPr>
                  <w:lang w:val="en-US"/>
                </w:rPr>
                <w:id w:val="1126897889"/>
                <w14:checkbox>
                  <w14:checked w14:val="0"/>
                  <w14:checkedState w14:val="2612" w14:font="MS Gothic"/>
                  <w14:uncheckedState w14:val="2610" w14:font="MS Gothic"/>
                </w14:checkbox>
              </w:sdtPr>
              <w:sdtContent>
                <w:r w:rsidR="00514922">
                  <w:rPr>
                    <w:rFonts w:ascii="MS Gothic" w:eastAsia="MS Gothic" w:hAnsi="MS Gothic" w:hint="eastAsia"/>
                    <w:lang w:val="en-US"/>
                  </w:rPr>
                  <w:t>☐</w:t>
                </w:r>
              </w:sdtContent>
            </w:sdt>
            <w:r w:rsidR="00DF3028">
              <w:rPr>
                <w:lang w:val="en-US"/>
              </w:rPr>
              <w:t xml:space="preserve"> No</w:t>
            </w:r>
          </w:p>
          <w:p w14:paraId="20F54D80"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7DAAF486" w14:textId="50F01EEA" w:rsidR="003D036F" w:rsidRDefault="00CC2784" w:rsidP="00345E00">
            <w:pPr>
              <w:rPr>
                <w:lang w:val="en-US"/>
              </w:rPr>
            </w:pPr>
            <w:r w:rsidRPr="00CC2784">
              <w:rPr>
                <w:lang w:val="en-US"/>
              </w:rPr>
              <w:t>Results obtained in this thesis are of interest for potential industrial biotechnological applications and for the development of therapies in the context of human disease, therefore may result in intellectual properties. This will be decided in cooperation with VIB’s IP Management team.</w:t>
            </w:r>
          </w:p>
        </w:tc>
      </w:tr>
      <w:tr w:rsidR="003D036F" w:rsidRPr="00F42A6F" w14:paraId="2DCEE3AD" w14:textId="77777777" w:rsidTr="00436EB9">
        <w:trPr>
          <w:cantSplit/>
          <w:trHeight w:val="269"/>
        </w:trPr>
        <w:tc>
          <w:tcPr>
            <w:tcW w:w="4962" w:type="dxa"/>
          </w:tcPr>
          <w:p w14:paraId="4AF619F4"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5E4E877F"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05B0F585" w14:textId="5CCEA540"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666361">
                  <w:rPr>
                    <w:rFonts w:ascii="MS Gothic" w:eastAsia="MS Gothic" w:hAnsi="MS Gothic" w:hint="eastAsia"/>
                    <w:lang w:val="en-US"/>
                  </w:rPr>
                  <w:t>☒</w:t>
                </w:r>
              </w:sdtContent>
            </w:sdt>
            <w:r w:rsidR="007C3FA4">
              <w:rPr>
                <w:lang w:val="en-US"/>
              </w:rPr>
              <w:t xml:space="preserve"> No</w:t>
            </w:r>
          </w:p>
          <w:p w14:paraId="70C7B5BF" w14:textId="77777777" w:rsidR="007C3FA4" w:rsidRDefault="007C3FA4" w:rsidP="007C3FA4">
            <w:pPr>
              <w:rPr>
                <w:lang w:val="en-US"/>
              </w:rPr>
            </w:pPr>
            <w:r>
              <w:rPr>
                <w:lang w:val="en-US"/>
              </w:rPr>
              <w:t xml:space="preserve">If yes, please explain: </w:t>
            </w:r>
          </w:p>
          <w:p w14:paraId="389456B3" w14:textId="77777777" w:rsidR="003D036F" w:rsidRDefault="003D036F" w:rsidP="00345E00">
            <w:pPr>
              <w:rPr>
                <w:lang w:val="en-US"/>
              </w:rPr>
            </w:pPr>
          </w:p>
        </w:tc>
      </w:tr>
      <w:tr w:rsidR="003D036F" w:rsidRPr="00F42A6F" w14:paraId="0CB6994E" w14:textId="77777777" w:rsidTr="00436EB9">
        <w:trPr>
          <w:cantSplit/>
          <w:trHeight w:val="269"/>
        </w:trPr>
        <w:tc>
          <w:tcPr>
            <w:tcW w:w="4962" w:type="dxa"/>
          </w:tcPr>
          <w:p w14:paraId="750124BC"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47EB25AD" w14:textId="7F7CEBD5" w:rsidR="00950DB8" w:rsidRPr="00250516" w:rsidRDefault="00000000" w:rsidP="00950DB8">
            <w:pPr>
              <w:rPr>
                <w:lang w:val="en-US"/>
              </w:rPr>
            </w:pPr>
            <w:sdt>
              <w:sdtPr>
                <w:rPr>
                  <w:lang w:val="en-US"/>
                </w:rPr>
                <w:id w:val="1639530547"/>
                <w14:checkbox>
                  <w14:checked w14:val="1"/>
                  <w14:checkedState w14:val="2612" w14:font="MS Gothic"/>
                  <w14:uncheckedState w14:val="2610" w14:font="MS Gothic"/>
                </w14:checkbox>
              </w:sdtPr>
              <w:sdtContent>
                <w:r w:rsidR="00514922">
                  <w:rPr>
                    <w:rFonts w:ascii="MS Gothic" w:eastAsia="MS Gothic" w:hAnsi="MS Gothic" w:hint="eastAsia"/>
                    <w:lang w:val="en-US"/>
                  </w:rPr>
                  <w:t>☒</w:t>
                </w:r>
              </w:sdtContent>
            </w:sdt>
            <w:r w:rsidR="00950DB8">
              <w:rPr>
                <w:lang w:val="en-US"/>
              </w:rPr>
              <w:t xml:space="preserve"> Yes</w:t>
            </w:r>
          </w:p>
          <w:p w14:paraId="23112E8C" w14:textId="4F3A2D3C" w:rsidR="00950DB8" w:rsidRDefault="00000000" w:rsidP="00950DB8">
            <w:pPr>
              <w:rPr>
                <w:lang w:val="en-US"/>
              </w:rPr>
            </w:pPr>
            <w:sdt>
              <w:sdtPr>
                <w:rPr>
                  <w:lang w:val="en-US"/>
                </w:rPr>
                <w:id w:val="1018036039"/>
                <w14:checkbox>
                  <w14:checked w14:val="0"/>
                  <w14:checkedState w14:val="2612" w14:font="MS Gothic"/>
                  <w14:uncheckedState w14:val="2610" w14:font="MS Gothic"/>
                </w14:checkbox>
              </w:sdtPr>
              <w:sdtContent>
                <w:r w:rsidR="00514922">
                  <w:rPr>
                    <w:rFonts w:ascii="MS Gothic" w:eastAsia="MS Gothic" w:hAnsi="MS Gothic" w:hint="eastAsia"/>
                    <w:lang w:val="en-US"/>
                  </w:rPr>
                  <w:t>☐</w:t>
                </w:r>
              </w:sdtContent>
            </w:sdt>
            <w:r w:rsidR="00950DB8">
              <w:rPr>
                <w:lang w:val="en-US"/>
              </w:rPr>
              <w:t xml:space="preserve"> No</w:t>
            </w:r>
          </w:p>
          <w:p w14:paraId="65337C63" w14:textId="77777777" w:rsidR="00950DB8" w:rsidRDefault="00950DB8" w:rsidP="00950DB8">
            <w:pPr>
              <w:rPr>
                <w:lang w:val="en-US"/>
              </w:rPr>
            </w:pPr>
            <w:r>
              <w:rPr>
                <w:lang w:val="en-US"/>
              </w:rPr>
              <w:t xml:space="preserve">If yes, please explain: </w:t>
            </w:r>
          </w:p>
          <w:p w14:paraId="0337BF68" w14:textId="58949C8F" w:rsidR="003D036F" w:rsidRDefault="00CC2784" w:rsidP="00345E00">
            <w:pPr>
              <w:rPr>
                <w:lang w:val="en-US"/>
              </w:rPr>
            </w:pPr>
            <w:r w:rsidRPr="00CC2784">
              <w:rPr>
                <w:lang w:val="en-US"/>
              </w:rPr>
              <w:t>Results obtained in this thesis are of interest for potential industrial biotechnological applications and for the development of therapies in the context of human disease, therefore may result in intellectual properties. This will be decided in cooperation with VIB’s IP Management team.</w:t>
            </w:r>
          </w:p>
        </w:tc>
      </w:tr>
    </w:tbl>
    <w:p w14:paraId="5423F25F" w14:textId="77777777" w:rsidR="00171BFB" w:rsidRDefault="00171BFB"/>
    <w:p w14:paraId="0215F75B" w14:textId="77777777" w:rsidR="00171BFB" w:rsidRDefault="00171BFB"/>
    <w:p w14:paraId="1FBF01E0"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6CAB9944" w14:textId="77777777" w:rsidTr="005E32FD">
        <w:trPr>
          <w:cantSplit/>
          <w:trHeight w:val="269"/>
        </w:trPr>
        <w:tc>
          <w:tcPr>
            <w:tcW w:w="15593" w:type="dxa"/>
            <w:gridSpan w:val="2"/>
            <w:shd w:val="clear" w:color="auto" w:fill="5B9BD5" w:themeFill="accent5"/>
          </w:tcPr>
          <w:p w14:paraId="7DB7C178" w14:textId="77777777" w:rsidR="00877A71" w:rsidRPr="00184DDE" w:rsidRDefault="00171BFB" w:rsidP="00BA789F">
            <w:pPr>
              <w:pStyle w:val="ListParagraph"/>
              <w:numPr>
                <w:ilvl w:val="0"/>
                <w:numId w:val="22"/>
              </w:numPr>
              <w:jc w:val="center"/>
              <w:rPr>
                <w:b/>
              </w:rPr>
            </w:pPr>
            <w:r>
              <w:rPr>
                <w:b/>
                <w:bCs/>
              </w:rPr>
              <w:lastRenderedPageBreak/>
              <w:t>Documentation and Metadata</w:t>
            </w:r>
          </w:p>
          <w:p w14:paraId="0D861A4C" w14:textId="77777777" w:rsidR="00184DDE" w:rsidRPr="00AB71F6" w:rsidRDefault="00184DDE" w:rsidP="00184DDE">
            <w:pPr>
              <w:pStyle w:val="ListParagraph"/>
              <w:ind w:left="1080"/>
              <w:rPr>
                <w:b/>
              </w:rPr>
            </w:pPr>
          </w:p>
        </w:tc>
      </w:tr>
      <w:tr w:rsidR="002300DE" w14:paraId="31FCCB5D" w14:textId="77777777" w:rsidTr="00436EB9">
        <w:trPr>
          <w:cantSplit/>
          <w:trHeight w:val="269"/>
        </w:trPr>
        <w:tc>
          <w:tcPr>
            <w:tcW w:w="4962" w:type="dxa"/>
            <w:shd w:val="clear" w:color="auto" w:fill="FFFFFF" w:themeFill="background1"/>
          </w:tcPr>
          <w:p w14:paraId="0E23C6BC"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0D8BC589" w14:textId="77777777" w:rsidR="00CA2D12" w:rsidRPr="00CA2D12" w:rsidRDefault="00CA2D12" w:rsidP="0035345E">
            <w:pPr>
              <w:jc w:val="both"/>
              <w:rPr>
                <w:i/>
              </w:rPr>
            </w:pPr>
          </w:p>
        </w:tc>
        <w:tc>
          <w:tcPr>
            <w:tcW w:w="10631" w:type="dxa"/>
            <w:shd w:val="clear" w:color="auto" w:fill="FFFFFF" w:themeFill="background1"/>
          </w:tcPr>
          <w:p w14:paraId="3DF8B22E" w14:textId="77777777" w:rsidR="00666361" w:rsidRPr="00666361" w:rsidRDefault="00666361" w:rsidP="00666361">
            <w:r w:rsidRPr="00666361">
              <w:t>BIOLOGICAL MATERIAL: Yeast strains are stored in a -80°C freezer and as yeast and plasmid library pool in the lab, for at least 10 years after the project ends. Costs are covered by general lab expenses. Unauthorized people do not have access to strains.</w:t>
            </w:r>
          </w:p>
          <w:p w14:paraId="08D86841" w14:textId="77777777" w:rsidR="00666361" w:rsidRPr="00666361" w:rsidRDefault="00666361" w:rsidP="00666361"/>
          <w:p w14:paraId="4625C4D4" w14:textId="71243B69" w:rsidR="00CA2D12" w:rsidRPr="00666361" w:rsidRDefault="00666361" w:rsidP="00666361">
            <w:r w:rsidRPr="00666361">
              <w:t>EXPERIMENTAL RESULTS: (Meta)data will be documented in lab notebooks and digital files will be stored in a Dropbox Business account, 256-bit AES and SSL/TLS encryption. Raw and processed sequencing data and any end values derived from these data will be stored on a server in an ordered structure, and a separate hard drive as third backup. All data will be stored for at least 10 years, conform KU Leuven RDM policy.</w:t>
            </w:r>
          </w:p>
        </w:tc>
      </w:tr>
      <w:tr w:rsidR="002300DE" w14:paraId="59DE6DAA" w14:textId="77777777" w:rsidTr="00436EB9">
        <w:trPr>
          <w:cantSplit/>
          <w:trHeight w:val="269"/>
        </w:trPr>
        <w:tc>
          <w:tcPr>
            <w:tcW w:w="4962" w:type="dxa"/>
            <w:shd w:val="clear" w:color="auto" w:fill="FFFFFF" w:themeFill="background1"/>
          </w:tcPr>
          <w:p w14:paraId="4A127A2A"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41E56CC2"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198A1D9A" w14:textId="77777777" w:rsidR="00771CF4" w:rsidRDefault="00771CF4" w:rsidP="00771CF4">
            <w:pPr>
              <w:rPr>
                <w:rFonts w:ascii="Arial" w:eastAsia="Times New Roman" w:hAnsi="Arial" w:cs="Arial"/>
                <w:sz w:val="16"/>
                <w:szCs w:val="16"/>
                <w:lang w:val="en-US" w:eastAsia="nl-BE"/>
              </w:rPr>
            </w:pPr>
          </w:p>
          <w:p w14:paraId="629E6F97"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732BDB1B"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7481802F"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Yes</w:t>
            </w:r>
          </w:p>
          <w:p w14:paraId="271F8223" w14:textId="4F1B2D9E"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666361">
                  <w:rPr>
                    <w:rFonts w:ascii="MS Gothic" w:eastAsia="MS Gothic" w:hAnsi="MS Gothic" w:hint="eastAsia"/>
                    <w:lang w:val="en-US"/>
                  </w:rPr>
                  <w:t>☒</w:t>
                </w:r>
              </w:sdtContent>
            </w:sdt>
            <w:r w:rsidR="00CA2D12">
              <w:rPr>
                <w:lang w:val="en-US"/>
              </w:rPr>
              <w:t xml:space="preserve"> No</w:t>
            </w:r>
          </w:p>
          <w:p w14:paraId="7ED04450"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16D9BBD5" w14:textId="77777777" w:rsidR="00F81457" w:rsidRDefault="00F81457" w:rsidP="00F81457">
            <w:pPr>
              <w:rPr>
                <w:lang w:val="en-US"/>
              </w:rPr>
            </w:pPr>
          </w:p>
          <w:p w14:paraId="3A079D24" w14:textId="77777777" w:rsidR="00F81457" w:rsidRDefault="00F81457" w:rsidP="00F81457">
            <w:pPr>
              <w:rPr>
                <w:lang w:val="en-US"/>
              </w:rPr>
            </w:pPr>
          </w:p>
          <w:p w14:paraId="05EE7A16" w14:textId="77777777" w:rsidR="004A2C5B" w:rsidRDefault="00F81457" w:rsidP="00666361">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039DDAC5" w14:textId="4F8D4D19" w:rsidR="004A2C5B" w:rsidRPr="00666361" w:rsidRDefault="004A2C5B" w:rsidP="00666361">
            <w:pPr>
              <w:rPr>
                <w:lang w:val="en-US"/>
              </w:rPr>
            </w:pPr>
            <w:r w:rsidRPr="004A2C5B">
              <w:rPr>
                <w:lang w:val="en-US"/>
              </w:rPr>
              <w:t>Text documents and Excel files stored within each experiment folder will respectively contain guidelines describing data collection/analysis methods and all relevant metadata (including experimental conditions, quality control metrics, computational analysis pipelines and their parameters) to ensure the reusability of the data and the reproducibility of any further data generation.</w:t>
            </w:r>
          </w:p>
        </w:tc>
      </w:tr>
    </w:tbl>
    <w:p w14:paraId="4521F224" w14:textId="77777777" w:rsidR="00CE6D90" w:rsidRDefault="00CE6D90"/>
    <w:p w14:paraId="425331AF"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95647EA" w14:textId="77777777" w:rsidTr="005E32FD">
        <w:trPr>
          <w:cantSplit/>
          <w:trHeight w:val="269"/>
        </w:trPr>
        <w:tc>
          <w:tcPr>
            <w:tcW w:w="15593" w:type="dxa"/>
            <w:gridSpan w:val="2"/>
            <w:shd w:val="clear" w:color="auto" w:fill="5B9BD5" w:themeFill="accent5"/>
          </w:tcPr>
          <w:p w14:paraId="0CA5E1EA"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52D89198" w14:textId="77777777" w:rsidR="00877A71" w:rsidRPr="00145CC7" w:rsidRDefault="00877A71" w:rsidP="00EE6614">
            <w:pPr>
              <w:ind w:left="360"/>
              <w:jc w:val="center"/>
              <w:rPr>
                <w:b/>
              </w:rPr>
            </w:pPr>
          </w:p>
        </w:tc>
      </w:tr>
      <w:tr w:rsidR="002300DE" w:rsidRPr="00F42A6F" w14:paraId="19D52AEB" w14:textId="77777777" w:rsidTr="00436EB9">
        <w:trPr>
          <w:cantSplit/>
          <w:trHeight w:val="269"/>
        </w:trPr>
        <w:tc>
          <w:tcPr>
            <w:tcW w:w="4962" w:type="dxa"/>
          </w:tcPr>
          <w:p w14:paraId="5E11B1B9" w14:textId="77777777" w:rsidR="002300DE" w:rsidRDefault="00CE6D90" w:rsidP="008F2D7E">
            <w:r w:rsidRPr="002B78E0">
              <w:lastRenderedPageBreak/>
              <w:t>Where will the data be stored?</w:t>
            </w:r>
          </w:p>
        </w:tc>
        <w:tc>
          <w:tcPr>
            <w:tcW w:w="10631" w:type="dxa"/>
          </w:tcPr>
          <w:p w14:paraId="666C6D6E" w14:textId="77777777" w:rsidR="00666361" w:rsidRPr="00250516" w:rsidRDefault="00000000" w:rsidP="00666361">
            <w:pPr>
              <w:rPr>
                <w:lang w:val="en-US"/>
              </w:rPr>
            </w:pPr>
            <w:sdt>
              <w:sdtPr>
                <w:rPr>
                  <w:lang w:val="en-US"/>
                </w:rPr>
                <w:id w:val="-642347297"/>
                <w14:checkbox>
                  <w14:checked w14:val="0"/>
                  <w14:checkedState w14:val="2612" w14:font="MS Gothic"/>
                  <w14:uncheckedState w14:val="2610" w14:font="MS Gothic"/>
                </w14:checkbox>
              </w:sdtPr>
              <w:sdtContent>
                <w:r w:rsidR="00666361">
                  <w:rPr>
                    <w:rFonts w:ascii="MS Gothic" w:eastAsia="MS Gothic" w:hAnsi="MS Gothic" w:hint="eastAsia"/>
                    <w:lang w:val="en-US"/>
                  </w:rPr>
                  <w:t>☐</w:t>
                </w:r>
              </w:sdtContent>
            </w:sdt>
            <w:r w:rsidR="00666361">
              <w:rPr>
                <w:lang w:val="en-US"/>
              </w:rPr>
              <w:t xml:space="preserve"> Shared network drive (J-drive)</w:t>
            </w:r>
          </w:p>
          <w:p w14:paraId="68AF0461" w14:textId="77777777" w:rsidR="00666361" w:rsidRDefault="00000000" w:rsidP="00666361">
            <w:pPr>
              <w:rPr>
                <w:lang w:val="en-US"/>
              </w:rPr>
            </w:pPr>
            <w:sdt>
              <w:sdtPr>
                <w:rPr>
                  <w:lang w:val="en-US"/>
                </w:rPr>
                <w:id w:val="1574546971"/>
                <w14:checkbox>
                  <w14:checked w14:val="0"/>
                  <w14:checkedState w14:val="2612" w14:font="MS Gothic"/>
                  <w14:uncheckedState w14:val="2610" w14:font="MS Gothic"/>
                </w14:checkbox>
              </w:sdtPr>
              <w:sdtContent>
                <w:r w:rsidR="00666361">
                  <w:rPr>
                    <w:rFonts w:ascii="MS Gothic" w:eastAsia="MS Gothic" w:hAnsi="MS Gothic" w:hint="eastAsia"/>
                    <w:lang w:val="en-US"/>
                  </w:rPr>
                  <w:t>☐</w:t>
                </w:r>
              </w:sdtContent>
            </w:sdt>
            <w:r w:rsidR="00666361">
              <w:rPr>
                <w:lang w:val="en-US"/>
              </w:rPr>
              <w:t xml:space="preserve"> Personal network drive (I-drive)</w:t>
            </w:r>
          </w:p>
          <w:p w14:paraId="1D47DAE7" w14:textId="77777777" w:rsidR="00666361" w:rsidRPr="00250516" w:rsidRDefault="00000000" w:rsidP="00666361">
            <w:pPr>
              <w:rPr>
                <w:lang w:val="en-US"/>
              </w:rPr>
            </w:pPr>
            <w:sdt>
              <w:sdtPr>
                <w:rPr>
                  <w:lang w:val="en-US"/>
                </w:rPr>
                <w:id w:val="-1408765965"/>
                <w14:checkbox>
                  <w14:checked w14:val="1"/>
                  <w14:checkedState w14:val="2612" w14:font="MS Gothic"/>
                  <w14:uncheckedState w14:val="2610" w14:font="MS Gothic"/>
                </w14:checkbox>
              </w:sdtPr>
              <w:sdtContent>
                <w:r w:rsidR="00666361">
                  <w:rPr>
                    <w:rFonts w:ascii="MS Gothic" w:eastAsia="MS Gothic" w:hAnsi="MS Gothic" w:hint="eastAsia"/>
                    <w:lang w:val="en-US"/>
                  </w:rPr>
                  <w:t>☒</w:t>
                </w:r>
              </w:sdtContent>
            </w:sdt>
            <w:r w:rsidR="00666361">
              <w:rPr>
                <w:lang w:val="en-US"/>
              </w:rPr>
              <w:t xml:space="preserve"> OneDrive (KU Leuven)</w:t>
            </w:r>
          </w:p>
          <w:p w14:paraId="68A58557" w14:textId="77777777" w:rsidR="00666361" w:rsidRDefault="00000000" w:rsidP="00666361">
            <w:pPr>
              <w:rPr>
                <w:lang w:val="en-US"/>
              </w:rPr>
            </w:pPr>
            <w:sdt>
              <w:sdtPr>
                <w:rPr>
                  <w:lang w:val="en-US"/>
                </w:rPr>
                <w:id w:val="-1536877304"/>
                <w14:checkbox>
                  <w14:checked w14:val="0"/>
                  <w14:checkedState w14:val="2612" w14:font="MS Gothic"/>
                  <w14:uncheckedState w14:val="2610" w14:font="MS Gothic"/>
                </w14:checkbox>
              </w:sdtPr>
              <w:sdtContent>
                <w:r w:rsidR="00666361">
                  <w:rPr>
                    <w:rFonts w:ascii="MS Gothic" w:eastAsia="MS Gothic" w:hAnsi="MS Gothic" w:hint="eastAsia"/>
                    <w:lang w:val="en-US"/>
                  </w:rPr>
                  <w:t>☐</w:t>
                </w:r>
              </w:sdtContent>
            </w:sdt>
            <w:r w:rsidR="00666361">
              <w:rPr>
                <w:lang w:val="en-US"/>
              </w:rPr>
              <w:t xml:space="preserve"> </w:t>
            </w:r>
            <w:proofErr w:type="spellStart"/>
            <w:r w:rsidR="00666361">
              <w:rPr>
                <w:lang w:val="en-US"/>
              </w:rPr>
              <w:t>Sharepoint</w:t>
            </w:r>
            <w:proofErr w:type="spellEnd"/>
            <w:r w:rsidR="00666361">
              <w:rPr>
                <w:lang w:val="en-US"/>
              </w:rPr>
              <w:t xml:space="preserve"> online</w:t>
            </w:r>
          </w:p>
          <w:p w14:paraId="30F94801" w14:textId="77777777" w:rsidR="00666361" w:rsidRPr="00250516" w:rsidRDefault="00000000" w:rsidP="00666361">
            <w:pPr>
              <w:rPr>
                <w:lang w:val="en-US"/>
              </w:rPr>
            </w:pPr>
            <w:sdt>
              <w:sdtPr>
                <w:rPr>
                  <w:lang w:val="en-US"/>
                </w:rPr>
                <w:id w:val="-63103526"/>
                <w14:checkbox>
                  <w14:checked w14:val="0"/>
                  <w14:checkedState w14:val="2612" w14:font="MS Gothic"/>
                  <w14:uncheckedState w14:val="2610" w14:font="MS Gothic"/>
                </w14:checkbox>
              </w:sdtPr>
              <w:sdtContent>
                <w:r w:rsidR="00666361">
                  <w:rPr>
                    <w:rFonts w:ascii="MS Gothic" w:eastAsia="MS Gothic" w:hAnsi="MS Gothic" w:hint="eastAsia"/>
                    <w:lang w:val="en-US"/>
                  </w:rPr>
                  <w:t>☐</w:t>
                </w:r>
              </w:sdtContent>
            </w:sdt>
            <w:r w:rsidR="00666361">
              <w:rPr>
                <w:lang w:val="en-US"/>
              </w:rPr>
              <w:t xml:space="preserve"> </w:t>
            </w:r>
            <w:proofErr w:type="spellStart"/>
            <w:r w:rsidR="00666361">
              <w:rPr>
                <w:lang w:val="en-US"/>
              </w:rPr>
              <w:t>Sharepoint</w:t>
            </w:r>
            <w:proofErr w:type="spellEnd"/>
            <w:r w:rsidR="00666361">
              <w:rPr>
                <w:lang w:val="en-US"/>
              </w:rPr>
              <w:t xml:space="preserve"> on-</w:t>
            </w:r>
            <w:proofErr w:type="spellStart"/>
            <w:r w:rsidR="00666361">
              <w:rPr>
                <w:lang w:val="en-US"/>
              </w:rPr>
              <w:t>premis</w:t>
            </w:r>
            <w:proofErr w:type="spellEnd"/>
          </w:p>
          <w:p w14:paraId="664C0954" w14:textId="77777777" w:rsidR="00666361" w:rsidRDefault="00000000" w:rsidP="00666361">
            <w:pPr>
              <w:rPr>
                <w:lang w:val="en-US"/>
              </w:rPr>
            </w:pPr>
            <w:sdt>
              <w:sdtPr>
                <w:rPr>
                  <w:lang w:val="en-US"/>
                </w:rPr>
                <w:id w:val="-2130003063"/>
                <w14:checkbox>
                  <w14:checked w14:val="0"/>
                  <w14:checkedState w14:val="2612" w14:font="MS Gothic"/>
                  <w14:uncheckedState w14:val="2610" w14:font="MS Gothic"/>
                </w14:checkbox>
              </w:sdtPr>
              <w:sdtContent>
                <w:r w:rsidR="00666361">
                  <w:rPr>
                    <w:rFonts w:ascii="MS Gothic" w:eastAsia="MS Gothic" w:hAnsi="MS Gothic" w:hint="eastAsia"/>
                    <w:lang w:val="en-US"/>
                  </w:rPr>
                  <w:t>☐</w:t>
                </w:r>
              </w:sdtContent>
            </w:sdt>
            <w:r w:rsidR="00666361">
              <w:rPr>
                <w:lang w:val="en-US"/>
              </w:rPr>
              <w:t xml:space="preserve"> Large Volume Storage</w:t>
            </w:r>
          </w:p>
          <w:p w14:paraId="0E0ED9D9" w14:textId="77777777" w:rsidR="00666361" w:rsidRPr="00250516" w:rsidRDefault="00000000" w:rsidP="00666361">
            <w:pPr>
              <w:rPr>
                <w:lang w:val="en-US"/>
              </w:rPr>
            </w:pPr>
            <w:sdt>
              <w:sdtPr>
                <w:rPr>
                  <w:lang w:val="en-US"/>
                </w:rPr>
                <w:id w:val="1856455942"/>
                <w14:checkbox>
                  <w14:checked w14:val="0"/>
                  <w14:checkedState w14:val="2612" w14:font="MS Gothic"/>
                  <w14:uncheckedState w14:val="2610" w14:font="MS Gothic"/>
                </w14:checkbox>
              </w:sdtPr>
              <w:sdtContent>
                <w:r w:rsidR="00666361">
                  <w:rPr>
                    <w:rFonts w:ascii="MS Gothic" w:eastAsia="MS Gothic" w:hAnsi="MS Gothic" w:hint="eastAsia"/>
                    <w:lang w:val="en-US"/>
                  </w:rPr>
                  <w:t>☐</w:t>
                </w:r>
              </w:sdtContent>
            </w:sdt>
            <w:r w:rsidR="00666361">
              <w:rPr>
                <w:lang w:val="en-US"/>
              </w:rPr>
              <w:t xml:space="preserve"> Digital Vault</w:t>
            </w:r>
          </w:p>
          <w:p w14:paraId="6AC816BF" w14:textId="77777777" w:rsidR="00666361" w:rsidRDefault="00000000" w:rsidP="00666361">
            <w:pPr>
              <w:rPr>
                <w:lang w:val="en-US"/>
              </w:rPr>
            </w:pPr>
            <w:sdt>
              <w:sdtPr>
                <w:rPr>
                  <w:lang w:val="en-US"/>
                </w:rPr>
                <w:id w:val="1360622626"/>
                <w14:checkbox>
                  <w14:checked w14:val="1"/>
                  <w14:checkedState w14:val="2612" w14:font="MS Gothic"/>
                  <w14:uncheckedState w14:val="2610" w14:font="MS Gothic"/>
                </w14:checkbox>
              </w:sdtPr>
              <w:sdtContent>
                <w:r w:rsidR="00666361">
                  <w:rPr>
                    <w:rFonts w:ascii="MS Gothic" w:eastAsia="MS Gothic" w:hAnsi="MS Gothic" w:hint="eastAsia"/>
                    <w:lang w:val="en-US"/>
                  </w:rPr>
                  <w:t>☒</w:t>
                </w:r>
              </w:sdtContent>
            </w:sdt>
            <w:r w:rsidR="00666361">
              <w:rPr>
                <w:lang w:val="en-US"/>
              </w:rPr>
              <w:t xml:space="preserve"> Other:</w:t>
            </w:r>
          </w:p>
          <w:p w14:paraId="191D9114" w14:textId="77777777" w:rsidR="00666361" w:rsidRDefault="00666361" w:rsidP="00666361">
            <w:pPr>
              <w:pStyle w:val="ListParagraph"/>
              <w:numPr>
                <w:ilvl w:val="0"/>
                <w:numId w:val="37"/>
              </w:numPr>
              <w:rPr>
                <w:lang w:val="en-US"/>
              </w:rPr>
            </w:pPr>
            <w:r w:rsidRPr="00A30D8E">
              <w:rPr>
                <w:lang w:val="en-US"/>
              </w:rPr>
              <w:t>Dropbox Business account, 256-bit AES and SSL/TLS encryption</w:t>
            </w:r>
            <w:r>
              <w:rPr>
                <w:lang w:val="en-US"/>
              </w:rPr>
              <w:t xml:space="preserve">. </w:t>
            </w:r>
            <w:r w:rsidRPr="00C33BE1">
              <w:rPr>
                <w:lang w:val="en-US"/>
              </w:rPr>
              <w:t xml:space="preserve">Raw and processed sequencing data and any end values derived from these data will be stored on a server in an ordered structure, and a separate hard drive as third backup. All data will be stored for at least </w:t>
            </w:r>
            <w:r>
              <w:rPr>
                <w:lang w:val="en-US"/>
              </w:rPr>
              <w:t>10</w:t>
            </w:r>
            <w:r w:rsidRPr="00C33BE1">
              <w:rPr>
                <w:lang w:val="en-US"/>
              </w:rPr>
              <w:t xml:space="preserve"> years, conform KU Leuven RDM policy.</w:t>
            </w:r>
          </w:p>
          <w:p w14:paraId="2005CEA4" w14:textId="63270393" w:rsidR="00CE6D90" w:rsidRPr="00877A71" w:rsidRDefault="00666361" w:rsidP="6320600B">
            <w:pPr>
              <w:rPr>
                <w:b/>
                <w:bCs/>
              </w:rPr>
            </w:pPr>
            <w:r w:rsidRPr="005A5778">
              <w:rPr>
                <w:bCs/>
              </w:rPr>
              <w:t>Yeast strains are stored in a -80°C freezer and as yeast and plasmid library pool in the lab, for at least 10 years after the project ends. Costs are covered by general lab expenses. Unauthorized people do not have access to strains.</w:t>
            </w:r>
          </w:p>
        </w:tc>
      </w:tr>
      <w:tr w:rsidR="002300DE" w:rsidRPr="00F42A6F" w14:paraId="1E793412" w14:textId="77777777" w:rsidTr="00436EB9">
        <w:trPr>
          <w:cantSplit/>
          <w:trHeight w:val="269"/>
        </w:trPr>
        <w:tc>
          <w:tcPr>
            <w:tcW w:w="4962" w:type="dxa"/>
          </w:tcPr>
          <w:p w14:paraId="21DC3BD6" w14:textId="77777777" w:rsidR="0008393F" w:rsidRDefault="00C67569" w:rsidP="00877A71">
            <w:r w:rsidRPr="002B78E0">
              <w:t>How will the data be backed up?</w:t>
            </w:r>
          </w:p>
          <w:p w14:paraId="18F038A4" w14:textId="77777777" w:rsidR="0008393F" w:rsidRDefault="0008393F" w:rsidP="0008393F"/>
          <w:p w14:paraId="52B9B262"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2" w:name="_Ref112255174"/>
            <w:r w:rsidR="00534576">
              <w:rPr>
                <w:rStyle w:val="FootnoteReference"/>
                <w:i/>
                <w:smallCaps/>
                <w:color w:val="5A5A5A" w:themeColor="text1" w:themeTint="A5"/>
                <w:sz w:val="20"/>
                <w:szCs w:val="20"/>
              </w:rPr>
              <w:footnoteReference w:id="7"/>
            </w:r>
            <w:bookmarkEnd w:id="22"/>
          </w:p>
          <w:p w14:paraId="38FD4C64" w14:textId="77777777" w:rsidR="0093526F" w:rsidRDefault="0093526F" w:rsidP="0008393F">
            <w:pPr>
              <w:rPr>
                <w:i/>
                <w:sz w:val="20"/>
                <w:szCs w:val="20"/>
              </w:rPr>
            </w:pPr>
          </w:p>
          <w:p w14:paraId="68687CA8"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0B831B31" w14:textId="77777777" w:rsidR="002300DE" w:rsidRPr="0008393F" w:rsidRDefault="002300DE" w:rsidP="0008393F"/>
        </w:tc>
        <w:tc>
          <w:tcPr>
            <w:tcW w:w="10631" w:type="dxa"/>
          </w:tcPr>
          <w:p w14:paraId="6E84B99C" w14:textId="77777777" w:rsidR="00666361" w:rsidRDefault="00000000" w:rsidP="00666361">
            <w:pPr>
              <w:rPr>
                <w:lang w:val="en-US"/>
              </w:rPr>
            </w:pPr>
            <w:sdt>
              <w:sdtPr>
                <w:rPr>
                  <w:lang w:val="en-US"/>
                </w:rPr>
                <w:id w:val="-563640976"/>
                <w14:checkbox>
                  <w14:checked w14:val="0"/>
                  <w14:checkedState w14:val="2612" w14:font="MS Gothic"/>
                  <w14:uncheckedState w14:val="2610" w14:font="MS Gothic"/>
                </w14:checkbox>
              </w:sdtPr>
              <w:sdtContent>
                <w:r w:rsidR="00666361">
                  <w:rPr>
                    <w:rFonts w:ascii="MS Gothic" w:eastAsia="MS Gothic" w:hAnsi="MS Gothic" w:hint="eastAsia"/>
                    <w:lang w:val="en-US"/>
                  </w:rPr>
                  <w:t>☐</w:t>
                </w:r>
              </w:sdtContent>
            </w:sdt>
            <w:r w:rsidR="00666361">
              <w:rPr>
                <w:lang w:val="en-US"/>
              </w:rPr>
              <w:t xml:space="preserve"> </w:t>
            </w:r>
            <w:r w:rsidR="00666361" w:rsidRPr="00F04613">
              <w:rPr>
                <w:lang w:val="en-US"/>
              </w:rPr>
              <w:t xml:space="preserve">Standard back-up provided by KU Leuven ICTS for my storage </w:t>
            </w:r>
            <w:proofErr w:type="gramStart"/>
            <w:r w:rsidR="00666361" w:rsidRPr="00F04613">
              <w:rPr>
                <w:lang w:val="en-US"/>
              </w:rPr>
              <w:t>solution</w:t>
            </w:r>
            <w:proofErr w:type="gramEnd"/>
          </w:p>
          <w:p w14:paraId="74D1987E" w14:textId="77777777" w:rsidR="00666361" w:rsidRPr="00250516" w:rsidRDefault="00000000" w:rsidP="00666361">
            <w:pPr>
              <w:rPr>
                <w:lang w:val="en-US"/>
              </w:rPr>
            </w:pPr>
            <w:sdt>
              <w:sdtPr>
                <w:rPr>
                  <w:lang w:val="en-US"/>
                </w:rPr>
                <w:id w:val="-2006960979"/>
                <w14:checkbox>
                  <w14:checked w14:val="0"/>
                  <w14:checkedState w14:val="2612" w14:font="MS Gothic"/>
                  <w14:uncheckedState w14:val="2610" w14:font="MS Gothic"/>
                </w14:checkbox>
              </w:sdtPr>
              <w:sdtContent>
                <w:r w:rsidR="00666361">
                  <w:rPr>
                    <w:rFonts w:ascii="MS Gothic" w:eastAsia="MS Gothic" w:hAnsi="MS Gothic" w:hint="eastAsia"/>
                    <w:lang w:val="en-US"/>
                  </w:rPr>
                  <w:t>☐</w:t>
                </w:r>
              </w:sdtContent>
            </w:sdt>
            <w:r w:rsidR="00666361">
              <w:rPr>
                <w:lang w:val="en-US"/>
              </w:rPr>
              <w:t xml:space="preserve"> </w:t>
            </w:r>
            <w:r w:rsidR="00666361" w:rsidRPr="00F04613">
              <w:rPr>
                <w:lang w:val="en-US"/>
              </w:rPr>
              <w:t>Personal back-ups I make (specify)</w:t>
            </w:r>
          </w:p>
          <w:p w14:paraId="27D41F86" w14:textId="77777777" w:rsidR="00666361" w:rsidRDefault="00000000" w:rsidP="00666361">
            <w:pPr>
              <w:rPr>
                <w:lang w:val="en-US"/>
              </w:rPr>
            </w:pPr>
            <w:sdt>
              <w:sdtPr>
                <w:rPr>
                  <w:lang w:val="en-US"/>
                </w:rPr>
                <w:id w:val="844759602"/>
                <w14:checkbox>
                  <w14:checked w14:val="1"/>
                  <w14:checkedState w14:val="2612" w14:font="MS Gothic"/>
                  <w14:uncheckedState w14:val="2610" w14:font="MS Gothic"/>
                </w14:checkbox>
              </w:sdtPr>
              <w:sdtContent>
                <w:r w:rsidR="00666361">
                  <w:rPr>
                    <w:rFonts w:ascii="MS Gothic" w:eastAsia="MS Gothic" w:hAnsi="MS Gothic" w:hint="eastAsia"/>
                    <w:lang w:val="en-US"/>
                  </w:rPr>
                  <w:t>☒</w:t>
                </w:r>
              </w:sdtContent>
            </w:sdt>
            <w:r w:rsidR="00666361">
              <w:rPr>
                <w:lang w:val="en-US"/>
              </w:rPr>
              <w:t xml:space="preserve"> Other (specify) </w:t>
            </w:r>
          </w:p>
          <w:p w14:paraId="0FCA1400" w14:textId="77777777" w:rsidR="00666361" w:rsidRDefault="00666361" w:rsidP="00666361">
            <w:pPr>
              <w:pStyle w:val="ListParagraph"/>
              <w:numPr>
                <w:ilvl w:val="0"/>
                <w:numId w:val="37"/>
              </w:numPr>
              <w:rPr>
                <w:lang w:val="en-US"/>
              </w:rPr>
            </w:pPr>
            <w:r w:rsidRPr="00A30D8E">
              <w:rPr>
                <w:lang w:val="en-US"/>
              </w:rPr>
              <w:t>Dropbox Business account, 256-bit AES and SSL/TLS encryption</w:t>
            </w:r>
            <w:r>
              <w:rPr>
                <w:lang w:val="en-US"/>
              </w:rPr>
              <w:t xml:space="preserve">. </w:t>
            </w:r>
            <w:r w:rsidRPr="00C33BE1">
              <w:rPr>
                <w:lang w:val="en-US"/>
              </w:rPr>
              <w:t xml:space="preserve">Raw and processed sequencing data and any end values derived from these data will be stored on a server in an ordered structure, and a separate hard drive as third backup. All data will be stored for at least </w:t>
            </w:r>
            <w:r>
              <w:rPr>
                <w:lang w:val="en-US"/>
              </w:rPr>
              <w:t>10</w:t>
            </w:r>
            <w:r w:rsidRPr="00C33BE1">
              <w:rPr>
                <w:lang w:val="en-US"/>
              </w:rPr>
              <w:t xml:space="preserve"> years, conform KU Leuven RDM policy.</w:t>
            </w:r>
          </w:p>
          <w:p w14:paraId="560BD1B7" w14:textId="00850610" w:rsidR="00C67569" w:rsidRPr="00666361" w:rsidRDefault="00666361" w:rsidP="00C67569">
            <w:pPr>
              <w:rPr>
                <w:rFonts w:ascii="MS Gothic" w:eastAsia="MS Gothic" w:hAnsi="MS Gothic"/>
                <w:lang w:val="en-US"/>
              </w:rPr>
            </w:pPr>
            <w:r w:rsidRPr="005A5778">
              <w:rPr>
                <w:bCs/>
              </w:rPr>
              <w:t>Yeast strains are stored in a -80°C freezer and as yeast and plasmid library pool in the lab, for at least 10 years after the project ends. Costs are covered by general lab expenses. Unauthorized people do not have access to strains.</w:t>
            </w:r>
          </w:p>
        </w:tc>
      </w:tr>
      <w:tr w:rsidR="00C271CA" w:rsidRPr="00F42A6F" w14:paraId="14B434FA" w14:textId="77777777" w:rsidTr="00436EB9">
        <w:trPr>
          <w:cantSplit/>
          <w:trHeight w:val="269"/>
        </w:trPr>
        <w:tc>
          <w:tcPr>
            <w:tcW w:w="4962" w:type="dxa"/>
          </w:tcPr>
          <w:p w14:paraId="2ACF612B" w14:textId="77777777" w:rsidR="00C271CA" w:rsidRPr="002B78E0" w:rsidRDefault="00C271CA" w:rsidP="00C271CA">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70CF8529" w14:textId="47795379"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666361">
                  <w:rPr>
                    <w:rFonts w:ascii="MS Gothic" w:eastAsia="MS Gothic" w:hAnsi="MS Gothic" w:hint="eastAsia"/>
                    <w:lang w:val="en-US"/>
                  </w:rPr>
                  <w:t>☒</w:t>
                </w:r>
              </w:sdtContent>
            </w:sdt>
            <w:r w:rsidR="00C271CA" w:rsidRPr="00436EB9">
              <w:rPr>
                <w:lang w:val="en-US"/>
              </w:rPr>
              <w:t xml:space="preserve"> Yes</w:t>
            </w:r>
          </w:p>
          <w:p w14:paraId="64346E3A"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4A759C55" w14:textId="7AB7A5EE" w:rsidR="0087485C" w:rsidRDefault="0087485C" w:rsidP="00C271CA">
            <w:pPr>
              <w:rPr>
                <w:bCs/>
              </w:rPr>
            </w:pPr>
            <w:r>
              <w:rPr>
                <w:bCs/>
              </w:rPr>
              <w:t>If yes, please specify concisely:</w:t>
            </w:r>
            <w:r w:rsidR="00666361">
              <w:rPr>
                <w:bCs/>
              </w:rPr>
              <w:t xml:space="preserve"> </w:t>
            </w:r>
          </w:p>
          <w:p w14:paraId="7D7C15DA" w14:textId="77777777" w:rsidR="00666361" w:rsidRDefault="00666361" w:rsidP="00666361">
            <w:pPr>
              <w:pStyle w:val="ListParagraph"/>
              <w:numPr>
                <w:ilvl w:val="0"/>
                <w:numId w:val="37"/>
              </w:numPr>
              <w:rPr>
                <w:lang w:val="en-US"/>
              </w:rPr>
            </w:pPr>
            <w:r w:rsidRPr="00A30D8E">
              <w:rPr>
                <w:lang w:val="en-US"/>
              </w:rPr>
              <w:t>Dropbox Business account, 256-bit AES and SSL/TLS encryption</w:t>
            </w:r>
            <w:r>
              <w:rPr>
                <w:lang w:val="en-US"/>
              </w:rPr>
              <w:t xml:space="preserve">. </w:t>
            </w:r>
            <w:r w:rsidRPr="00C33BE1">
              <w:rPr>
                <w:lang w:val="en-US"/>
              </w:rPr>
              <w:t xml:space="preserve">Raw and processed sequencing data and any end values derived from these data will be stored on a server in an ordered structure, and a separate hard drive as third backup. All data will be stored for at least </w:t>
            </w:r>
            <w:r>
              <w:rPr>
                <w:lang w:val="en-US"/>
              </w:rPr>
              <w:t>10</w:t>
            </w:r>
            <w:r w:rsidRPr="00C33BE1">
              <w:rPr>
                <w:lang w:val="en-US"/>
              </w:rPr>
              <w:t xml:space="preserve"> years, conform KU Leuven RDM policy.</w:t>
            </w:r>
          </w:p>
          <w:p w14:paraId="1CFB4CFC" w14:textId="5BD36DDC" w:rsidR="0087485C" w:rsidRPr="00666361" w:rsidRDefault="00666361" w:rsidP="00C271CA">
            <w:pPr>
              <w:pStyle w:val="ListParagraph"/>
              <w:numPr>
                <w:ilvl w:val="0"/>
                <w:numId w:val="37"/>
              </w:numPr>
              <w:rPr>
                <w:lang w:val="en-US"/>
              </w:rPr>
            </w:pPr>
            <w:r w:rsidRPr="00666361">
              <w:rPr>
                <w:bCs/>
              </w:rPr>
              <w:t>Yeast strains are stored in a -80°C freezer and as yeast and plasmid library pool in the lab, for at least 10 years after the project ends. Costs are covered by general lab expenses. Unauthorized people do not have access to strains.</w:t>
            </w:r>
          </w:p>
          <w:p w14:paraId="6FC52CCC" w14:textId="77777777" w:rsidR="00C271CA" w:rsidRDefault="00C271CA" w:rsidP="00C271CA">
            <w:pPr>
              <w:rPr>
                <w:bCs/>
              </w:rPr>
            </w:pPr>
            <w:r w:rsidRPr="00436EB9">
              <w:rPr>
                <w:bCs/>
              </w:rPr>
              <w:t xml:space="preserve">If no, please </w:t>
            </w:r>
            <w:r>
              <w:rPr>
                <w:bCs/>
              </w:rPr>
              <w:t>specify</w:t>
            </w:r>
            <w:r w:rsidRPr="00436EB9">
              <w:rPr>
                <w:bCs/>
              </w:rPr>
              <w:t xml:space="preserve">: </w:t>
            </w:r>
          </w:p>
          <w:p w14:paraId="7A54725C" w14:textId="77777777" w:rsidR="0087485C" w:rsidRPr="00436EB9" w:rsidRDefault="0087485C" w:rsidP="00C271CA">
            <w:pPr>
              <w:rPr>
                <w:bCs/>
              </w:rPr>
            </w:pPr>
          </w:p>
        </w:tc>
      </w:tr>
      <w:tr w:rsidR="00C271CA" w:rsidRPr="00F42A6F" w14:paraId="6E28BA31" w14:textId="77777777" w:rsidTr="00436EB9">
        <w:trPr>
          <w:cantSplit/>
          <w:trHeight w:val="269"/>
        </w:trPr>
        <w:tc>
          <w:tcPr>
            <w:tcW w:w="4962" w:type="dxa"/>
          </w:tcPr>
          <w:p w14:paraId="6061108B" w14:textId="77777777" w:rsidR="00EB125A" w:rsidRDefault="00EB125A" w:rsidP="00C271CA">
            <w:r w:rsidRPr="00C40606">
              <w:t>How will you ensure that the data are securely stored and not accessed or modified by unauthorized persons?</w:t>
            </w:r>
          </w:p>
          <w:p w14:paraId="06C48768" w14:textId="77777777" w:rsidR="00EB125A" w:rsidRDefault="00EB125A" w:rsidP="00EB125A"/>
          <w:p w14:paraId="3C8B4B44"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46D3492B" w14:textId="77777777" w:rsidR="00C271CA" w:rsidRPr="00EB125A" w:rsidRDefault="00C271CA" w:rsidP="00EB125A"/>
        </w:tc>
        <w:tc>
          <w:tcPr>
            <w:tcW w:w="10631" w:type="dxa"/>
          </w:tcPr>
          <w:p w14:paraId="37E1D14D" w14:textId="77777777" w:rsidR="00666361" w:rsidRDefault="00666361" w:rsidP="00666361">
            <w:pPr>
              <w:pStyle w:val="ListParagraph"/>
              <w:numPr>
                <w:ilvl w:val="0"/>
                <w:numId w:val="37"/>
              </w:numPr>
              <w:rPr>
                <w:lang w:val="en-US"/>
              </w:rPr>
            </w:pPr>
            <w:r w:rsidRPr="00A30D8E">
              <w:rPr>
                <w:lang w:val="en-US"/>
              </w:rPr>
              <w:t>Dropbox Business account, 256-bit AES and SSL/TLS encryption</w:t>
            </w:r>
            <w:r>
              <w:rPr>
                <w:lang w:val="en-US"/>
              </w:rPr>
              <w:t xml:space="preserve">. </w:t>
            </w:r>
            <w:r w:rsidRPr="00C33BE1">
              <w:rPr>
                <w:lang w:val="en-US"/>
              </w:rPr>
              <w:t xml:space="preserve">Raw and processed sequencing data and any end values derived from these data will be stored on a server in an ordered structure, and a separate hard drive as third backup. All data will be stored for at least </w:t>
            </w:r>
            <w:r>
              <w:rPr>
                <w:lang w:val="en-US"/>
              </w:rPr>
              <w:t>10</w:t>
            </w:r>
            <w:r w:rsidRPr="00C33BE1">
              <w:rPr>
                <w:lang w:val="en-US"/>
              </w:rPr>
              <w:t xml:space="preserve"> years, conform KU Leuven RDM policy.</w:t>
            </w:r>
          </w:p>
          <w:p w14:paraId="5405660C" w14:textId="0281B4B2" w:rsidR="00EB125A" w:rsidRPr="00666361" w:rsidRDefault="00666361" w:rsidP="00C271CA">
            <w:pPr>
              <w:pStyle w:val="ListParagraph"/>
              <w:numPr>
                <w:ilvl w:val="0"/>
                <w:numId w:val="37"/>
              </w:numPr>
              <w:rPr>
                <w:lang w:val="en-US"/>
              </w:rPr>
            </w:pPr>
            <w:r w:rsidRPr="00666361">
              <w:rPr>
                <w:bCs/>
              </w:rPr>
              <w:t>Yeast strains are stored in a -80°C freezer and as yeast and plasmid library pool in the lab, for at least 10 years after the project ends. Costs are covered by general lab expenses. Unauthorized people do not have access to strains.</w:t>
            </w:r>
          </w:p>
        </w:tc>
      </w:tr>
      <w:tr w:rsidR="00C271CA" w:rsidRPr="00F42A6F" w14:paraId="39311D95" w14:textId="77777777" w:rsidTr="00436EB9">
        <w:trPr>
          <w:cantSplit/>
          <w:trHeight w:val="269"/>
        </w:trPr>
        <w:tc>
          <w:tcPr>
            <w:tcW w:w="4962" w:type="dxa"/>
          </w:tcPr>
          <w:p w14:paraId="2B7BCFDB"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47E1C72B" w14:textId="73581558" w:rsidR="00771609" w:rsidRDefault="00666361" w:rsidP="00C271CA">
            <w:pPr>
              <w:rPr>
                <w:rFonts w:ascii="MS Gothic" w:eastAsia="MS Gothic" w:hAnsi="MS Gothic"/>
                <w:lang w:val="en-US"/>
              </w:rPr>
            </w:pPr>
            <w:r w:rsidRPr="00F77DC6">
              <w:rPr>
                <w:bCs/>
              </w:rPr>
              <w:t>Costs are covered by general lab expenses.</w:t>
            </w:r>
          </w:p>
          <w:p w14:paraId="3BA2A8D1" w14:textId="77777777" w:rsidR="00771609" w:rsidRDefault="00771609" w:rsidP="00C271CA">
            <w:pPr>
              <w:rPr>
                <w:rFonts w:ascii="MS Gothic" w:eastAsia="MS Gothic" w:hAnsi="MS Gothic"/>
                <w:lang w:val="en-US"/>
              </w:rPr>
            </w:pPr>
          </w:p>
          <w:p w14:paraId="6A333EDA" w14:textId="77777777" w:rsidR="00771609" w:rsidRDefault="00771609" w:rsidP="00C271CA">
            <w:pPr>
              <w:rPr>
                <w:rFonts w:ascii="MS Gothic" w:eastAsia="MS Gothic" w:hAnsi="MS Gothic"/>
                <w:lang w:val="en-US"/>
              </w:rPr>
            </w:pPr>
          </w:p>
          <w:p w14:paraId="4AFF24BC" w14:textId="77777777" w:rsidR="00771609" w:rsidRDefault="00771609" w:rsidP="00C271CA">
            <w:pPr>
              <w:rPr>
                <w:rFonts w:ascii="MS Gothic" w:eastAsia="MS Gothic" w:hAnsi="MS Gothic"/>
                <w:lang w:val="en-US"/>
              </w:rPr>
            </w:pPr>
          </w:p>
        </w:tc>
      </w:tr>
    </w:tbl>
    <w:p w14:paraId="2C48BC70" w14:textId="77777777" w:rsidR="00E93C67" w:rsidRDefault="00E93C67"/>
    <w:p w14:paraId="7D71F052"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82CE11B" w14:textId="77777777" w:rsidTr="005E32FD">
        <w:trPr>
          <w:cantSplit/>
          <w:trHeight w:val="269"/>
        </w:trPr>
        <w:tc>
          <w:tcPr>
            <w:tcW w:w="15593" w:type="dxa"/>
            <w:gridSpan w:val="2"/>
            <w:shd w:val="clear" w:color="auto" w:fill="5B9BD5" w:themeFill="accent5"/>
          </w:tcPr>
          <w:p w14:paraId="171D7F9D"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61B56D3E" w14:textId="77777777" w:rsidR="00877A71" w:rsidRPr="00145CC7" w:rsidRDefault="00877A71" w:rsidP="00A729DC">
            <w:pPr>
              <w:ind w:left="720"/>
              <w:jc w:val="center"/>
              <w:rPr>
                <w:b/>
              </w:rPr>
            </w:pPr>
          </w:p>
        </w:tc>
      </w:tr>
      <w:tr w:rsidR="002300DE" w:rsidRPr="00F42A6F" w14:paraId="07D60724" w14:textId="77777777" w:rsidTr="00436EB9">
        <w:trPr>
          <w:cantSplit/>
          <w:trHeight w:val="269"/>
        </w:trPr>
        <w:tc>
          <w:tcPr>
            <w:tcW w:w="4962" w:type="dxa"/>
          </w:tcPr>
          <w:p w14:paraId="3CC48CC5" w14:textId="77777777" w:rsidR="002300DE" w:rsidRDefault="0091060F" w:rsidP="5D59270C">
            <w:pPr>
              <w:spacing w:after="160" w:line="259" w:lineRule="auto"/>
              <w:rPr>
                <w:highlight w:val="yellow"/>
              </w:rPr>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0D872AAF" w14:textId="77777777" w:rsidR="00666361" w:rsidRPr="00666361" w:rsidRDefault="00666361" w:rsidP="00666361">
            <w:r w:rsidRPr="00666361">
              <w:rPr>
                <w:rFonts w:ascii="Segoe UI Symbol" w:hAnsi="Segoe UI Symbol" w:cs="Segoe UI Symbol"/>
              </w:rPr>
              <w:t>☒</w:t>
            </w:r>
            <w:r w:rsidRPr="00666361">
              <w:t xml:space="preserve"> All data will be preserved for 10 years according to KU Leuven RDM policy</w:t>
            </w:r>
          </w:p>
          <w:p w14:paraId="157D2C6E" w14:textId="77777777" w:rsidR="00666361" w:rsidRPr="00666361" w:rsidRDefault="00666361" w:rsidP="00666361">
            <w:r w:rsidRPr="00666361">
              <w:rPr>
                <w:rFonts w:ascii="Segoe UI Symbol" w:hAnsi="Segoe UI Symbol" w:cs="Segoe UI Symbol"/>
              </w:rPr>
              <w:t>☐</w:t>
            </w:r>
            <w:r w:rsidRPr="00666361">
              <w:t xml:space="preserve"> All data will be preserved for 25 years according to CTC recommendations for clinical trials with medicinal products for human use and for clinical experiments on humans</w:t>
            </w:r>
          </w:p>
          <w:p w14:paraId="5B5931BD" w14:textId="7E1E3BEB" w:rsidR="002300DE" w:rsidRPr="00C57639" w:rsidRDefault="00666361" w:rsidP="00666361">
            <w:pPr>
              <w:rPr>
                <w:b/>
                <w:bCs/>
              </w:rPr>
            </w:pPr>
            <w:r w:rsidRPr="00666361">
              <w:rPr>
                <w:rFonts w:ascii="Segoe UI Symbol" w:hAnsi="Segoe UI Symbol" w:cs="Segoe UI Symbol"/>
              </w:rPr>
              <w:t>☐</w:t>
            </w:r>
            <w:r w:rsidRPr="00666361">
              <w:t xml:space="preserve"> Certain data cannot be kept for 10 years (explain)</w:t>
            </w:r>
          </w:p>
        </w:tc>
      </w:tr>
      <w:tr w:rsidR="002300DE" w:rsidRPr="00F42A6F" w14:paraId="62121158" w14:textId="77777777" w:rsidTr="00436EB9">
        <w:trPr>
          <w:cantSplit/>
          <w:trHeight w:val="269"/>
        </w:trPr>
        <w:tc>
          <w:tcPr>
            <w:tcW w:w="4962" w:type="dxa"/>
          </w:tcPr>
          <w:p w14:paraId="38DC9DA3" w14:textId="77777777" w:rsidR="002300DE" w:rsidRDefault="000C4BF5" w:rsidP="000C4BF5">
            <w:r w:rsidRPr="00C40606">
              <w:t>Where will these data be archived (stored and curated for the long-term)?</w:t>
            </w:r>
          </w:p>
        </w:tc>
        <w:tc>
          <w:tcPr>
            <w:tcW w:w="10631" w:type="dxa"/>
          </w:tcPr>
          <w:p w14:paraId="20EC6BC8" w14:textId="77777777" w:rsidR="00666361" w:rsidRPr="00666361" w:rsidRDefault="00666361" w:rsidP="00666361">
            <w:r w:rsidRPr="00666361">
              <w:rPr>
                <w:rFonts w:ascii="Segoe UI Symbol" w:hAnsi="Segoe UI Symbol" w:cs="Segoe UI Symbol"/>
              </w:rPr>
              <w:t>☐</w:t>
            </w:r>
            <w:r w:rsidRPr="00666361">
              <w:t xml:space="preserve"> KU Leuven RDR</w:t>
            </w:r>
          </w:p>
          <w:p w14:paraId="28EF9998" w14:textId="77777777" w:rsidR="00666361" w:rsidRPr="00666361" w:rsidRDefault="00666361" w:rsidP="00666361">
            <w:r w:rsidRPr="00666361">
              <w:rPr>
                <w:rFonts w:ascii="Segoe UI Symbol" w:hAnsi="Segoe UI Symbol" w:cs="Segoe UI Symbol"/>
              </w:rPr>
              <w:t>☐</w:t>
            </w:r>
            <w:r w:rsidRPr="00666361">
              <w:t xml:space="preserve"> Large Volume Storage (</w:t>
            </w:r>
            <w:proofErr w:type="spellStart"/>
            <w:r w:rsidRPr="00666361">
              <w:t>longterm</w:t>
            </w:r>
            <w:proofErr w:type="spellEnd"/>
            <w:r w:rsidRPr="00666361">
              <w:t xml:space="preserve"> for large volumes)</w:t>
            </w:r>
          </w:p>
          <w:p w14:paraId="0AE43011" w14:textId="77777777" w:rsidR="00666361" w:rsidRPr="00666361" w:rsidRDefault="00666361" w:rsidP="00666361">
            <w:r w:rsidRPr="00666361">
              <w:rPr>
                <w:rFonts w:ascii="Segoe UI Symbol" w:hAnsi="Segoe UI Symbol" w:cs="Segoe UI Symbol"/>
              </w:rPr>
              <w:t>☐</w:t>
            </w:r>
            <w:r w:rsidRPr="00666361">
              <w:t xml:space="preserve"> Shared network drive (J-drive)</w:t>
            </w:r>
          </w:p>
          <w:p w14:paraId="6F14B977" w14:textId="77777777" w:rsidR="00666361" w:rsidRPr="00666361" w:rsidRDefault="00666361" w:rsidP="00666361">
            <w:r w:rsidRPr="00666361">
              <w:rPr>
                <w:rFonts w:ascii="Segoe UI Symbol" w:hAnsi="Segoe UI Symbol" w:cs="Segoe UI Symbol"/>
              </w:rPr>
              <w:t>☒</w:t>
            </w:r>
            <w:r w:rsidRPr="00666361">
              <w:t xml:space="preserve"> Other (</w:t>
            </w:r>
            <w:proofErr w:type="spellStart"/>
            <w:r w:rsidRPr="00666361">
              <w:t>specifiy</w:t>
            </w:r>
            <w:proofErr w:type="spellEnd"/>
            <w:r w:rsidRPr="00666361">
              <w:t>):</w:t>
            </w:r>
          </w:p>
          <w:p w14:paraId="091BFA67" w14:textId="77777777" w:rsidR="00666361" w:rsidRPr="00666361" w:rsidRDefault="00666361" w:rsidP="00666361">
            <w:r w:rsidRPr="00666361">
              <w:t>-</w:t>
            </w:r>
            <w:r w:rsidRPr="00666361">
              <w:tab/>
              <w:t>Dropbox Business account, 256-bit AES and SSL/TLS encryption. Raw and processed sequencing data and any end values derived from these data will be stored on a server in an ordered structure, and a separate hard drive as third backup. All data will be stored for at least 10 years, conform KU Leuven RDM policy.</w:t>
            </w:r>
          </w:p>
          <w:p w14:paraId="6E237A27" w14:textId="5FEC8DBB" w:rsidR="000C4BF5" w:rsidRPr="00666361" w:rsidRDefault="00666361" w:rsidP="6320600B">
            <w:r w:rsidRPr="00666361">
              <w:t>-</w:t>
            </w:r>
            <w:r w:rsidRPr="00666361">
              <w:tab/>
              <w:t>Yeast strains are stored in a -80°C freezer and as yeast and plasmid library pool in the lab, for at least 10 years after the project ends. Costs are covered by general lab expenses. Unauthorized people do not have access to strains.</w:t>
            </w:r>
          </w:p>
        </w:tc>
      </w:tr>
      <w:tr w:rsidR="002300DE" w:rsidRPr="00906DA8" w14:paraId="6CB4EAD7" w14:textId="77777777" w:rsidTr="00436EB9">
        <w:trPr>
          <w:cantSplit/>
          <w:trHeight w:val="269"/>
        </w:trPr>
        <w:tc>
          <w:tcPr>
            <w:tcW w:w="4962" w:type="dxa"/>
          </w:tcPr>
          <w:p w14:paraId="6A303B73" w14:textId="77777777" w:rsidR="00436EB9" w:rsidRDefault="00AB632D" w:rsidP="00877A71">
            <w:r w:rsidRPr="00C40606">
              <w:t>What are the expected costs for data preservation during the expected retention period? How will these costs be covered?</w:t>
            </w:r>
          </w:p>
          <w:p w14:paraId="5765ACDA" w14:textId="77777777" w:rsidR="00AB632D" w:rsidRPr="00436EB9" w:rsidRDefault="00AB632D" w:rsidP="00877A71">
            <w:pPr>
              <w:rPr>
                <w:sz w:val="12"/>
              </w:rPr>
            </w:pPr>
          </w:p>
          <w:p w14:paraId="72A50D9F" w14:textId="77777777" w:rsidR="00436EB9" w:rsidRDefault="00436EB9" w:rsidP="00877A71">
            <w:pPr>
              <w:rPr>
                <w:i/>
                <w:sz w:val="22"/>
                <w:lang w:val="en-US"/>
              </w:rPr>
            </w:pPr>
          </w:p>
          <w:p w14:paraId="41087237" w14:textId="77777777" w:rsidR="00AB632D" w:rsidRPr="00436EB9" w:rsidRDefault="00AB632D" w:rsidP="00877A71">
            <w:pPr>
              <w:rPr>
                <w:i/>
              </w:rPr>
            </w:pPr>
          </w:p>
        </w:tc>
        <w:tc>
          <w:tcPr>
            <w:tcW w:w="10631" w:type="dxa"/>
          </w:tcPr>
          <w:p w14:paraId="7C127F91" w14:textId="1BC5BA90" w:rsidR="002300DE" w:rsidRPr="00666361" w:rsidRDefault="00666361" w:rsidP="5D59270C">
            <w:r w:rsidRPr="00666361">
              <w:t>Costs are covered by general lab expenses.</w:t>
            </w:r>
          </w:p>
        </w:tc>
      </w:tr>
    </w:tbl>
    <w:p w14:paraId="73A21C09" w14:textId="77777777" w:rsidR="00032ED4" w:rsidRDefault="00032ED4"/>
    <w:p w14:paraId="2D1A6EB2"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25A8B37" w14:textId="77777777" w:rsidTr="005E32FD">
        <w:trPr>
          <w:cantSplit/>
          <w:trHeight w:val="269"/>
        </w:trPr>
        <w:tc>
          <w:tcPr>
            <w:tcW w:w="15593" w:type="dxa"/>
            <w:gridSpan w:val="2"/>
            <w:shd w:val="clear" w:color="auto" w:fill="5B9BD5" w:themeFill="accent5"/>
          </w:tcPr>
          <w:p w14:paraId="6A156C04"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52DDCEFC" w14:textId="77777777" w:rsidR="00877A71" w:rsidRPr="00145CC7" w:rsidRDefault="00877A71" w:rsidP="00EE6614">
            <w:pPr>
              <w:rPr>
                <w:b/>
              </w:rPr>
            </w:pPr>
          </w:p>
        </w:tc>
      </w:tr>
      <w:tr w:rsidR="0046404A" w:rsidRPr="00F42A6F" w14:paraId="05C0B555" w14:textId="77777777" w:rsidTr="00436EB9">
        <w:trPr>
          <w:cantSplit/>
          <w:trHeight w:val="269"/>
        </w:trPr>
        <w:tc>
          <w:tcPr>
            <w:tcW w:w="4962" w:type="dxa"/>
          </w:tcPr>
          <w:p w14:paraId="069B8584" w14:textId="77777777" w:rsidR="0046404A" w:rsidRDefault="0046404A" w:rsidP="00877A71">
            <w:r w:rsidRPr="0046404A">
              <w:t xml:space="preserve">Will the data (or part of the data) be made available for reuse after/during the project?  </w:t>
            </w:r>
          </w:p>
          <w:p w14:paraId="175DC5D7"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037B7504"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0" w:anchor="infoeurepo-AccessRights" w:history="1">
              <w:r w:rsidRPr="00394E22">
                <w:rPr>
                  <w:rStyle w:val="Hyperlink"/>
                  <w:i/>
                  <w:smallCaps/>
                  <w:sz w:val="20"/>
                  <w:szCs w:val="20"/>
                </w:rPr>
                <w:t>https://wiki.surfnet.nl/display/standards/info-eu-repo/#infoeurepo-AccessRights</w:t>
              </w:r>
            </w:hyperlink>
          </w:p>
          <w:p w14:paraId="3244DEDD" w14:textId="77777777" w:rsidR="0046404A" w:rsidRPr="00394E22" w:rsidRDefault="0046404A" w:rsidP="00394E22"/>
        </w:tc>
        <w:tc>
          <w:tcPr>
            <w:tcW w:w="10631" w:type="dxa"/>
          </w:tcPr>
          <w:p w14:paraId="6A8A6668" w14:textId="77777777" w:rsidR="00666361" w:rsidRPr="004C3293" w:rsidRDefault="00666361" w:rsidP="00666361">
            <w:pPr>
              <w:rPr>
                <w:lang w:val="en-US"/>
              </w:rPr>
            </w:pPr>
            <w:r w:rsidRPr="004C3293">
              <w:rPr>
                <w:rFonts w:ascii="Segoe UI Symbol" w:hAnsi="Segoe UI Symbol" w:cs="Segoe UI Symbol"/>
                <w:lang w:val="en-US"/>
              </w:rPr>
              <w:t>☒</w:t>
            </w:r>
            <w:r w:rsidRPr="004C3293">
              <w:rPr>
                <w:lang w:val="en-US"/>
              </w:rPr>
              <w:t xml:space="preserve"> Yes, as open data</w:t>
            </w:r>
          </w:p>
          <w:p w14:paraId="5A87A69B" w14:textId="77777777" w:rsidR="00666361" w:rsidRPr="004C3293" w:rsidRDefault="00666361" w:rsidP="00666361">
            <w:pPr>
              <w:rPr>
                <w:lang w:val="en-US"/>
              </w:rPr>
            </w:pPr>
            <w:r w:rsidRPr="004C3293">
              <w:rPr>
                <w:rFonts w:ascii="Segoe UI Symbol" w:hAnsi="Segoe UI Symbol" w:cs="Segoe UI Symbol"/>
                <w:lang w:val="en-US"/>
              </w:rPr>
              <w:t>☒</w:t>
            </w:r>
            <w:r w:rsidRPr="004C3293">
              <w:rPr>
                <w:lang w:val="en-US"/>
              </w:rPr>
              <w:t xml:space="preserve"> Yes, as embargoed data (temporary restriction)</w:t>
            </w:r>
          </w:p>
          <w:p w14:paraId="210F67B2" w14:textId="77777777" w:rsidR="00666361" w:rsidRPr="004C3293" w:rsidRDefault="00666361" w:rsidP="00666361">
            <w:pPr>
              <w:rPr>
                <w:lang w:val="en-US"/>
              </w:rPr>
            </w:pPr>
            <w:r w:rsidRPr="004C3293">
              <w:rPr>
                <w:rFonts w:ascii="Segoe UI Symbol" w:hAnsi="Segoe UI Symbol" w:cs="Segoe UI Symbol"/>
                <w:lang w:val="en-US"/>
              </w:rPr>
              <w:t>☐</w:t>
            </w:r>
            <w:r w:rsidRPr="004C3293">
              <w:rPr>
                <w:lang w:val="en-US"/>
              </w:rPr>
              <w:t xml:space="preserve"> Yes, as restricted data (upon approval, or institutional access only)</w:t>
            </w:r>
          </w:p>
          <w:p w14:paraId="6709D3E8" w14:textId="77777777" w:rsidR="00666361" w:rsidRPr="004C3293" w:rsidRDefault="00666361" w:rsidP="00666361">
            <w:pPr>
              <w:rPr>
                <w:lang w:val="en-US"/>
              </w:rPr>
            </w:pPr>
            <w:r w:rsidRPr="004C3293">
              <w:rPr>
                <w:rFonts w:ascii="Segoe UI Symbol" w:hAnsi="Segoe UI Symbol" w:cs="Segoe UI Symbol"/>
                <w:lang w:val="en-US"/>
              </w:rPr>
              <w:t>☒</w:t>
            </w:r>
            <w:r w:rsidRPr="004C3293">
              <w:rPr>
                <w:lang w:val="en-US"/>
              </w:rPr>
              <w:t xml:space="preserve"> No (closed access)</w:t>
            </w:r>
          </w:p>
          <w:p w14:paraId="7F13469E" w14:textId="77777777" w:rsidR="00666361" w:rsidRPr="004C3293" w:rsidRDefault="00666361" w:rsidP="00666361">
            <w:pPr>
              <w:rPr>
                <w:lang w:val="en-US"/>
              </w:rPr>
            </w:pPr>
            <w:r w:rsidRPr="004C3293">
              <w:rPr>
                <w:rFonts w:ascii="Segoe UI Symbol" w:hAnsi="Segoe UI Symbol" w:cs="Segoe UI Symbol"/>
                <w:lang w:val="en-US"/>
              </w:rPr>
              <w:t>☒</w:t>
            </w:r>
            <w:r w:rsidRPr="004C3293">
              <w:rPr>
                <w:lang w:val="en-US"/>
              </w:rPr>
              <w:t xml:space="preserve"> Other, please specify:</w:t>
            </w:r>
          </w:p>
          <w:p w14:paraId="21890559" w14:textId="77777777" w:rsidR="00666361" w:rsidRPr="004C3293" w:rsidRDefault="00666361" w:rsidP="00666361">
            <w:pPr>
              <w:rPr>
                <w:lang w:val="en-US"/>
              </w:rPr>
            </w:pPr>
            <w:r w:rsidRPr="004C3293">
              <w:rPr>
                <w:lang w:val="en-US"/>
              </w:rPr>
              <w:t>I aim for 3 high impact manuscripts with the data generated in this project.</w:t>
            </w:r>
          </w:p>
          <w:p w14:paraId="209EFB07" w14:textId="5625F4A1" w:rsidR="00666361" w:rsidRPr="004C3293" w:rsidRDefault="00666361" w:rsidP="00666361">
            <w:pPr>
              <w:rPr>
                <w:lang w:val="en-US"/>
              </w:rPr>
            </w:pPr>
            <w:r w:rsidRPr="004C3293">
              <w:rPr>
                <w:lang w:val="en-US"/>
              </w:rPr>
              <w:t>1)</w:t>
            </w:r>
            <w:r w:rsidR="00EB1447">
              <w:rPr>
                <w:lang w:val="en-US"/>
              </w:rPr>
              <w:t xml:space="preserve"> </w:t>
            </w:r>
            <w:r w:rsidR="004C3293" w:rsidRPr="004C3293">
              <w:rPr>
                <w:lang w:val="en-US"/>
              </w:rPr>
              <w:t>Dissecting the mechanism underlying the impact of synonymous mutations</w:t>
            </w:r>
            <w:r w:rsidR="004C3293">
              <w:rPr>
                <w:lang w:val="en-US"/>
              </w:rPr>
              <w:t xml:space="preserve"> at scale</w:t>
            </w:r>
            <w:r w:rsidR="004C3293" w:rsidRPr="004C3293">
              <w:rPr>
                <w:lang w:val="en-US"/>
              </w:rPr>
              <w:t>.</w:t>
            </w:r>
          </w:p>
          <w:p w14:paraId="0E111144" w14:textId="2B1E9C79" w:rsidR="00666361" w:rsidRPr="004C3293" w:rsidRDefault="00666361" w:rsidP="00666361">
            <w:pPr>
              <w:rPr>
                <w:lang w:val="en-US"/>
              </w:rPr>
            </w:pPr>
            <w:r w:rsidRPr="004C3293">
              <w:rPr>
                <w:lang w:val="en-US"/>
              </w:rPr>
              <w:t>2)</w:t>
            </w:r>
            <w:r w:rsidR="00EB1447">
              <w:rPr>
                <w:lang w:val="en-US"/>
              </w:rPr>
              <w:t xml:space="preserve"> </w:t>
            </w:r>
            <w:r w:rsidR="004C3293" w:rsidRPr="004C3293">
              <w:rPr>
                <w:lang w:val="en-US"/>
              </w:rPr>
              <w:t xml:space="preserve">Analysis </w:t>
            </w:r>
            <w:r w:rsidR="004C3293">
              <w:rPr>
                <w:lang w:val="en-US"/>
              </w:rPr>
              <w:t xml:space="preserve">of the impact of synonymous codon usage and amino acid identity on protein expression in PGK1. </w:t>
            </w:r>
          </w:p>
          <w:p w14:paraId="3FD00963" w14:textId="62B2DF05" w:rsidR="00666361" w:rsidRPr="004C3293" w:rsidRDefault="00666361" w:rsidP="00666361">
            <w:pPr>
              <w:rPr>
                <w:lang w:val="en-US"/>
              </w:rPr>
            </w:pPr>
            <w:r w:rsidRPr="004C3293">
              <w:rPr>
                <w:lang w:val="en-US"/>
              </w:rPr>
              <w:t>3)</w:t>
            </w:r>
            <w:r w:rsidR="00EB1447">
              <w:rPr>
                <w:lang w:val="en-US"/>
              </w:rPr>
              <w:t xml:space="preserve"> </w:t>
            </w:r>
            <w:r w:rsidR="004C3293">
              <w:rPr>
                <w:lang w:val="en-US"/>
              </w:rPr>
              <w:t>Building a machine learning model to predict the effect of synonymous mutations on protein expression.</w:t>
            </w:r>
          </w:p>
          <w:p w14:paraId="2B04F0D6" w14:textId="77777777" w:rsidR="00666361" w:rsidRPr="004C3293" w:rsidRDefault="00666361" w:rsidP="00666361">
            <w:pPr>
              <w:rPr>
                <w:lang w:val="en-US"/>
              </w:rPr>
            </w:pPr>
          </w:p>
          <w:p w14:paraId="04D1F56B" w14:textId="7797FB5C" w:rsidR="0046404A" w:rsidRPr="004C3293" w:rsidRDefault="00666361" w:rsidP="00666361">
            <w:r w:rsidRPr="004C3293">
              <w:rPr>
                <w:lang w:val="en-US"/>
              </w:rPr>
              <w:t>Conform the Open Access publication requirement for FWO, data used in published manuscripts will be openly available.</w:t>
            </w:r>
          </w:p>
        </w:tc>
      </w:tr>
      <w:tr w:rsidR="008F41F6" w:rsidRPr="00F42A6F" w14:paraId="6253F0A4" w14:textId="77777777" w:rsidTr="00436EB9">
        <w:trPr>
          <w:cantSplit/>
          <w:trHeight w:val="269"/>
        </w:trPr>
        <w:tc>
          <w:tcPr>
            <w:tcW w:w="4962" w:type="dxa"/>
          </w:tcPr>
          <w:p w14:paraId="4CF93ED7" w14:textId="77777777" w:rsidR="008F41F6" w:rsidRDefault="008F41F6" w:rsidP="00877A71">
            <w:r w:rsidRPr="008F41F6">
              <w:t>If access is restricted, please specify who will be able to access the data and under what conditions.</w:t>
            </w:r>
          </w:p>
        </w:tc>
        <w:tc>
          <w:tcPr>
            <w:tcW w:w="10631" w:type="dxa"/>
          </w:tcPr>
          <w:p w14:paraId="10ECAA74" w14:textId="57CF1BC3" w:rsidR="008F41F6" w:rsidRDefault="00666361" w:rsidP="00436EB9">
            <w:pPr>
              <w:rPr>
                <w:lang w:val="en-US"/>
              </w:rPr>
            </w:pPr>
            <w:r w:rsidRPr="00666361">
              <w:rPr>
                <w:lang w:val="en-US"/>
              </w:rPr>
              <w:t>Only lab members can access the data.</w:t>
            </w:r>
          </w:p>
        </w:tc>
      </w:tr>
      <w:tr w:rsidR="002300DE" w:rsidRPr="00F42A6F" w14:paraId="7D2817BC" w14:textId="77777777" w:rsidTr="00436EB9">
        <w:trPr>
          <w:cantSplit/>
          <w:trHeight w:val="269"/>
        </w:trPr>
        <w:tc>
          <w:tcPr>
            <w:tcW w:w="4962" w:type="dxa"/>
          </w:tcPr>
          <w:p w14:paraId="4943AEE0"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4498A569"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xml:space="preserve">, privacy </w:t>
            </w:r>
            <w:proofErr w:type="gramStart"/>
            <w:r w:rsidR="00566351">
              <w:rPr>
                <w:lang w:val="en-US"/>
              </w:rPr>
              <w:t>aspects</w:t>
            </w:r>
            <w:proofErr w:type="gramEnd"/>
          </w:p>
          <w:p w14:paraId="2F0E8569" w14:textId="1E30211D" w:rsidR="00566351" w:rsidRDefault="00000000" w:rsidP="00436EB9">
            <w:pPr>
              <w:rPr>
                <w:lang w:val="en-US"/>
              </w:rPr>
            </w:pPr>
            <w:sdt>
              <w:sdtPr>
                <w:rPr>
                  <w:lang w:val="en-US"/>
                </w:rPr>
                <w:id w:val="-2025085753"/>
                <w14:checkbox>
                  <w14:checked w14:val="1"/>
                  <w14:checkedState w14:val="2612" w14:font="MS Gothic"/>
                  <w14:uncheckedState w14:val="2610" w14:font="MS Gothic"/>
                </w14:checkbox>
              </w:sdtPr>
              <w:sdtContent>
                <w:ins w:id="23" w:author="Author">
                  <w:r w:rsidR="008D2EDE">
                    <w:rPr>
                      <w:rFonts w:ascii="MS Gothic" w:eastAsia="MS Gothic" w:hAnsi="MS Gothic" w:hint="eastAsia"/>
                      <w:lang w:val="en-US"/>
                    </w:rPr>
                    <w:t>☒</w:t>
                  </w:r>
                </w:ins>
                <w:del w:id="24" w:author="Author">
                  <w:r w:rsidR="00666361" w:rsidDel="008D2EDE">
                    <w:rPr>
                      <w:rFonts w:ascii="MS Gothic" w:eastAsia="MS Gothic" w:hAnsi="MS Gothic" w:hint="eastAsia"/>
                      <w:lang w:val="en-US"/>
                    </w:rPr>
                    <w:delText>☐</w:delText>
                  </w:r>
                </w:del>
              </w:sdtContent>
            </w:sdt>
            <w:r w:rsidR="00566351">
              <w:rPr>
                <w:lang w:val="en-US"/>
              </w:rPr>
              <w:t xml:space="preserve"> Yes, intellectual property </w:t>
            </w:r>
            <w:proofErr w:type="gramStart"/>
            <w:r w:rsidR="00566351">
              <w:rPr>
                <w:lang w:val="en-US"/>
              </w:rPr>
              <w:t>rights</w:t>
            </w:r>
            <w:proofErr w:type="gramEnd"/>
          </w:p>
          <w:p w14:paraId="5B20E5EF"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w:t>
            </w:r>
            <w:proofErr w:type="gramStart"/>
            <w:r w:rsidR="00566351">
              <w:rPr>
                <w:lang w:val="en-US"/>
              </w:rPr>
              <w:t>aspects</w:t>
            </w:r>
            <w:proofErr w:type="gramEnd"/>
            <w:r w:rsidR="00566351">
              <w:rPr>
                <w:lang w:val="en-US"/>
              </w:rPr>
              <w:t xml:space="preserve"> </w:t>
            </w:r>
          </w:p>
          <w:p w14:paraId="1821E508"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w:t>
            </w:r>
            <w:proofErr w:type="gramStart"/>
            <w:r w:rsidR="005904AD">
              <w:rPr>
                <w:lang w:val="en-US"/>
              </w:rPr>
              <w:t>use</w:t>
            </w:r>
            <w:proofErr w:type="gramEnd"/>
          </w:p>
          <w:p w14:paraId="675C2A43"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w:t>
            </w:r>
            <w:proofErr w:type="gramStart"/>
            <w:r w:rsidR="005904AD">
              <w:rPr>
                <w:lang w:val="en-US"/>
              </w:rPr>
              <w:t>other</w:t>
            </w:r>
            <w:proofErr w:type="gramEnd"/>
          </w:p>
          <w:p w14:paraId="55CE3BAF" w14:textId="77221E98"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ins w:id="25" w:author="Author">
                  <w:r w:rsidR="008D2EDE">
                    <w:rPr>
                      <w:rFonts w:ascii="MS Gothic" w:eastAsia="MS Gothic" w:hAnsi="MS Gothic" w:hint="eastAsia"/>
                      <w:lang w:val="en-US"/>
                    </w:rPr>
                    <w:t>☐</w:t>
                  </w:r>
                </w:ins>
                <w:del w:id="26" w:author="Author">
                  <w:r w:rsidR="00666361" w:rsidDel="008D2EDE">
                    <w:rPr>
                      <w:rFonts w:ascii="MS Gothic" w:eastAsia="MS Gothic" w:hAnsi="MS Gothic" w:hint="eastAsia"/>
                      <w:lang w:val="en-US"/>
                    </w:rPr>
                    <w:delText>☒</w:delText>
                  </w:r>
                </w:del>
              </w:sdtContent>
            </w:sdt>
            <w:r w:rsidR="00436EB9" w:rsidRPr="00436EB9">
              <w:rPr>
                <w:lang w:val="en-US"/>
              </w:rPr>
              <w:t xml:space="preserve"> No</w:t>
            </w:r>
          </w:p>
          <w:p w14:paraId="63D47F44" w14:textId="77777777" w:rsidR="005904AD" w:rsidRPr="00436EB9" w:rsidRDefault="005904AD" w:rsidP="00436EB9">
            <w:pPr>
              <w:rPr>
                <w:lang w:val="en-US"/>
              </w:rPr>
            </w:pPr>
          </w:p>
          <w:p w14:paraId="6A23339C" w14:textId="77777777" w:rsidR="002300DE" w:rsidRDefault="00436EB9" w:rsidP="00436EB9">
            <w:pPr>
              <w:rPr>
                <w:bCs/>
              </w:rPr>
            </w:pPr>
            <w:r w:rsidRPr="00436EB9">
              <w:rPr>
                <w:bCs/>
              </w:rPr>
              <w:t>I</w:t>
            </w:r>
            <w:r>
              <w:rPr>
                <w:bCs/>
              </w:rPr>
              <w:t>f yes, please specify</w:t>
            </w:r>
            <w:r w:rsidRPr="00436EB9">
              <w:rPr>
                <w:bCs/>
              </w:rPr>
              <w:t>:</w:t>
            </w:r>
          </w:p>
          <w:p w14:paraId="3A0F6F28" w14:textId="6BD0006C" w:rsidR="005904AD" w:rsidRPr="00C57639" w:rsidRDefault="00E31236" w:rsidP="00436EB9">
            <w:pPr>
              <w:rPr>
                <w:b/>
                <w:bCs/>
              </w:rPr>
            </w:pPr>
            <w:r w:rsidRPr="00E31236">
              <w:rPr>
                <w:lang w:val="en-US"/>
              </w:rPr>
              <w:t>Results obtained in this thesis are of interest for potential industrial biotechnological applications and for the development of therapies in the context of human disease, therefore may result in intellectual properties. This will be decided in cooperation with VIB’s IP Management team.</w:t>
            </w:r>
          </w:p>
        </w:tc>
      </w:tr>
      <w:tr w:rsidR="002300DE" w:rsidRPr="00F42A6F" w14:paraId="7D0B3754" w14:textId="77777777" w:rsidTr="00436EB9">
        <w:trPr>
          <w:cantSplit/>
          <w:trHeight w:val="269"/>
        </w:trPr>
        <w:tc>
          <w:tcPr>
            <w:tcW w:w="4962" w:type="dxa"/>
          </w:tcPr>
          <w:p w14:paraId="06238F12" w14:textId="77777777" w:rsidR="002300DE" w:rsidRPr="00666361" w:rsidRDefault="00AB6A1F" w:rsidP="00877A71">
            <w:r w:rsidRPr="00666361">
              <w:t xml:space="preserve">Where will the data be made available? </w:t>
            </w:r>
            <w:r w:rsidR="004E5067" w:rsidRPr="00666361">
              <w:br/>
            </w:r>
            <w:r w:rsidRPr="00666361">
              <w:t>If already known, please provide a repository per dataset or data type.</w:t>
            </w:r>
          </w:p>
        </w:tc>
        <w:tc>
          <w:tcPr>
            <w:tcW w:w="10631" w:type="dxa"/>
          </w:tcPr>
          <w:p w14:paraId="0E55E06A" w14:textId="77777777" w:rsidR="00666361" w:rsidRPr="00666361" w:rsidRDefault="00666361" w:rsidP="00666361">
            <w:r w:rsidRPr="00666361">
              <w:rPr>
                <w:rFonts w:ascii="Segoe UI Symbol" w:hAnsi="Segoe UI Symbol" w:cs="Segoe UI Symbol"/>
              </w:rPr>
              <w:t>☐</w:t>
            </w:r>
            <w:r w:rsidRPr="00666361">
              <w:t xml:space="preserve"> KU Leuven RDR</w:t>
            </w:r>
          </w:p>
          <w:p w14:paraId="0F8EFAB5" w14:textId="77777777" w:rsidR="00666361" w:rsidRPr="00666361" w:rsidRDefault="00666361" w:rsidP="00666361">
            <w:r w:rsidRPr="00666361">
              <w:rPr>
                <w:rFonts w:ascii="Segoe UI Symbol" w:hAnsi="Segoe UI Symbol" w:cs="Segoe UI Symbol"/>
              </w:rPr>
              <w:t>☐</w:t>
            </w:r>
            <w:r w:rsidRPr="00666361">
              <w:t xml:space="preserve"> Other data repository (specify)</w:t>
            </w:r>
          </w:p>
          <w:p w14:paraId="1D345E1D" w14:textId="7B34AE11" w:rsidR="002300DE" w:rsidRPr="00666361" w:rsidRDefault="00666361" w:rsidP="00666361">
            <w:r w:rsidRPr="00666361">
              <w:rPr>
                <w:rFonts w:ascii="Segoe UI Symbol" w:hAnsi="Segoe UI Symbol" w:cs="Segoe UI Symbol"/>
              </w:rPr>
              <w:t>☐</w:t>
            </w:r>
            <w:r w:rsidRPr="00666361">
              <w:t xml:space="preserve"> Other (specify)</w:t>
            </w:r>
          </w:p>
        </w:tc>
      </w:tr>
      <w:tr w:rsidR="002300DE" w:rsidRPr="00F42A6F" w14:paraId="72ADEAD1" w14:textId="77777777" w:rsidTr="00436EB9">
        <w:trPr>
          <w:cantSplit/>
          <w:trHeight w:val="269"/>
        </w:trPr>
        <w:tc>
          <w:tcPr>
            <w:tcW w:w="4962" w:type="dxa"/>
          </w:tcPr>
          <w:p w14:paraId="32568595" w14:textId="77777777" w:rsidR="00CF3DAB" w:rsidRDefault="00CF3DAB" w:rsidP="00877A71">
            <w:r w:rsidRPr="00CF3DAB">
              <w:t>When will the data be made available?</w:t>
            </w:r>
          </w:p>
          <w:p w14:paraId="3C4F668B" w14:textId="77777777" w:rsidR="00CF3DAB" w:rsidRDefault="00CF3DAB" w:rsidP="00CF3DAB"/>
          <w:p w14:paraId="4D1DABED"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701FFE9E" w14:textId="77777777" w:rsidR="00666361" w:rsidRPr="00666361" w:rsidRDefault="00666361" w:rsidP="00666361">
            <w:r w:rsidRPr="00666361">
              <w:rPr>
                <w:rFonts w:ascii="Segoe UI Symbol" w:hAnsi="Segoe UI Symbol" w:cs="Segoe UI Symbol"/>
              </w:rPr>
              <w:t>☒</w:t>
            </w:r>
            <w:r w:rsidRPr="00666361">
              <w:t xml:space="preserve"> Upon publication of research results</w:t>
            </w:r>
          </w:p>
          <w:p w14:paraId="1677DF26" w14:textId="77777777" w:rsidR="00666361" w:rsidRPr="00666361" w:rsidRDefault="00666361" w:rsidP="00666361">
            <w:r w:rsidRPr="00666361">
              <w:rPr>
                <w:rFonts w:ascii="Segoe UI Symbol" w:hAnsi="Segoe UI Symbol" w:cs="Segoe UI Symbol"/>
              </w:rPr>
              <w:t>☐</w:t>
            </w:r>
            <w:r w:rsidRPr="00666361">
              <w:t xml:space="preserve"> Specific date (specify)</w:t>
            </w:r>
          </w:p>
          <w:p w14:paraId="012B3C1E" w14:textId="04AB36BA" w:rsidR="00CF3DAB" w:rsidRPr="00C57639" w:rsidRDefault="00666361" w:rsidP="6320600B">
            <w:pPr>
              <w:rPr>
                <w:b/>
                <w:bCs/>
              </w:rPr>
            </w:pPr>
            <w:r w:rsidRPr="00666361">
              <w:rPr>
                <w:rFonts w:ascii="Segoe UI Symbol" w:hAnsi="Segoe UI Symbol" w:cs="Segoe UI Symbol"/>
              </w:rPr>
              <w:t>☐</w:t>
            </w:r>
            <w:r w:rsidRPr="00666361">
              <w:t xml:space="preserve"> Other (specify)</w:t>
            </w:r>
          </w:p>
        </w:tc>
      </w:tr>
      <w:tr w:rsidR="002300DE" w:rsidRPr="00F42A6F" w14:paraId="24294D33" w14:textId="77777777" w:rsidTr="00436EB9">
        <w:trPr>
          <w:cantSplit/>
          <w:trHeight w:val="269"/>
        </w:trPr>
        <w:tc>
          <w:tcPr>
            <w:tcW w:w="4962" w:type="dxa"/>
          </w:tcPr>
          <w:p w14:paraId="15163C4E" w14:textId="77777777" w:rsidR="002300DE" w:rsidRDefault="009966C3" w:rsidP="00877A71">
            <w:r w:rsidRPr="009966C3">
              <w:lastRenderedPageBreak/>
              <w:t>Which data usage licenses are you going to provide? If none, please explain why.</w:t>
            </w:r>
          </w:p>
          <w:p w14:paraId="11143C41" w14:textId="77777777" w:rsidR="00CF07B7" w:rsidRDefault="00CF07B7" w:rsidP="00877A71"/>
          <w:p w14:paraId="50583AC4"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63D35109" w14:textId="77777777" w:rsidR="009C54E5" w:rsidRPr="007B6EED" w:rsidRDefault="009C54E5" w:rsidP="00CF07B7">
            <w:pPr>
              <w:rPr>
                <w:rStyle w:val="SubtleReference"/>
                <w:i/>
                <w:sz w:val="20"/>
                <w:szCs w:val="20"/>
              </w:rPr>
            </w:pPr>
          </w:p>
          <w:p w14:paraId="3CD8AC53"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5F57AEC3" w14:textId="77777777" w:rsidR="009966C3" w:rsidRDefault="009966C3" w:rsidP="00877A71"/>
        </w:tc>
        <w:tc>
          <w:tcPr>
            <w:tcW w:w="10631" w:type="dxa"/>
          </w:tcPr>
          <w:p w14:paraId="4E53D757" w14:textId="77777777" w:rsidR="00666361" w:rsidRPr="00666361" w:rsidRDefault="00666361" w:rsidP="00666361">
            <w:r w:rsidRPr="00666361">
              <w:rPr>
                <w:rFonts w:ascii="Segoe UI Symbol" w:hAnsi="Segoe UI Symbol" w:cs="Segoe UI Symbol"/>
              </w:rPr>
              <w:t>☐</w:t>
            </w:r>
            <w:r w:rsidRPr="00666361">
              <w:t xml:space="preserve"> CC-BY 4.0 (data)</w:t>
            </w:r>
          </w:p>
          <w:p w14:paraId="017913CE" w14:textId="77777777" w:rsidR="00666361" w:rsidRPr="00666361" w:rsidRDefault="00666361" w:rsidP="00666361">
            <w:r w:rsidRPr="00666361">
              <w:rPr>
                <w:rFonts w:ascii="Segoe UI Symbol" w:hAnsi="Segoe UI Symbol" w:cs="Segoe UI Symbol"/>
              </w:rPr>
              <w:t>☐</w:t>
            </w:r>
            <w:r w:rsidRPr="00666361">
              <w:t xml:space="preserve"> Data Transfer Agreement (restricted data)</w:t>
            </w:r>
          </w:p>
          <w:p w14:paraId="1CF9683B" w14:textId="77777777" w:rsidR="00666361" w:rsidRPr="00666361" w:rsidRDefault="00666361" w:rsidP="00666361">
            <w:r w:rsidRPr="00666361">
              <w:rPr>
                <w:rFonts w:ascii="Segoe UI Symbol" w:hAnsi="Segoe UI Symbol" w:cs="Segoe UI Symbol"/>
              </w:rPr>
              <w:t>☐</w:t>
            </w:r>
            <w:r w:rsidRPr="00666361">
              <w:t xml:space="preserve"> MIT licence (code)</w:t>
            </w:r>
          </w:p>
          <w:p w14:paraId="27206139" w14:textId="77777777" w:rsidR="00666361" w:rsidRPr="00666361" w:rsidRDefault="00666361" w:rsidP="00666361">
            <w:r w:rsidRPr="00666361">
              <w:rPr>
                <w:rFonts w:ascii="Segoe UI Symbol" w:hAnsi="Segoe UI Symbol" w:cs="Segoe UI Symbol"/>
              </w:rPr>
              <w:t>☐</w:t>
            </w:r>
            <w:r w:rsidRPr="00666361">
              <w:t xml:space="preserve"> GNU GPL-3.0 (code)</w:t>
            </w:r>
          </w:p>
          <w:p w14:paraId="203E991E" w14:textId="77777777" w:rsidR="00666361" w:rsidRPr="00666361" w:rsidRDefault="00666361" w:rsidP="00666361">
            <w:r w:rsidRPr="00666361">
              <w:rPr>
                <w:rFonts w:ascii="Segoe UI Symbol" w:hAnsi="Segoe UI Symbol" w:cs="Segoe UI Symbol"/>
              </w:rPr>
              <w:t>☐</w:t>
            </w:r>
            <w:r w:rsidRPr="00666361">
              <w:t xml:space="preserve"> Other (specify)</w:t>
            </w:r>
          </w:p>
          <w:p w14:paraId="41D85B09" w14:textId="77777777" w:rsidR="002300DE" w:rsidRPr="00666361" w:rsidRDefault="002300DE" w:rsidP="00BB4EB5"/>
        </w:tc>
      </w:tr>
      <w:tr w:rsidR="00331EA7" w:rsidRPr="00F42A6F" w14:paraId="1205B437" w14:textId="77777777" w:rsidTr="00436EB9">
        <w:trPr>
          <w:cantSplit/>
          <w:trHeight w:val="269"/>
        </w:trPr>
        <w:tc>
          <w:tcPr>
            <w:tcW w:w="4962" w:type="dxa"/>
          </w:tcPr>
          <w:p w14:paraId="5F836AB4"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4FA158AD" w14:textId="77777777" w:rsidR="00C25D47" w:rsidRDefault="00C25D47" w:rsidP="00877A71"/>
          <w:p w14:paraId="7BD3C427"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06190E2C" w14:textId="77777777" w:rsidR="00331EA7" w:rsidRPr="00C25D47" w:rsidRDefault="00331EA7" w:rsidP="00C25D47"/>
        </w:tc>
        <w:tc>
          <w:tcPr>
            <w:tcW w:w="10631" w:type="dxa"/>
          </w:tcPr>
          <w:p w14:paraId="4BADD8F8" w14:textId="77777777" w:rsidR="00666361" w:rsidRPr="00666361" w:rsidRDefault="00666361" w:rsidP="00666361">
            <w:pPr>
              <w:rPr>
                <w:lang w:val="en-US"/>
              </w:rPr>
            </w:pPr>
            <w:r w:rsidRPr="00666361">
              <w:rPr>
                <w:rFonts w:ascii="Segoe UI Symbol" w:hAnsi="Segoe UI Symbol" w:cs="Segoe UI Symbol"/>
                <w:lang w:val="en-US"/>
              </w:rPr>
              <w:t>☒</w:t>
            </w:r>
            <w:r w:rsidRPr="00666361">
              <w:rPr>
                <w:lang w:val="en-US"/>
              </w:rPr>
              <w:t xml:space="preserve"> Yes, a PID will be added upon deposit in a data repository</w:t>
            </w:r>
          </w:p>
          <w:p w14:paraId="67696EF8" w14:textId="77777777" w:rsidR="00666361" w:rsidRPr="00666361" w:rsidRDefault="00666361" w:rsidP="00666361">
            <w:pPr>
              <w:rPr>
                <w:lang w:val="en-US"/>
              </w:rPr>
            </w:pPr>
            <w:r w:rsidRPr="00666361">
              <w:rPr>
                <w:rFonts w:ascii="Segoe UI Symbol" w:hAnsi="Segoe UI Symbol" w:cs="Segoe UI Symbol"/>
                <w:lang w:val="en-US"/>
              </w:rPr>
              <w:t>☐</w:t>
            </w:r>
            <w:r w:rsidRPr="00666361">
              <w:rPr>
                <w:lang w:val="en-US"/>
              </w:rPr>
              <w:t xml:space="preserve"> My dataset already has a PID</w:t>
            </w:r>
          </w:p>
          <w:p w14:paraId="52D307DE" w14:textId="77777777" w:rsidR="00666361" w:rsidRPr="00666361" w:rsidRDefault="00666361" w:rsidP="00666361">
            <w:pPr>
              <w:rPr>
                <w:lang w:val="en-US"/>
              </w:rPr>
            </w:pPr>
            <w:r w:rsidRPr="00666361">
              <w:rPr>
                <w:rFonts w:ascii="Segoe UI Symbol" w:hAnsi="Segoe UI Symbol" w:cs="Segoe UI Symbol"/>
                <w:lang w:val="en-US"/>
              </w:rPr>
              <w:t>☐</w:t>
            </w:r>
            <w:r w:rsidRPr="00666361">
              <w:rPr>
                <w:lang w:val="en-US"/>
              </w:rPr>
              <w:t xml:space="preserve"> No</w:t>
            </w:r>
          </w:p>
          <w:p w14:paraId="3F6B4A14" w14:textId="77777777" w:rsidR="00331EA7" w:rsidRPr="00C57639" w:rsidRDefault="00331EA7" w:rsidP="00331EA7">
            <w:pPr>
              <w:rPr>
                <w:b/>
                <w:bCs/>
              </w:rPr>
            </w:pPr>
          </w:p>
        </w:tc>
      </w:tr>
      <w:tr w:rsidR="002300DE" w:rsidRPr="005B780B" w14:paraId="3C5F66AA" w14:textId="77777777" w:rsidTr="00436EB9">
        <w:trPr>
          <w:cantSplit/>
          <w:trHeight w:val="269"/>
        </w:trPr>
        <w:tc>
          <w:tcPr>
            <w:tcW w:w="4962" w:type="dxa"/>
          </w:tcPr>
          <w:p w14:paraId="7FDF5860" w14:textId="77777777" w:rsidR="00D712D9" w:rsidRPr="00666361" w:rsidRDefault="002300DE" w:rsidP="00877A71">
            <w:r w:rsidRPr="00666361">
              <w:t xml:space="preserve">What are the expected costs for data sharing? How will these costs be covered? </w:t>
            </w:r>
          </w:p>
          <w:p w14:paraId="364E5622" w14:textId="77777777" w:rsidR="00171BDA" w:rsidRPr="00666361" w:rsidRDefault="00171BDA" w:rsidP="00877A71">
            <w:pPr>
              <w:rPr>
                <w:i/>
              </w:rPr>
            </w:pPr>
          </w:p>
        </w:tc>
        <w:tc>
          <w:tcPr>
            <w:tcW w:w="10631" w:type="dxa"/>
          </w:tcPr>
          <w:p w14:paraId="764B288B" w14:textId="52A05601" w:rsidR="002300DE" w:rsidRPr="00666361" w:rsidRDefault="00666361" w:rsidP="5D59270C">
            <w:r w:rsidRPr="00666361">
              <w:t>No extra costs</w:t>
            </w:r>
          </w:p>
        </w:tc>
      </w:tr>
    </w:tbl>
    <w:p w14:paraId="32F25F8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1EAE5E9" w14:textId="77777777" w:rsidTr="005E32FD">
        <w:trPr>
          <w:cantSplit/>
          <w:trHeight w:val="501"/>
        </w:trPr>
        <w:tc>
          <w:tcPr>
            <w:tcW w:w="15593" w:type="dxa"/>
            <w:gridSpan w:val="2"/>
            <w:shd w:val="clear" w:color="auto" w:fill="5B9BD5" w:themeFill="accent5"/>
          </w:tcPr>
          <w:p w14:paraId="17467FE1"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06A48E11" w14:textId="77777777" w:rsidR="00877A71" w:rsidRPr="00145CC7" w:rsidRDefault="00877A71" w:rsidP="00EE6614">
            <w:pPr>
              <w:ind w:left="360"/>
              <w:rPr>
                <w:b/>
              </w:rPr>
            </w:pPr>
          </w:p>
        </w:tc>
      </w:tr>
      <w:tr w:rsidR="002300DE" w:rsidRPr="00F42A6F" w14:paraId="3F05BBBC" w14:textId="77777777" w:rsidTr="00436EB9">
        <w:trPr>
          <w:cantSplit/>
          <w:trHeight w:val="269"/>
        </w:trPr>
        <w:tc>
          <w:tcPr>
            <w:tcW w:w="4962" w:type="dxa"/>
          </w:tcPr>
          <w:p w14:paraId="5B82FD46" w14:textId="77777777" w:rsidR="002300DE" w:rsidRPr="00CA44D7" w:rsidRDefault="00F621F9" w:rsidP="00877A71">
            <w:r w:rsidRPr="00C40606">
              <w:t>Who will manage data documentation and metadata during the research project?</w:t>
            </w:r>
          </w:p>
        </w:tc>
        <w:tc>
          <w:tcPr>
            <w:tcW w:w="10631" w:type="dxa"/>
          </w:tcPr>
          <w:p w14:paraId="4B3B5A58" w14:textId="2F516E9F" w:rsidR="002300DE" w:rsidRPr="00666361" w:rsidRDefault="00666361" w:rsidP="6320600B">
            <w:r w:rsidRPr="00666361">
              <w:t xml:space="preserve">Sara </w:t>
            </w:r>
            <w:proofErr w:type="spellStart"/>
            <w:r w:rsidRPr="00666361">
              <w:t>Baco</w:t>
            </w:r>
            <w:proofErr w:type="spellEnd"/>
            <w:r w:rsidRPr="00666361">
              <w:t xml:space="preserve"> &amp; </w:t>
            </w:r>
            <w:proofErr w:type="spellStart"/>
            <w:r w:rsidRPr="00666361">
              <w:t>Sibylle</w:t>
            </w:r>
            <w:proofErr w:type="spellEnd"/>
            <w:r w:rsidRPr="00666361">
              <w:t xml:space="preserve"> </w:t>
            </w:r>
            <w:proofErr w:type="spellStart"/>
            <w:r w:rsidRPr="00666361">
              <w:t>Vonesch</w:t>
            </w:r>
            <w:proofErr w:type="spellEnd"/>
            <w:r w:rsidRPr="00666361">
              <w:t xml:space="preserve">, assisted by </w:t>
            </w:r>
            <w:proofErr w:type="spellStart"/>
            <w:r w:rsidRPr="00666361">
              <w:t>Célie</w:t>
            </w:r>
            <w:proofErr w:type="spellEnd"/>
            <w:r w:rsidRPr="00666361">
              <w:t xml:space="preserve"> </w:t>
            </w:r>
            <w:proofErr w:type="spellStart"/>
            <w:r w:rsidRPr="00666361">
              <w:t>Cokelaere</w:t>
            </w:r>
            <w:proofErr w:type="spellEnd"/>
            <w:r w:rsidRPr="00666361">
              <w:t xml:space="preserve"> (lab manager)</w:t>
            </w:r>
          </w:p>
        </w:tc>
      </w:tr>
      <w:tr w:rsidR="002300DE" w:rsidRPr="00F42A6F" w14:paraId="08544E72" w14:textId="77777777" w:rsidTr="00436EB9">
        <w:trPr>
          <w:cantSplit/>
          <w:trHeight w:val="269"/>
        </w:trPr>
        <w:tc>
          <w:tcPr>
            <w:tcW w:w="4962" w:type="dxa"/>
          </w:tcPr>
          <w:p w14:paraId="59FFE600" w14:textId="77777777" w:rsidR="002300DE" w:rsidRDefault="00F621F9" w:rsidP="00877A71">
            <w:r w:rsidRPr="00C40606">
              <w:lastRenderedPageBreak/>
              <w:t>Who will manage data storage and backup during the research project?</w:t>
            </w:r>
          </w:p>
        </w:tc>
        <w:tc>
          <w:tcPr>
            <w:tcW w:w="10631" w:type="dxa"/>
          </w:tcPr>
          <w:p w14:paraId="49276B83" w14:textId="54EAA4D9" w:rsidR="002300DE" w:rsidRPr="00C57639" w:rsidRDefault="00666361" w:rsidP="6320600B">
            <w:pPr>
              <w:rPr>
                <w:b/>
                <w:bCs/>
              </w:rPr>
            </w:pPr>
            <w:r w:rsidRPr="00666361">
              <w:t xml:space="preserve">Sara </w:t>
            </w:r>
            <w:proofErr w:type="spellStart"/>
            <w:r w:rsidRPr="00666361">
              <w:t>Baco</w:t>
            </w:r>
            <w:proofErr w:type="spellEnd"/>
            <w:r w:rsidRPr="00666361">
              <w:t xml:space="preserve"> &amp; </w:t>
            </w:r>
            <w:proofErr w:type="spellStart"/>
            <w:r w:rsidRPr="00666361">
              <w:t>Sibylle</w:t>
            </w:r>
            <w:proofErr w:type="spellEnd"/>
            <w:r w:rsidRPr="00666361">
              <w:t xml:space="preserve"> </w:t>
            </w:r>
            <w:proofErr w:type="spellStart"/>
            <w:r w:rsidRPr="00666361">
              <w:t>Vonesch</w:t>
            </w:r>
            <w:proofErr w:type="spellEnd"/>
            <w:r w:rsidRPr="00666361">
              <w:t xml:space="preserve">, assisted by </w:t>
            </w:r>
            <w:proofErr w:type="spellStart"/>
            <w:r w:rsidRPr="00666361">
              <w:t>Célie</w:t>
            </w:r>
            <w:proofErr w:type="spellEnd"/>
            <w:r w:rsidRPr="00666361">
              <w:t xml:space="preserve"> </w:t>
            </w:r>
            <w:proofErr w:type="spellStart"/>
            <w:r w:rsidRPr="00666361">
              <w:t>Cokelaere</w:t>
            </w:r>
            <w:proofErr w:type="spellEnd"/>
            <w:r w:rsidRPr="00666361">
              <w:t xml:space="preserve"> (lab manager)</w:t>
            </w:r>
          </w:p>
        </w:tc>
      </w:tr>
      <w:tr w:rsidR="002300DE" w:rsidRPr="00F42A6F" w14:paraId="0770CF4F" w14:textId="77777777" w:rsidTr="00436EB9">
        <w:trPr>
          <w:cantSplit/>
          <w:trHeight w:val="269"/>
        </w:trPr>
        <w:tc>
          <w:tcPr>
            <w:tcW w:w="4962" w:type="dxa"/>
          </w:tcPr>
          <w:p w14:paraId="25521454" w14:textId="77777777" w:rsidR="002300DE" w:rsidRDefault="00F621F9" w:rsidP="00877A71">
            <w:r w:rsidRPr="00C40606">
              <w:t>Who will manage data preservation and sharing?</w:t>
            </w:r>
          </w:p>
        </w:tc>
        <w:tc>
          <w:tcPr>
            <w:tcW w:w="10631" w:type="dxa"/>
          </w:tcPr>
          <w:p w14:paraId="58E294BC" w14:textId="48C2EAF4" w:rsidR="002300DE" w:rsidRPr="00C57639" w:rsidRDefault="00666361" w:rsidP="6320600B">
            <w:pPr>
              <w:rPr>
                <w:b/>
                <w:bCs/>
              </w:rPr>
            </w:pPr>
            <w:r w:rsidRPr="00666361">
              <w:t xml:space="preserve">Sara </w:t>
            </w:r>
            <w:proofErr w:type="spellStart"/>
            <w:r w:rsidRPr="00666361">
              <w:t>Baco</w:t>
            </w:r>
            <w:proofErr w:type="spellEnd"/>
            <w:r w:rsidRPr="00666361">
              <w:t xml:space="preserve"> &amp; </w:t>
            </w:r>
            <w:proofErr w:type="spellStart"/>
            <w:r w:rsidRPr="00666361">
              <w:t>Sibylle</w:t>
            </w:r>
            <w:proofErr w:type="spellEnd"/>
            <w:r w:rsidRPr="00666361">
              <w:t xml:space="preserve"> </w:t>
            </w:r>
            <w:proofErr w:type="spellStart"/>
            <w:r w:rsidRPr="00666361">
              <w:t>Vonesch</w:t>
            </w:r>
            <w:proofErr w:type="spellEnd"/>
            <w:r w:rsidRPr="00666361">
              <w:t xml:space="preserve">, assisted by </w:t>
            </w:r>
            <w:proofErr w:type="spellStart"/>
            <w:r w:rsidRPr="00666361">
              <w:t>Célie</w:t>
            </w:r>
            <w:proofErr w:type="spellEnd"/>
            <w:r w:rsidRPr="00666361">
              <w:t xml:space="preserve"> </w:t>
            </w:r>
            <w:proofErr w:type="spellStart"/>
            <w:r w:rsidRPr="00666361">
              <w:t>Cokelaere</w:t>
            </w:r>
            <w:proofErr w:type="spellEnd"/>
            <w:r w:rsidRPr="00666361">
              <w:t xml:space="preserve"> (lab manager)</w:t>
            </w:r>
          </w:p>
        </w:tc>
      </w:tr>
      <w:tr w:rsidR="002300DE" w:rsidRPr="00F42A6F" w14:paraId="3BB72446" w14:textId="77777777" w:rsidTr="00436EB9">
        <w:trPr>
          <w:cantSplit/>
          <w:trHeight w:val="269"/>
        </w:trPr>
        <w:tc>
          <w:tcPr>
            <w:tcW w:w="4962" w:type="dxa"/>
          </w:tcPr>
          <w:p w14:paraId="0DCDC977" w14:textId="77777777" w:rsidR="00D712D9" w:rsidRPr="00D712D9" w:rsidRDefault="000E7787" w:rsidP="00D712D9">
            <w:pPr>
              <w:rPr>
                <w:i/>
              </w:rPr>
            </w:pPr>
            <w:r w:rsidRPr="00C40606">
              <w:t>Who will update and implement this DMP?</w:t>
            </w:r>
          </w:p>
        </w:tc>
        <w:tc>
          <w:tcPr>
            <w:tcW w:w="10631" w:type="dxa"/>
          </w:tcPr>
          <w:p w14:paraId="2AB6A3D0" w14:textId="4FA21413" w:rsidR="002300DE" w:rsidRPr="00C57639" w:rsidRDefault="00666361" w:rsidP="6320600B">
            <w:pPr>
              <w:rPr>
                <w:b/>
                <w:bCs/>
              </w:rPr>
            </w:pPr>
            <w:r w:rsidRPr="00666361">
              <w:t xml:space="preserve">Sara </w:t>
            </w:r>
            <w:proofErr w:type="spellStart"/>
            <w:r w:rsidRPr="00666361">
              <w:t>Baco</w:t>
            </w:r>
            <w:proofErr w:type="spellEnd"/>
          </w:p>
        </w:tc>
      </w:tr>
    </w:tbl>
    <w:p w14:paraId="7BF776BB" w14:textId="77777777" w:rsidR="0095381F" w:rsidRDefault="0095381F" w:rsidP="0095381F"/>
    <w:p w14:paraId="5F92D3F3" w14:textId="77777777" w:rsidR="00FB3BB1" w:rsidRDefault="00FB3BB1" w:rsidP="0095381F"/>
    <w:p w14:paraId="1EDA0066" w14:textId="77777777" w:rsidR="00FB3BB1" w:rsidRDefault="00FB3BB1" w:rsidP="0095381F"/>
    <w:p w14:paraId="2C4E0AD8" w14:textId="77777777" w:rsidR="00FB3BB1" w:rsidRDefault="00FB3BB1" w:rsidP="0095381F"/>
    <w:p w14:paraId="4902C660" w14:textId="77777777" w:rsidR="00FB3BB1" w:rsidRDefault="00FB3BB1" w:rsidP="0095381F"/>
    <w:p w14:paraId="0A813CC6" w14:textId="77777777" w:rsidR="00FB3BB1" w:rsidRDefault="00FB3BB1" w:rsidP="0095381F"/>
    <w:p w14:paraId="1B0540FD" w14:textId="77777777" w:rsidR="00FB3BB1" w:rsidRDefault="00FB3BB1" w:rsidP="0095381F"/>
    <w:p w14:paraId="339AE135" w14:textId="77777777" w:rsidR="00FB3BB1" w:rsidRDefault="00FB3BB1" w:rsidP="0095381F"/>
    <w:p w14:paraId="57BE8A0A" w14:textId="77777777" w:rsidR="00FB3BB1" w:rsidRDefault="00FB3BB1" w:rsidP="0095381F"/>
    <w:p w14:paraId="43C28F07" w14:textId="77777777" w:rsidR="00FB3BB1" w:rsidRPr="00FA78D3" w:rsidRDefault="00FB3BB1" w:rsidP="0095381F">
      <w:pPr>
        <w:rPr>
          <w:sz w:val="28"/>
          <w:szCs w:val="28"/>
          <w:u w:val="single"/>
        </w:rPr>
      </w:pPr>
    </w:p>
    <w:sectPr w:rsidR="00FB3BB1" w:rsidRPr="00FA78D3" w:rsidSect="00386E84">
      <w:footerReference w:type="default" r:id="rId11"/>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F29F9" w14:textId="77777777" w:rsidR="00386E84" w:rsidRDefault="00386E84" w:rsidP="00CE49D2">
      <w:r>
        <w:separator/>
      </w:r>
    </w:p>
  </w:endnote>
  <w:endnote w:type="continuationSeparator" w:id="0">
    <w:p w14:paraId="03E262DB" w14:textId="77777777" w:rsidR="00386E84" w:rsidRDefault="00386E84"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0F6E6071"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1876818E"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A16E6" w14:textId="77777777" w:rsidR="00386E84" w:rsidRDefault="00386E84" w:rsidP="00CE49D2">
      <w:r>
        <w:separator/>
      </w:r>
    </w:p>
  </w:footnote>
  <w:footnote w:type="continuationSeparator" w:id="0">
    <w:p w14:paraId="385D28CE" w14:textId="77777777" w:rsidR="00386E84" w:rsidRDefault="00386E84" w:rsidP="00CE49D2">
      <w:r>
        <w:continuationSeparator/>
      </w:r>
    </w:p>
  </w:footnote>
  <w:footnote w:id="1">
    <w:p w14:paraId="24DC2D9A"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2DCE4031"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5C816A12"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6BCF1F4F"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03F113B0"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528CEF53"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03C61953"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61C63448"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C383933"/>
    <w:multiLevelType w:val="hybridMultilevel"/>
    <w:tmpl w:val="B6847D8E"/>
    <w:lvl w:ilvl="0" w:tplc="08120C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895385453">
    <w:abstractNumId w:val="15"/>
  </w:num>
  <w:num w:numId="2" w16cid:durableId="55010442">
    <w:abstractNumId w:val="31"/>
  </w:num>
  <w:num w:numId="3" w16cid:durableId="127431672">
    <w:abstractNumId w:val="11"/>
  </w:num>
  <w:num w:numId="4" w16cid:durableId="1207068130">
    <w:abstractNumId w:val="8"/>
  </w:num>
  <w:num w:numId="5" w16cid:durableId="1460345057">
    <w:abstractNumId w:val="27"/>
  </w:num>
  <w:num w:numId="6" w16cid:durableId="238945612">
    <w:abstractNumId w:val="24"/>
  </w:num>
  <w:num w:numId="7" w16cid:durableId="2124882238">
    <w:abstractNumId w:val="32"/>
  </w:num>
  <w:num w:numId="8" w16cid:durableId="268508511">
    <w:abstractNumId w:val="7"/>
  </w:num>
  <w:num w:numId="9" w16cid:durableId="977105365">
    <w:abstractNumId w:val="5"/>
  </w:num>
  <w:num w:numId="10" w16cid:durableId="425612718">
    <w:abstractNumId w:val="18"/>
  </w:num>
  <w:num w:numId="11" w16cid:durableId="843856585">
    <w:abstractNumId w:val="16"/>
  </w:num>
  <w:num w:numId="12" w16cid:durableId="437726349">
    <w:abstractNumId w:val="2"/>
  </w:num>
  <w:num w:numId="13" w16cid:durableId="1776436702">
    <w:abstractNumId w:val="33"/>
  </w:num>
  <w:num w:numId="14" w16cid:durableId="1180119835">
    <w:abstractNumId w:val="3"/>
  </w:num>
  <w:num w:numId="15" w16cid:durableId="1085222895">
    <w:abstractNumId w:val="35"/>
  </w:num>
  <w:num w:numId="16" w16cid:durableId="1584338581">
    <w:abstractNumId w:val="4"/>
  </w:num>
  <w:num w:numId="17" w16cid:durableId="491020391">
    <w:abstractNumId w:val="26"/>
  </w:num>
  <w:num w:numId="18" w16cid:durableId="1549031277">
    <w:abstractNumId w:val="29"/>
  </w:num>
  <w:num w:numId="19" w16cid:durableId="2143424754">
    <w:abstractNumId w:val="25"/>
  </w:num>
  <w:num w:numId="20" w16cid:durableId="1441799055">
    <w:abstractNumId w:val="28"/>
  </w:num>
  <w:num w:numId="21" w16cid:durableId="1669210118">
    <w:abstractNumId w:val="12"/>
  </w:num>
  <w:num w:numId="22" w16cid:durableId="1643391643">
    <w:abstractNumId w:val="30"/>
  </w:num>
  <w:num w:numId="23" w16cid:durableId="1984037906">
    <w:abstractNumId w:val="14"/>
  </w:num>
  <w:num w:numId="24" w16cid:durableId="2087073468">
    <w:abstractNumId w:val="17"/>
  </w:num>
  <w:num w:numId="25" w16cid:durableId="678459369">
    <w:abstractNumId w:val="22"/>
  </w:num>
  <w:num w:numId="26" w16cid:durableId="2050564991">
    <w:abstractNumId w:val="20"/>
  </w:num>
  <w:num w:numId="27" w16cid:durableId="1909343332">
    <w:abstractNumId w:val="21"/>
  </w:num>
  <w:num w:numId="28" w16cid:durableId="407072420">
    <w:abstractNumId w:val="6"/>
  </w:num>
  <w:num w:numId="29" w16cid:durableId="584463633">
    <w:abstractNumId w:val="13"/>
  </w:num>
  <w:num w:numId="30" w16cid:durableId="1400638843">
    <w:abstractNumId w:val="19"/>
  </w:num>
  <w:num w:numId="31" w16cid:durableId="721947810">
    <w:abstractNumId w:val="0"/>
  </w:num>
  <w:num w:numId="32" w16cid:durableId="1312052710">
    <w:abstractNumId w:val="9"/>
  </w:num>
  <w:num w:numId="33" w16cid:durableId="532573333">
    <w:abstractNumId w:val="23"/>
  </w:num>
  <w:num w:numId="34" w16cid:durableId="527840608">
    <w:abstractNumId w:val="36"/>
  </w:num>
  <w:num w:numId="35" w16cid:durableId="290670037">
    <w:abstractNumId w:val="10"/>
  </w:num>
  <w:num w:numId="36" w16cid:durableId="1101031170">
    <w:abstractNumId w:val="1"/>
  </w:num>
  <w:num w:numId="37" w16cid:durableId="162708309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40C8"/>
    <w:rsid w:val="000E5EEF"/>
    <w:rsid w:val="000E6129"/>
    <w:rsid w:val="000E6D2E"/>
    <w:rsid w:val="000E7787"/>
    <w:rsid w:val="000F0D57"/>
    <w:rsid w:val="000F13FA"/>
    <w:rsid w:val="000F4608"/>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86E84"/>
    <w:rsid w:val="00391536"/>
    <w:rsid w:val="0039254C"/>
    <w:rsid w:val="0039292F"/>
    <w:rsid w:val="00394E22"/>
    <w:rsid w:val="00397CAE"/>
    <w:rsid w:val="003A0344"/>
    <w:rsid w:val="003A1071"/>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50CA8"/>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2C5B"/>
    <w:rsid w:val="004A39C4"/>
    <w:rsid w:val="004A454D"/>
    <w:rsid w:val="004A6E68"/>
    <w:rsid w:val="004B2CCF"/>
    <w:rsid w:val="004B3A11"/>
    <w:rsid w:val="004B414E"/>
    <w:rsid w:val="004B6368"/>
    <w:rsid w:val="004C16AA"/>
    <w:rsid w:val="004C3293"/>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4922"/>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1224"/>
    <w:rsid w:val="00666361"/>
    <w:rsid w:val="006673DA"/>
    <w:rsid w:val="00671B90"/>
    <w:rsid w:val="00682AAC"/>
    <w:rsid w:val="00687A26"/>
    <w:rsid w:val="00691D07"/>
    <w:rsid w:val="00693CE5"/>
    <w:rsid w:val="00694E66"/>
    <w:rsid w:val="006A5D4A"/>
    <w:rsid w:val="006A6191"/>
    <w:rsid w:val="006B1704"/>
    <w:rsid w:val="006B279A"/>
    <w:rsid w:val="006B7DB8"/>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6E71"/>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690E"/>
    <w:rsid w:val="008A7DC0"/>
    <w:rsid w:val="008B5D86"/>
    <w:rsid w:val="008C202C"/>
    <w:rsid w:val="008C4396"/>
    <w:rsid w:val="008D2EDE"/>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5DC"/>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613F"/>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B7CBF"/>
    <w:rsid w:val="00CC0428"/>
    <w:rsid w:val="00CC2784"/>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1236"/>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B1447"/>
    <w:rsid w:val="00EC3A89"/>
    <w:rsid w:val="00EC7281"/>
    <w:rsid w:val="00ED3CF4"/>
    <w:rsid w:val="00ED5CBB"/>
    <w:rsid w:val="00EE114C"/>
    <w:rsid w:val="00EE1CA6"/>
    <w:rsid w:val="00EE33E8"/>
    <w:rsid w:val="00EE6614"/>
    <w:rsid w:val="00EF0947"/>
    <w:rsid w:val="00EF170D"/>
    <w:rsid w:val="00EF6E3A"/>
    <w:rsid w:val="00F002B8"/>
    <w:rsid w:val="00F032F0"/>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18A7"/>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B2F2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s://wiki.surfnet.nl/display/standards/info-eu-repo/" TargetMode="External"/><Relationship Id="rId4" Type="http://schemas.openxmlformats.org/officeDocument/2006/relationships/settings" Target="settings.xml"/><Relationship Id="rId9" Type="http://schemas.openxmlformats.org/officeDocument/2006/relationships/hyperlink" Target="https://orcid.org/0000-0003-2485-1048" TargetMode="Externa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11PS824N</Project_x0020_Ref.>
    <Code xmlns="d2b4f59a-05ce-4744-9d1c-9dd30147ee09">3E221094</Code>
    <FundingCallID xmlns="d2b4f59a-05ce-4744-9d1c-9dd30147ee09">40376</FundingCallID>
    <_dlc_DocId xmlns="d2b4f59a-05ce-4744-9d1c-9dd30147ee09">P4FNSWA4HVKW-73199252-18463</_dlc_DocId>
    <_dlc_DocIdUrl xmlns="d2b4f59a-05ce-4744-9d1c-9dd30147ee09">
      <Url>https://www.groupware.kuleuven.be/sites/dmpmt/_layouts/15/DocIdRedir.aspx?ID=P4FNSWA4HVKW-73199252-18463</Url>
      <Description>P4FNSWA4HVKW-73199252-18463</Description>
    </_dlc_DocIdUrl>
    <TypeDoc xmlns="de64d03d-2dbc-4782-9fbf-1d8df1c50cf7">Initial</TypeDoc>
    <FormID xmlns="d2b4f59a-05ce-4744-9d1c-9dd30147ee09">3349</FormID>
  </documentManagement>
</p:properties>
</file>

<file path=customXml/itemProps1.xml><?xml version="1.0" encoding="utf-8"?>
<ds:datastoreItem xmlns:ds="http://schemas.openxmlformats.org/officeDocument/2006/customXml" ds:itemID="{B2A3EFA8-CC4B-4F28-B558-DCA2930C18C2}">
  <ds:schemaRefs>
    <ds:schemaRef ds:uri="http://schemas.openxmlformats.org/officeDocument/2006/bibliography"/>
  </ds:schemaRefs>
</ds:datastoreItem>
</file>

<file path=customXml/itemProps2.xml><?xml version="1.0" encoding="utf-8"?>
<ds:datastoreItem xmlns:ds="http://schemas.openxmlformats.org/officeDocument/2006/customXml" ds:itemID="{19663766-E643-4FFA-BB43-0DDB8163B9A3}"/>
</file>

<file path=customXml/itemProps3.xml><?xml version="1.0" encoding="utf-8"?>
<ds:datastoreItem xmlns:ds="http://schemas.openxmlformats.org/officeDocument/2006/customXml" ds:itemID="{EDF3D3E6-2746-4B41-99AF-352143B5A8B9}"/>
</file>

<file path=customXml/itemProps4.xml><?xml version="1.0" encoding="utf-8"?>
<ds:datastoreItem xmlns:ds="http://schemas.openxmlformats.org/officeDocument/2006/customXml" ds:itemID="{5488DE65-BEEE-46BA-BA8D-435DE5668E70}"/>
</file>

<file path=customXml/itemProps5.xml><?xml version="1.0" encoding="utf-8"?>
<ds:datastoreItem xmlns:ds="http://schemas.openxmlformats.org/officeDocument/2006/customXml" ds:itemID="{7AF804F9-6F89-4412-92EC-22C96BC56EAC}"/>
</file>

<file path=docProps/app.xml><?xml version="1.0" encoding="utf-8"?>
<Properties xmlns="http://schemas.openxmlformats.org/officeDocument/2006/extended-properties" xmlns:vt="http://schemas.openxmlformats.org/officeDocument/2006/docPropsVTypes">
  <Template>Normal.dotm</Template>
  <TotalTime>0</TotalTime>
  <Pages>15</Pages>
  <Words>3044</Words>
  <Characters>17356</Characters>
  <Application>Microsoft Office Word</Application>
  <DocSecurity>0</DocSecurity>
  <Lines>144</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2024-04-29T09:53:00Z</dcterms:created>
  <dcterms:modified xsi:type="dcterms:W3CDTF">2024-04-29T11:37:00Z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16cf1d27-b4f4-4f92-8ed2-46604f2c2626</vt:lpwstr>
  </property>
</Properties>
</file>