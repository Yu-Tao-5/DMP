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FE0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C7DD100"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1C7C125" w14:textId="77777777" w:rsidR="003C48A9" w:rsidRDefault="003C48A9" w:rsidP="00AB3302">
      <w:pPr>
        <w:rPr>
          <w:bCs/>
        </w:rPr>
      </w:pPr>
    </w:p>
    <w:p w14:paraId="2749819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9FDF6F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EF9466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C0E352F" w14:textId="77777777" w:rsidR="00AB3302" w:rsidRDefault="00AB3302" w:rsidP="00F17D69">
      <w:pPr>
        <w:spacing w:after="120"/>
        <w:rPr>
          <w:bCs/>
        </w:rPr>
      </w:pPr>
    </w:p>
    <w:p w14:paraId="381B1129" w14:textId="77777777" w:rsidR="00E20180" w:rsidRDefault="00E20180" w:rsidP="00AE0BF5"/>
    <w:p w14:paraId="016E1782" w14:textId="77777777" w:rsidR="00AB3302" w:rsidRDefault="00AB3302" w:rsidP="00AE0BF5">
      <w:pPr>
        <w:rPr>
          <w:rFonts w:cstheme="minorHAnsi"/>
        </w:rPr>
      </w:pPr>
    </w:p>
    <w:p w14:paraId="77887FE2" w14:textId="77777777" w:rsidR="00AB3302" w:rsidRDefault="00AB3302" w:rsidP="00AE0BF5">
      <w:pPr>
        <w:rPr>
          <w:rFonts w:cstheme="minorHAnsi"/>
        </w:rPr>
      </w:pPr>
    </w:p>
    <w:p w14:paraId="4A9F010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7080E5D" w14:textId="77777777" w:rsidTr="00306CBC">
        <w:trPr>
          <w:cantSplit/>
        </w:trPr>
        <w:tc>
          <w:tcPr>
            <w:tcW w:w="15593" w:type="dxa"/>
            <w:gridSpan w:val="2"/>
            <w:shd w:val="clear" w:color="auto" w:fill="5B9BD5" w:themeFill="accent5"/>
          </w:tcPr>
          <w:p w14:paraId="50F66B23"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8790D83" w14:textId="77777777" w:rsidR="00202C9D" w:rsidRPr="00265950" w:rsidRDefault="00202C9D" w:rsidP="00306CBC">
            <w:pPr>
              <w:pStyle w:val="ListParagraph"/>
              <w:ind w:left="1080"/>
              <w:rPr>
                <w:b/>
                <w:lang w:val="nl-BE"/>
              </w:rPr>
            </w:pPr>
          </w:p>
        </w:tc>
      </w:tr>
      <w:tr w:rsidR="00202C9D" w14:paraId="658CCA7C" w14:textId="77777777" w:rsidTr="00306CBC">
        <w:trPr>
          <w:cantSplit/>
          <w:trHeight w:val="269"/>
        </w:trPr>
        <w:tc>
          <w:tcPr>
            <w:tcW w:w="4962" w:type="dxa"/>
          </w:tcPr>
          <w:p w14:paraId="0B1BF35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A52CCEF" w14:textId="4FD122B5" w:rsidR="00202C9D" w:rsidRPr="00970E4E" w:rsidRDefault="00970E4E" w:rsidP="00306CBC">
            <w:pPr>
              <w:rPr>
                <w:b/>
                <w:bCs/>
                <w:lang w:val="en-US"/>
              </w:rPr>
            </w:pPr>
            <w:r>
              <w:rPr>
                <w:b/>
                <w:bCs/>
                <w:lang w:val="nl-BE"/>
              </w:rPr>
              <w:t>Aitor Ib</w:t>
            </w:r>
            <w:proofErr w:type="spellStart"/>
            <w:r>
              <w:rPr>
                <w:b/>
                <w:bCs/>
                <w:lang w:val="en-US"/>
              </w:rPr>
              <w:t>áñez</w:t>
            </w:r>
            <w:proofErr w:type="spellEnd"/>
            <w:r>
              <w:rPr>
                <w:b/>
                <w:bCs/>
                <w:lang w:val="en-US"/>
              </w:rPr>
              <w:t xml:space="preserve"> Alonso </w:t>
            </w:r>
            <w:r w:rsidRPr="00970E4E">
              <w:rPr>
                <w:b/>
                <w:bCs/>
                <w:lang w:val="en-US"/>
              </w:rPr>
              <w:t>0000-0003-0804-0130</w:t>
            </w:r>
          </w:p>
        </w:tc>
      </w:tr>
      <w:tr w:rsidR="00357579" w:rsidRPr="00CD62CB" w14:paraId="2B73E743" w14:textId="77777777" w:rsidTr="00306CBC">
        <w:trPr>
          <w:cantSplit/>
          <w:trHeight w:val="633"/>
        </w:trPr>
        <w:tc>
          <w:tcPr>
            <w:tcW w:w="4962" w:type="dxa"/>
          </w:tcPr>
          <w:p w14:paraId="6540D2D5" w14:textId="77777777" w:rsidR="00357579" w:rsidRPr="006C0CA3" w:rsidRDefault="00357579" w:rsidP="00357579">
            <w:r w:rsidRPr="00B84C69">
              <w:t>Contributor name(s) (</w:t>
            </w:r>
            <w:r>
              <w:t xml:space="preserve">+ </w:t>
            </w:r>
            <w:r w:rsidRPr="00B84C69">
              <w:t xml:space="preserve">ORCID) </w:t>
            </w:r>
            <w:r>
              <w:t>&amp;</w:t>
            </w:r>
            <w:r w:rsidRPr="00B84C69">
              <w:t xml:space="preserve"> roles</w:t>
            </w:r>
          </w:p>
        </w:tc>
        <w:tc>
          <w:tcPr>
            <w:tcW w:w="10631" w:type="dxa"/>
          </w:tcPr>
          <w:p w14:paraId="75695EC7" w14:textId="3C55BCB9" w:rsidR="00357579" w:rsidRPr="00CD62CB" w:rsidRDefault="00357579" w:rsidP="00357579">
            <w:pPr>
              <w:rPr>
                <w:rFonts w:eastAsia="Calibri" w:cstheme="minorHAnsi"/>
                <w:sz w:val="22"/>
              </w:rPr>
            </w:pPr>
            <w:r w:rsidRPr="00CD62CB">
              <w:rPr>
                <w:rFonts w:eastAsia="Calibri" w:cstheme="minorHAnsi"/>
                <w:sz w:val="22"/>
              </w:rPr>
              <w:t xml:space="preserve">Prof. </w:t>
            </w:r>
            <w:proofErr w:type="spellStart"/>
            <w:r w:rsidRPr="00CD62CB">
              <w:rPr>
                <w:rFonts w:eastAsia="Calibri" w:cstheme="minorHAnsi"/>
                <w:sz w:val="22"/>
              </w:rPr>
              <w:t>Dr.</w:t>
            </w:r>
            <w:proofErr w:type="spellEnd"/>
            <w:r w:rsidRPr="00CD62CB">
              <w:rPr>
                <w:rFonts w:eastAsia="Calibri" w:cstheme="minorHAnsi"/>
                <w:sz w:val="22"/>
              </w:rPr>
              <w:t xml:space="preserve"> Letizia Paoli (</w:t>
            </w:r>
            <w:r w:rsidR="007C5D39" w:rsidRPr="00CD62CB">
              <w:rPr>
                <w:rFonts w:eastAsia="Calibri" w:cstheme="minorHAnsi"/>
                <w:sz w:val="22"/>
              </w:rPr>
              <w:t>0000-0002-3609-9239</w:t>
            </w:r>
            <w:r w:rsidRPr="00CD62CB">
              <w:rPr>
                <w:rFonts w:eastAsia="Calibri" w:cstheme="minorHAnsi"/>
                <w:sz w:val="22"/>
              </w:rPr>
              <w:t xml:space="preserve">) </w:t>
            </w:r>
            <w:r w:rsidR="00CD62CB" w:rsidRPr="00CD62CB">
              <w:rPr>
                <w:rFonts w:eastAsia="Calibri" w:cstheme="minorHAnsi"/>
                <w:sz w:val="22"/>
              </w:rPr>
              <w:t>–</w:t>
            </w:r>
            <w:r w:rsidRPr="00CD62CB">
              <w:rPr>
                <w:rFonts w:eastAsia="Calibri" w:cstheme="minorHAnsi"/>
                <w:sz w:val="22"/>
              </w:rPr>
              <w:t xml:space="preserve"> </w:t>
            </w:r>
            <w:r w:rsidR="00CD62CB" w:rsidRPr="00CD62CB">
              <w:rPr>
                <w:rFonts w:eastAsia="Calibri" w:cstheme="minorHAnsi"/>
                <w:sz w:val="22"/>
              </w:rPr>
              <w:t xml:space="preserve">main </w:t>
            </w:r>
            <w:r w:rsidRPr="00CD62CB">
              <w:rPr>
                <w:rFonts w:eastAsia="Calibri" w:cstheme="minorHAnsi"/>
                <w:sz w:val="22"/>
              </w:rPr>
              <w:t>supervisor</w:t>
            </w:r>
            <w:r w:rsidR="00CD62CB" w:rsidRPr="00CD62CB">
              <w:rPr>
                <w:rFonts w:eastAsia="Calibri" w:cstheme="minorHAnsi"/>
                <w:sz w:val="22"/>
              </w:rPr>
              <w:t xml:space="preserve"> (KU Leuven)</w:t>
            </w:r>
          </w:p>
          <w:p w14:paraId="02E522C7" w14:textId="344A117E" w:rsidR="00CD62CB" w:rsidRPr="00CD62CB" w:rsidRDefault="00CD62CB" w:rsidP="00357579">
            <w:pPr>
              <w:rPr>
                <w:b/>
                <w:bCs/>
                <w:lang w:val="en-US"/>
              </w:rPr>
            </w:pPr>
            <w:r w:rsidRPr="00CD62CB">
              <w:rPr>
                <w:rFonts w:eastAsia="Calibri" w:cstheme="minorHAnsi"/>
                <w:sz w:val="22"/>
                <w:lang w:val="en-US"/>
              </w:rPr>
              <w:t>Dr. Daan P. van Uhm (0000-0003-3696-5982) – co-supervisor (Utrecht University)</w:t>
            </w:r>
          </w:p>
        </w:tc>
      </w:tr>
      <w:tr w:rsidR="00357579" w14:paraId="2EE34F06" w14:textId="77777777" w:rsidTr="00306CBC">
        <w:trPr>
          <w:cantSplit/>
          <w:trHeight w:val="269"/>
        </w:trPr>
        <w:tc>
          <w:tcPr>
            <w:tcW w:w="4962" w:type="dxa"/>
          </w:tcPr>
          <w:p w14:paraId="187BCD50" w14:textId="77777777" w:rsidR="00357579" w:rsidRDefault="00357579" w:rsidP="00357579">
            <w:pPr>
              <w:rPr>
                <w:lang w:val="nl-BE"/>
              </w:rPr>
            </w:pPr>
            <w:r w:rsidRPr="00B84C69">
              <w:t>Project number</w:t>
            </w:r>
            <w:bookmarkStart w:id="0" w:name="_Ref112255161"/>
            <w:r>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8F24269" w14:textId="44C68B8B" w:rsidR="007C5D39" w:rsidRDefault="007C5D39" w:rsidP="00357579">
            <w:pPr>
              <w:rPr>
                <w:lang w:val="en-US"/>
              </w:rPr>
            </w:pPr>
            <w:r w:rsidRPr="007C5D39">
              <w:rPr>
                <w:lang w:val="en-US"/>
              </w:rPr>
              <w:t>11C2623N</w:t>
            </w:r>
          </w:p>
          <w:p w14:paraId="6080239E" w14:textId="0965FEF2" w:rsidR="00357579" w:rsidRPr="00970E4E" w:rsidRDefault="00357579" w:rsidP="00357579">
            <w:pPr>
              <w:rPr>
                <w:lang w:val="en-US"/>
              </w:rPr>
            </w:pPr>
            <w:r>
              <w:t>T</w:t>
            </w:r>
            <w:r w:rsidRPr="003141DC">
              <w:t>he environmental crimes and harms behind pandemics: a green criminological exploration of wildlife trafficking, farms and markets in Vietnam</w:t>
            </w:r>
          </w:p>
        </w:tc>
      </w:tr>
      <w:tr w:rsidR="00357579" w14:paraId="544A4836" w14:textId="77777777" w:rsidTr="00306CBC">
        <w:trPr>
          <w:cantSplit/>
          <w:trHeight w:val="269"/>
        </w:trPr>
        <w:tc>
          <w:tcPr>
            <w:tcW w:w="4962" w:type="dxa"/>
          </w:tcPr>
          <w:p w14:paraId="615B5EDC" w14:textId="77777777" w:rsidR="00357579" w:rsidRPr="00B84C69" w:rsidRDefault="00357579" w:rsidP="00357579">
            <w:r w:rsidRPr="006C0CA3">
              <w:t xml:space="preserve">Funder(s) </w:t>
            </w:r>
            <w:proofErr w:type="spellStart"/>
            <w:r w:rsidRPr="006C0CA3">
              <w:t>GrantID</w:t>
            </w:r>
            <w:proofErr w:type="spellEnd"/>
            <w:r>
              <w:t xml:space="preserve"> </w:t>
            </w:r>
            <w:r w:rsidRPr="006C0CA3">
              <w:rPr>
                <w:vertAlign w:val="superscript"/>
              </w:rPr>
              <w:footnoteReference w:id="2"/>
            </w:r>
          </w:p>
        </w:tc>
        <w:tc>
          <w:tcPr>
            <w:tcW w:w="10631" w:type="dxa"/>
          </w:tcPr>
          <w:p w14:paraId="09531B48" w14:textId="40AEC246" w:rsidR="00357579" w:rsidRDefault="007C5D39" w:rsidP="00357579">
            <w:pPr>
              <w:rPr>
                <w:lang w:val="nl-BE"/>
              </w:rPr>
            </w:pPr>
            <w:r>
              <w:rPr>
                <w:lang w:val="nl-BE"/>
              </w:rPr>
              <w:t>NA</w:t>
            </w:r>
          </w:p>
        </w:tc>
      </w:tr>
      <w:tr w:rsidR="00357579" w:rsidRPr="00747BC3" w14:paraId="6340A382" w14:textId="77777777" w:rsidTr="00306CBC">
        <w:trPr>
          <w:cantSplit/>
          <w:trHeight w:val="269"/>
        </w:trPr>
        <w:tc>
          <w:tcPr>
            <w:tcW w:w="4962" w:type="dxa"/>
          </w:tcPr>
          <w:p w14:paraId="40C11C27" w14:textId="77777777" w:rsidR="00357579" w:rsidRPr="00B84C69" w:rsidRDefault="00357579" w:rsidP="00357579">
            <w:r w:rsidRPr="00C512C7">
              <w:t>Affiliation(s)</w:t>
            </w:r>
          </w:p>
        </w:tc>
        <w:tc>
          <w:tcPr>
            <w:tcW w:w="10631" w:type="dxa"/>
          </w:tcPr>
          <w:p w14:paraId="4B61EA85" w14:textId="5292E7AB" w:rsidR="00357579" w:rsidRDefault="00357579" w:rsidP="00357579">
            <w:pPr>
              <w:rPr>
                <w:lang w:val="nl-BE"/>
              </w:rPr>
            </w:pPr>
            <w:r w:rsidRPr="00335051">
              <w:rPr>
                <w:rFonts w:ascii="Segoe UI Symbol" w:hAnsi="Segoe UI Symbol" w:cs="Segoe UI Symbol"/>
                <w:color w:val="333333"/>
                <w:shd w:val="clear" w:color="auto" w:fill="FFFFFF"/>
                <w:lang w:val="nl-BE"/>
              </w:rPr>
              <w:t xml:space="preserve">☑ </w:t>
            </w:r>
            <w:r w:rsidRPr="0094370D">
              <w:rPr>
                <w:lang w:val="nl-BE"/>
              </w:rPr>
              <w:t xml:space="preserve">KU Leuven </w:t>
            </w:r>
          </w:p>
          <w:p w14:paraId="066ECECE" w14:textId="77777777" w:rsidR="00357579" w:rsidRDefault="00357579" w:rsidP="00357579">
            <w:pPr>
              <w:rPr>
                <w:lang w:val="nl-BE"/>
              </w:rPr>
            </w:pPr>
            <w:r w:rsidRPr="0094370D">
              <w:rPr>
                <w:rFonts w:ascii="Segoe UI Symbol" w:hAnsi="Segoe UI Symbol" w:cs="Segoe UI Symbol"/>
                <w:lang w:val="nl-BE"/>
              </w:rPr>
              <w:t>☐</w:t>
            </w:r>
            <w:r w:rsidRPr="0094370D">
              <w:rPr>
                <w:lang w:val="nl-BE"/>
              </w:rPr>
              <w:t xml:space="preserve"> Universiteit Antwerpen</w:t>
            </w:r>
          </w:p>
          <w:p w14:paraId="64006A2F" w14:textId="77777777" w:rsidR="00357579" w:rsidRDefault="00357579" w:rsidP="00357579">
            <w:pPr>
              <w:rPr>
                <w:lang w:val="nl-BE"/>
              </w:rPr>
            </w:pPr>
            <w:r w:rsidRPr="0094370D">
              <w:rPr>
                <w:rFonts w:ascii="Segoe UI Symbol" w:hAnsi="Segoe UI Symbol" w:cs="Segoe UI Symbol"/>
                <w:lang w:val="nl-BE"/>
              </w:rPr>
              <w:t>☐</w:t>
            </w:r>
            <w:r w:rsidRPr="0094370D">
              <w:rPr>
                <w:lang w:val="nl-BE"/>
              </w:rPr>
              <w:t xml:space="preserve"> Universiteit Gent </w:t>
            </w:r>
          </w:p>
          <w:p w14:paraId="7EF6737F" w14:textId="77777777" w:rsidR="00357579" w:rsidRDefault="00357579" w:rsidP="00357579">
            <w:pPr>
              <w:rPr>
                <w:lang w:val="nl-BE"/>
              </w:rPr>
            </w:pPr>
            <w:r w:rsidRPr="0094370D">
              <w:rPr>
                <w:rFonts w:ascii="Segoe UI Symbol" w:hAnsi="Segoe UI Symbol" w:cs="Segoe UI Symbol"/>
                <w:lang w:val="nl-BE"/>
              </w:rPr>
              <w:t>☐</w:t>
            </w:r>
            <w:r w:rsidRPr="0094370D">
              <w:rPr>
                <w:lang w:val="nl-BE"/>
              </w:rPr>
              <w:t xml:space="preserve"> Universiteit Hasselt</w:t>
            </w:r>
          </w:p>
          <w:p w14:paraId="4FB9DAF4" w14:textId="77777777" w:rsidR="00357579" w:rsidRDefault="00357579" w:rsidP="00357579">
            <w:pPr>
              <w:rPr>
                <w:lang w:val="nl-BE"/>
              </w:rPr>
            </w:pPr>
            <w:r w:rsidRPr="0094370D">
              <w:rPr>
                <w:rFonts w:ascii="Segoe UI Symbol" w:hAnsi="Segoe UI Symbol" w:cs="Segoe UI Symbol"/>
                <w:lang w:val="nl-BE"/>
              </w:rPr>
              <w:t>☐</w:t>
            </w:r>
            <w:r w:rsidRPr="0094370D">
              <w:rPr>
                <w:lang w:val="nl-BE"/>
              </w:rPr>
              <w:t xml:space="preserve"> Vrije Universiteit Brussel </w:t>
            </w:r>
          </w:p>
          <w:p w14:paraId="28119A62" w14:textId="77777777" w:rsidR="00357579" w:rsidRDefault="00357579" w:rsidP="00357579">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65C6FFA" w14:textId="77777777" w:rsidR="00357579" w:rsidRPr="002547C1" w:rsidRDefault="00357579" w:rsidP="00357579">
            <w:pPr>
              <w:rPr>
                <w:lang w:val="fr-FR"/>
              </w:rPr>
            </w:pPr>
            <w:r w:rsidRPr="002547C1">
              <w:rPr>
                <w:rFonts w:cstheme="minorHAnsi"/>
                <w:lang w:val="fr-FR"/>
              </w:rPr>
              <w:t>ROR identifier KU Leuven:</w:t>
            </w:r>
            <w:r w:rsidRPr="002547C1">
              <w:rPr>
                <w:lang w:val="fr-FR"/>
              </w:rPr>
              <w:t xml:space="preserve"> 05f950310</w:t>
            </w:r>
          </w:p>
        </w:tc>
      </w:tr>
      <w:tr w:rsidR="00357579" w:rsidRPr="003716A8" w14:paraId="1EBFD371" w14:textId="77777777" w:rsidTr="00306CBC">
        <w:trPr>
          <w:cantSplit/>
          <w:trHeight w:val="269"/>
        </w:trPr>
        <w:tc>
          <w:tcPr>
            <w:tcW w:w="4962" w:type="dxa"/>
          </w:tcPr>
          <w:p w14:paraId="41CD9C53" w14:textId="77777777" w:rsidR="00357579" w:rsidRPr="00C512C7" w:rsidRDefault="00357579" w:rsidP="00357579">
            <w:r w:rsidRPr="003716A8">
              <w:lastRenderedPageBreak/>
              <w:t>Please provide a short project description</w:t>
            </w:r>
          </w:p>
        </w:tc>
        <w:tc>
          <w:tcPr>
            <w:tcW w:w="10631" w:type="dxa"/>
          </w:tcPr>
          <w:p w14:paraId="4D750EA6" w14:textId="4E9E1231" w:rsidR="00357579" w:rsidRPr="007C5D39" w:rsidRDefault="007C5D39" w:rsidP="007C5D39">
            <w:pPr>
              <w:tabs>
                <w:tab w:val="left" w:pos="3105"/>
              </w:tabs>
              <w:autoSpaceDE w:val="0"/>
              <w:autoSpaceDN w:val="0"/>
              <w:adjustRightInd w:val="0"/>
              <w:jc w:val="both"/>
              <w:rPr>
                <w:rFonts w:cs="Times New Roman"/>
              </w:rPr>
            </w:pPr>
            <w:bookmarkStart w:id="1" w:name="_Hlk112157917"/>
            <w:r w:rsidRPr="00B96B8A">
              <w:rPr>
                <w:rFonts w:cs="Times New Roman"/>
              </w:rPr>
              <w:t>Since the outbreak of the COVID-19 pandemic, zoonotic diseases, which are transmitted from animals to humans, have dominated the central stage of the world debate and policy agenda. While its study has traditionally belonged to</w:t>
            </w:r>
            <w:r>
              <w:rPr>
                <w:rFonts w:cs="Times New Roman"/>
              </w:rPr>
              <w:t xml:space="preserve"> the</w:t>
            </w:r>
            <w:r w:rsidRPr="00B96B8A">
              <w:rPr>
                <w:rFonts w:cs="Times New Roman"/>
              </w:rPr>
              <w:t xml:space="preserve"> biomedical sciences, this research project aims to add a criminological view to such literature.</w:t>
            </w:r>
            <w:bookmarkEnd w:id="1"/>
            <w:r w:rsidRPr="00B96B8A">
              <w:rPr>
                <w:rFonts w:cs="Times New Roman"/>
              </w:rPr>
              <w:t xml:space="preserve"> </w:t>
            </w:r>
            <w:bookmarkStart w:id="2" w:name="_Hlk112158085"/>
            <w:r w:rsidRPr="00B96B8A">
              <w:rPr>
                <w:rFonts w:cs="Times New Roman"/>
              </w:rPr>
              <w:t>Concretely, it aims to understand the nature and cause of harmful and/or law-breaking behaviour leading to zoonotic diseases, and the ways in which wildlife trade, trafficking and farming facilitate the emergence of these diseases. It draws on the emerging field of green criminology, which is the study of environmental crimes and harms. It explores wildlife farms, markets, and trafficking in three selected southern</w:t>
            </w:r>
            <w:r>
              <w:rPr>
                <w:rFonts w:cs="Times New Roman"/>
              </w:rPr>
              <w:t xml:space="preserve"> provinces</w:t>
            </w:r>
            <w:r w:rsidRPr="00B96B8A">
              <w:rPr>
                <w:rFonts w:cs="Times New Roman"/>
              </w:rPr>
              <w:t xml:space="preserve"> in Vietnam through ethnographic fieldwork, focusing on the trade of high-risk species for zoonotic transmission like rodents or bats. In particular, the study relies on qualitative methods, including both semi-structured interviews and participant observations.</w:t>
            </w:r>
            <w:bookmarkEnd w:id="2"/>
            <w:r w:rsidRPr="00B96B8A">
              <w:rPr>
                <w:rFonts w:cs="Times New Roman"/>
              </w:rPr>
              <w:t xml:space="preserve"> </w:t>
            </w:r>
            <w:bookmarkStart w:id="3" w:name="_Hlk112164997"/>
            <w:r w:rsidRPr="00B96B8A">
              <w:rPr>
                <w:rFonts w:cs="Times New Roman"/>
              </w:rPr>
              <w:t xml:space="preserve">This study is urgently needed given the likelihood that the current COVID-19 pandemic was caused by a virus that passed from bats to humans via an intermediary host in a market in Wuhan (China). </w:t>
            </w:r>
            <w:r>
              <w:rPr>
                <w:rFonts w:cs="Times New Roman"/>
              </w:rPr>
              <w:t>Therefore, a</w:t>
            </w:r>
            <w:r w:rsidRPr="00B96B8A">
              <w:rPr>
                <w:rFonts w:cs="Times New Roman"/>
              </w:rPr>
              <w:t>part from adding a criminological approach to th</w:t>
            </w:r>
            <w:r>
              <w:rPr>
                <w:rFonts w:cs="Times New Roman"/>
              </w:rPr>
              <w:t>e study of zoonotic diseases, this</w:t>
            </w:r>
            <w:r w:rsidRPr="00B96B8A">
              <w:rPr>
                <w:rFonts w:cs="Times New Roman"/>
              </w:rPr>
              <w:t xml:space="preserve"> study will also contribute to prevent future pandemics. In particular, it will do so by providing insights to underpin prevention and regulation of the human actions that facilitate the emergence of zoonotic diseases.</w:t>
            </w:r>
            <w:bookmarkEnd w:id="3"/>
          </w:p>
        </w:tc>
      </w:tr>
    </w:tbl>
    <w:p w14:paraId="4C7672A8" w14:textId="1C2C04E6" w:rsidR="00B45D33" w:rsidRDefault="00B45D33"/>
    <w:tbl>
      <w:tblPr>
        <w:tblStyle w:val="TableGrid"/>
        <w:tblpPr w:leftFromText="180" w:rightFromText="180" w:horzAnchor="margin" w:tblpXSpec="center" w:tblpY="-620"/>
        <w:tblW w:w="15593" w:type="dxa"/>
        <w:tblLayout w:type="fixed"/>
        <w:tblLook w:val="04A0" w:firstRow="1" w:lastRow="0" w:firstColumn="1" w:lastColumn="0" w:noHBand="0" w:noVBand="1"/>
      </w:tblPr>
      <w:tblGrid>
        <w:gridCol w:w="4962"/>
        <w:gridCol w:w="10631"/>
      </w:tblGrid>
      <w:tr w:rsidR="00BA789F" w:rsidRPr="00F42A6F" w14:paraId="0B32DFE1" w14:textId="77777777" w:rsidTr="00B76BE2">
        <w:trPr>
          <w:cantSplit/>
          <w:trHeight w:val="269"/>
        </w:trPr>
        <w:tc>
          <w:tcPr>
            <w:tcW w:w="15593" w:type="dxa"/>
            <w:gridSpan w:val="2"/>
            <w:shd w:val="clear" w:color="auto" w:fill="5B9BD5" w:themeFill="accent5"/>
          </w:tcPr>
          <w:p w14:paraId="7719640E" w14:textId="77777777" w:rsidR="00BA789F" w:rsidRDefault="00BA789F" w:rsidP="00B76BE2">
            <w:pPr>
              <w:pStyle w:val="ListParagraph"/>
              <w:numPr>
                <w:ilvl w:val="0"/>
                <w:numId w:val="22"/>
              </w:numPr>
              <w:jc w:val="center"/>
              <w:rPr>
                <w:b/>
                <w:bCs/>
                <w:lang w:val="nl-BE"/>
              </w:rPr>
            </w:pPr>
            <w:r>
              <w:rPr>
                <w:b/>
                <w:bCs/>
                <w:lang w:val="nl-BE"/>
              </w:rPr>
              <w:lastRenderedPageBreak/>
              <w:t>Research Data Summary</w:t>
            </w:r>
          </w:p>
          <w:p w14:paraId="24206E44" w14:textId="77777777" w:rsidR="00BA789F" w:rsidRPr="00184881" w:rsidRDefault="00BA789F" w:rsidP="00B76BE2"/>
        </w:tc>
      </w:tr>
      <w:tr w:rsidR="00184881" w:rsidRPr="00F42A6F" w14:paraId="0A20244F" w14:textId="77777777" w:rsidTr="00B76BE2">
        <w:trPr>
          <w:cantSplit/>
          <w:trHeight w:val="269"/>
        </w:trPr>
        <w:tc>
          <w:tcPr>
            <w:tcW w:w="15593" w:type="dxa"/>
            <w:gridSpan w:val="2"/>
          </w:tcPr>
          <w:p w14:paraId="39C35E8E" w14:textId="036EFDAD" w:rsidR="00202C9D" w:rsidRPr="004F30EF" w:rsidRDefault="00184881" w:rsidP="00B76BE2">
            <w:r w:rsidRPr="004F30EF">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4F30EF" w14:paraId="34179B56" w14:textId="77777777" w:rsidTr="009E2081">
              <w:tc>
                <w:tcPr>
                  <w:tcW w:w="7116" w:type="dxa"/>
                  <w:gridSpan w:val="4"/>
                  <w:tcBorders>
                    <w:top w:val="nil"/>
                    <w:left w:val="nil"/>
                  </w:tcBorders>
                </w:tcPr>
                <w:p w14:paraId="170F40AF" w14:textId="77777777" w:rsidR="007B6EED" w:rsidRPr="004F30EF" w:rsidRDefault="007B6EED" w:rsidP="00747BC3">
                  <w:pPr>
                    <w:framePr w:hSpace="180" w:wrap="around" w:hAnchor="margin" w:xAlign="center" w:y="-620"/>
                  </w:pPr>
                </w:p>
              </w:tc>
              <w:tc>
                <w:tcPr>
                  <w:tcW w:w="1984" w:type="dxa"/>
                </w:tcPr>
                <w:p w14:paraId="3F313DE9" w14:textId="77777777" w:rsidR="007B6EED" w:rsidRPr="004F30EF" w:rsidRDefault="007B6EED" w:rsidP="00747BC3">
                  <w:pPr>
                    <w:framePr w:hSpace="180" w:wrap="around" w:hAnchor="margin" w:xAlign="center" w:y="-620"/>
                    <w:rPr>
                      <w:rStyle w:val="SubtleReference"/>
                      <w:i/>
                    </w:rPr>
                  </w:pPr>
                  <w:r w:rsidRPr="004F30EF">
                    <w:rPr>
                      <w:rStyle w:val="SubtleReference"/>
                      <w:i/>
                    </w:rPr>
                    <w:t>Only for digital data</w:t>
                  </w:r>
                </w:p>
              </w:tc>
              <w:tc>
                <w:tcPr>
                  <w:tcW w:w="1985" w:type="dxa"/>
                </w:tcPr>
                <w:p w14:paraId="5F20E04B" w14:textId="77777777" w:rsidR="007B6EED" w:rsidRPr="004F30EF" w:rsidRDefault="007B6EED" w:rsidP="00747BC3">
                  <w:pPr>
                    <w:framePr w:hSpace="180" w:wrap="around" w:hAnchor="margin" w:xAlign="center" w:y="-620"/>
                    <w:rPr>
                      <w:rStyle w:val="SubtleReference"/>
                      <w:i/>
                    </w:rPr>
                  </w:pPr>
                  <w:r w:rsidRPr="004F30EF">
                    <w:rPr>
                      <w:rStyle w:val="SubtleReference"/>
                      <w:i/>
                    </w:rPr>
                    <w:t>Only for digital data</w:t>
                  </w:r>
                </w:p>
              </w:tc>
              <w:tc>
                <w:tcPr>
                  <w:tcW w:w="2126" w:type="dxa"/>
                </w:tcPr>
                <w:p w14:paraId="0B49967C" w14:textId="77777777" w:rsidR="007B6EED" w:rsidRPr="004F30EF" w:rsidRDefault="007B6EED" w:rsidP="00747BC3">
                  <w:pPr>
                    <w:framePr w:hSpace="180" w:wrap="around" w:hAnchor="margin" w:xAlign="center" w:y="-620"/>
                    <w:rPr>
                      <w:rStyle w:val="SubtleReference"/>
                      <w:i/>
                    </w:rPr>
                  </w:pPr>
                  <w:r w:rsidRPr="004F30EF">
                    <w:rPr>
                      <w:rStyle w:val="SubtleReference"/>
                      <w:i/>
                    </w:rPr>
                    <w:t>Only for digital data</w:t>
                  </w:r>
                </w:p>
              </w:tc>
              <w:tc>
                <w:tcPr>
                  <w:tcW w:w="2156" w:type="dxa"/>
                </w:tcPr>
                <w:p w14:paraId="211EC27B" w14:textId="77777777" w:rsidR="007B6EED" w:rsidRPr="004F30EF" w:rsidRDefault="007B6EED" w:rsidP="00747BC3">
                  <w:pPr>
                    <w:framePr w:hSpace="180" w:wrap="around" w:hAnchor="margin" w:xAlign="center" w:y="-620"/>
                    <w:rPr>
                      <w:rStyle w:val="SubtleReference"/>
                      <w:i/>
                    </w:rPr>
                  </w:pPr>
                  <w:r w:rsidRPr="004F30EF">
                    <w:rPr>
                      <w:rStyle w:val="SubtleReference"/>
                      <w:i/>
                    </w:rPr>
                    <w:t>Only for physical data</w:t>
                  </w:r>
                </w:p>
              </w:tc>
            </w:tr>
            <w:tr w:rsidR="00202C9D" w:rsidRPr="004F30EF" w14:paraId="7475569B" w14:textId="77777777" w:rsidTr="009E2081">
              <w:tc>
                <w:tcPr>
                  <w:tcW w:w="1588" w:type="dxa"/>
                </w:tcPr>
                <w:p w14:paraId="08AF03FE" w14:textId="77777777" w:rsidR="00202C9D" w:rsidRPr="004F30EF" w:rsidRDefault="00202C9D" w:rsidP="00747BC3">
                  <w:pPr>
                    <w:framePr w:hSpace="180" w:wrap="around" w:hAnchor="margin" w:xAlign="center" w:y="-620"/>
                  </w:pPr>
                  <w:r w:rsidRPr="004F30EF">
                    <w:t xml:space="preserve">Dataset </w:t>
                  </w:r>
                  <w:r w:rsidR="009E2081" w:rsidRPr="004F30EF">
                    <w:t>N</w:t>
                  </w:r>
                  <w:r w:rsidRPr="004F30EF">
                    <w:t>ame</w:t>
                  </w:r>
                </w:p>
              </w:tc>
              <w:tc>
                <w:tcPr>
                  <w:tcW w:w="1842" w:type="dxa"/>
                </w:tcPr>
                <w:p w14:paraId="3D38E145" w14:textId="77777777" w:rsidR="00202C9D" w:rsidRPr="004F30EF" w:rsidRDefault="00202C9D" w:rsidP="00747BC3">
                  <w:pPr>
                    <w:framePr w:hSpace="180" w:wrap="around" w:hAnchor="margin" w:xAlign="center" w:y="-620"/>
                  </w:pPr>
                  <w:r w:rsidRPr="004F30EF">
                    <w:t>Description</w:t>
                  </w:r>
                </w:p>
              </w:tc>
              <w:tc>
                <w:tcPr>
                  <w:tcW w:w="2332" w:type="dxa"/>
                </w:tcPr>
                <w:p w14:paraId="4A26DE2C" w14:textId="77777777" w:rsidR="00202C9D" w:rsidRPr="004F30EF" w:rsidRDefault="009E2081" w:rsidP="00747BC3">
                  <w:pPr>
                    <w:framePr w:hSpace="180" w:wrap="around" w:hAnchor="margin" w:xAlign="center" w:y="-620"/>
                  </w:pPr>
                  <w:r w:rsidRPr="004F30EF">
                    <w:t>New or Reused</w:t>
                  </w:r>
                  <w:r w:rsidR="00202C9D" w:rsidRPr="004F30EF">
                    <w:t xml:space="preserve"> </w:t>
                  </w:r>
                </w:p>
              </w:tc>
              <w:tc>
                <w:tcPr>
                  <w:tcW w:w="1354" w:type="dxa"/>
                </w:tcPr>
                <w:p w14:paraId="50260A1C" w14:textId="77777777" w:rsidR="00202C9D" w:rsidRPr="004F30EF" w:rsidRDefault="009E2081" w:rsidP="00747BC3">
                  <w:pPr>
                    <w:framePr w:hSpace="180" w:wrap="around" w:hAnchor="margin" w:xAlign="center" w:y="-620"/>
                  </w:pPr>
                  <w:r w:rsidRPr="004F30EF">
                    <w:t>Digital or Physical</w:t>
                  </w:r>
                  <w:r w:rsidR="00202C9D" w:rsidRPr="004F30EF">
                    <w:t xml:space="preserve"> </w:t>
                  </w:r>
                </w:p>
              </w:tc>
              <w:tc>
                <w:tcPr>
                  <w:tcW w:w="1984" w:type="dxa"/>
                </w:tcPr>
                <w:p w14:paraId="5E5EC2FD" w14:textId="77777777" w:rsidR="00202C9D" w:rsidRPr="004F30EF" w:rsidRDefault="00202C9D" w:rsidP="00747BC3">
                  <w:pPr>
                    <w:framePr w:hSpace="180" w:wrap="around" w:hAnchor="margin" w:xAlign="center" w:y="-620"/>
                  </w:pPr>
                  <w:r w:rsidRPr="004F30EF">
                    <w:t>Digital Data Type</w:t>
                  </w:r>
                </w:p>
                <w:p w14:paraId="746B568C" w14:textId="77777777" w:rsidR="00202C9D" w:rsidRPr="004F30EF" w:rsidRDefault="00202C9D" w:rsidP="00747BC3">
                  <w:pPr>
                    <w:framePr w:hSpace="180" w:wrap="around" w:hAnchor="margin" w:xAlign="center" w:y="-620"/>
                  </w:pPr>
                </w:p>
              </w:tc>
              <w:tc>
                <w:tcPr>
                  <w:tcW w:w="1985" w:type="dxa"/>
                </w:tcPr>
                <w:p w14:paraId="54E4359D" w14:textId="77777777" w:rsidR="00202C9D" w:rsidRPr="004F30EF" w:rsidRDefault="00202C9D" w:rsidP="00747BC3">
                  <w:pPr>
                    <w:framePr w:hSpace="180" w:wrap="around" w:hAnchor="margin" w:xAlign="center" w:y="-620"/>
                  </w:pPr>
                  <w:r w:rsidRPr="004F30EF">
                    <w:t xml:space="preserve">Digital Data Format </w:t>
                  </w:r>
                </w:p>
                <w:p w14:paraId="51E9B282" w14:textId="77777777" w:rsidR="00202C9D" w:rsidRPr="004F30EF" w:rsidRDefault="00202C9D" w:rsidP="00747BC3">
                  <w:pPr>
                    <w:framePr w:hSpace="180" w:wrap="around" w:hAnchor="margin" w:xAlign="center" w:y="-620"/>
                  </w:pPr>
                </w:p>
              </w:tc>
              <w:tc>
                <w:tcPr>
                  <w:tcW w:w="2126" w:type="dxa"/>
                </w:tcPr>
                <w:p w14:paraId="0D720357" w14:textId="77777777" w:rsidR="00202C9D" w:rsidRPr="004F30EF" w:rsidRDefault="00202C9D" w:rsidP="00747BC3">
                  <w:pPr>
                    <w:framePr w:hSpace="180" w:wrap="around" w:hAnchor="margin" w:xAlign="center" w:y="-620"/>
                  </w:pPr>
                  <w:r w:rsidRPr="004F30EF">
                    <w:t>Digital Data Volume (MB, GB, TB)</w:t>
                  </w:r>
                </w:p>
              </w:tc>
              <w:tc>
                <w:tcPr>
                  <w:tcW w:w="2156" w:type="dxa"/>
                </w:tcPr>
                <w:p w14:paraId="69F6D979" w14:textId="77777777" w:rsidR="00202C9D" w:rsidRPr="004F30EF" w:rsidRDefault="00202C9D" w:rsidP="00747BC3">
                  <w:pPr>
                    <w:framePr w:hSpace="180" w:wrap="around" w:hAnchor="margin" w:xAlign="center" w:y="-620"/>
                  </w:pPr>
                  <w:r w:rsidRPr="004F30EF">
                    <w:t>Physical Volume</w:t>
                  </w:r>
                </w:p>
                <w:p w14:paraId="3E01F1FD" w14:textId="77777777" w:rsidR="00202C9D" w:rsidRPr="004F30EF" w:rsidRDefault="00202C9D" w:rsidP="00747BC3">
                  <w:pPr>
                    <w:framePr w:hSpace="180" w:wrap="around" w:hAnchor="margin" w:xAlign="center" w:y="-620"/>
                  </w:pPr>
                </w:p>
                <w:p w14:paraId="6BAD5A7D" w14:textId="77777777" w:rsidR="00202C9D" w:rsidRPr="004F30EF" w:rsidRDefault="00202C9D" w:rsidP="00747BC3">
                  <w:pPr>
                    <w:framePr w:hSpace="180" w:wrap="around" w:hAnchor="margin" w:xAlign="center" w:y="-620"/>
                  </w:pPr>
                </w:p>
              </w:tc>
            </w:tr>
            <w:tr w:rsidR="00F62792" w:rsidRPr="004F30EF" w14:paraId="672B41A4" w14:textId="77777777" w:rsidTr="009E2081">
              <w:tc>
                <w:tcPr>
                  <w:tcW w:w="1588" w:type="dxa"/>
                </w:tcPr>
                <w:p w14:paraId="043926FF" w14:textId="7D77697F" w:rsidR="00F62792" w:rsidRPr="004F30EF" w:rsidRDefault="00F62792" w:rsidP="00747BC3">
                  <w:pPr>
                    <w:framePr w:hSpace="180" w:wrap="around" w:hAnchor="margin" w:xAlign="center" w:y="-620"/>
                    <w:rPr>
                      <w:rFonts w:cstheme="minorHAnsi"/>
                    </w:rPr>
                  </w:pPr>
                  <w:r w:rsidRPr="004F30EF">
                    <w:rPr>
                      <w:rFonts w:cstheme="minorHAnsi"/>
                    </w:rPr>
                    <w:t>Document analysis</w:t>
                  </w:r>
                </w:p>
              </w:tc>
              <w:tc>
                <w:tcPr>
                  <w:tcW w:w="1842" w:type="dxa"/>
                </w:tcPr>
                <w:p w14:paraId="1F99B425" w14:textId="4697E60F" w:rsidR="00F62792" w:rsidRPr="004F30EF" w:rsidRDefault="00F62792" w:rsidP="00747BC3">
                  <w:pPr>
                    <w:framePr w:hSpace="180" w:wrap="around" w:hAnchor="margin" w:xAlign="center" w:y="-620"/>
                    <w:rPr>
                      <w:rFonts w:cstheme="minorHAnsi"/>
                    </w:rPr>
                  </w:pPr>
                  <w:r w:rsidRPr="004F30EF">
                    <w:rPr>
                      <w:rFonts w:cstheme="minorHAnsi"/>
                    </w:rPr>
                    <w:t xml:space="preserve">Data from selected documents </w:t>
                  </w:r>
                  <w:r w:rsidR="00FE4FBE" w:rsidRPr="004F30EF">
                    <w:rPr>
                      <w:rFonts w:cstheme="minorHAnsi"/>
                    </w:rPr>
                    <w:t>(e.g. legal, grey literature, biomedical papers)</w:t>
                  </w:r>
                </w:p>
              </w:tc>
              <w:tc>
                <w:tcPr>
                  <w:tcW w:w="2332" w:type="dxa"/>
                </w:tcPr>
                <w:p w14:paraId="3AFF1FA9"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Generate new data</w:t>
                  </w:r>
                </w:p>
                <w:p w14:paraId="66A0A90F" w14:textId="2AA6980B" w:rsidR="00F62792" w:rsidRPr="004F30EF" w:rsidRDefault="00C7616E" w:rsidP="00747BC3">
                  <w:pPr>
                    <w:framePr w:hSpace="180" w:wrap="around" w:hAnchor="margin" w:xAlign="center" w:y="-620"/>
                    <w:rPr>
                      <w:rFonts w:ascii="Segoe UI Symbol" w:eastAsia="MS Gothic" w:hAnsi="Segoe UI Symbol" w:cs="Segoe UI Symbol"/>
                      <w:lang w:val="en-US"/>
                    </w:rPr>
                  </w:pPr>
                  <w:r w:rsidRPr="004F30EF">
                    <w:rPr>
                      <w:rFonts w:ascii="Segoe UI Symbol" w:eastAsia="MS Gothic" w:hAnsi="Segoe UI Symbol" w:cs="Segoe UI Symbol"/>
                      <w:lang w:val="en-US"/>
                    </w:rPr>
                    <w:t>☐</w:t>
                  </w:r>
                  <w:r w:rsidR="00F62792" w:rsidRPr="004F30EF">
                    <w:rPr>
                      <w:rFonts w:cstheme="minorHAnsi"/>
                      <w:lang w:val="en-US"/>
                    </w:rPr>
                    <w:t xml:space="preserve"> Reuse existing data</w:t>
                  </w:r>
                </w:p>
              </w:tc>
              <w:tc>
                <w:tcPr>
                  <w:tcW w:w="1354" w:type="dxa"/>
                </w:tcPr>
                <w:p w14:paraId="6FBAA0A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Digital</w:t>
                  </w:r>
                </w:p>
                <w:p w14:paraId="3C829870" w14:textId="65B13EF7" w:rsidR="00F62792" w:rsidRPr="004F30EF" w:rsidRDefault="00F62792" w:rsidP="00747BC3">
                  <w:pPr>
                    <w:framePr w:hSpace="180" w:wrap="around" w:hAnchor="margin" w:xAlign="center" w:y="-620"/>
                    <w:rPr>
                      <w:rFonts w:ascii="Segoe UI Symbol" w:eastAsia="MS Gothic" w:hAnsi="Segoe UI Symbol" w:cs="Segoe UI Symbol"/>
                      <w:lang w:val="en-US"/>
                    </w:rPr>
                  </w:pPr>
                  <w:r w:rsidRPr="004F30EF">
                    <w:rPr>
                      <w:rFonts w:ascii="Segoe UI Symbol" w:eastAsia="MS Gothic" w:hAnsi="Segoe UI Symbol" w:cs="Segoe UI Symbol"/>
                      <w:lang w:val="en-US"/>
                    </w:rPr>
                    <w:t>☒</w:t>
                  </w:r>
                  <w:r w:rsidRPr="004F30EF">
                    <w:rPr>
                      <w:rFonts w:cstheme="minorHAnsi"/>
                      <w:lang w:val="en-US"/>
                    </w:rPr>
                    <w:t xml:space="preserve"> Physical</w:t>
                  </w:r>
                </w:p>
              </w:tc>
              <w:tc>
                <w:tcPr>
                  <w:tcW w:w="1984" w:type="dxa"/>
                </w:tcPr>
                <w:p w14:paraId="5BC97AF2" w14:textId="77777777" w:rsidR="00F62792" w:rsidRPr="004F30EF" w:rsidRDefault="00000000" w:rsidP="00747BC3">
                  <w:pPr>
                    <w:framePr w:hSpace="180" w:wrap="around" w:hAnchor="margin" w:xAlign="center" w:y="-620"/>
                    <w:rPr>
                      <w:lang w:val="en-US"/>
                    </w:rPr>
                  </w:pPr>
                  <w:sdt>
                    <w:sdtPr>
                      <w:rPr>
                        <w:lang w:val="en-US"/>
                      </w:rPr>
                      <w:id w:val="953519371"/>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Images</w:t>
                  </w:r>
                </w:p>
                <w:p w14:paraId="5B7E815C" w14:textId="77777777" w:rsidR="00F62792" w:rsidRPr="004F30EF" w:rsidRDefault="00000000" w:rsidP="00747BC3">
                  <w:pPr>
                    <w:framePr w:hSpace="180" w:wrap="around" w:hAnchor="margin" w:xAlign="center" w:y="-620"/>
                    <w:rPr>
                      <w:rFonts w:cstheme="minorHAnsi"/>
                      <w:lang w:val="en-US"/>
                    </w:rPr>
                  </w:pPr>
                  <w:sdt>
                    <w:sdtPr>
                      <w:rPr>
                        <w:lang w:val="en-US"/>
                      </w:rPr>
                      <w:id w:val="729415202"/>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Textual</w:t>
                  </w:r>
                </w:p>
                <w:p w14:paraId="791EE16B" w14:textId="77777777" w:rsidR="00F62792" w:rsidRPr="004F30EF" w:rsidRDefault="00F62792" w:rsidP="00747BC3">
                  <w:pPr>
                    <w:framePr w:hSpace="180" w:wrap="around" w:hAnchor="margin" w:xAlign="center" w:y="-620"/>
                    <w:rPr>
                      <w:rFonts w:ascii="Segoe UI Symbol" w:eastAsia="MS Gothic" w:hAnsi="Segoe UI Symbol" w:cs="Segoe UI Symbol"/>
                      <w:lang w:val="en-US"/>
                    </w:rPr>
                  </w:pPr>
                </w:p>
              </w:tc>
              <w:tc>
                <w:tcPr>
                  <w:tcW w:w="1985" w:type="dxa"/>
                </w:tcPr>
                <w:p w14:paraId="1F359265"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w:t>
                  </w:r>
                  <w:proofErr w:type="spellStart"/>
                  <w:r w:rsidRPr="004F30EF">
                    <w:rPr>
                      <w:rFonts w:cstheme="minorHAnsi"/>
                      <w:lang w:val="en-US"/>
                    </w:rPr>
                    <w:t>por</w:t>
                  </w:r>
                  <w:proofErr w:type="spellEnd"/>
                </w:p>
                <w:p w14:paraId="653DFCB6"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.xml</w:t>
                  </w:r>
                </w:p>
                <w:p w14:paraId="1614D206"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.tab</w:t>
                  </w:r>
                </w:p>
                <w:p w14:paraId="37C9E5FB"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.csv</w:t>
                  </w:r>
                </w:p>
                <w:p w14:paraId="578891B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.pdf</w:t>
                  </w:r>
                </w:p>
                <w:p w14:paraId="2D4A2664"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.txt</w:t>
                  </w:r>
                </w:p>
                <w:p w14:paraId="354E087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w:t>
                  </w:r>
                  <w:proofErr w:type="spellStart"/>
                  <w:r w:rsidRPr="004F30EF">
                    <w:rPr>
                      <w:rFonts w:cstheme="minorHAnsi"/>
                      <w:lang w:val="en-US"/>
                    </w:rPr>
                    <w:t>gml</w:t>
                  </w:r>
                  <w:proofErr w:type="spellEnd"/>
                </w:p>
                <w:p w14:paraId="0DA6A2CF"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other: .</w:t>
                  </w:r>
                  <w:proofErr w:type="spellStart"/>
                  <w:r w:rsidRPr="004F30EF">
                    <w:rPr>
                      <w:rFonts w:cstheme="minorHAnsi"/>
                      <w:lang w:val="en-US"/>
                    </w:rPr>
                    <w:t>nvp</w:t>
                  </w:r>
                  <w:proofErr w:type="spellEnd"/>
                  <w:r w:rsidRPr="004F30EF">
                    <w:rPr>
                      <w:rFonts w:cstheme="minorHAnsi"/>
                      <w:lang w:val="en-US"/>
                    </w:rPr>
                    <w:t xml:space="preserve"> (NVivo), .docx</w:t>
                  </w:r>
                </w:p>
                <w:p w14:paraId="4CC084D0"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NA</w:t>
                  </w:r>
                </w:p>
                <w:p w14:paraId="30BAB2D1" w14:textId="77777777" w:rsidR="00F62792" w:rsidRPr="004F30EF" w:rsidRDefault="00F62792" w:rsidP="00747BC3">
                  <w:pPr>
                    <w:framePr w:hSpace="180" w:wrap="around" w:hAnchor="margin" w:xAlign="center" w:y="-620"/>
                    <w:rPr>
                      <w:rFonts w:ascii="Segoe UI Symbol" w:eastAsia="MS Gothic" w:hAnsi="Segoe UI Symbol" w:cs="Segoe UI Symbol"/>
                      <w:lang w:val="en-US"/>
                    </w:rPr>
                  </w:pPr>
                </w:p>
              </w:tc>
              <w:tc>
                <w:tcPr>
                  <w:tcW w:w="2126" w:type="dxa"/>
                </w:tcPr>
                <w:p w14:paraId="10B40073"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100 MB</w:t>
                  </w:r>
                </w:p>
                <w:p w14:paraId="6481E9EE"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 GB</w:t>
                  </w:r>
                </w:p>
                <w:p w14:paraId="66F84B77"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100 GB</w:t>
                  </w:r>
                </w:p>
                <w:p w14:paraId="5E7405AC"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 TB</w:t>
                  </w:r>
                </w:p>
                <w:p w14:paraId="240A717A"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5 TB</w:t>
                  </w:r>
                </w:p>
                <w:p w14:paraId="3FB00E9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10 TB</w:t>
                  </w:r>
                </w:p>
                <w:p w14:paraId="602BA1D2"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50 TB</w:t>
                  </w:r>
                </w:p>
                <w:p w14:paraId="04EBEAA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&gt; 50 TB</w:t>
                  </w:r>
                </w:p>
                <w:p w14:paraId="6994E732"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NA</w:t>
                  </w:r>
                </w:p>
                <w:p w14:paraId="056AD9F7" w14:textId="77777777" w:rsidR="00F62792" w:rsidRPr="004F30EF" w:rsidRDefault="00F62792" w:rsidP="00747BC3">
                  <w:pPr>
                    <w:framePr w:hSpace="180" w:wrap="around" w:hAnchor="margin" w:xAlign="center" w:y="-620"/>
                    <w:rPr>
                      <w:rFonts w:ascii="Segoe UI Symbol" w:eastAsia="MS Gothic" w:hAnsi="Segoe UI Symbol" w:cs="Segoe UI Symbol"/>
                      <w:lang w:val="en-US"/>
                    </w:rPr>
                  </w:pPr>
                </w:p>
              </w:tc>
              <w:tc>
                <w:tcPr>
                  <w:tcW w:w="2156" w:type="dxa"/>
                </w:tcPr>
                <w:p w14:paraId="6F388AA1" w14:textId="107658A9" w:rsidR="00F62792" w:rsidRPr="004F30EF" w:rsidRDefault="00F62792" w:rsidP="00747BC3">
                  <w:pPr>
                    <w:framePr w:hSpace="180" w:wrap="around" w:hAnchor="margin" w:xAlign="center" w:y="-620"/>
                    <w:rPr>
                      <w:rFonts w:cstheme="minorHAnsi"/>
                    </w:rPr>
                  </w:pPr>
                  <w:r w:rsidRPr="004F30EF">
                    <w:rPr>
                      <w:rFonts w:cstheme="minorHAnsi"/>
                    </w:rPr>
                    <w:t>Possibly the (copies of) physical documents that are selected for analysis – unknown volume</w:t>
                  </w:r>
                </w:p>
              </w:tc>
            </w:tr>
            <w:tr w:rsidR="00F62792" w:rsidRPr="004F30EF" w14:paraId="7B3F5C1C" w14:textId="77777777" w:rsidTr="009E2081">
              <w:tc>
                <w:tcPr>
                  <w:tcW w:w="1588" w:type="dxa"/>
                </w:tcPr>
                <w:p w14:paraId="5B197BBD" w14:textId="423C0AD8" w:rsidR="00F62792" w:rsidRPr="004F30EF" w:rsidRDefault="00F62792" w:rsidP="00747BC3">
                  <w:pPr>
                    <w:framePr w:hSpace="180" w:wrap="around" w:hAnchor="margin" w:xAlign="center" w:y="-620"/>
                  </w:pPr>
                  <w:r w:rsidRPr="004F30EF">
                    <w:rPr>
                      <w:rFonts w:cstheme="minorHAnsi"/>
                    </w:rPr>
                    <w:t>Preliminary interviews</w:t>
                  </w:r>
                </w:p>
              </w:tc>
              <w:tc>
                <w:tcPr>
                  <w:tcW w:w="1842" w:type="dxa"/>
                </w:tcPr>
                <w:p w14:paraId="7BACF379" w14:textId="36C708CA" w:rsidR="00F62792" w:rsidRPr="004F30EF" w:rsidRDefault="00CC2CD4" w:rsidP="00747BC3">
                  <w:pPr>
                    <w:framePr w:hSpace="180" w:wrap="around" w:hAnchor="margin" w:xAlign="center" w:y="-620"/>
                  </w:pPr>
                  <w:r w:rsidRPr="004F30EF">
                    <w:rPr>
                      <w:rFonts w:cstheme="minorHAnsi"/>
                    </w:rPr>
                    <w:t>Data from p</w:t>
                  </w:r>
                  <w:r w:rsidR="00F62792" w:rsidRPr="004F30EF">
                    <w:rPr>
                      <w:rFonts w:cstheme="minorHAnsi"/>
                    </w:rPr>
                    <w:t xml:space="preserve">reliminary interviews regarding the trade, trafficking and farming of high-risk species </w:t>
                  </w:r>
                  <w:r w:rsidR="00F62792" w:rsidRPr="004F30EF">
                    <w:rPr>
                      <w:rFonts w:cstheme="minorHAnsi"/>
                    </w:rPr>
                    <w:lastRenderedPageBreak/>
                    <w:t>for zoonotic transmission</w:t>
                  </w:r>
                </w:p>
              </w:tc>
              <w:tc>
                <w:tcPr>
                  <w:tcW w:w="2332" w:type="dxa"/>
                </w:tcPr>
                <w:p w14:paraId="353F23F2"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lastRenderedPageBreak/>
                    <w:t>☒</w:t>
                  </w:r>
                  <w:r w:rsidRPr="004F30EF">
                    <w:rPr>
                      <w:rFonts w:cstheme="minorHAnsi"/>
                      <w:lang w:val="en-US"/>
                    </w:rPr>
                    <w:t xml:space="preserve"> Generate new data</w:t>
                  </w:r>
                </w:p>
                <w:p w14:paraId="350565CA" w14:textId="5252CCAA" w:rsidR="00F62792" w:rsidRPr="004F30EF" w:rsidRDefault="00F62792" w:rsidP="00747BC3">
                  <w:pPr>
                    <w:framePr w:hSpace="180" w:wrap="around" w:hAnchor="margin" w:xAlign="center" w:y="-620"/>
                    <w:rPr>
                      <w:lang w:val="en-US"/>
                    </w:rPr>
                  </w:pPr>
                  <w:r w:rsidRPr="004F30EF">
                    <w:rPr>
                      <w:rFonts w:ascii="Segoe UI Symbol" w:eastAsia="MS Gothic" w:hAnsi="Segoe UI Symbol" w:cs="Segoe UI Symbol"/>
                      <w:lang w:val="en-US"/>
                    </w:rPr>
                    <w:t>☐</w:t>
                  </w:r>
                  <w:r w:rsidRPr="004F30EF">
                    <w:rPr>
                      <w:rFonts w:cstheme="minorHAnsi"/>
                      <w:lang w:val="en-US"/>
                    </w:rPr>
                    <w:t xml:space="preserve"> Reuse existing data</w:t>
                  </w:r>
                </w:p>
              </w:tc>
              <w:tc>
                <w:tcPr>
                  <w:tcW w:w="1354" w:type="dxa"/>
                </w:tcPr>
                <w:p w14:paraId="4D8266C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Digital</w:t>
                  </w:r>
                </w:p>
                <w:p w14:paraId="2B1EC18A" w14:textId="1EACE184" w:rsidR="00F62792" w:rsidRPr="004F30EF" w:rsidRDefault="00F62792" w:rsidP="00747BC3">
                  <w:pPr>
                    <w:framePr w:hSpace="180" w:wrap="around" w:hAnchor="margin" w:xAlign="center" w:y="-620"/>
                    <w:rPr>
                      <w:lang w:val="en-US"/>
                    </w:rPr>
                  </w:pPr>
                  <w:r w:rsidRPr="004F30EF">
                    <w:rPr>
                      <w:rFonts w:ascii="Segoe UI Symbol" w:eastAsia="MS Gothic" w:hAnsi="Segoe UI Symbol" w:cs="Segoe UI Symbol"/>
                      <w:lang w:val="en-US"/>
                    </w:rPr>
                    <w:t>☒</w:t>
                  </w:r>
                  <w:r w:rsidRPr="004F30EF">
                    <w:rPr>
                      <w:rFonts w:cstheme="minorHAnsi"/>
                      <w:lang w:val="en-US"/>
                    </w:rPr>
                    <w:t xml:space="preserve"> Physical</w:t>
                  </w:r>
                </w:p>
              </w:tc>
              <w:tc>
                <w:tcPr>
                  <w:tcW w:w="1984" w:type="dxa"/>
                </w:tcPr>
                <w:p w14:paraId="38161492" w14:textId="77777777" w:rsidR="00F62792" w:rsidRPr="004F30EF" w:rsidRDefault="00000000" w:rsidP="00747BC3">
                  <w:pPr>
                    <w:framePr w:hSpace="180" w:wrap="around" w:hAnchor="margin" w:xAlign="center" w:y="-620"/>
                    <w:rPr>
                      <w:lang w:val="en-US"/>
                    </w:rPr>
                  </w:pPr>
                  <w:sdt>
                    <w:sdtPr>
                      <w:rPr>
                        <w:lang w:val="en-US"/>
                      </w:rPr>
                      <w:id w:val="-158618166"/>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Audiovisual</w:t>
                  </w:r>
                </w:p>
                <w:p w14:paraId="421FF4EA" w14:textId="77777777" w:rsidR="00F62792" w:rsidRPr="004F30EF" w:rsidRDefault="00000000" w:rsidP="00747BC3">
                  <w:pPr>
                    <w:framePr w:hSpace="180" w:wrap="around" w:hAnchor="margin" w:xAlign="center" w:y="-620"/>
                    <w:rPr>
                      <w:lang w:val="en-US"/>
                    </w:rPr>
                  </w:pPr>
                  <w:sdt>
                    <w:sdtPr>
                      <w:rPr>
                        <w:lang w:val="en-US"/>
                      </w:rPr>
                      <w:id w:val="-1905286950"/>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Images</w:t>
                  </w:r>
                </w:p>
                <w:p w14:paraId="5F03809C" w14:textId="77777777" w:rsidR="00F62792" w:rsidRPr="004F30EF" w:rsidRDefault="00000000" w:rsidP="00747BC3">
                  <w:pPr>
                    <w:framePr w:hSpace="180" w:wrap="around" w:hAnchor="margin" w:xAlign="center" w:y="-620"/>
                    <w:rPr>
                      <w:lang w:val="en-US"/>
                    </w:rPr>
                  </w:pPr>
                  <w:sdt>
                    <w:sdtPr>
                      <w:rPr>
                        <w:lang w:val="en-US"/>
                      </w:rPr>
                      <w:id w:val="547261159"/>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Sound</w:t>
                  </w:r>
                </w:p>
                <w:p w14:paraId="2469C514" w14:textId="77777777" w:rsidR="00F62792" w:rsidRPr="004F30EF" w:rsidRDefault="00000000" w:rsidP="00747BC3">
                  <w:pPr>
                    <w:framePr w:hSpace="180" w:wrap="around" w:hAnchor="margin" w:xAlign="center" w:y="-620"/>
                    <w:rPr>
                      <w:lang w:val="en-US"/>
                    </w:rPr>
                  </w:pPr>
                  <w:sdt>
                    <w:sdtPr>
                      <w:rPr>
                        <w:lang w:val="en-US"/>
                      </w:rPr>
                      <w:id w:val="709226572"/>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Numerical</w:t>
                  </w:r>
                </w:p>
                <w:p w14:paraId="08BA5308" w14:textId="77777777" w:rsidR="00F62792" w:rsidRPr="004F30EF" w:rsidRDefault="00000000" w:rsidP="00747BC3">
                  <w:pPr>
                    <w:framePr w:hSpace="180" w:wrap="around" w:hAnchor="margin" w:xAlign="center" w:y="-620"/>
                    <w:rPr>
                      <w:lang w:val="en-US"/>
                    </w:rPr>
                  </w:pPr>
                  <w:sdt>
                    <w:sdtPr>
                      <w:rPr>
                        <w:lang w:val="en-US"/>
                      </w:rPr>
                      <w:id w:val="261650089"/>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Textual</w:t>
                  </w:r>
                </w:p>
                <w:p w14:paraId="6F10074F" w14:textId="77777777" w:rsidR="00F62792" w:rsidRPr="004F30EF" w:rsidRDefault="00000000" w:rsidP="00747BC3">
                  <w:pPr>
                    <w:framePr w:hSpace="180" w:wrap="around" w:hAnchor="margin" w:xAlign="center" w:y="-620"/>
                    <w:rPr>
                      <w:lang w:val="en-US"/>
                    </w:rPr>
                  </w:pPr>
                  <w:sdt>
                    <w:sdtPr>
                      <w:rPr>
                        <w:lang w:val="en-US"/>
                      </w:rPr>
                      <w:id w:val="-1667395267"/>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Model</w:t>
                  </w:r>
                </w:p>
                <w:p w14:paraId="54F564BF" w14:textId="77777777" w:rsidR="00F62792" w:rsidRPr="004F30EF" w:rsidRDefault="00000000" w:rsidP="00747BC3">
                  <w:pPr>
                    <w:framePr w:hSpace="180" w:wrap="around" w:hAnchor="margin" w:xAlign="center" w:y="-620"/>
                    <w:rPr>
                      <w:lang w:val="en-US"/>
                    </w:rPr>
                  </w:pPr>
                  <w:sdt>
                    <w:sdtPr>
                      <w:rPr>
                        <w:lang w:val="en-US"/>
                      </w:rPr>
                      <w:id w:val="821540001"/>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Software</w:t>
                  </w:r>
                </w:p>
                <w:p w14:paraId="55F385BA" w14:textId="6526E7C0" w:rsidR="00F62792" w:rsidRPr="004F30EF" w:rsidRDefault="00000000" w:rsidP="00747BC3">
                  <w:pPr>
                    <w:framePr w:hSpace="180" w:wrap="around" w:hAnchor="margin" w:xAlign="center" w:y="-620"/>
                    <w:rPr>
                      <w:lang w:val="en-US"/>
                    </w:rPr>
                  </w:pPr>
                  <w:sdt>
                    <w:sdtPr>
                      <w:rPr>
                        <w:lang w:val="en-US"/>
                      </w:rPr>
                      <w:id w:val="-351180311"/>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Other:</w:t>
                  </w:r>
                </w:p>
              </w:tc>
              <w:tc>
                <w:tcPr>
                  <w:tcW w:w="1985" w:type="dxa"/>
                </w:tcPr>
                <w:p w14:paraId="073E44DF" w14:textId="142D3E78"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.mp3</w:t>
                  </w:r>
                </w:p>
                <w:p w14:paraId="7AE4C406"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.xml</w:t>
                  </w:r>
                </w:p>
                <w:p w14:paraId="35411B8B"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.tab</w:t>
                  </w:r>
                </w:p>
                <w:p w14:paraId="1DCA8162"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.csv</w:t>
                  </w:r>
                </w:p>
                <w:p w14:paraId="7CD256ED"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.pdf</w:t>
                  </w:r>
                </w:p>
                <w:p w14:paraId="2C5DC97F"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.txt</w:t>
                  </w:r>
                </w:p>
                <w:p w14:paraId="39C9FE30"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w:t>
                  </w:r>
                  <w:proofErr w:type="spellStart"/>
                  <w:r w:rsidRPr="004F30EF">
                    <w:rPr>
                      <w:rFonts w:cstheme="minorHAnsi"/>
                      <w:lang w:val="en-US"/>
                    </w:rPr>
                    <w:t>gml</w:t>
                  </w:r>
                  <w:proofErr w:type="spellEnd"/>
                </w:p>
                <w:p w14:paraId="152950AE"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lastRenderedPageBreak/>
                    <w:t>☒</w:t>
                  </w:r>
                  <w:r w:rsidRPr="004F30EF">
                    <w:rPr>
                      <w:rFonts w:cstheme="minorHAnsi"/>
                      <w:lang w:val="en-US"/>
                    </w:rPr>
                    <w:t xml:space="preserve"> other: .</w:t>
                  </w:r>
                  <w:proofErr w:type="spellStart"/>
                  <w:r w:rsidRPr="004F30EF">
                    <w:rPr>
                      <w:rFonts w:cstheme="minorHAnsi"/>
                      <w:lang w:val="en-US"/>
                    </w:rPr>
                    <w:t>nvp</w:t>
                  </w:r>
                  <w:proofErr w:type="spellEnd"/>
                  <w:r w:rsidRPr="004F30EF">
                    <w:rPr>
                      <w:rFonts w:cstheme="minorHAnsi"/>
                      <w:lang w:val="en-US"/>
                    </w:rPr>
                    <w:t xml:space="preserve"> (NVivo), .docx</w:t>
                  </w:r>
                </w:p>
                <w:p w14:paraId="7A5E0C0E" w14:textId="6D08E37F" w:rsidR="00F62792" w:rsidRPr="004F30EF" w:rsidRDefault="00F62792" w:rsidP="00747BC3">
                  <w:pPr>
                    <w:framePr w:hSpace="180" w:wrap="around" w:hAnchor="margin" w:xAlign="center" w:y="-620"/>
                    <w:rPr>
                      <w:lang w:val="en-US"/>
                    </w:rPr>
                  </w:pPr>
                  <w:r w:rsidRPr="004F30EF">
                    <w:rPr>
                      <w:rFonts w:ascii="Segoe UI Symbol" w:eastAsia="MS Gothic" w:hAnsi="Segoe UI Symbol" w:cs="Segoe UI Symbol"/>
                      <w:lang w:val="en-US"/>
                    </w:rPr>
                    <w:t>☐</w:t>
                  </w:r>
                  <w:r w:rsidRPr="004F30EF">
                    <w:rPr>
                      <w:rFonts w:cstheme="minorHAnsi"/>
                      <w:lang w:val="en-US"/>
                    </w:rPr>
                    <w:t xml:space="preserve"> NA</w:t>
                  </w:r>
                </w:p>
              </w:tc>
              <w:tc>
                <w:tcPr>
                  <w:tcW w:w="2126" w:type="dxa"/>
                </w:tcPr>
                <w:p w14:paraId="090C7980" w14:textId="0B0886D6" w:rsidR="00F62792"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lastRenderedPageBreak/>
                    <w:t>☐</w:t>
                  </w:r>
                  <w:r w:rsidR="00F62792" w:rsidRPr="004F30EF">
                    <w:rPr>
                      <w:rFonts w:cstheme="minorHAnsi"/>
                      <w:lang w:val="en-US"/>
                    </w:rPr>
                    <w:t xml:space="preserve"> &lt; 100 MB</w:t>
                  </w:r>
                </w:p>
                <w:p w14:paraId="3E9DC871"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 GB</w:t>
                  </w:r>
                </w:p>
                <w:p w14:paraId="461F5F95" w14:textId="7C98E922" w:rsidR="00F62792"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00F62792" w:rsidRPr="004F30EF">
                    <w:rPr>
                      <w:rFonts w:cstheme="minorHAnsi"/>
                      <w:lang w:val="en-US"/>
                    </w:rPr>
                    <w:t xml:space="preserve"> &lt; 100 GB</w:t>
                  </w:r>
                </w:p>
                <w:p w14:paraId="3CA2AA60"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 TB</w:t>
                  </w:r>
                </w:p>
                <w:p w14:paraId="476EF725"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5 TB</w:t>
                  </w:r>
                </w:p>
                <w:p w14:paraId="070C3138"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10 TB</w:t>
                  </w:r>
                </w:p>
                <w:p w14:paraId="79C8DE99"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&lt; 50 TB</w:t>
                  </w:r>
                </w:p>
                <w:p w14:paraId="2A1088B2"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lastRenderedPageBreak/>
                    <w:t>☐</w:t>
                  </w:r>
                  <w:r w:rsidRPr="004F30EF">
                    <w:rPr>
                      <w:rFonts w:cstheme="minorHAnsi"/>
                      <w:lang w:val="en-US"/>
                    </w:rPr>
                    <w:t xml:space="preserve"> &gt; 50 TB</w:t>
                  </w:r>
                </w:p>
                <w:p w14:paraId="5758EAE8" w14:textId="77777777" w:rsidR="00F62792" w:rsidRPr="004F30EF" w:rsidRDefault="00F62792"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NA</w:t>
                  </w:r>
                </w:p>
                <w:p w14:paraId="05016CFA" w14:textId="77777777" w:rsidR="00F62792" w:rsidRPr="004F30EF" w:rsidRDefault="00F62792" w:rsidP="00747BC3">
                  <w:pPr>
                    <w:framePr w:hSpace="180" w:wrap="around" w:hAnchor="margin" w:xAlign="center" w:y="-620"/>
                    <w:rPr>
                      <w:lang w:val="en-US"/>
                    </w:rPr>
                  </w:pPr>
                </w:p>
              </w:tc>
              <w:tc>
                <w:tcPr>
                  <w:tcW w:w="2156" w:type="dxa"/>
                </w:tcPr>
                <w:p w14:paraId="22BE57E9" w14:textId="0938A2BF" w:rsidR="00F62792" w:rsidRPr="004F30EF" w:rsidRDefault="00F62792" w:rsidP="00747BC3">
                  <w:pPr>
                    <w:framePr w:hSpace="180" w:wrap="around" w:hAnchor="margin" w:xAlign="center" w:y="-620"/>
                  </w:pPr>
                  <w:r w:rsidRPr="004F30EF">
                    <w:rPr>
                      <w:rFonts w:cstheme="minorHAnsi"/>
                    </w:rPr>
                    <w:lastRenderedPageBreak/>
                    <w:t>Signed informed consent forms – max. 25 forms (3 pages)</w:t>
                  </w:r>
                </w:p>
              </w:tc>
            </w:tr>
            <w:tr w:rsidR="00C7616E" w:rsidRPr="004F30EF" w14:paraId="679CD9E4" w14:textId="77777777" w:rsidTr="009E2081">
              <w:tc>
                <w:tcPr>
                  <w:tcW w:w="1588" w:type="dxa"/>
                </w:tcPr>
                <w:p w14:paraId="30A3FBEE" w14:textId="04601BFC" w:rsidR="00C7616E" w:rsidRPr="004F30EF" w:rsidRDefault="00C7616E" w:rsidP="00747BC3">
                  <w:pPr>
                    <w:framePr w:hSpace="180" w:wrap="around" w:hAnchor="margin" w:xAlign="center" w:y="-620"/>
                  </w:pPr>
                  <w:r w:rsidRPr="004F30EF">
                    <w:t xml:space="preserve">Preliminary observations </w:t>
                  </w:r>
                </w:p>
              </w:tc>
              <w:tc>
                <w:tcPr>
                  <w:tcW w:w="1842" w:type="dxa"/>
                </w:tcPr>
                <w:p w14:paraId="1E049C99" w14:textId="48C7F607" w:rsidR="00C7616E" w:rsidRPr="004F30EF" w:rsidRDefault="00C7616E" w:rsidP="00747BC3">
                  <w:pPr>
                    <w:framePr w:hSpace="180" w:wrap="around" w:hAnchor="margin" w:xAlign="center" w:y="-620"/>
                  </w:pPr>
                  <w:r w:rsidRPr="004F30EF">
                    <w:rPr>
                      <w:rFonts w:cstheme="minorHAnsi"/>
                    </w:rPr>
                    <w:t>Data from preliminary observations in wildlife farms and markets and other facilities/venues</w:t>
                  </w:r>
                </w:p>
              </w:tc>
              <w:tc>
                <w:tcPr>
                  <w:tcW w:w="2332" w:type="dxa"/>
                </w:tcPr>
                <w:p w14:paraId="29CAE1CC" w14:textId="77777777" w:rsidR="00C7616E" w:rsidRPr="004F30EF" w:rsidRDefault="00000000" w:rsidP="00747BC3">
                  <w:pPr>
                    <w:framePr w:hSpace="180" w:wrap="around" w:hAnchor="margin" w:xAlign="center" w:y="-620"/>
                    <w:rPr>
                      <w:lang w:val="en-US"/>
                    </w:rPr>
                  </w:pPr>
                  <w:sdt>
                    <w:sdtPr>
                      <w:rPr>
                        <w:lang w:val="en-US"/>
                      </w:rPr>
                      <w:id w:val="1910964434"/>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Generate new data</w:t>
                  </w:r>
                </w:p>
                <w:p w14:paraId="31F869D5" w14:textId="77777777" w:rsidR="00C7616E" w:rsidRPr="004F30EF" w:rsidRDefault="00C7616E" w:rsidP="00747BC3">
                  <w:pPr>
                    <w:framePr w:hSpace="180" w:wrap="around" w:hAnchor="margin" w:xAlign="center" w:y="-620"/>
                    <w:rPr>
                      <w:lang w:val="en-US"/>
                    </w:rPr>
                  </w:pPr>
                </w:p>
              </w:tc>
              <w:tc>
                <w:tcPr>
                  <w:tcW w:w="1354" w:type="dxa"/>
                </w:tcPr>
                <w:p w14:paraId="67451397" w14:textId="77777777" w:rsidR="00C7616E" w:rsidRPr="004F30EF" w:rsidRDefault="00000000" w:rsidP="00747BC3">
                  <w:pPr>
                    <w:framePr w:hSpace="180" w:wrap="around" w:hAnchor="margin" w:xAlign="center" w:y="-620"/>
                    <w:rPr>
                      <w:lang w:val="en-US"/>
                    </w:rPr>
                  </w:pPr>
                  <w:sdt>
                    <w:sdtPr>
                      <w:rPr>
                        <w:lang w:val="en-US"/>
                      </w:rPr>
                      <w:id w:val="-857265532"/>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Digital</w:t>
                  </w:r>
                </w:p>
                <w:p w14:paraId="2200D876" w14:textId="600D88CE" w:rsidR="00C7616E" w:rsidRPr="004F30EF" w:rsidRDefault="00000000" w:rsidP="00747BC3">
                  <w:pPr>
                    <w:framePr w:hSpace="180" w:wrap="around" w:hAnchor="margin" w:xAlign="center" w:y="-620"/>
                    <w:rPr>
                      <w:lang w:val="en-US"/>
                    </w:rPr>
                  </w:pPr>
                  <w:sdt>
                    <w:sdtPr>
                      <w:rPr>
                        <w:lang w:val="en-US"/>
                      </w:rPr>
                      <w:id w:val="1778990651"/>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Physical</w:t>
                  </w:r>
                </w:p>
              </w:tc>
              <w:tc>
                <w:tcPr>
                  <w:tcW w:w="1984" w:type="dxa"/>
                </w:tcPr>
                <w:p w14:paraId="024637D5" w14:textId="77777777" w:rsidR="00C7616E" w:rsidRPr="004F30EF" w:rsidRDefault="00000000" w:rsidP="00747BC3">
                  <w:pPr>
                    <w:framePr w:hSpace="180" w:wrap="around" w:hAnchor="margin" w:xAlign="center" w:y="-620"/>
                    <w:rPr>
                      <w:lang w:val="en-US"/>
                    </w:rPr>
                  </w:pPr>
                  <w:sdt>
                    <w:sdtPr>
                      <w:rPr>
                        <w:lang w:val="en-US"/>
                      </w:rPr>
                      <w:id w:val="-1378393467"/>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Audiovisual</w:t>
                  </w:r>
                </w:p>
                <w:p w14:paraId="5AD8968E" w14:textId="77777777" w:rsidR="00C7616E" w:rsidRPr="004F30EF" w:rsidRDefault="00000000" w:rsidP="00747BC3">
                  <w:pPr>
                    <w:framePr w:hSpace="180" w:wrap="around" w:hAnchor="margin" w:xAlign="center" w:y="-620"/>
                    <w:rPr>
                      <w:lang w:val="en-US"/>
                    </w:rPr>
                  </w:pPr>
                  <w:sdt>
                    <w:sdtPr>
                      <w:rPr>
                        <w:lang w:val="en-US"/>
                      </w:rPr>
                      <w:id w:val="-846410769"/>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Images</w:t>
                  </w:r>
                </w:p>
                <w:p w14:paraId="157CF6AB" w14:textId="4214BDEC" w:rsidR="00C7616E" w:rsidRPr="004F30EF" w:rsidRDefault="00000000" w:rsidP="00747BC3">
                  <w:pPr>
                    <w:framePr w:hSpace="180" w:wrap="around" w:hAnchor="margin" w:xAlign="center" w:y="-620"/>
                    <w:rPr>
                      <w:lang w:val="en-US"/>
                    </w:rPr>
                  </w:pPr>
                  <w:sdt>
                    <w:sdtPr>
                      <w:rPr>
                        <w:lang w:val="en-US"/>
                      </w:rPr>
                      <w:id w:val="98759495"/>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Textual</w:t>
                  </w:r>
                </w:p>
              </w:tc>
              <w:tc>
                <w:tcPr>
                  <w:tcW w:w="1985" w:type="dxa"/>
                </w:tcPr>
                <w:p w14:paraId="30C6ECA3" w14:textId="77777777" w:rsidR="00C7616E" w:rsidRPr="004F30EF" w:rsidRDefault="00C7616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.mp4</w:t>
                  </w:r>
                </w:p>
                <w:p w14:paraId="5A710440" w14:textId="77777777" w:rsidR="00C7616E" w:rsidRPr="004F30EF" w:rsidRDefault="00C7616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.jpg</w:t>
                  </w:r>
                </w:p>
                <w:p w14:paraId="3CBCFFB0" w14:textId="77777777" w:rsidR="00C7616E" w:rsidRPr="004F30EF" w:rsidRDefault="00C7616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.pdf</w:t>
                  </w:r>
                </w:p>
                <w:p w14:paraId="39A9E71E" w14:textId="77777777" w:rsidR="00C7616E" w:rsidRPr="004F30EF" w:rsidRDefault="00C7616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.txt</w:t>
                  </w:r>
                </w:p>
                <w:p w14:paraId="46143E1E" w14:textId="77777777" w:rsidR="00C7616E" w:rsidRPr="004F30EF" w:rsidRDefault="00C7616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other: .</w:t>
                  </w:r>
                  <w:proofErr w:type="spellStart"/>
                  <w:r w:rsidRPr="004F30EF">
                    <w:rPr>
                      <w:rFonts w:cstheme="minorHAnsi"/>
                      <w:lang w:val="en-US"/>
                    </w:rPr>
                    <w:t>nvp</w:t>
                  </w:r>
                  <w:proofErr w:type="spellEnd"/>
                  <w:r w:rsidRPr="004F30EF">
                    <w:rPr>
                      <w:rFonts w:cstheme="minorHAnsi"/>
                      <w:lang w:val="en-US"/>
                    </w:rPr>
                    <w:t xml:space="preserve"> (NVivo), .docx</w:t>
                  </w:r>
                </w:p>
                <w:p w14:paraId="760FC2C1" w14:textId="119FE509" w:rsidR="00C7616E" w:rsidRPr="004F30EF" w:rsidRDefault="00C7616E" w:rsidP="00747BC3">
                  <w:pPr>
                    <w:framePr w:hSpace="180" w:wrap="around" w:hAnchor="margin" w:xAlign="center" w:y="-620"/>
                    <w:rPr>
                      <w:rFonts w:ascii="Segoe UI Symbol" w:eastAsia="MS Gothic" w:hAnsi="Segoe UI Symbol" w:cs="Segoe UI Symbol"/>
                      <w:lang w:val="en-US"/>
                    </w:rPr>
                  </w:pPr>
                  <w:r w:rsidRPr="004F30EF">
                    <w:rPr>
                      <w:lang w:val="en-US"/>
                    </w:rPr>
                    <w:t xml:space="preserve">Samsung Notes </w:t>
                  </w:r>
                </w:p>
              </w:tc>
              <w:tc>
                <w:tcPr>
                  <w:tcW w:w="2126" w:type="dxa"/>
                </w:tcPr>
                <w:p w14:paraId="7DB7A349" w14:textId="65B8D943" w:rsidR="00C7616E" w:rsidRPr="004F30EF" w:rsidRDefault="00000000" w:rsidP="00747BC3">
                  <w:pPr>
                    <w:framePr w:hSpace="180" w:wrap="around" w:hAnchor="margin" w:xAlign="center" w:y="-620"/>
                    <w:rPr>
                      <w:lang w:val="en-US"/>
                    </w:rPr>
                  </w:pPr>
                  <w:sdt>
                    <w:sdtPr>
                      <w:rPr>
                        <w:lang w:val="en-US"/>
                      </w:rPr>
                      <w:id w:val="-134644639"/>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C7616E" w:rsidRPr="004F30EF">
                    <w:rPr>
                      <w:lang w:val="en-US"/>
                    </w:rPr>
                    <w:t xml:space="preserve"> &lt; 100 GB</w:t>
                  </w:r>
                </w:p>
                <w:p w14:paraId="55AF4EA3" w14:textId="77777777" w:rsidR="00C7616E" w:rsidRPr="004F30EF" w:rsidRDefault="00C7616E" w:rsidP="00747BC3">
                  <w:pPr>
                    <w:framePr w:hSpace="180" w:wrap="around" w:hAnchor="margin" w:xAlign="center" w:y="-620"/>
                    <w:rPr>
                      <w:lang w:val="en-US"/>
                    </w:rPr>
                  </w:pPr>
                </w:p>
              </w:tc>
              <w:tc>
                <w:tcPr>
                  <w:tcW w:w="2156" w:type="dxa"/>
                </w:tcPr>
                <w:p w14:paraId="42E9B716" w14:textId="77777777" w:rsidR="00C7616E" w:rsidRPr="004F30EF" w:rsidRDefault="00C7616E" w:rsidP="00747BC3">
                  <w:pPr>
                    <w:framePr w:hSpace="180" w:wrap="around" w:hAnchor="margin" w:xAlign="center" w:y="-620"/>
                    <w:rPr>
                      <w:rFonts w:cstheme="minorHAnsi"/>
                    </w:rPr>
                  </w:pPr>
                  <w:r w:rsidRPr="004F30EF">
                    <w:rPr>
                      <w:rFonts w:cstheme="minorHAnsi"/>
                    </w:rPr>
                    <w:t>Possibly hand-written observational notes (although preference for digital notes) – one A4 notebook</w:t>
                  </w:r>
                </w:p>
                <w:p w14:paraId="1B218E54" w14:textId="77777777" w:rsidR="00C7616E" w:rsidRPr="004F30EF" w:rsidRDefault="00C7616E" w:rsidP="00747BC3">
                  <w:pPr>
                    <w:framePr w:hSpace="180" w:wrap="around" w:hAnchor="margin" w:xAlign="center" w:y="-620"/>
                    <w:rPr>
                      <w:rFonts w:cstheme="minorHAnsi"/>
                    </w:rPr>
                  </w:pPr>
                </w:p>
                <w:p w14:paraId="4168AC0A" w14:textId="715DDCFE" w:rsidR="00C7616E" w:rsidRPr="004F30EF" w:rsidRDefault="00C7616E" w:rsidP="00747BC3">
                  <w:pPr>
                    <w:framePr w:hSpace="180" w:wrap="around" w:hAnchor="margin" w:xAlign="center" w:y="-620"/>
                    <w:rPr>
                      <w:rFonts w:cstheme="minorHAnsi"/>
                    </w:rPr>
                  </w:pPr>
                  <w:r w:rsidRPr="004F30EF">
                    <w:rPr>
                      <w:rFonts w:cstheme="minorHAnsi"/>
                    </w:rPr>
                    <w:t>Signed informed consent forms – max. 25 forms (3 pages)</w:t>
                  </w:r>
                </w:p>
              </w:tc>
            </w:tr>
            <w:tr w:rsidR="00F62792" w:rsidRPr="004F30EF" w14:paraId="14826B68" w14:textId="77777777" w:rsidTr="009E2081">
              <w:tc>
                <w:tcPr>
                  <w:tcW w:w="1588" w:type="dxa"/>
                </w:tcPr>
                <w:p w14:paraId="54887969" w14:textId="67127287" w:rsidR="00F62792" w:rsidRPr="004F30EF" w:rsidRDefault="005C7BDD" w:rsidP="00747BC3">
                  <w:pPr>
                    <w:framePr w:hSpace="180" w:wrap="around" w:hAnchor="margin" w:xAlign="center" w:y="-620"/>
                  </w:pPr>
                  <w:r w:rsidRPr="004F30EF">
                    <w:t>Semi-structured i</w:t>
                  </w:r>
                  <w:r w:rsidR="00F62792" w:rsidRPr="004F30EF">
                    <w:t xml:space="preserve">nterviews </w:t>
                  </w:r>
                </w:p>
              </w:tc>
              <w:tc>
                <w:tcPr>
                  <w:tcW w:w="1842" w:type="dxa"/>
                </w:tcPr>
                <w:p w14:paraId="12A689CA" w14:textId="2E37237F" w:rsidR="00F62792" w:rsidRPr="004F30EF" w:rsidRDefault="00F62792" w:rsidP="00747BC3">
                  <w:pPr>
                    <w:framePr w:hSpace="180" w:wrap="around" w:hAnchor="margin" w:xAlign="center" w:y="-620"/>
                  </w:pPr>
                  <w:r w:rsidRPr="004F30EF">
                    <w:t>Data from interviews regarding the trade, trafficking and farming of high-risk species for zoonotic transmission</w:t>
                  </w:r>
                </w:p>
              </w:tc>
              <w:tc>
                <w:tcPr>
                  <w:tcW w:w="2332" w:type="dxa"/>
                </w:tcPr>
                <w:p w14:paraId="1A00B94A" w14:textId="2C5140BA" w:rsidR="00F62792" w:rsidRPr="004F30EF" w:rsidRDefault="00000000" w:rsidP="00747BC3">
                  <w:pPr>
                    <w:framePr w:hSpace="180" w:wrap="around" w:hAnchor="margin" w:xAlign="center" w:y="-620"/>
                    <w:rPr>
                      <w:lang w:val="en-US"/>
                    </w:rPr>
                  </w:pPr>
                  <w:sdt>
                    <w:sdtPr>
                      <w:rPr>
                        <w:lang w:val="en-US"/>
                      </w:rPr>
                      <w:id w:val="-1837914260"/>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Generate new data</w:t>
                  </w:r>
                </w:p>
                <w:p w14:paraId="28D11A7C" w14:textId="77777777" w:rsidR="00F62792" w:rsidRPr="004F30EF" w:rsidRDefault="00000000" w:rsidP="00747BC3">
                  <w:pPr>
                    <w:framePr w:hSpace="180" w:wrap="around" w:hAnchor="margin" w:xAlign="center" w:y="-620"/>
                  </w:pPr>
                  <w:sdt>
                    <w:sdtPr>
                      <w:rPr>
                        <w:lang w:val="en-US"/>
                      </w:rPr>
                      <w:id w:val="-1773621054"/>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Reuse existing data</w:t>
                  </w:r>
                </w:p>
              </w:tc>
              <w:tc>
                <w:tcPr>
                  <w:tcW w:w="1354" w:type="dxa"/>
                </w:tcPr>
                <w:p w14:paraId="78F1CF46" w14:textId="0CBF3EF1" w:rsidR="00F62792" w:rsidRPr="004F30EF" w:rsidRDefault="00000000" w:rsidP="00747BC3">
                  <w:pPr>
                    <w:framePr w:hSpace="180" w:wrap="around" w:hAnchor="margin" w:xAlign="center" w:y="-620"/>
                    <w:rPr>
                      <w:lang w:val="en-US"/>
                    </w:rPr>
                  </w:pPr>
                  <w:sdt>
                    <w:sdtPr>
                      <w:rPr>
                        <w:lang w:val="en-US"/>
                      </w:rPr>
                      <w:id w:val="-1249884780"/>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Digital</w:t>
                  </w:r>
                </w:p>
                <w:p w14:paraId="6FA9B487" w14:textId="646BBDEF" w:rsidR="00F62792" w:rsidRPr="004F30EF" w:rsidRDefault="00000000" w:rsidP="00747BC3">
                  <w:pPr>
                    <w:framePr w:hSpace="180" w:wrap="around" w:hAnchor="margin" w:xAlign="center" w:y="-620"/>
                  </w:pPr>
                  <w:sdt>
                    <w:sdtPr>
                      <w:rPr>
                        <w:lang w:val="en-US"/>
                      </w:rPr>
                      <w:id w:val="-1655596918"/>
                      <w14:checkbox>
                        <w14:checked w14:val="1"/>
                        <w14:checkedState w14:val="2612" w14:font="MS Gothic"/>
                        <w14:uncheckedState w14:val="2610" w14:font="MS Gothic"/>
                      </w14:checkbox>
                    </w:sdtPr>
                    <w:sdtContent>
                      <w:r w:rsidR="00CC2CD4" w:rsidRPr="004F30EF">
                        <w:rPr>
                          <w:rFonts w:ascii="MS Gothic" w:eastAsia="MS Gothic" w:hAnsi="MS Gothic" w:hint="eastAsia"/>
                          <w:lang w:val="en-US"/>
                        </w:rPr>
                        <w:t>☒</w:t>
                      </w:r>
                    </w:sdtContent>
                  </w:sdt>
                  <w:r w:rsidR="00F62792" w:rsidRPr="004F30EF">
                    <w:rPr>
                      <w:lang w:val="en-US"/>
                    </w:rPr>
                    <w:t xml:space="preserve"> Physical</w:t>
                  </w:r>
                </w:p>
              </w:tc>
              <w:tc>
                <w:tcPr>
                  <w:tcW w:w="1984" w:type="dxa"/>
                </w:tcPr>
                <w:p w14:paraId="5C7F81DF" w14:textId="2E1B9F60" w:rsidR="00F62792" w:rsidRPr="004F30EF" w:rsidRDefault="00000000" w:rsidP="00747BC3">
                  <w:pPr>
                    <w:framePr w:hSpace="180" w:wrap="around" w:hAnchor="margin" w:xAlign="center" w:y="-620"/>
                    <w:rPr>
                      <w:lang w:val="en-US"/>
                    </w:rPr>
                  </w:pPr>
                  <w:sdt>
                    <w:sdtPr>
                      <w:rPr>
                        <w:lang w:val="en-US"/>
                      </w:rPr>
                      <w:id w:val="-1200165630"/>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Audiovisual</w:t>
                  </w:r>
                </w:p>
                <w:p w14:paraId="22A63855" w14:textId="77777777" w:rsidR="00F62792" w:rsidRPr="004F30EF" w:rsidRDefault="00000000" w:rsidP="00747BC3">
                  <w:pPr>
                    <w:framePr w:hSpace="180" w:wrap="around" w:hAnchor="margin" w:xAlign="center" w:y="-620"/>
                    <w:rPr>
                      <w:lang w:val="en-US"/>
                    </w:rPr>
                  </w:pPr>
                  <w:sdt>
                    <w:sdtPr>
                      <w:rPr>
                        <w:lang w:val="en-US"/>
                      </w:rPr>
                      <w:id w:val="-914628923"/>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Images</w:t>
                  </w:r>
                </w:p>
                <w:p w14:paraId="5DCBD311" w14:textId="3624F6E1" w:rsidR="00F62792" w:rsidRPr="004F30EF" w:rsidRDefault="00000000" w:rsidP="00747BC3">
                  <w:pPr>
                    <w:framePr w:hSpace="180" w:wrap="around" w:hAnchor="margin" w:xAlign="center" w:y="-620"/>
                    <w:rPr>
                      <w:lang w:val="en-US"/>
                    </w:rPr>
                  </w:pPr>
                  <w:sdt>
                    <w:sdtPr>
                      <w:rPr>
                        <w:lang w:val="en-US"/>
                      </w:rPr>
                      <w:id w:val="-80451465"/>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Sound</w:t>
                  </w:r>
                </w:p>
                <w:p w14:paraId="6F6D2A3C" w14:textId="77777777" w:rsidR="00F62792" w:rsidRPr="004F30EF" w:rsidRDefault="00000000" w:rsidP="00747BC3">
                  <w:pPr>
                    <w:framePr w:hSpace="180" w:wrap="around" w:hAnchor="margin" w:xAlign="center" w:y="-620"/>
                    <w:rPr>
                      <w:lang w:val="en-US"/>
                    </w:rPr>
                  </w:pPr>
                  <w:sdt>
                    <w:sdtPr>
                      <w:rPr>
                        <w:lang w:val="en-US"/>
                      </w:rPr>
                      <w:id w:val="-727300673"/>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Numerical</w:t>
                  </w:r>
                </w:p>
                <w:p w14:paraId="49FA31B0" w14:textId="3DEA989F" w:rsidR="00F62792" w:rsidRPr="004F30EF" w:rsidRDefault="00000000" w:rsidP="00747BC3">
                  <w:pPr>
                    <w:framePr w:hSpace="180" w:wrap="around" w:hAnchor="margin" w:xAlign="center" w:y="-620"/>
                    <w:rPr>
                      <w:lang w:val="en-US"/>
                    </w:rPr>
                  </w:pPr>
                  <w:sdt>
                    <w:sdtPr>
                      <w:rPr>
                        <w:lang w:val="en-US"/>
                      </w:rPr>
                      <w:id w:val="315774868"/>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Textual</w:t>
                  </w:r>
                </w:p>
                <w:p w14:paraId="1E510A60" w14:textId="77777777" w:rsidR="00F62792" w:rsidRPr="004F30EF" w:rsidRDefault="00000000" w:rsidP="00747BC3">
                  <w:pPr>
                    <w:framePr w:hSpace="180" w:wrap="around" w:hAnchor="margin" w:xAlign="center" w:y="-620"/>
                    <w:rPr>
                      <w:lang w:val="en-US"/>
                    </w:rPr>
                  </w:pPr>
                  <w:sdt>
                    <w:sdtPr>
                      <w:rPr>
                        <w:lang w:val="en-US"/>
                      </w:rPr>
                      <w:id w:val="-845932847"/>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Model</w:t>
                  </w:r>
                </w:p>
                <w:p w14:paraId="2607CBC2" w14:textId="77777777" w:rsidR="00F62792" w:rsidRPr="004F30EF" w:rsidRDefault="00000000" w:rsidP="00747BC3">
                  <w:pPr>
                    <w:framePr w:hSpace="180" w:wrap="around" w:hAnchor="margin" w:xAlign="center" w:y="-620"/>
                    <w:rPr>
                      <w:lang w:val="en-US"/>
                    </w:rPr>
                  </w:pPr>
                  <w:sdt>
                    <w:sdtPr>
                      <w:rPr>
                        <w:lang w:val="en-US"/>
                      </w:rPr>
                      <w:id w:val="1653785920"/>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Software</w:t>
                  </w:r>
                </w:p>
                <w:p w14:paraId="1420A4E0" w14:textId="77777777" w:rsidR="00F62792" w:rsidRPr="004F30EF" w:rsidRDefault="00000000" w:rsidP="00747BC3">
                  <w:pPr>
                    <w:framePr w:hSpace="180" w:wrap="around" w:hAnchor="margin" w:xAlign="center" w:y="-620"/>
                    <w:rPr>
                      <w:lang w:val="en-US"/>
                    </w:rPr>
                  </w:pPr>
                  <w:sdt>
                    <w:sdtPr>
                      <w:rPr>
                        <w:lang w:val="en-US"/>
                      </w:rPr>
                      <w:id w:val="-1417775578"/>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Other:</w:t>
                  </w:r>
                </w:p>
              </w:tc>
              <w:tc>
                <w:tcPr>
                  <w:tcW w:w="1985" w:type="dxa"/>
                </w:tcPr>
                <w:p w14:paraId="72E47487"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.mp3</w:t>
                  </w:r>
                </w:p>
                <w:p w14:paraId="41575C19"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.xml</w:t>
                  </w:r>
                </w:p>
                <w:p w14:paraId="4F750B11"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.tab</w:t>
                  </w:r>
                </w:p>
                <w:p w14:paraId="583658CD"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.csv</w:t>
                  </w:r>
                </w:p>
                <w:p w14:paraId="37F99135"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.pdf</w:t>
                  </w:r>
                </w:p>
                <w:p w14:paraId="7C4464D5"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.txt</w:t>
                  </w:r>
                </w:p>
                <w:p w14:paraId="66DD43A0"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.rtf</w:t>
                  </w:r>
                </w:p>
                <w:p w14:paraId="517841E4"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.dwg</w:t>
                  </w:r>
                </w:p>
                <w:p w14:paraId="0D84AFD5"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.tab</w:t>
                  </w:r>
                </w:p>
                <w:p w14:paraId="365A365A"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w:t>
                  </w:r>
                  <w:proofErr w:type="spellStart"/>
                  <w:r w:rsidRPr="004F30EF">
                    <w:rPr>
                      <w:rFonts w:cstheme="minorHAnsi"/>
                      <w:lang w:val="en-US"/>
                    </w:rPr>
                    <w:t>gml</w:t>
                  </w:r>
                  <w:proofErr w:type="spellEnd"/>
                </w:p>
                <w:p w14:paraId="3DE3E879" w14:textId="77777777" w:rsidR="00CC2CD4" w:rsidRPr="004F30EF" w:rsidRDefault="00CC2CD4"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other: .</w:t>
                  </w:r>
                  <w:proofErr w:type="spellStart"/>
                  <w:r w:rsidRPr="004F30EF">
                    <w:rPr>
                      <w:rFonts w:cstheme="minorHAnsi"/>
                      <w:lang w:val="en-US"/>
                    </w:rPr>
                    <w:t>nvp</w:t>
                  </w:r>
                  <w:proofErr w:type="spellEnd"/>
                  <w:r w:rsidRPr="004F30EF">
                    <w:rPr>
                      <w:rFonts w:cstheme="minorHAnsi"/>
                      <w:lang w:val="en-US"/>
                    </w:rPr>
                    <w:t xml:space="preserve"> (NVivo), .docx</w:t>
                  </w:r>
                </w:p>
                <w:p w14:paraId="4361DF38" w14:textId="6B5A3243" w:rsidR="00F62792" w:rsidRPr="004F30EF" w:rsidRDefault="00CC2CD4" w:rsidP="00747BC3">
                  <w:pPr>
                    <w:framePr w:hSpace="180" w:wrap="around" w:hAnchor="margin" w:xAlign="center" w:y="-620"/>
                    <w:rPr>
                      <w:lang w:val="en-US"/>
                    </w:rPr>
                  </w:pPr>
                  <w:r w:rsidRPr="004F30EF">
                    <w:rPr>
                      <w:rFonts w:ascii="Segoe UI Symbol" w:eastAsia="MS Gothic" w:hAnsi="Segoe UI Symbol" w:cs="Segoe UI Symbol"/>
                      <w:lang w:val="en-US"/>
                    </w:rPr>
                    <w:t>☐</w:t>
                  </w:r>
                  <w:r w:rsidRPr="004F30EF">
                    <w:rPr>
                      <w:rFonts w:cstheme="minorHAnsi"/>
                      <w:lang w:val="en-US"/>
                    </w:rPr>
                    <w:t xml:space="preserve"> NA</w:t>
                  </w:r>
                </w:p>
              </w:tc>
              <w:tc>
                <w:tcPr>
                  <w:tcW w:w="2126" w:type="dxa"/>
                </w:tcPr>
                <w:p w14:paraId="1CBD49E0" w14:textId="77777777" w:rsidR="00F62792" w:rsidRPr="004F30EF" w:rsidRDefault="00000000" w:rsidP="00747BC3">
                  <w:pPr>
                    <w:framePr w:hSpace="180" w:wrap="around" w:hAnchor="margin" w:xAlign="center" w:y="-620"/>
                    <w:rPr>
                      <w:lang w:val="en-US"/>
                    </w:rPr>
                  </w:pPr>
                  <w:sdt>
                    <w:sdtPr>
                      <w:rPr>
                        <w:lang w:val="en-US"/>
                      </w:rPr>
                      <w:id w:val="1425618354"/>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&lt; 1 GB</w:t>
                  </w:r>
                </w:p>
                <w:p w14:paraId="24C7EABF" w14:textId="43B29D39" w:rsidR="00F62792" w:rsidRPr="004F30EF" w:rsidRDefault="00000000" w:rsidP="00747BC3">
                  <w:pPr>
                    <w:framePr w:hSpace="180" w:wrap="around" w:hAnchor="margin" w:xAlign="center" w:y="-620"/>
                    <w:rPr>
                      <w:lang w:val="en-US"/>
                    </w:rPr>
                  </w:pPr>
                  <w:sdt>
                    <w:sdtPr>
                      <w:rPr>
                        <w:lang w:val="en-US"/>
                      </w:rPr>
                      <w:id w:val="981206256"/>
                      <w14:checkbox>
                        <w14:checked w14:val="1"/>
                        <w14:checkedState w14:val="2612" w14:font="MS Gothic"/>
                        <w14:uncheckedState w14:val="2610" w14:font="MS Gothic"/>
                      </w14:checkbox>
                    </w:sdtPr>
                    <w:sdtContent>
                      <w:r w:rsidR="00C7616E" w:rsidRPr="004F30EF">
                        <w:rPr>
                          <w:rFonts w:ascii="MS Gothic" w:eastAsia="MS Gothic" w:hAnsi="MS Gothic" w:hint="eastAsia"/>
                          <w:lang w:val="en-US"/>
                        </w:rPr>
                        <w:t>☒</w:t>
                      </w:r>
                    </w:sdtContent>
                  </w:sdt>
                  <w:r w:rsidR="00F62792" w:rsidRPr="004F30EF">
                    <w:rPr>
                      <w:lang w:val="en-US"/>
                    </w:rPr>
                    <w:t xml:space="preserve"> &lt; 100 GB</w:t>
                  </w:r>
                </w:p>
                <w:p w14:paraId="24856918" w14:textId="6B0C7E71" w:rsidR="00F62792" w:rsidRPr="004F30EF" w:rsidRDefault="00000000" w:rsidP="00747BC3">
                  <w:pPr>
                    <w:framePr w:hSpace="180" w:wrap="around" w:hAnchor="margin" w:xAlign="center" w:y="-620"/>
                    <w:rPr>
                      <w:lang w:val="en-US"/>
                    </w:rPr>
                  </w:pPr>
                  <w:sdt>
                    <w:sdtPr>
                      <w:rPr>
                        <w:lang w:val="en-US"/>
                      </w:rPr>
                      <w:id w:val="-1397971051"/>
                      <w14:checkbox>
                        <w14:checked w14:val="0"/>
                        <w14:checkedState w14:val="2612" w14:font="MS Gothic"/>
                        <w14:uncheckedState w14:val="2610" w14:font="MS Gothic"/>
                      </w14:checkbox>
                    </w:sdtPr>
                    <w:sdtContent>
                      <w:r w:rsidR="00FE4FBE" w:rsidRPr="004F30EF">
                        <w:rPr>
                          <w:rFonts w:ascii="MS Gothic" w:eastAsia="MS Gothic" w:hAnsi="MS Gothic" w:hint="eastAsia"/>
                          <w:lang w:val="en-US"/>
                        </w:rPr>
                        <w:t>☐</w:t>
                      </w:r>
                    </w:sdtContent>
                  </w:sdt>
                  <w:r w:rsidR="00F62792" w:rsidRPr="004F30EF">
                    <w:rPr>
                      <w:lang w:val="en-US"/>
                    </w:rPr>
                    <w:t xml:space="preserve"> &lt; 1 TB</w:t>
                  </w:r>
                </w:p>
                <w:p w14:paraId="2D1D910A" w14:textId="77777777" w:rsidR="00F62792" w:rsidRPr="004F30EF" w:rsidRDefault="00000000" w:rsidP="00747BC3">
                  <w:pPr>
                    <w:framePr w:hSpace="180" w:wrap="around" w:hAnchor="margin" w:xAlign="center" w:y="-620"/>
                    <w:rPr>
                      <w:lang w:val="en-US"/>
                    </w:rPr>
                  </w:pPr>
                  <w:sdt>
                    <w:sdtPr>
                      <w:rPr>
                        <w:lang w:val="en-US"/>
                      </w:rPr>
                      <w:id w:val="1736737703"/>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&lt; 5 TB</w:t>
                  </w:r>
                </w:p>
                <w:p w14:paraId="625205DF" w14:textId="77777777" w:rsidR="00F62792" w:rsidRPr="004F30EF" w:rsidRDefault="00000000" w:rsidP="00747BC3">
                  <w:pPr>
                    <w:framePr w:hSpace="180" w:wrap="around" w:hAnchor="margin" w:xAlign="center" w:y="-620"/>
                    <w:rPr>
                      <w:lang w:val="en-US"/>
                    </w:rPr>
                  </w:pPr>
                  <w:sdt>
                    <w:sdtPr>
                      <w:rPr>
                        <w:lang w:val="en-US"/>
                      </w:rPr>
                      <w:id w:val="1744913423"/>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&gt; 5 TB</w:t>
                  </w:r>
                </w:p>
                <w:p w14:paraId="7FB822A9" w14:textId="77777777" w:rsidR="00F62792" w:rsidRPr="004F30EF" w:rsidRDefault="00000000" w:rsidP="00747BC3">
                  <w:pPr>
                    <w:framePr w:hSpace="180" w:wrap="around" w:hAnchor="margin" w:xAlign="center" w:y="-620"/>
                    <w:rPr>
                      <w:lang w:val="en-US"/>
                    </w:rPr>
                  </w:pPr>
                  <w:sdt>
                    <w:sdtPr>
                      <w:rPr>
                        <w:lang w:val="en-US"/>
                      </w:rPr>
                      <w:id w:val="-1072503366"/>
                      <w14:checkbox>
                        <w14:checked w14:val="0"/>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NA</w:t>
                  </w:r>
                </w:p>
                <w:p w14:paraId="5616A7C0" w14:textId="77777777" w:rsidR="00F62792" w:rsidRPr="004F30EF" w:rsidRDefault="00F62792" w:rsidP="00747BC3">
                  <w:pPr>
                    <w:framePr w:hSpace="180" w:wrap="around" w:hAnchor="margin" w:xAlign="center" w:y="-620"/>
                  </w:pPr>
                </w:p>
              </w:tc>
              <w:tc>
                <w:tcPr>
                  <w:tcW w:w="2156" w:type="dxa"/>
                </w:tcPr>
                <w:p w14:paraId="3E2E626B" w14:textId="7A6EB7AA" w:rsidR="00F62792" w:rsidRPr="004F30EF" w:rsidRDefault="00F62792" w:rsidP="00747BC3">
                  <w:pPr>
                    <w:framePr w:hSpace="180" w:wrap="around" w:hAnchor="margin" w:xAlign="center" w:y="-620"/>
                  </w:pPr>
                  <w:r w:rsidRPr="004F30EF">
                    <w:rPr>
                      <w:rFonts w:cstheme="minorHAnsi"/>
                    </w:rPr>
                    <w:t>Signed informed consent forms – max. 50 forms (3 pages)</w:t>
                  </w:r>
                </w:p>
              </w:tc>
            </w:tr>
            <w:tr w:rsidR="00F62792" w:rsidRPr="004F30EF" w14:paraId="3AE0A798" w14:textId="77777777" w:rsidTr="009E2081">
              <w:tc>
                <w:tcPr>
                  <w:tcW w:w="1588" w:type="dxa"/>
                </w:tcPr>
                <w:p w14:paraId="6A5F21A9" w14:textId="3CE04976" w:rsidR="00F62792" w:rsidRPr="004F30EF" w:rsidRDefault="00CC2CD4" w:rsidP="00747BC3">
                  <w:pPr>
                    <w:framePr w:hSpace="180" w:wrap="around" w:hAnchor="margin" w:xAlign="center" w:y="-620"/>
                  </w:pPr>
                  <w:r w:rsidRPr="004F30EF">
                    <w:t>Participant observations</w:t>
                  </w:r>
                  <w:r w:rsidR="00F62792" w:rsidRPr="004F30EF">
                    <w:t xml:space="preserve"> </w:t>
                  </w:r>
                </w:p>
              </w:tc>
              <w:tc>
                <w:tcPr>
                  <w:tcW w:w="1842" w:type="dxa"/>
                </w:tcPr>
                <w:p w14:paraId="5E9B4907" w14:textId="7F9EFA3D" w:rsidR="00F62792" w:rsidRPr="004F30EF" w:rsidRDefault="00CC2CD4" w:rsidP="00747BC3">
                  <w:pPr>
                    <w:framePr w:hSpace="180" w:wrap="around" w:hAnchor="margin" w:xAlign="center" w:y="-620"/>
                  </w:pPr>
                  <w:r w:rsidRPr="004F30EF">
                    <w:rPr>
                      <w:rFonts w:cstheme="minorHAnsi"/>
                    </w:rPr>
                    <w:t xml:space="preserve">Data from  observations in </w:t>
                  </w:r>
                  <w:r w:rsidR="00FE4FBE" w:rsidRPr="004F30EF">
                    <w:rPr>
                      <w:rFonts w:cstheme="minorHAnsi"/>
                    </w:rPr>
                    <w:lastRenderedPageBreak/>
                    <w:t>wildlife farms and markets and other facilities/venues</w:t>
                  </w:r>
                </w:p>
              </w:tc>
              <w:tc>
                <w:tcPr>
                  <w:tcW w:w="2332" w:type="dxa"/>
                </w:tcPr>
                <w:p w14:paraId="7B32B5AA" w14:textId="77777777" w:rsidR="00F62792" w:rsidRPr="004F30EF" w:rsidRDefault="00000000" w:rsidP="00747BC3">
                  <w:pPr>
                    <w:framePr w:hSpace="180" w:wrap="around" w:hAnchor="margin" w:xAlign="center" w:y="-620"/>
                    <w:rPr>
                      <w:lang w:val="en-US"/>
                    </w:rPr>
                  </w:pPr>
                  <w:sdt>
                    <w:sdtPr>
                      <w:rPr>
                        <w:lang w:val="en-US"/>
                      </w:rPr>
                      <w:id w:val="-206653248"/>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Generate new data</w:t>
                  </w:r>
                </w:p>
                <w:p w14:paraId="064D7C52" w14:textId="77777777" w:rsidR="00F62792" w:rsidRPr="004F30EF" w:rsidRDefault="00F62792" w:rsidP="00747BC3">
                  <w:pPr>
                    <w:framePr w:hSpace="180" w:wrap="around" w:hAnchor="margin" w:xAlign="center" w:y="-620"/>
                    <w:rPr>
                      <w:rFonts w:ascii="MS Gothic" w:eastAsia="MS Gothic" w:hAnsi="MS Gothic"/>
                      <w:lang w:val="en-US"/>
                    </w:rPr>
                  </w:pPr>
                </w:p>
              </w:tc>
              <w:tc>
                <w:tcPr>
                  <w:tcW w:w="1354" w:type="dxa"/>
                </w:tcPr>
                <w:p w14:paraId="372AD527" w14:textId="77777777" w:rsidR="00F62792" w:rsidRPr="004F30EF" w:rsidRDefault="00000000" w:rsidP="00747BC3">
                  <w:pPr>
                    <w:framePr w:hSpace="180" w:wrap="around" w:hAnchor="margin" w:xAlign="center" w:y="-620"/>
                    <w:rPr>
                      <w:lang w:val="en-US"/>
                    </w:rPr>
                  </w:pPr>
                  <w:sdt>
                    <w:sdtPr>
                      <w:rPr>
                        <w:lang w:val="en-US"/>
                      </w:rPr>
                      <w:id w:val="-1587836463"/>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Digital</w:t>
                  </w:r>
                </w:p>
                <w:p w14:paraId="65A7030B" w14:textId="4657B66A" w:rsidR="00F62792" w:rsidRPr="004F30EF" w:rsidRDefault="00000000" w:rsidP="00747BC3">
                  <w:pPr>
                    <w:framePr w:hSpace="180" w:wrap="around" w:hAnchor="margin" w:xAlign="center" w:y="-620"/>
                    <w:rPr>
                      <w:rFonts w:ascii="MS Gothic" w:eastAsia="MS Gothic" w:hAnsi="MS Gothic"/>
                      <w:lang w:val="en-US"/>
                    </w:rPr>
                  </w:pPr>
                  <w:sdt>
                    <w:sdtPr>
                      <w:rPr>
                        <w:lang w:val="en-US"/>
                      </w:rPr>
                      <w:id w:val="239304248"/>
                      <w14:checkbox>
                        <w14:checked w14:val="1"/>
                        <w14:checkedState w14:val="2612" w14:font="MS Gothic"/>
                        <w14:uncheckedState w14:val="2610" w14:font="MS Gothic"/>
                      </w14:checkbox>
                    </w:sdtPr>
                    <w:sdtContent>
                      <w:r w:rsidR="00FE4FBE" w:rsidRPr="004F30EF">
                        <w:rPr>
                          <w:rFonts w:ascii="MS Gothic" w:eastAsia="MS Gothic" w:hAnsi="MS Gothic" w:hint="eastAsia"/>
                          <w:lang w:val="en-US"/>
                        </w:rPr>
                        <w:t>☒</w:t>
                      </w:r>
                    </w:sdtContent>
                  </w:sdt>
                  <w:r w:rsidR="00FE4FBE" w:rsidRPr="004F30EF">
                    <w:rPr>
                      <w:lang w:val="en-US"/>
                    </w:rPr>
                    <w:t xml:space="preserve"> Physical</w:t>
                  </w:r>
                </w:p>
              </w:tc>
              <w:tc>
                <w:tcPr>
                  <w:tcW w:w="1984" w:type="dxa"/>
                </w:tcPr>
                <w:p w14:paraId="0A67DDC4" w14:textId="427E16A9" w:rsidR="00F62792" w:rsidRPr="004F30EF" w:rsidRDefault="00000000" w:rsidP="00747BC3">
                  <w:pPr>
                    <w:framePr w:hSpace="180" w:wrap="around" w:hAnchor="margin" w:xAlign="center" w:y="-620"/>
                    <w:rPr>
                      <w:lang w:val="en-US"/>
                    </w:rPr>
                  </w:pPr>
                  <w:sdt>
                    <w:sdtPr>
                      <w:rPr>
                        <w:lang w:val="en-US"/>
                      </w:rPr>
                      <w:id w:val="1325317475"/>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Audiovisual</w:t>
                  </w:r>
                </w:p>
                <w:p w14:paraId="4DB35935" w14:textId="5663FF8A" w:rsidR="00F62792" w:rsidRPr="004F30EF" w:rsidRDefault="00000000" w:rsidP="00747BC3">
                  <w:pPr>
                    <w:framePr w:hSpace="180" w:wrap="around" w:hAnchor="margin" w:xAlign="center" w:y="-620"/>
                    <w:rPr>
                      <w:lang w:val="en-US"/>
                    </w:rPr>
                  </w:pPr>
                  <w:sdt>
                    <w:sdtPr>
                      <w:rPr>
                        <w:lang w:val="en-US"/>
                      </w:rPr>
                      <w:id w:val="-413002055"/>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Images</w:t>
                  </w:r>
                </w:p>
                <w:p w14:paraId="532CB21C" w14:textId="2CD0FD2E" w:rsidR="00F62792" w:rsidRPr="004F30EF" w:rsidRDefault="00000000" w:rsidP="00747BC3">
                  <w:pPr>
                    <w:framePr w:hSpace="180" w:wrap="around" w:hAnchor="margin" w:xAlign="center" w:y="-620"/>
                    <w:rPr>
                      <w:lang w:val="en-US"/>
                    </w:rPr>
                  </w:pPr>
                  <w:sdt>
                    <w:sdtPr>
                      <w:rPr>
                        <w:lang w:val="en-US"/>
                      </w:rPr>
                      <w:id w:val="-1339388990"/>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Textual</w:t>
                  </w:r>
                </w:p>
              </w:tc>
              <w:tc>
                <w:tcPr>
                  <w:tcW w:w="1985" w:type="dxa"/>
                </w:tcPr>
                <w:p w14:paraId="5FF224E5" w14:textId="6F05DA77" w:rsidR="00FE4FBE" w:rsidRPr="004F30EF" w:rsidRDefault="00FE4FB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lastRenderedPageBreak/>
                    <w:t>☒</w:t>
                  </w:r>
                  <w:r w:rsidRPr="004F30EF">
                    <w:rPr>
                      <w:rFonts w:cstheme="minorHAnsi"/>
                      <w:lang w:val="en-US"/>
                    </w:rPr>
                    <w:t xml:space="preserve"> .mp4</w:t>
                  </w:r>
                </w:p>
                <w:p w14:paraId="48CD35D5" w14:textId="680E892E" w:rsidR="00FE4FBE" w:rsidRPr="004F30EF" w:rsidRDefault="00FE4FB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.jpg</w:t>
                  </w:r>
                </w:p>
                <w:p w14:paraId="0960583D" w14:textId="77777777" w:rsidR="00FE4FBE" w:rsidRPr="004F30EF" w:rsidRDefault="00FE4FB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lastRenderedPageBreak/>
                    <w:t>☒</w:t>
                  </w:r>
                  <w:r w:rsidRPr="004F30EF">
                    <w:rPr>
                      <w:rFonts w:cstheme="minorHAnsi"/>
                      <w:lang w:val="en-US"/>
                    </w:rPr>
                    <w:t xml:space="preserve"> .pdf</w:t>
                  </w:r>
                </w:p>
                <w:p w14:paraId="10B1A053" w14:textId="541A4337" w:rsidR="00FE4FBE" w:rsidRPr="004F30EF" w:rsidRDefault="00FE4FB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.txt</w:t>
                  </w:r>
                </w:p>
                <w:p w14:paraId="62D3BECF" w14:textId="77777777" w:rsidR="00FE4FBE" w:rsidRPr="004F30EF" w:rsidRDefault="00FE4FBE" w:rsidP="00747BC3">
                  <w:pPr>
                    <w:framePr w:hSpace="180" w:wrap="around" w:hAnchor="margin" w:xAlign="center" w:y="-620"/>
                    <w:rPr>
                      <w:rFonts w:cstheme="minorHAnsi"/>
                      <w:lang w:val="en-US"/>
                    </w:rPr>
                  </w:pPr>
                  <w:r w:rsidRPr="004F30EF">
                    <w:rPr>
                      <w:rFonts w:ascii="Segoe UI Symbol" w:eastAsia="MS Gothic" w:hAnsi="Segoe UI Symbol" w:cs="Segoe UI Symbol"/>
                      <w:lang w:val="en-US"/>
                    </w:rPr>
                    <w:t>☒</w:t>
                  </w:r>
                  <w:r w:rsidRPr="004F30EF">
                    <w:rPr>
                      <w:rFonts w:cstheme="minorHAnsi"/>
                      <w:lang w:val="en-US"/>
                    </w:rPr>
                    <w:t xml:space="preserve"> other: .</w:t>
                  </w:r>
                  <w:proofErr w:type="spellStart"/>
                  <w:r w:rsidRPr="004F30EF">
                    <w:rPr>
                      <w:rFonts w:cstheme="minorHAnsi"/>
                      <w:lang w:val="en-US"/>
                    </w:rPr>
                    <w:t>nvp</w:t>
                  </w:r>
                  <w:proofErr w:type="spellEnd"/>
                  <w:r w:rsidRPr="004F30EF">
                    <w:rPr>
                      <w:rFonts w:cstheme="minorHAnsi"/>
                      <w:lang w:val="en-US"/>
                    </w:rPr>
                    <w:t xml:space="preserve"> (NVivo), .docx</w:t>
                  </w:r>
                </w:p>
                <w:p w14:paraId="74B9B256" w14:textId="704BF871" w:rsidR="00F62792" w:rsidRPr="004F30EF" w:rsidRDefault="00F62792" w:rsidP="00747BC3">
                  <w:pPr>
                    <w:framePr w:hSpace="180" w:wrap="around" w:hAnchor="margin" w:xAlign="center" w:y="-620"/>
                  </w:pPr>
                  <w:r w:rsidRPr="004F30EF">
                    <w:rPr>
                      <w:lang w:val="en-US"/>
                    </w:rPr>
                    <w:t xml:space="preserve">Samsung Notes </w:t>
                  </w:r>
                </w:p>
              </w:tc>
              <w:tc>
                <w:tcPr>
                  <w:tcW w:w="2126" w:type="dxa"/>
                </w:tcPr>
                <w:p w14:paraId="1B2A9B75" w14:textId="77777777" w:rsidR="00F62792" w:rsidRPr="004F30EF" w:rsidRDefault="00000000" w:rsidP="00747BC3">
                  <w:pPr>
                    <w:framePr w:hSpace="180" w:wrap="around" w:hAnchor="margin" w:xAlign="center" w:y="-620"/>
                    <w:rPr>
                      <w:lang w:val="en-US"/>
                    </w:rPr>
                  </w:pPr>
                  <w:sdt>
                    <w:sdtPr>
                      <w:rPr>
                        <w:lang w:val="en-US"/>
                      </w:rPr>
                      <w:id w:val="828647300"/>
                      <w14:checkbox>
                        <w14:checked w14:val="1"/>
                        <w14:checkedState w14:val="2612" w14:font="MS Gothic"/>
                        <w14:uncheckedState w14:val="2610" w14:font="MS Gothic"/>
                      </w14:checkbox>
                    </w:sdtPr>
                    <w:sdtContent>
                      <w:r w:rsidR="00F62792" w:rsidRPr="004F30EF">
                        <w:rPr>
                          <w:rFonts w:ascii="MS Gothic" w:eastAsia="MS Gothic" w:hAnsi="MS Gothic" w:hint="eastAsia"/>
                          <w:lang w:val="en-US"/>
                        </w:rPr>
                        <w:t>☒</w:t>
                      </w:r>
                    </w:sdtContent>
                  </w:sdt>
                  <w:r w:rsidR="00F62792" w:rsidRPr="004F30EF">
                    <w:rPr>
                      <w:lang w:val="en-US"/>
                    </w:rPr>
                    <w:t xml:space="preserve"> &lt; 1 TB</w:t>
                  </w:r>
                </w:p>
                <w:p w14:paraId="12FB891A" w14:textId="77777777" w:rsidR="00F62792" w:rsidRPr="004F30EF" w:rsidRDefault="00F62792" w:rsidP="00747BC3">
                  <w:pPr>
                    <w:framePr w:hSpace="180" w:wrap="around" w:hAnchor="margin" w:xAlign="center" w:y="-620"/>
                    <w:rPr>
                      <w:rFonts w:ascii="MS Gothic" w:eastAsia="MS Gothic" w:hAnsi="MS Gothic"/>
                      <w:lang w:val="en-US"/>
                    </w:rPr>
                  </w:pPr>
                </w:p>
              </w:tc>
              <w:tc>
                <w:tcPr>
                  <w:tcW w:w="2156" w:type="dxa"/>
                </w:tcPr>
                <w:p w14:paraId="334A74FE" w14:textId="77777777" w:rsidR="00FE4FBE" w:rsidRPr="004F30EF" w:rsidRDefault="00FE4FBE" w:rsidP="00747BC3">
                  <w:pPr>
                    <w:framePr w:hSpace="180" w:wrap="around" w:hAnchor="margin" w:xAlign="center" w:y="-620"/>
                    <w:rPr>
                      <w:rFonts w:cstheme="minorHAnsi"/>
                    </w:rPr>
                  </w:pPr>
                  <w:r w:rsidRPr="004F30EF">
                    <w:rPr>
                      <w:rFonts w:cstheme="minorHAnsi"/>
                    </w:rPr>
                    <w:t xml:space="preserve">Possibly hand-written </w:t>
                  </w:r>
                  <w:r w:rsidRPr="004F30EF">
                    <w:rPr>
                      <w:rFonts w:cstheme="minorHAnsi"/>
                    </w:rPr>
                    <w:lastRenderedPageBreak/>
                    <w:t>observational notes (although preference for digital notes) – one A4 notebook</w:t>
                  </w:r>
                </w:p>
                <w:p w14:paraId="4A76F323" w14:textId="77777777" w:rsidR="00FE4FBE" w:rsidRPr="004F30EF" w:rsidRDefault="00FE4FBE" w:rsidP="00747BC3">
                  <w:pPr>
                    <w:framePr w:hSpace="180" w:wrap="around" w:hAnchor="margin" w:xAlign="center" w:y="-620"/>
                    <w:rPr>
                      <w:rFonts w:cstheme="minorHAnsi"/>
                    </w:rPr>
                  </w:pPr>
                </w:p>
                <w:p w14:paraId="56C767A9" w14:textId="505A6EC3" w:rsidR="00F62792" w:rsidRPr="004F30EF" w:rsidRDefault="00FE4FBE" w:rsidP="00747BC3">
                  <w:pPr>
                    <w:framePr w:hSpace="180" w:wrap="around" w:hAnchor="margin" w:xAlign="center" w:y="-620"/>
                  </w:pPr>
                  <w:r w:rsidRPr="004F30EF">
                    <w:rPr>
                      <w:rFonts w:cstheme="minorHAnsi"/>
                    </w:rPr>
                    <w:t>Signed informed consent forms – max. 25 forms (3 pages)</w:t>
                  </w:r>
                </w:p>
              </w:tc>
            </w:tr>
            <w:tr w:rsidR="00F62792" w:rsidRPr="004F30EF" w14:paraId="496FB43B" w14:textId="77777777" w:rsidTr="009E2081">
              <w:tc>
                <w:tcPr>
                  <w:tcW w:w="1588" w:type="dxa"/>
                </w:tcPr>
                <w:p w14:paraId="578A4CF5" w14:textId="707DE817" w:rsidR="00F62792" w:rsidRPr="004F30EF" w:rsidRDefault="00F62792" w:rsidP="00747BC3">
                  <w:pPr>
                    <w:framePr w:hSpace="180" w:wrap="around" w:hAnchor="margin" w:xAlign="center" w:y="-620"/>
                  </w:pPr>
                </w:p>
              </w:tc>
              <w:tc>
                <w:tcPr>
                  <w:tcW w:w="1842" w:type="dxa"/>
                </w:tcPr>
                <w:p w14:paraId="6FB72B91" w14:textId="52C1D10E" w:rsidR="00F62792" w:rsidRPr="004F30EF" w:rsidRDefault="00F62792" w:rsidP="00747BC3">
                  <w:pPr>
                    <w:framePr w:hSpace="180" w:wrap="around" w:hAnchor="margin" w:xAlign="center" w:y="-620"/>
                  </w:pPr>
                </w:p>
              </w:tc>
              <w:tc>
                <w:tcPr>
                  <w:tcW w:w="2332" w:type="dxa"/>
                </w:tcPr>
                <w:p w14:paraId="610F4E56" w14:textId="17A93E25" w:rsidR="00F62792" w:rsidRPr="004F30EF" w:rsidRDefault="00F62792" w:rsidP="00747BC3">
                  <w:pPr>
                    <w:framePr w:hSpace="180" w:wrap="around" w:hAnchor="margin" w:xAlign="center" w:y="-620"/>
                    <w:rPr>
                      <w:rFonts w:ascii="MS Gothic" w:eastAsia="MS Gothic" w:hAnsi="MS Gothic"/>
                      <w:lang w:val="en-US"/>
                    </w:rPr>
                  </w:pPr>
                </w:p>
              </w:tc>
              <w:tc>
                <w:tcPr>
                  <w:tcW w:w="1354" w:type="dxa"/>
                </w:tcPr>
                <w:p w14:paraId="233D3267" w14:textId="1C5583AD" w:rsidR="00F62792" w:rsidRPr="004F30EF" w:rsidRDefault="00F62792" w:rsidP="00747BC3">
                  <w:pPr>
                    <w:framePr w:hSpace="180" w:wrap="around" w:hAnchor="margin" w:xAlign="center" w:y="-620"/>
                    <w:rPr>
                      <w:rFonts w:ascii="MS Gothic" w:eastAsia="MS Gothic" w:hAnsi="MS Gothic"/>
                      <w:lang w:val="en-US"/>
                    </w:rPr>
                  </w:pPr>
                </w:p>
              </w:tc>
              <w:tc>
                <w:tcPr>
                  <w:tcW w:w="1984" w:type="dxa"/>
                </w:tcPr>
                <w:p w14:paraId="7DC3683D" w14:textId="77777777" w:rsidR="00F62792" w:rsidRPr="004F30EF" w:rsidRDefault="00F62792" w:rsidP="00747BC3">
                  <w:pPr>
                    <w:framePr w:hSpace="180" w:wrap="around" w:hAnchor="margin" w:xAlign="center" w:y="-620"/>
                    <w:rPr>
                      <w:rFonts w:ascii="MS Gothic" w:eastAsia="MS Gothic" w:hAnsi="MS Gothic"/>
                      <w:lang w:val="en-US"/>
                    </w:rPr>
                  </w:pPr>
                </w:p>
              </w:tc>
              <w:tc>
                <w:tcPr>
                  <w:tcW w:w="1985" w:type="dxa"/>
                </w:tcPr>
                <w:p w14:paraId="4C82EFA9" w14:textId="77777777" w:rsidR="00F62792" w:rsidRPr="004F30EF" w:rsidRDefault="00F62792" w:rsidP="00747BC3">
                  <w:pPr>
                    <w:framePr w:hSpace="180" w:wrap="around" w:hAnchor="margin" w:xAlign="center" w:y="-620"/>
                    <w:rPr>
                      <w:rFonts w:ascii="MS Gothic" w:eastAsia="MS Gothic" w:hAnsi="MS Gothic"/>
                      <w:lang w:val="en-US"/>
                    </w:rPr>
                  </w:pPr>
                </w:p>
              </w:tc>
              <w:tc>
                <w:tcPr>
                  <w:tcW w:w="2126" w:type="dxa"/>
                </w:tcPr>
                <w:p w14:paraId="5630F7D7" w14:textId="77777777" w:rsidR="00F62792" w:rsidRPr="004F30EF" w:rsidRDefault="00F62792" w:rsidP="00747BC3">
                  <w:pPr>
                    <w:framePr w:hSpace="180" w:wrap="around" w:hAnchor="margin" w:xAlign="center" w:y="-620"/>
                    <w:rPr>
                      <w:rFonts w:ascii="MS Gothic" w:eastAsia="MS Gothic" w:hAnsi="MS Gothic"/>
                      <w:lang w:val="en-US"/>
                    </w:rPr>
                  </w:pPr>
                </w:p>
              </w:tc>
              <w:tc>
                <w:tcPr>
                  <w:tcW w:w="2156" w:type="dxa"/>
                </w:tcPr>
                <w:p w14:paraId="2FA0DDF4" w14:textId="501377FB" w:rsidR="00F62792" w:rsidRPr="004F30EF" w:rsidRDefault="00F62792" w:rsidP="00747BC3">
                  <w:pPr>
                    <w:framePr w:hSpace="180" w:wrap="around" w:hAnchor="margin" w:xAlign="center" w:y="-620"/>
                  </w:pPr>
                </w:p>
              </w:tc>
            </w:tr>
            <w:tr w:rsidR="00F62792" w:rsidRPr="004F30EF" w14:paraId="669F6661" w14:textId="77777777" w:rsidTr="009E2081">
              <w:tc>
                <w:tcPr>
                  <w:tcW w:w="1588" w:type="dxa"/>
                </w:tcPr>
                <w:p w14:paraId="5D620610" w14:textId="77777777" w:rsidR="00F62792" w:rsidRPr="004F30EF" w:rsidRDefault="00F62792" w:rsidP="00747BC3">
                  <w:pPr>
                    <w:framePr w:hSpace="180" w:wrap="around" w:hAnchor="margin" w:xAlign="center" w:y="-620"/>
                  </w:pPr>
                </w:p>
              </w:tc>
              <w:tc>
                <w:tcPr>
                  <w:tcW w:w="1842" w:type="dxa"/>
                </w:tcPr>
                <w:p w14:paraId="148F6A5C" w14:textId="77777777" w:rsidR="00F62792" w:rsidRPr="004F30EF" w:rsidRDefault="00F62792" w:rsidP="00747BC3">
                  <w:pPr>
                    <w:framePr w:hSpace="180" w:wrap="around" w:hAnchor="margin" w:xAlign="center" w:y="-620"/>
                  </w:pPr>
                </w:p>
              </w:tc>
              <w:tc>
                <w:tcPr>
                  <w:tcW w:w="2332" w:type="dxa"/>
                </w:tcPr>
                <w:p w14:paraId="5CEFF707" w14:textId="77777777" w:rsidR="00F62792" w:rsidRPr="004F30EF" w:rsidRDefault="00F62792" w:rsidP="00747BC3">
                  <w:pPr>
                    <w:framePr w:hSpace="180" w:wrap="around" w:hAnchor="margin" w:xAlign="center" w:y="-620"/>
                    <w:rPr>
                      <w:rFonts w:ascii="MS Gothic" w:eastAsia="MS Gothic" w:hAnsi="MS Gothic"/>
                      <w:lang w:val="en-US"/>
                    </w:rPr>
                  </w:pPr>
                </w:p>
              </w:tc>
              <w:tc>
                <w:tcPr>
                  <w:tcW w:w="1354" w:type="dxa"/>
                </w:tcPr>
                <w:p w14:paraId="7CE4BCCD" w14:textId="77777777" w:rsidR="00F62792" w:rsidRPr="004F30EF" w:rsidRDefault="00F62792" w:rsidP="00747BC3">
                  <w:pPr>
                    <w:framePr w:hSpace="180" w:wrap="around" w:hAnchor="margin" w:xAlign="center" w:y="-620"/>
                    <w:rPr>
                      <w:rFonts w:ascii="MS Gothic" w:eastAsia="MS Gothic" w:hAnsi="MS Gothic"/>
                      <w:lang w:val="en-US"/>
                    </w:rPr>
                  </w:pPr>
                </w:p>
              </w:tc>
              <w:tc>
                <w:tcPr>
                  <w:tcW w:w="1984" w:type="dxa"/>
                </w:tcPr>
                <w:p w14:paraId="6E2C0EF0" w14:textId="77777777" w:rsidR="00F62792" w:rsidRPr="004F30EF" w:rsidRDefault="00F62792" w:rsidP="00747BC3">
                  <w:pPr>
                    <w:framePr w:hSpace="180" w:wrap="around" w:hAnchor="margin" w:xAlign="center" w:y="-620"/>
                    <w:rPr>
                      <w:rFonts w:ascii="MS Gothic" w:eastAsia="MS Gothic" w:hAnsi="MS Gothic"/>
                      <w:lang w:val="en-US"/>
                    </w:rPr>
                  </w:pPr>
                </w:p>
              </w:tc>
              <w:tc>
                <w:tcPr>
                  <w:tcW w:w="1985" w:type="dxa"/>
                </w:tcPr>
                <w:p w14:paraId="2B4600CE" w14:textId="77777777" w:rsidR="00F62792" w:rsidRPr="004F30EF" w:rsidRDefault="00F62792" w:rsidP="00747BC3">
                  <w:pPr>
                    <w:framePr w:hSpace="180" w:wrap="around" w:hAnchor="margin" w:xAlign="center" w:y="-620"/>
                    <w:rPr>
                      <w:rFonts w:ascii="MS Gothic" w:eastAsia="MS Gothic" w:hAnsi="MS Gothic"/>
                      <w:lang w:val="en-US"/>
                    </w:rPr>
                  </w:pPr>
                </w:p>
              </w:tc>
              <w:tc>
                <w:tcPr>
                  <w:tcW w:w="2126" w:type="dxa"/>
                </w:tcPr>
                <w:p w14:paraId="37999CCD" w14:textId="77777777" w:rsidR="00F62792" w:rsidRPr="004F30EF" w:rsidRDefault="00F62792" w:rsidP="00747BC3">
                  <w:pPr>
                    <w:framePr w:hSpace="180" w:wrap="around" w:hAnchor="margin" w:xAlign="center" w:y="-620"/>
                    <w:rPr>
                      <w:rFonts w:ascii="MS Gothic" w:eastAsia="MS Gothic" w:hAnsi="MS Gothic"/>
                      <w:lang w:val="en-US"/>
                    </w:rPr>
                  </w:pPr>
                </w:p>
              </w:tc>
              <w:tc>
                <w:tcPr>
                  <w:tcW w:w="2156" w:type="dxa"/>
                </w:tcPr>
                <w:p w14:paraId="1B2146A2" w14:textId="77777777" w:rsidR="00F62792" w:rsidRPr="004F30EF" w:rsidRDefault="00F62792" w:rsidP="00747BC3">
                  <w:pPr>
                    <w:framePr w:hSpace="180" w:wrap="around" w:hAnchor="margin" w:xAlign="center" w:y="-620"/>
                  </w:pPr>
                </w:p>
              </w:tc>
            </w:tr>
            <w:tr w:rsidR="00F62792" w:rsidRPr="004F30EF" w14:paraId="441C88E7" w14:textId="77777777" w:rsidTr="009E2081">
              <w:tc>
                <w:tcPr>
                  <w:tcW w:w="1588" w:type="dxa"/>
                </w:tcPr>
                <w:p w14:paraId="0C27738E" w14:textId="77777777" w:rsidR="00F62792" w:rsidRPr="004F30EF" w:rsidRDefault="00F62792" w:rsidP="00747BC3">
                  <w:pPr>
                    <w:framePr w:hSpace="180" w:wrap="around" w:hAnchor="margin" w:xAlign="center" w:y="-620"/>
                  </w:pPr>
                </w:p>
              </w:tc>
              <w:tc>
                <w:tcPr>
                  <w:tcW w:w="1842" w:type="dxa"/>
                </w:tcPr>
                <w:p w14:paraId="6088B9AB" w14:textId="77777777" w:rsidR="00F62792" w:rsidRPr="004F30EF" w:rsidRDefault="00F62792" w:rsidP="00747BC3">
                  <w:pPr>
                    <w:framePr w:hSpace="180" w:wrap="around" w:hAnchor="margin" w:xAlign="center" w:y="-620"/>
                  </w:pPr>
                </w:p>
              </w:tc>
              <w:tc>
                <w:tcPr>
                  <w:tcW w:w="2332" w:type="dxa"/>
                </w:tcPr>
                <w:p w14:paraId="7847BFF7" w14:textId="77777777" w:rsidR="00F62792" w:rsidRPr="004F30EF" w:rsidRDefault="00F62792" w:rsidP="00747BC3">
                  <w:pPr>
                    <w:framePr w:hSpace="180" w:wrap="around" w:hAnchor="margin" w:xAlign="center" w:y="-620"/>
                    <w:rPr>
                      <w:rFonts w:ascii="MS Gothic" w:eastAsia="MS Gothic" w:hAnsi="MS Gothic"/>
                      <w:lang w:val="en-US"/>
                    </w:rPr>
                  </w:pPr>
                </w:p>
              </w:tc>
              <w:tc>
                <w:tcPr>
                  <w:tcW w:w="1354" w:type="dxa"/>
                </w:tcPr>
                <w:p w14:paraId="739C67AE" w14:textId="77777777" w:rsidR="00F62792" w:rsidRPr="004F30EF" w:rsidRDefault="00F62792" w:rsidP="00747BC3">
                  <w:pPr>
                    <w:framePr w:hSpace="180" w:wrap="around" w:hAnchor="margin" w:xAlign="center" w:y="-620"/>
                    <w:rPr>
                      <w:rFonts w:ascii="MS Gothic" w:eastAsia="MS Gothic" w:hAnsi="MS Gothic"/>
                      <w:lang w:val="en-US"/>
                    </w:rPr>
                  </w:pPr>
                </w:p>
              </w:tc>
              <w:tc>
                <w:tcPr>
                  <w:tcW w:w="1984" w:type="dxa"/>
                </w:tcPr>
                <w:p w14:paraId="52426F47" w14:textId="77777777" w:rsidR="00F62792" w:rsidRPr="004F30EF" w:rsidRDefault="00F62792" w:rsidP="00747BC3">
                  <w:pPr>
                    <w:framePr w:hSpace="180" w:wrap="around" w:hAnchor="margin" w:xAlign="center" w:y="-620"/>
                    <w:rPr>
                      <w:rFonts w:ascii="MS Gothic" w:eastAsia="MS Gothic" w:hAnsi="MS Gothic"/>
                      <w:lang w:val="en-US"/>
                    </w:rPr>
                  </w:pPr>
                </w:p>
              </w:tc>
              <w:tc>
                <w:tcPr>
                  <w:tcW w:w="1985" w:type="dxa"/>
                </w:tcPr>
                <w:p w14:paraId="59B3D461" w14:textId="77777777" w:rsidR="00F62792" w:rsidRPr="004F30EF" w:rsidRDefault="00F62792" w:rsidP="00747BC3">
                  <w:pPr>
                    <w:framePr w:hSpace="180" w:wrap="around" w:hAnchor="margin" w:xAlign="center" w:y="-620"/>
                    <w:rPr>
                      <w:rFonts w:ascii="MS Gothic" w:eastAsia="MS Gothic" w:hAnsi="MS Gothic"/>
                      <w:lang w:val="en-US"/>
                    </w:rPr>
                  </w:pPr>
                </w:p>
              </w:tc>
              <w:tc>
                <w:tcPr>
                  <w:tcW w:w="2126" w:type="dxa"/>
                </w:tcPr>
                <w:p w14:paraId="62E7620E" w14:textId="77777777" w:rsidR="00F62792" w:rsidRPr="004F30EF" w:rsidRDefault="00F62792" w:rsidP="00747BC3">
                  <w:pPr>
                    <w:framePr w:hSpace="180" w:wrap="around" w:hAnchor="margin" w:xAlign="center" w:y="-620"/>
                    <w:rPr>
                      <w:rFonts w:ascii="MS Gothic" w:eastAsia="MS Gothic" w:hAnsi="MS Gothic"/>
                      <w:lang w:val="en-US"/>
                    </w:rPr>
                  </w:pPr>
                </w:p>
              </w:tc>
              <w:tc>
                <w:tcPr>
                  <w:tcW w:w="2156" w:type="dxa"/>
                </w:tcPr>
                <w:p w14:paraId="61A9A49A" w14:textId="77777777" w:rsidR="00F62792" w:rsidRPr="004F30EF" w:rsidRDefault="00F62792" w:rsidP="00747BC3">
                  <w:pPr>
                    <w:framePr w:hSpace="180" w:wrap="around" w:hAnchor="margin" w:xAlign="center" w:y="-620"/>
                  </w:pPr>
                </w:p>
              </w:tc>
            </w:tr>
          </w:tbl>
          <w:p w14:paraId="15BCE169" w14:textId="77777777" w:rsidR="00BA789F" w:rsidRPr="004F30EF" w:rsidRDefault="00BA789F" w:rsidP="00B76BE2">
            <w:pPr>
              <w:spacing w:before="80"/>
              <w:rPr>
                <w:lang w:val="en-US"/>
              </w:rPr>
            </w:pPr>
          </w:p>
        </w:tc>
      </w:tr>
      <w:tr w:rsidR="00BA789F" w:rsidRPr="00F42A6F" w14:paraId="2CA50597" w14:textId="77777777" w:rsidTr="00B76BE2">
        <w:trPr>
          <w:cantSplit/>
          <w:trHeight w:val="269"/>
        </w:trPr>
        <w:tc>
          <w:tcPr>
            <w:tcW w:w="15593" w:type="dxa"/>
            <w:gridSpan w:val="2"/>
          </w:tcPr>
          <w:p w14:paraId="0E1D8FCB" w14:textId="77777777" w:rsidR="00BA789F" w:rsidRPr="00325C0C" w:rsidRDefault="00BA789F" w:rsidP="00B76BE2">
            <w:pPr>
              <w:spacing w:before="80"/>
              <w:rPr>
                <w:rStyle w:val="SubtleReference"/>
                <w:i/>
                <w:sz w:val="22"/>
                <w:szCs w:val="22"/>
              </w:rPr>
            </w:pPr>
            <w:r w:rsidRPr="00325C0C">
              <w:rPr>
                <w:rStyle w:val="SubtleReference"/>
                <w:i/>
                <w:sz w:val="22"/>
                <w:szCs w:val="22"/>
              </w:rPr>
              <w:lastRenderedPageBreak/>
              <w:t>Guidance:</w:t>
            </w:r>
          </w:p>
          <w:p w14:paraId="1F220EDA" w14:textId="77777777" w:rsidR="00BB0DEB" w:rsidRPr="0031680E" w:rsidRDefault="00BB0DEB" w:rsidP="00B76BE2">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8A08C32" w14:textId="77777777" w:rsidR="00BB0DEB" w:rsidRPr="00325C0C" w:rsidRDefault="00000000" w:rsidP="00B76BE2">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22F538C" w14:textId="77777777" w:rsidR="00BA789F" w:rsidRPr="00BA789F" w:rsidRDefault="00BA789F" w:rsidP="00B76BE2"/>
        </w:tc>
      </w:tr>
      <w:tr w:rsidR="00AE4A22" w:rsidRPr="00F42A6F" w14:paraId="7719DD8A" w14:textId="77777777" w:rsidTr="00B76BE2">
        <w:trPr>
          <w:cantSplit/>
          <w:trHeight w:val="269"/>
        </w:trPr>
        <w:tc>
          <w:tcPr>
            <w:tcW w:w="4962" w:type="dxa"/>
          </w:tcPr>
          <w:p w14:paraId="51D442A1" w14:textId="77777777" w:rsidR="00AE4A22" w:rsidRDefault="00AE4A22" w:rsidP="00B76BE2">
            <w:r w:rsidRPr="008E2CC2">
              <w:t>If you reuse existing data, please specify the source, preferably by using a persistent identifier (e.g. DOI, Handle, URL etc.) per dataset or data type</w:t>
            </w:r>
            <w:r>
              <w:t xml:space="preserve">. </w:t>
            </w:r>
            <w:r w:rsidRPr="008E2CC2">
              <w:t xml:space="preserve"> </w:t>
            </w:r>
          </w:p>
          <w:p w14:paraId="570CECFC" w14:textId="77777777" w:rsidR="00AE4A22" w:rsidRDefault="00AE4A22" w:rsidP="00B76BE2"/>
        </w:tc>
        <w:tc>
          <w:tcPr>
            <w:tcW w:w="10631" w:type="dxa"/>
          </w:tcPr>
          <w:p w14:paraId="25EC58DD" w14:textId="296CEA18" w:rsidR="00AE4A22" w:rsidRDefault="00C7616E" w:rsidP="00B76BE2">
            <w:pPr>
              <w:rPr>
                <w:lang w:val="en-US"/>
              </w:rPr>
            </w:pPr>
            <w:r w:rsidRPr="00992F39">
              <w:rPr>
                <w:rFonts w:eastAsia="Calibri" w:cstheme="minorHAnsi"/>
                <w:sz w:val="22"/>
                <w:lang w:val="en-US"/>
              </w:rPr>
              <w:t>NA</w:t>
            </w:r>
          </w:p>
        </w:tc>
      </w:tr>
      <w:tr w:rsidR="003D036F" w:rsidRPr="00F42A6F" w14:paraId="2FB95E0F" w14:textId="77777777" w:rsidTr="00B76BE2">
        <w:trPr>
          <w:cantSplit/>
          <w:trHeight w:val="269"/>
        </w:trPr>
        <w:tc>
          <w:tcPr>
            <w:tcW w:w="4962" w:type="dxa"/>
          </w:tcPr>
          <w:p w14:paraId="3654ED5F" w14:textId="77777777" w:rsidR="003D036F" w:rsidRPr="008E2CC2" w:rsidRDefault="00FB5895" w:rsidP="00B76BE2">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3232143" w14:textId="26DC2B4A" w:rsidR="00FB5895" w:rsidRPr="00250516" w:rsidRDefault="00000000" w:rsidP="00B76BE2">
            <w:pPr>
              <w:rPr>
                <w:lang w:val="en-US"/>
              </w:rPr>
            </w:pPr>
            <w:sdt>
              <w:sdtPr>
                <w:rPr>
                  <w:lang w:val="en-US"/>
                </w:rPr>
                <w:id w:val="1171060205"/>
                <w14:checkbox>
                  <w14:checked w14:val="1"/>
                  <w14:checkedState w14:val="2612" w14:font="MS Gothic"/>
                  <w14:uncheckedState w14:val="2610" w14:font="MS Gothic"/>
                </w14:checkbox>
              </w:sdtPr>
              <w:sdtContent>
                <w:r w:rsidR="00C7616E">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5BFF9AF" w14:textId="77777777" w:rsidR="00FB5895" w:rsidRDefault="00000000" w:rsidP="00B76BE2">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0DA693E" w14:textId="77777777" w:rsidR="00FB5895" w:rsidRDefault="00000000" w:rsidP="00B76BE2">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60451FA" w14:textId="77777777" w:rsidR="00FB5895" w:rsidRDefault="00000000" w:rsidP="00B76BE2">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EC9D795" w14:textId="77777777" w:rsidR="003D036F" w:rsidRDefault="00632536" w:rsidP="00B76BE2">
            <w:pPr>
              <w:rPr>
                <w:lang w:val="en-US"/>
              </w:rPr>
            </w:pPr>
            <w:r>
              <w:rPr>
                <w:lang w:val="en-US"/>
              </w:rPr>
              <w:t>Additional information</w:t>
            </w:r>
            <w:r w:rsidR="00EE33E8">
              <w:rPr>
                <w:lang w:val="en-US"/>
              </w:rPr>
              <w:t>:</w:t>
            </w:r>
          </w:p>
          <w:p w14:paraId="4CC09021" w14:textId="4EA84B20" w:rsidR="004F30EF" w:rsidRPr="00CD62CB" w:rsidRDefault="004F30EF" w:rsidP="00B76BE2">
            <w:pPr>
              <w:rPr>
                <w:rFonts w:eastAsia="Calibri" w:cstheme="minorHAnsi"/>
                <w:szCs w:val="28"/>
              </w:rPr>
            </w:pPr>
            <w:r w:rsidRPr="00CD62CB">
              <w:rPr>
                <w:rFonts w:eastAsia="Calibri" w:cstheme="minorHAnsi"/>
                <w:szCs w:val="28"/>
                <w:lang w:val="en-US"/>
              </w:rPr>
              <w:t>An application for this study’s ethical approval (SMEC) is in the process to be submitted.</w:t>
            </w:r>
            <w:r w:rsidR="00CD62CB">
              <w:rPr>
                <w:rFonts w:eastAsia="Calibri" w:cstheme="minorHAnsi"/>
                <w:szCs w:val="28"/>
                <w:lang w:val="en-US"/>
              </w:rPr>
              <w:t xml:space="preserve"> </w:t>
            </w:r>
          </w:p>
          <w:p w14:paraId="7C8259BB" w14:textId="77777777" w:rsidR="00EE33E8" w:rsidRDefault="00EE33E8" w:rsidP="00B76BE2">
            <w:pPr>
              <w:rPr>
                <w:lang w:val="en-US"/>
              </w:rPr>
            </w:pPr>
          </w:p>
        </w:tc>
      </w:tr>
      <w:tr w:rsidR="00C7616E" w:rsidRPr="00F42A6F" w14:paraId="1695DB46" w14:textId="77777777" w:rsidTr="00B76BE2">
        <w:trPr>
          <w:cantSplit/>
          <w:trHeight w:val="269"/>
        </w:trPr>
        <w:tc>
          <w:tcPr>
            <w:tcW w:w="4962" w:type="dxa"/>
          </w:tcPr>
          <w:p w14:paraId="755A3A7D" w14:textId="77777777" w:rsidR="00C7616E" w:rsidRPr="00184DDE" w:rsidRDefault="00C7616E" w:rsidP="00B76BE2">
            <w:pPr>
              <w:jc w:val="both"/>
            </w:pPr>
            <w:r w:rsidRPr="0036197D">
              <w:lastRenderedPageBreak/>
              <w:t>Will you process personal</w:t>
            </w:r>
            <w:r w:rsidRPr="0036197D">
              <w:rPr>
                <w:i/>
                <w:iCs/>
              </w:rPr>
              <w:t xml:space="preserve"> </w:t>
            </w:r>
            <w:r w:rsidRPr="006A7E41">
              <w:rPr>
                <w:iCs/>
              </w:rPr>
              <w:t>data</w:t>
            </w:r>
            <w:bookmarkStart w:id="4" w:name="_Hlk89173861"/>
            <w:r w:rsidRPr="008F6455">
              <w:rPr>
                <w:rStyle w:val="FootnoteReference"/>
                <w:i/>
                <w:smallCaps/>
                <w:color w:val="5A5A5A" w:themeColor="text1" w:themeTint="A5"/>
                <w:sz w:val="20"/>
                <w:szCs w:val="20"/>
              </w:rPr>
              <w:footnoteReference w:id="3"/>
            </w:r>
            <w:bookmarkEnd w:id="4"/>
            <w:r w:rsidRPr="0036197D">
              <w:t xml:space="preserve">? </w:t>
            </w:r>
            <w:r w:rsidRPr="00382948">
              <w:t>If so, please refer to specific datasets or data types when appropriate and provide the KU Leuven or UZ Leuven privacy register number (G or S number).</w:t>
            </w:r>
          </w:p>
        </w:tc>
        <w:tc>
          <w:tcPr>
            <w:tcW w:w="10631" w:type="dxa"/>
          </w:tcPr>
          <w:p w14:paraId="1029A5B5" w14:textId="49E1B4C5" w:rsidR="00B206EF" w:rsidRPr="00B206EF" w:rsidRDefault="00B206EF" w:rsidP="00B76BE2">
            <w:r w:rsidRPr="00B206EF">
              <w:t xml:space="preserve">During WP1-4, I anticipate conducting semi-structured interviews with: </w:t>
            </w:r>
          </w:p>
          <w:p w14:paraId="28C6C0EF" w14:textId="77777777" w:rsidR="00B206EF" w:rsidRPr="00B206EF" w:rsidRDefault="00B206EF" w:rsidP="00B76BE2">
            <w:r w:rsidRPr="00B206EF">
              <w:t>1) Experts from academic background, NGOs and international organisations related to environmental issues, health and wildlife conservation (e.g., WWF, WHO, FAO, TRAFFIC, IUCN, UNODC, Wildlife Conservation Society);</w:t>
            </w:r>
          </w:p>
          <w:p w14:paraId="6BE462CB" w14:textId="4CD450F9" w:rsidR="00B206EF" w:rsidRPr="00B206EF" w:rsidRDefault="00B206EF" w:rsidP="00B76BE2">
            <w:r w:rsidRPr="00B206EF">
              <w:t>2) State actors such as custom officials, judiciary staff, law enforcement agents at different national bodies in the G</w:t>
            </w:r>
            <w:r>
              <w:t>reater Mekong Subregion</w:t>
            </w:r>
            <w:r w:rsidRPr="00B206EF">
              <w:t xml:space="preserve"> (e.g., Department of Forest Inspection in Lao PDR, People's Public Security of Vietnam).</w:t>
            </w:r>
          </w:p>
          <w:p w14:paraId="33AEFB03" w14:textId="77777777" w:rsidR="00B206EF" w:rsidRPr="00B206EF" w:rsidRDefault="00B206EF" w:rsidP="00B76BE2">
            <w:r w:rsidRPr="00B206EF">
              <w:t>3) Actors involved in the wildlife supply chain, such as hunters, farmers, traders, market vendors, restaurant owners, and end consumers.</w:t>
            </w:r>
          </w:p>
          <w:p w14:paraId="0B054036" w14:textId="77777777" w:rsidR="00B206EF" w:rsidRPr="00B206EF" w:rsidRDefault="00B206EF" w:rsidP="00B76BE2">
            <w:pPr>
              <w:rPr>
                <w:rFonts w:eastAsia="Calibri" w:cstheme="minorHAnsi"/>
              </w:rPr>
            </w:pPr>
          </w:p>
          <w:p w14:paraId="03B6CAFC" w14:textId="71338049" w:rsidR="00B206EF" w:rsidRPr="00A074F7" w:rsidRDefault="005C7BDD" w:rsidP="00B76BE2">
            <w:r w:rsidRPr="00B206EF">
              <w:rPr>
                <w:rFonts w:eastAsia="Calibri" w:cstheme="minorHAnsi"/>
              </w:rPr>
              <w:t>From the participants in (preliminary) semi-structured interviews</w:t>
            </w:r>
            <w:r w:rsidR="00045AC6">
              <w:rPr>
                <w:rFonts w:eastAsia="Calibri" w:cstheme="minorHAnsi"/>
              </w:rPr>
              <w:t xml:space="preserve"> and </w:t>
            </w:r>
            <w:r w:rsidR="00045AC6" w:rsidRPr="00B206EF">
              <w:rPr>
                <w:rFonts w:eastAsia="Calibri" w:cstheme="minorHAnsi"/>
              </w:rPr>
              <w:t>(preliminary) participant observations</w:t>
            </w:r>
            <w:r w:rsidR="00B206EF">
              <w:rPr>
                <w:rFonts w:eastAsia="Calibri" w:cstheme="minorHAnsi"/>
              </w:rPr>
              <w:t>,</w:t>
            </w:r>
            <w:r w:rsidRPr="00B206EF">
              <w:rPr>
                <w:rFonts w:eastAsia="Calibri" w:cstheme="minorHAnsi"/>
              </w:rPr>
              <w:t xml:space="preserve"> I</w:t>
            </w:r>
            <w:r w:rsidRPr="00B206EF">
              <w:t xml:space="preserve"> will collect personal data.</w:t>
            </w:r>
            <w:r w:rsidR="00A074F7">
              <w:t xml:space="preserve"> </w:t>
            </w:r>
            <w:r w:rsidRPr="00B206EF">
              <w:t>Concretely, the name, occupation, professional background, and information about the employer/organization the participant is involved with. If the interview participants allow it, I will record the interviews, then transcribe the recordings and conduct the analyses. As soon as the interviews have been transcribed (and fully anonymi</w:t>
            </w:r>
            <w:r w:rsidR="00B206EF">
              <w:t>sed/pseudonymised</w:t>
            </w:r>
            <w:r w:rsidRPr="00B206EF">
              <w:t>), the audio recordings will be deleted. A file-shredding application will be utilized to delete the files, effectively writing, deleting and overwriting the data entirely, in order to prevent its recovery. If the participants indicate that they want to receive a pdf of the final dissertation of the study, their e-mail addresses will additionally be collected.</w:t>
            </w:r>
            <w:r w:rsidR="00C7616E" w:rsidRPr="00992F39">
              <w:rPr>
                <w:rFonts w:eastAsia="Calibri" w:cstheme="minorHAnsi"/>
                <w:sz w:val="22"/>
              </w:rPr>
              <w:t xml:space="preserve"> </w:t>
            </w:r>
          </w:p>
        </w:tc>
      </w:tr>
      <w:tr w:rsidR="00C7616E" w:rsidRPr="00F42A6F" w14:paraId="15569E78" w14:textId="77777777" w:rsidTr="00B76BE2">
        <w:trPr>
          <w:cantSplit/>
          <w:trHeight w:val="269"/>
        </w:trPr>
        <w:tc>
          <w:tcPr>
            <w:tcW w:w="4962" w:type="dxa"/>
          </w:tcPr>
          <w:p w14:paraId="0E09C8FA" w14:textId="77777777" w:rsidR="00C7616E" w:rsidRPr="008E2CC2" w:rsidRDefault="00C7616E" w:rsidP="00B76BE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86FC94E" w14:textId="77777777" w:rsidR="00C7616E" w:rsidRPr="00250516" w:rsidRDefault="00000000" w:rsidP="00B76BE2">
            <w:pPr>
              <w:rPr>
                <w:lang w:val="en-US"/>
              </w:rPr>
            </w:pPr>
            <w:sdt>
              <w:sdtPr>
                <w:rPr>
                  <w:lang w:val="en-US"/>
                </w:rPr>
                <w:id w:val="-955715386"/>
                <w14:checkbox>
                  <w14:checked w14:val="0"/>
                  <w14:checkedState w14:val="2612" w14:font="MS Gothic"/>
                  <w14:uncheckedState w14:val="2610" w14:font="MS Gothic"/>
                </w14:checkbox>
              </w:sdtPr>
              <w:sdtContent>
                <w:r w:rsidR="00C7616E">
                  <w:rPr>
                    <w:rFonts w:ascii="MS Gothic" w:eastAsia="MS Gothic" w:hAnsi="MS Gothic" w:hint="eastAsia"/>
                    <w:lang w:val="en-US"/>
                  </w:rPr>
                  <w:t>☐</w:t>
                </w:r>
              </w:sdtContent>
            </w:sdt>
            <w:r w:rsidR="00C7616E">
              <w:rPr>
                <w:lang w:val="en-US"/>
              </w:rPr>
              <w:t xml:space="preserve"> Yes</w:t>
            </w:r>
          </w:p>
          <w:p w14:paraId="638A8ECC" w14:textId="1E1E084E" w:rsidR="00C7616E" w:rsidRDefault="00000000" w:rsidP="00B76BE2">
            <w:pPr>
              <w:rPr>
                <w:lang w:val="en-US"/>
              </w:rPr>
            </w:pPr>
            <w:sdt>
              <w:sdtPr>
                <w:rPr>
                  <w:lang w:val="en-US"/>
                </w:rPr>
                <w:id w:val="1126897889"/>
                <w14:checkbox>
                  <w14:checked w14:val="1"/>
                  <w14:checkedState w14:val="2612" w14:font="MS Gothic"/>
                  <w14:uncheckedState w14:val="2610" w14:font="MS Gothic"/>
                </w14:checkbox>
              </w:sdtPr>
              <w:sdtContent>
                <w:r w:rsidR="00C7616E">
                  <w:rPr>
                    <w:rFonts w:ascii="MS Gothic" w:eastAsia="MS Gothic" w:hAnsi="MS Gothic" w:hint="eastAsia"/>
                    <w:lang w:val="en-US"/>
                  </w:rPr>
                  <w:t>☒</w:t>
                </w:r>
              </w:sdtContent>
            </w:sdt>
            <w:r w:rsidR="00C7616E">
              <w:rPr>
                <w:lang w:val="en-US"/>
              </w:rPr>
              <w:t xml:space="preserve"> No</w:t>
            </w:r>
          </w:p>
          <w:p w14:paraId="559523AA" w14:textId="77777777" w:rsidR="00C7616E" w:rsidRDefault="00C7616E" w:rsidP="00B76BE2">
            <w:pPr>
              <w:rPr>
                <w:lang w:val="en-US"/>
              </w:rPr>
            </w:pPr>
            <w:r>
              <w:rPr>
                <w:lang w:val="en-US"/>
              </w:rPr>
              <w:t xml:space="preserve">If yes, please comment: </w:t>
            </w:r>
          </w:p>
          <w:p w14:paraId="55861EC0" w14:textId="77777777" w:rsidR="00C7616E" w:rsidRDefault="00C7616E" w:rsidP="00B76BE2">
            <w:pPr>
              <w:rPr>
                <w:lang w:val="en-US"/>
              </w:rPr>
            </w:pPr>
          </w:p>
        </w:tc>
      </w:tr>
      <w:tr w:rsidR="00C7616E" w:rsidRPr="00F42A6F" w14:paraId="682CF745" w14:textId="77777777" w:rsidTr="00B76BE2">
        <w:trPr>
          <w:cantSplit/>
          <w:trHeight w:val="269"/>
        </w:trPr>
        <w:tc>
          <w:tcPr>
            <w:tcW w:w="4962" w:type="dxa"/>
          </w:tcPr>
          <w:p w14:paraId="370A1898" w14:textId="77777777" w:rsidR="00C7616E" w:rsidRPr="008E2CC2" w:rsidRDefault="00C7616E" w:rsidP="00B76BE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lastRenderedPageBreak/>
              <w:t>If so, please explain to what data they relate and what restrictions are in place.</w:t>
            </w:r>
          </w:p>
        </w:tc>
        <w:tc>
          <w:tcPr>
            <w:tcW w:w="10631" w:type="dxa"/>
          </w:tcPr>
          <w:p w14:paraId="195E3F23" w14:textId="77777777" w:rsidR="00C7616E" w:rsidRPr="00250516" w:rsidRDefault="00000000" w:rsidP="00B76BE2">
            <w:pPr>
              <w:rPr>
                <w:lang w:val="en-US"/>
              </w:rPr>
            </w:pPr>
            <w:sdt>
              <w:sdtPr>
                <w:rPr>
                  <w:lang w:val="en-US"/>
                </w:rPr>
                <w:id w:val="1533380235"/>
                <w14:checkbox>
                  <w14:checked w14:val="0"/>
                  <w14:checkedState w14:val="2612" w14:font="MS Gothic"/>
                  <w14:uncheckedState w14:val="2610" w14:font="MS Gothic"/>
                </w14:checkbox>
              </w:sdtPr>
              <w:sdtContent>
                <w:r w:rsidR="00C7616E">
                  <w:rPr>
                    <w:rFonts w:ascii="MS Gothic" w:eastAsia="MS Gothic" w:hAnsi="MS Gothic" w:hint="eastAsia"/>
                    <w:lang w:val="en-US"/>
                  </w:rPr>
                  <w:t>☐</w:t>
                </w:r>
              </w:sdtContent>
            </w:sdt>
            <w:r w:rsidR="00C7616E">
              <w:rPr>
                <w:lang w:val="en-US"/>
              </w:rPr>
              <w:t xml:space="preserve"> Yes</w:t>
            </w:r>
          </w:p>
          <w:p w14:paraId="4FA8D2DE" w14:textId="52E8EC57" w:rsidR="00C7616E" w:rsidRDefault="00000000" w:rsidP="00B76BE2">
            <w:pPr>
              <w:rPr>
                <w:lang w:val="en-US"/>
              </w:rPr>
            </w:pPr>
            <w:sdt>
              <w:sdtPr>
                <w:rPr>
                  <w:lang w:val="en-US"/>
                </w:rPr>
                <w:id w:val="-755433304"/>
                <w14:checkbox>
                  <w14:checked w14:val="1"/>
                  <w14:checkedState w14:val="2612" w14:font="MS Gothic"/>
                  <w14:uncheckedState w14:val="2610" w14:font="MS Gothic"/>
                </w14:checkbox>
              </w:sdtPr>
              <w:sdtContent>
                <w:r w:rsidR="00C7616E">
                  <w:rPr>
                    <w:rFonts w:ascii="MS Gothic" w:eastAsia="MS Gothic" w:hAnsi="MS Gothic" w:hint="eastAsia"/>
                    <w:lang w:val="en-US"/>
                  </w:rPr>
                  <w:t>☒</w:t>
                </w:r>
              </w:sdtContent>
            </w:sdt>
            <w:r w:rsidR="00C7616E">
              <w:rPr>
                <w:lang w:val="en-US"/>
              </w:rPr>
              <w:t xml:space="preserve"> No</w:t>
            </w:r>
          </w:p>
          <w:p w14:paraId="1AAE6E7C" w14:textId="77777777" w:rsidR="00C7616E" w:rsidRDefault="00C7616E" w:rsidP="00B76BE2">
            <w:pPr>
              <w:rPr>
                <w:lang w:val="en-US"/>
              </w:rPr>
            </w:pPr>
            <w:r>
              <w:rPr>
                <w:lang w:val="en-US"/>
              </w:rPr>
              <w:t xml:space="preserve">If yes, please explain: </w:t>
            </w:r>
          </w:p>
          <w:p w14:paraId="30D14ABD" w14:textId="77777777" w:rsidR="00C7616E" w:rsidRDefault="00C7616E" w:rsidP="00B76BE2">
            <w:pPr>
              <w:rPr>
                <w:lang w:val="en-US"/>
              </w:rPr>
            </w:pPr>
          </w:p>
        </w:tc>
      </w:tr>
      <w:tr w:rsidR="00C7616E" w:rsidRPr="00F42A6F" w14:paraId="7160C2DC" w14:textId="77777777" w:rsidTr="00B76BE2">
        <w:trPr>
          <w:cantSplit/>
          <w:trHeight w:val="269"/>
        </w:trPr>
        <w:tc>
          <w:tcPr>
            <w:tcW w:w="4962" w:type="dxa"/>
          </w:tcPr>
          <w:p w14:paraId="2016FE44" w14:textId="77777777" w:rsidR="00C7616E" w:rsidRPr="008E2CC2" w:rsidRDefault="00C7616E" w:rsidP="00B76BE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D253545" w14:textId="77777777" w:rsidR="00C7616E" w:rsidRPr="00250516" w:rsidRDefault="00000000" w:rsidP="00B76BE2">
            <w:pPr>
              <w:rPr>
                <w:lang w:val="en-US"/>
              </w:rPr>
            </w:pPr>
            <w:sdt>
              <w:sdtPr>
                <w:rPr>
                  <w:lang w:val="en-US"/>
                </w:rPr>
                <w:id w:val="1639530547"/>
                <w14:checkbox>
                  <w14:checked w14:val="0"/>
                  <w14:checkedState w14:val="2612" w14:font="MS Gothic"/>
                  <w14:uncheckedState w14:val="2610" w14:font="MS Gothic"/>
                </w14:checkbox>
              </w:sdtPr>
              <w:sdtContent>
                <w:r w:rsidR="00C7616E">
                  <w:rPr>
                    <w:rFonts w:ascii="MS Gothic" w:eastAsia="MS Gothic" w:hAnsi="MS Gothic" w:hint="eastAsia"/>
                    <w:lang w:val="en-US"/>
                  </w:rPr>
                  <w:t>☐</w:t>
                </w:r>
              </w:sdtContent>
            </w:sdt>
            <w:r w:rsidR="00C7616E">
              <w:rPr>
                <w:lang w:val="en-US"/>
              </w:rPr>
              <w:t xml:space="preserve"> Yes</w:t>
            </w:r>
          </w:p>
          <w:p w14:paraId="0779653F" w14:textId="5C8B901B" w:rsidR="00C7616E" w:rsidRDefault="00000000" w:rsidP="00B76BE2">
            <w:pPr>
              <w:rPr>
                <w:lang w:val="en-US"/>
              </w:rPr>
            </w:pPr>
            <w:sdt>
              <w:sdtPr>
                <w:rPr>
                  <w:lang w:val="en-US"/>
                </w:rPr>
                <w:id w:val="1018036039"/>
                <w14:checkbox>
                  <w14:checked w14:val="1"/>
                  <w14:checkedState w14:val="2612" w14:font="MS Gothic"/>
                  <w14:uncheckedState w14:val="2610" w14:font="MS Gothic"/>
                </w14:checkbox>
              </w:sdtPr>
              <w:sdtContent>
                <w:r w:rsidR="00C7616E">
                  <w:rPr>
                    <w:rFonts w:ascii="MS Gothic" w:eastAsia="MS Gothic" w:hAnsi="MS Gothic" w:hint="eastAsia"/>
                    <w:lang w:val="en-US"/>
                  </w:rPr>
                  <w:t>☒</w:t>
                </w:r>
              </w:sdtContent>
            </w:sdt>
            <w:r w:rsidR="00C7616E">
              <w:rPr>
                <w:lang w:val="en-US"/>
              </w:rPr>
              <w:t xml:space="preserve"> No</w:t>
            </w:r>
          </w:p>
          <w:p w14:paraId="572DD8CF" w14:textId="77777777" w:rsidR="00C7616E" w:rsidRDefault="00C7616E" w:rsidP="00B76BE2">
            <w:pPr>
              <w:rPr>
                <w:lang w:val="en-US"/>
              </w:rPr>
            </w:pPr>
            <w:r>
              <w:rPr>
                <w:lang w:val="en-US"/>
              </w:rPr>
              <w:t xml:space="preserve">If yes, please explain: </w:t>
            </w:r>
          </w:p>
          <w:p w14:paraId="14E35C83" w14:textId="77777777" w:rsidR="00C7616E" w:rsidRDefault="00C7616E" w:rsidP="00B76BE2">
            <w:pPr>
              <w:rPr>
                <w:lang w:val="en-US"/>
              </w:rPr>
            </w:pPr>
          </w:p>
        </w:tc>
      </w:tr>
    </w:tbl>
    <w:tbl>
      <w:tblPr>
        <w:tblStyle w:val="TableGrid"/>
        <w:tblpPr w:leftFromText="180" w:rightFromText="180" w:vertAnchor="text" w:horzAnchor="margin" w:tblpXSpec="center" w:tblpY="-1015"/>
        <w:tblW w:w="15593" w:type="dxa"/>
        <w:tblLayout w:type="fixed"/>
        <w:tblLook w:val="04A0" w:firstRow="1" w:lastRow="0" w:firstColumn="1" w:lastColumn="0" w:noHBand="0" w:noVBand="1"/>
      </w:tblPr>
      <w:tblGrid>
        <w:gridCol w:w="4962"/>
        <w:gridCol w:w="10631"/>
      </w:tblGrid>
      <w:tr w:rsidR="007105C9" w14:paraId="620DD085" w14:textId="77777777" w:rsidTr="007105C9">
        <w:trPr>
          <w:cantSplit/>
          <w:trHeight w:val="269"/>
        </w:trPr>
        <w:tc>
          <w:tcPr>
            <w:tcW w:w="15593" w:type="dxa"/>
            <w:gridSpan w:val="2"/>
            <w:shd w:val="clear" w:color="auto" w:fill="5B9BD5" w:themeFill="accent5"/>
          </w:tcPr>
          <w:p w14:paraId="1F9F0DCD" w14:textId="77777777" w:rsidR="007105C9" w:rsidRPr="00184DDE" w:rsidRDefault="007105C9" w:rsidP="007105C9">
            <w:pPr>
              <w:pStyle w:val="ListParagraph"/>
              <w:numPr>
                <w:ilvl w:val="0"/>
                <w:numId w:val="22"/>
              </w:numPr>
              <w:jc w:val="center"/>
              <w:rPr>
                <w:b/>
              </w:rPr>
            </w:pPr>
            <w:r>
              <w:rPr>
                <w:b/>
                <w:bCs/>
              </w:rPr>
              <w:lastRenderedPageBreak/>
              <w:t>Documentation and Metadata</w:t>
            </w:r>
          </w:p>
          <w:p w14:paraId="33E13728" w14:textId="77777777" w:rsidR="007105C9" w:rsidRPr="00AB71F6" w:rsidRDefault="007105C9" w:rsidP="007105C9">
            <w:pPr>
              <w:pStyle w:val="ListParagraph"/>
              <w:ind w:left="1080"/>
              <w:rPr>
                <w:b/>
              </w:rPr>
            </w:pPr>
          </w:p>
        </w:tc>
      </w:tr>
      <w:tr w:rsidR="007105C9" w14:paraId="112BD241" w14:textId="77777777" w:rsidTr="007105C9">
        <w:trPr>
          <w:cantSplit/>
          <w:trHeight w:val="269"/>
        </w:trPr>
        <w:tc>
          <w:tcPr>
            <w:tcW w:w="4962" w:type="dxa"/>
            <w:shd w:val="clear" w:color="auto" w:fill="FFFFFF" w:themeFill="background1"/>
          </w:tcPr>
          <w:p w14:paraId="47057A19" w14:textId="77777777" w:rsidR="007105C9" w:rsidRDefault="007105C9" w:rsidP="007105C9">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829ED9F" w14:textId="77777777" w:rsidR="007105C9" w:rsidRDefault="007105C9" w:rsidP="007105C9">
            <w:pPr>
              <w:jc w:val="both"/>
            </w:pPr>
          </w:p>
          <w:p w14:paraId="3B8DACC0" w14:textId="77777777" w:rsidR="007105C9" w:rsidRPr="00C0755D" w:rsidRDefault="00000000" w:rsidP="007105C9">
            <w:pPr>
              <w:jc w:val="both"/>
              <w:rPr>
                <w:rFonts w:cstheme="minorHAnsi"/>
                <w:i/>
                <w:sz w:val="22"/>
                <w:szCs w:val="22"/>
              </w:rPr>
            </w:pPr>
            <w:hyperlink r:id="rId10" w:tgtFrame="_blank" w:history="1">
              <w:r w:rsidR="007105C9" w:rsidRPr="00C0755D">
                <w:rPr>
                  <w:rStyle w:val="Hyperlink"/>
                  <w:rFonts w:cstheme="minorHAnsi"/>
                  <w:i/>
                  <w:color w:val="23527C"/>
                  <w:sz w:val="22"/>
                  <w:szCs w:val="22"/>
                  <w:shd w:val="clear" w:color="auto" w:fill="FFFFFF"/>
                </w:rPr>
                <w:t>RDM guidance on documentation and metadata</w:t>
              </w:r>
            </w:hyperlink>
            <w:r w:rsidR="007105C9" w:rsidRPr="00C0755D">
              <w:rPr>
                <w:rFonts w:cstheme="minorHAnsi"/>
                <w:i/>
                <w:color w:val="333333"/>
                <w:sz w:val="22"/>
                <w:szCs w:val="22"/>
                <w:shd w:val="clear" w:color="auto" w:fill="FFFFFF"/>
              </w:rPr>
              <w:t>.</w:t>
            </w:r>
          </w:p>
          <w:p w14:paraId="4529203C" w14:textId="77777777" w:rsidR="007105C9" w:rsidRPr="00CA2D12" w:rsidRDefault="007105C9" w:rsidP="007105C9">
            <w:pPr>
              <w:jc w:val="both"/>
              <w:rPr>
                <w:i/>
              </w:rPr>
            </w:pPr>
          </w:p>
        </w:tc>
        <w:tc>
          <w:tcPr>
            <w:tcW w:w="10631" w:type="dxa"/>
            <w:shd w:val="clear" w:color="auto" w:fill="FFFFFF" w:themeFill="background1"/>
          </w:tcPr>
          <w:p w14:paraId="55C67982" w14:textId="77777777" w:rsidR="007105C9" w:rsidRDefault="007105C9" w:rsidP="007105C9">
            <w:r>
              <w:t xml:space="preserve">(1) </w:t>
            </w:r>
            <w:r w:rsidRPr="007B0BA7">
              <w:t xml:space="preserve">For the </w:t>
            </w:r>
            <w:r>
              <w:t>(preliminary)</w:t>
            </w:r>
            <w:r w:rsidRPr="007B0BA7">
              <w:t xml:space="preserve"> interviews, general information on the methodology and informed consent procedure is described in detail in the PRET application (including a draft of the interview and the</w:t>
            </w:r>
            <w:r>
              <w:t xml:space="preserve"> </w:t>
            </w:r>
            <w:r w:rsidRPr="007B0BA7">
              <w:t>interview guideline). Furthermore, information about the interview (e.g. the recording of the interview or rules about pseudonymisation) and instructions for the interviewer and the participants (e.g. the participant’s right to stop the interview or skip a question at any time) are included in the interview guide, together with the interview questions and the topic list. Moreover, details about the setting and context of the interview, including the time, place and date of the interview</w:t>
            </w:r>
            <w:r>
              <w:t>,</w:t>
            </w:r>
            <w:r w:rsidRPr="007B0BA7">
              <w:t xml:space="preserve"> and personal pseudonymised data of the participant, will be documented in digital field notes or the digital transcription of physical field notes. A separate password-protected document (stored away from any folder containing research data) will also be drawn up to keep track of the participants’ true identities and the pseudonyms that are used in the study. Next, a separate README.txt file will be created with the rules concerning the transcription of the data. Finally, during the data-analysis in NVivo, a coding structure will be drawn up with variable-level information (main and subcodes and their frequencies) and explanatory comments will be added to these codes in NVivo. In order to keep track of the changes in the coding structure throughout the data</w:t>
            </w:r>
            <w:r>
              <w:t xml:space="preserve"> </w:t>
            </w:r>
            <w:r w:rsidRPr="007B0BA7">
              <w:t xml:space="preserve">analysis, NVivo recovery files will be created and a separate Word-file will be used to provide an overview of the coding structure with the changes that were made, including the date of the changes and the corresponding recovery file. </w:t>
            </w:r>
          </w:p>
          <w:p w14:paraId="3A3056A7" w14:textId="77777777" w:rsidR="007105C9" w:rsidRDefault="007105C9" w:rsidP="007105C9"/>
          <w:p w14:paraId="6B792A1E" w14:textId="77777777" w:rsidR="007105C9" w:rsidRDefault="007105C9" w:rsidP="007105C9">
            <w:r>
              <w:t xml:space="preserve">(2) </w:t>
            </w:r>
            <w:r w:rsidRPr="00C53B1A">
              <w:t>T</w:t>
            </w:r>
            <w:r>
              <w:t>o keep the</w:t>
            </w:r>
            <w:r w:rsidRPr="00C53B1A">
              <w:t xml:space="preserve"> data obtained via the interviews</w:t>
            </w:r>
            <w:r>
              <w:t xml:space="preserve"> understandable, this</w:t>
            </w:r>
            <w:r w:rsidRPr="00C53B1A">
              <w:t xml:space="preserve"> will be pseudonymised during the transcription phase. This will be done by </w:t>
            </w:r>
            <w:r>
              <w:t>assigning</w:t>
            </w:r>
            <w:r w:rsidRPr="00C53B1A">
              <w:t xml:space="preserve"> the personal and professional information of each participant </w:t>
            </w:r>
            <w:r>
              <w:t>to</w:t>
            </w:r>
            <w:r w:rsidRPr="00C53B1A">
              <w:t xml:space="preserve"> an alphanumeric code, and </w:t>
            </w:r>
            <w:r>
              <w:t xml:space="preserve">then </w:t>
            </w:r>
            <w:r w:rsidRPr="00C53B1A">
              <w:t>the corresponding personal and professional information of each code</w:t>
            </w:r>
            <w:r>
              <w:t xml:space="preserve"> will be included</w:t>
            </w:r>
            <w:r w:rsidRPr="00C53B1A">
              <w:t xml:space="preserve"> in a separate Word file. The separate Word file with the </w:t>
            </w:r>
            <w:r>
              <w:t>alpha</w:t>
            </w:r>
            <w:r w:rsidRPr="00C53B1A">
              <w:t xml:space="preserve">numeric code will be stored in a </w:t>
            </w:r>
            <w:proofErr w:type="spellStart"/>
            <w:r w:rsidRPr="00C53B1A">
              <w:t>Bitlocker</w:t>
            </w:r>
            <w:proofErr w:type="spellEnd"/>
            <w:r w:rsidRPr="00C53B1A">
              <w:t xml:space="preserve"> encrypted folder (i.e., different from the folder where the files are stored) on the hard drive disk of the researcher’s laptop and on the </w:t>
            </w:r>
            <w:proofErr w:type="spellStart"/>
            <w:r w:rsidRPr="00C53B1A">
              <w:t>Bitlocker</w:t>
            </w:r>
            <w:proofErr w:type="spellEnd"/>
            <w:r w:rsidRPr="00C53B1A">
              <w:t xml:space="preserve"> encrypted KU Leuven network drive. The Word file will furthermore be protected with a password (i.e., different from the password protecting the files). Great care will be taken to protect the identity of the respondent and characteristics that would enable outsiders to identify him or her in any way. Therefore, as soon as the audio interviews have been transcribed (and anonymised), the audio recordings will be deleted.</w:t>
            </w:r>
          </w:p>
          <w:p w14:paraId="2251BEDB" w14:textId="77777777" w:rsidR="007105C9" w:rsidRPr="007B0BA7" w:rsidRDefault="007105C9" w:rsidP="007105C9"/>
          <w:p w14:paraId="35139813" w14:textId="77777777" w:rsidR="007105C9" w:rsidRPr="007B0BA7" w:rsidRDefault="007105C9" w:rsidP="007105C9">
            <w:r w:rsidRPr="007B0BA7">
              <w:t>(</w:t>
            </w:r>
            <w:r>
              <w:t>3</w:t>
            </w:r>
            <w:r w:rsidRPr="007B0BA7">
              <w:t xml:space="preserve">) For the </w:t>
            </w:r>
            <w:r>
              <w:t>(preliminary) participant</w:t>
            </w:r>
            <w:r w:rsidRPr="007B0BA7">
              <w:t xml:space="preserve"> observations, general information on the methodology and informed consent procedure is described in detail in the PRET application. Furthermore, information about the observations (e.g. rules about pseudonymisation) is included in the informed consent forms. Moreover, details about</w:t>
            </w:r>
            <w:r>
              <w:t xml:space="preserve"> t</w:t>
            </w:r>
            <w:r w:rsidRPr="007B0BA7">
              <w:t xml:space="preserve">he setting and context of the observation, including the time, place and date of the </w:t>
            </w:r>
            <w:r w:rsidRPr="007B0BA7">
              <w:lastRenderedPageBreak/>
              <w:t>observation and personal pseudonymised data of the participants, will be documented in digital field notes or the digital transcription of physical field notes. A separate password-protected document (stored away from any folder containing research data) will also be drawn up to keep track of the participants’ true identities and the pseudonyms that are used in the study. Next, a separate README.txt file will be created with the rules concerning the transcription of the data. Finally, during the data</w:t>
            </w:r>
            <w:r>
              <w:t xml:space="preserve"> </w:t>
            </w:r>
            <w:r w:rsidRPr="007B0BA7">
              <w:t xml:space="preserve">analysis in NVivo, a coding structure will be drawn up with variable-level information (main and subcodes and their frequencies) and explanatory comments will be added to these codes in NVivo. In order to keep track of the changes in the coding structure throughout the data-analysis, NVivo recovery files will be created and a separate Word-file will be used to provide an overview of the coding structure with the changes that were made, including the date of the changes and the corresponding recovery file. </w:t>
            </w:r>
          </w:p>
          <w:p w14:paraId="4BBDD370" w14:textId="77777777" w:rsidR="007105C9" w:rsidRPr="007B0BA7" w:rsidRDefault="007105C9" w:rsidP="007105C9"/>
          <w:p w14:paraId="66777E0E" w14:textId="0AACA469" w:rsidR="007105C9" w:rsidRPr="007B0BA7" w:rsidRDefault="007105C9" w:rsidP="007105C9">
            <w:r w:rsidRPr="007B0BA7">
              <w:t>(</w:t>
            </w:r>
            <w:r>
              <w:t>4</w:t>
            </w:r>
            <w:r w:rsidRPr="007B0BA7">
              <w:t>) For the document analysis, general information on the methodology is described in detail in the PRET application. Furthermore, details about the document, such as its name, place of origin and date of creation, will be documented in digital field notes or the digital transcription of physical field notes. Next, a separate README.txt file will be created with the rules concerning the transcription of the data. Finally, during the data</w:t>
            </w:r>
            <w:r>
              <w:t xml:space="preserve"> </w:t>
            </w:r>
            <w:r w:rsidRPr="007B0BA7">
              <w:t>analysis in NVivo, a coding structure will be drawn up with variable-level information (main and subcodes and their frequencies) and explanatory comments will be added to these codes in NVivo. In order to keep track of the changes in the coding structure throughout the data</w:t>
            </w:r>
            <w:r>
              <w:t xml:space="preserve"> </w:t>
            </w:r>
            <w:r w:rsidRPr="007B0BA7">
              <w:t xml:space="preserve">analysis, NVivo recovery files will be created and a separate Word-file will be used to provide an overview of the coding structure with the changes that were made, including the date of the changes and the corresponding recovery file. </w:t>
            </w:r>
          </w:p>
        </w:tc>
      </w:tr>
      <w:tr w:rsidR="007105C9" w14:paraId="1C07DA1C" w14:textId="77777777" w:rsidTr="007105C9">
        <w:trPr>
          <w:cantSplit/>
          <w:trHeight w:val="269"/>
        </w:trPr>
        <w:tc>
          <w:tcPr>
            <w:tcW w:w="4962" w:type="dxa"/>
            <w:shd w:val="clear" w:color="auto" w:fill="FFFFFF" w:themeFill="background1"/>
          </w:tcPr>
          <w:p w14:paraId="592DC20E" w14:textId="77777777" w:rsidR="007105C9" w:rsidRDefault="007105C9" w:rsidP="007105C9">
            <w:r w:rsidRPr="002B78E0">
              <w:lastRenderedPageBreak/>
              <w:t xml:space="preserve">Will a metadata standard be used to make it easier to </w:t>
            </w:r>
            <w:r w:rsidRPr="00F81457">
              <w:rPr>
                <w:b/>
              </w:rPr>
              <w:t>find and reuse the data</w:t>
            </w:r>
            <w:r w:rsidRPr="002B78E0">
              <w:t xml:space="preserve">? </w:t>
            </w:r>
          </w:p>
          <w:p w14:paraId="4B7A8700" w14:textId="77777777" w:rsidR="007105C9" w:rsidRDefault="007105C9" w:rsidP="007105C9">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699E4C4" w14:textId="77777777" w:rsidR="007105C9" w:rsidRDefault="007105C9" w:rsidP="007105C9">
            <w:pPr>
              <w:rPr>
                <w:rFonts w:ascii="Arial" w:eastAsia="Times New Roman" w:hAnsi="Arial" w:cs="Arial"/>
                <w:sz w:val="16"/>
                <w:szCs w:val="16"/>
                <w:lang w:val="en-US" w:eastAsia="nl-BE"/>
              </w:rPr>
            </w:pPr>
          </w:p>
          <w:p w14:paraId="48E9FDE8" w14:textId="77777777" w:rsidR="007105C9" w:rsidRPr="0096485F" w:rsidRDefault="007105C9" w:rsidP="007105C9">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3BE8ACA" w14:textId="77777777" w:rsidR="007105C9" w:rsidRPr="00771CF4" w:rsidRDefault="007105C9" w:rsidP="007105C9">
            <w:pPr>
              <w:rPr>
                <w:rFonts w:ascii="Arial" w:eastAsia="Times New Roman" w:hAnsi="Arial" w:cs="Arial"/>
                <w:sz w:val="16"/>
                <w:szCs w:val="16"/>
                <w:lang w:eastAsia="nl-BE"/>
              </w:rPr>
            </w:pPr>
          </w:p>
        </w:tc>
        <w:tc>
          <w:tcPr>
            <w:tcW w:w="10631" w:type="dxa"/>
            <w:shd w:val="clear" w:color="auto" w:fill="FFFFFF" w:themeFill="background1"/>
          </w:tcPr>
          <w:p w14:paraId="4FDF5B99" w14:textId="77777777" w:rsidR="007105C9" w:rsidRPr="00001ECB" w:rsidRDefault="007105C9" w:rsidP="007105C9">
            <w:pPr>
              <w:rPr>
                <w:rFonts w:cstheme="minorHAnsi"/>
                <w:lang w:val="en-US"/>
              </w:rPr>
            </w:pPr>
            <w:r w:rsidRPr="00001ECB">
              <w:rPr>
                <w:rFonts w:ascii="Segoe UI Symbol" w:eastAsia="MS Gothic" w:hAnsi="Segoe UI Symbol" w:cs="Segoe UI Symbol"/>
                <w:lang w:val="en-US"/>
              </w:rPr>
              <w:t>☐</w:t>
            </w:r>
            <w:r w:rsidRPr="00001ECB">
              <w:rPr>
                <w:rFonts w:cstheme="minorHAnsi"/>
                <w:lang w:val="en-US"/>
              </w:rPr>
              <w:t xml:space="preserve"> Yes</w:t>
            </w:r>
          </w:p>
          <w:p w14:paraId="46C9CBDB" w14:textId="77777777" w:rsidR="007105C9" w:rsidRPr="00001ECB" w:rsidRDefault="007105C9" w:rsidP="007105C9">
            <w:pPr>
              <w:rPr>
                <w:rFonts w:cstheme="minorHAnsi"/>
                <w:lang w:val="en-US"/>
              </w:rPr>
            </w:pPr>
            <w:r w:rsidRPr="00001ECB">
              <w:rPr>
                <w:rFonts w:ascii="Segoe UI Symbol" w:eastAsia="MS Gothic" w:hAnsi="Segoe UI Symbol" w:cs="Segoe UI Symbol"/>
                <w:lang w:val="en-US"/>
              </w:rPr>
              <w:t>☒</w:t>
            </w:r>
            <w:r w:rsidRPr="00001ECB">
              <w:rPr>
                <w:rFonts w:cstheme="minorHAnsi"/>
                <w:lang w:val="en-US"/>
              </w:rPr>
              <w:t xml:space="preserve"> No</w:t>
            </w:r>
          </w:p>
          <w:p w14:paraId="469E7124" w14:textId="77777777" w:rsidR="007105C9" w:rsidRPr="00001ECB" w:rsidRDefault="007105C9" w:rsidP="007105C9">
            <w:pPr>
              <w:rPr>
                <w:rFonts w:cstheme="minorHAnsi"/>
                <w:lang w:val="en-US"/>
              </w:rPr>
            </w:pPr>
          </w:p>
          <w:p w14:paraId="47675116" w14:textId="77777777" w:rsidR="007105C9" w:rsidRPr="00001ECB" w:rsidRDefault="007105C9" w:rsidP="007105C9">
            <w:pPr>
              <w:rPr>
                <w:rFonts w:cstheme="minorHAnsi"/>
                <w:lang w:val="en-US"/>
              </w:rPr>
            </w:pPr>
            <w:r w:rsidRPr="00001ECB">
              <w:rPr>
                <w:rFonts w:cstheme="minorHAnsi"/>
                <w:lang w:val="en-US"/>
              </w:rPr>
              <w:t>If yes, please specify (where appropriate per dataset or data type) which metadata standard will be used: NA</w:t>
            </w:r>
          </w:p>
          <w:p w14:paraId="619E9F1E" w14:textId="77777777" w:rsidR="007105C9" w:rsidRPr="00001ECB" w:rsidRDefault="007105C9" w:rsidP="007105C9">
            <w:pPr>
              <w:rPr>
                <w:rFonts w:cstheme="minorHAnsi"/>
                <w:lang w:val="en-US"/>
              </w:rPr>
            </w:pPr>
          </w:p>
          <w:p w14:paraId="1D4B31D8" w14:textId="77777777" w:rsidR="007105C9" w:rsidRPr="00001ECB" w:rsidRDefault="007105C9" w:rsidP="007105C9">
            <w:pPr>
              <w:rPr>
                <w:rFonts w:cstheme="minorHAnsi"/>
                <w:lang w:val="en-US"/>
              </w:rPr>
            </w:pPr>
            <w:r w:rsidRPr="00001ECB">
              <w:rPr>
                <w:rFonts w:cstheme="minorHAnsi"/>
                <w:lang w:val="en-US"/>
              </w:rPr>
              <w:t xml:space="preserve">If no, please specify (where appropriate per dataset or data type) which metadata will be created: </w:t>
            </w:r>
          </w:p>
          <w:p w14:paraId="68C3ED2E" w14:textId="77777777" w:rsidR="007105C9" w:rsidRPr="00001ECB" w:rsidRDefault="007105C9" w:rsidP="007105C9">
            <w:pPr>
              <w:rPr>
                <w:rFonts w:cstheme="minorHAnsi"/>
                <w:lang w:val="en-US"/>
              </w:rPr>
            </w:pPr>
          </w:p>
          <w:p w14:paraId="3F6EE304" w14:textId="77777777" w:rsidR="007105C9" w:rsidRPr="00001ECB" w:rsidRDefault="007105C9" w:rsidP="007105C9">
            <w:pPr>
              <w:jc w:val="both"/>
              <w:rPr>
                <w:b/>
                <w:bCs/>
              </w:rPr>
            </w:pPr>
            <w:r w:rsidRPr="00001ECB">
              <w:rPr>
                <w:rFonts w:cstheme="minorHAnsi"/>
                <w:lang w:val="en-US"/>
              </w:rPr>
              <w:t xml:space="preserve">As mentioned above, several types of metadata will be created for the interviews, observations and document analysis: information on the methodology and informed consent procedures, information for the </w:t>
            </w:r>
            <w:r w:rsidRPr="00001ECB">
              <w:rPr>
                <w:rFonts w:cstheme="minorHAnsi"/>
                <w:lang w:val="en-US"/>
              </w:rPr>
              <w:lastRenderedPageBreak/>
              <w:t xml:space="preserve">researcher and the participants in the survey or interview guidelines, a codebook for the survey and coding structures in NVivo for the interviews, observations and document analysis, separate README.txt files with the rules concerning the transcription of the data and field notes including information on the context of the data-analysis and the study object/ subject. </w:t>
            </w:r>
          </w:p>
        </w:tc>
      </w:tr>
    </w:tbl>
    <w:p w14:paraId="7C0464D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018D9E7" w14:textId="77777777" w:rsidTr="005E32FD">
        <w:trPr>
          <w:cantSplit/>
          <w:trHeight w:val="269"/>
        </w:trPr>
        <w:tc>
          <w:tcPr>
            <w:tcW w:w="15593" w:type="dxa"/>
            <w:gridSpan w:val="2"/>
            <w:shd w:val="clear" w:color="auto" w:fill="5B9BD5" w:themeFill="accent5"/>
          </w:tcPr>
          <w:p w14:paraId="4F9DE566" w14:textId="77777777" w:rsidR="009F7382" w:rsidRPr="009F7382" w:rsidRDefault="009F7382" w:rsidP="005C7BDD">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7764A99" w14:textId="77777777" w:rsidR="00877A71" w:rsidRPr="00145CC7" w:rsidRDefault="00877A71" w:rsidP="00EE6614">
            <w:pPr>
              <w:ind w:left="360"/>
              <w:jc w:val="center"/>
              <w:rPr>
                <w:b/>
              </w:rPr>
            </w:pPr>
          </w:p>
        </w:tc>
      </w:tr>
      <w:tr w:rsidR="007B0BA7" w:rsidRPr="00F42A6F" w14:paraId="2CE2F78D" w14:textId="77777777" w:rsidTr="00436EB9">
        <w:trPr>
          <w:cantSplit/>
          <w:trHeight w:val="269"/>
        </w:trPr>
        <w:tc>
          <w:tcPr>
            <w:tcW w:w="4962" w:type="dxa"/>
          </w:tcPr>
          <w:p w14:paraId="246C3262" w14:textId="77777777" w:rsidR="007B0BA7" w:rsidRDefault="007B0BA7" w:rsidP="007B0BA7">
            <w:r w:rsidRPr="002B78E0">
              <w:t>Where will the data be stored?</w:t>
            </w:r>
          </w:p>
          <w:p w14:paraId="65D5ADAB" w14:textId="77777777" w:rsidR="007B0BA7" w:rsidRDefault="007B0BA7" w:rsidP="007B0BA7"/>
          <w:p w14:paraId="517471AE" w14:textId="77777777" w:rsidR="007B0BA7" w:rsidRPr="00975C08" w:rsidRDefault="007B0BA7" w:rsidP="007B0BA7">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7AC9510" w14:textId="77777777" w:rsidR="007B0BA7" w:rsidRPr="00CC4948" w:rsidRDefault="007B0BA7" w:rsidP="007B0BA7">
            <w:pPr>
              <w:rPr>
                <w:ins w:id="5" w:author="Author"/>
                <w:rFonts w:eastAsia="Calibri" w:cstheme="minorHAnsi"/>
                <w:szCs w:val="28"/>
              </w:rPr>
            </w:pPr>
            <w:r w:rsidRPr="00CC4948">
              <w:rPr>
                <w:rFonts w:eastAsia="Calibri" w:cstheme="minorHAnsi"/>
                <w:szCs w:val="28"/>
              </w:rPr>
              <w:t xml:space="preserve">Digital and audio-visual data will be archived on the researcher’s </w:t>
            </w:r>
            <w:proofErr w:type="spellStart"/>
            <w:r w:rsidRPr="00CC4948">
              <w:rPr>
                <w:rFonts w:eastAsia="Calibri" w:cstheme="minorHAnsi"/>
                <w:szCs w:val="28"/>
              </w:rPr>
              <w:t>Bitlocker</w:t>
            </w:r>
            <w:proofErr w:type="spellEnd"/>
            <w:r w:rsidRPr="00CC4948">
              <w:rPr>
                <w:rFonts w:eastAsia="Calibri" w:cstheme="minorHAnsi"/>
                <w:szCs w:val="28"/>
              </w:rPr>
              <w:t xml:space="preserve"> encrypted laptop in different password-protected files, on the OneDrive linked to the researcher’s KU Leuven account, and on secure KU Leuven network drives (J: Drive for general documents that do not include personal or sensitive data that can be useful for other members of the research line). </w:t>
            </w:r>
          </w:p>
          <w:p w14:paraId="32DF7149" w14:textId="77777777" w:rsidR="007B0BA7" w:rsidRPr="00CC4948" w:rsidRDefault="007B0BA7" w:rsidP="007B0BA7">
            <w:pPr>
              <w:rPr>
                <w:rFonts w:eastAsia="Calibri" w:cstheme="minorHAnsi"/>
                <w:szCs w:val="28"/>
              </w:rPr>
            </w:pPr>
          </w:p>
          <w:p w14:paraId="4109DBB4" w14:textId="6AB3F7A8" w:rsidR="007B0BA7" w:rsidRDefault="007B0BA7" w:rsidP="007B0BA7">
            <w:pPr>
              <w:rPr>
                <w:rFonts w:eastAsia="Calibri" w:cstheme="minorHAnsi"/>
                <w:szCs w:val="28"/>
              </w:rPr>
            </w:pPr>
            <w:r w:rsidRPr="00CC4948">
              <w:rPr>
                <w:rFonts w:eastAsia="Calibri" w:cstheme="minorHAnsi"/>
                <w:szCs w:val="28"/>
              </w:rPr>
              <w:t>Physical data will be stored in the office of the researcher in a locked drawer or cupboard that can only be accessed by the researcher. The audio-recordings of the interviews, which will be used to transcribe the research data, will be transferred to the researcher’s laptop and OneDrive account and deleted from the portable audio recorder as soon as possible. When the transcription process is completed, the audio files will be deleted from the laptop and OneDrive account of the researcher. Any physical field notes (made during interviews, observations, or the document analysis) will be photographed/scanned and</w:t>
            </w:r>
            <w:r w:rsidR="00DA2803">
              <w:rPr>
                <w:rFonts w:eastAsia="Calibri" w:cstheme="minorHAnsi"/>
                <w:szCs w:val="28"/>
              </w:rPr>
              <w:t>/or</w:t>
            </w:r>
            <w:r w:rsidRPr="00CC4948">
              <w:rPr>
                <w:rFonts w:eastAsia="Calibri" w:cstheme="minorHAnsi"/>
                <w:szCs w:val="28"/>
              </w:rPr>
              <w:t xml:space="preserve"> transcribed into pass-word protected digital documents, after which the physical copies will be destroyed. Finally, signed physical documents, such informed consent forms, will also be photographed/</w:t>
            </w:r>
            <w:r w:rsidR="00DA2803">
              <w:rPr>
                <w:rFonts w:eastAsia="Calibri" w:cstheme="minorHAnsi"/>
                <w:szCs w:val="28"/>
              </w:rPr>
              <w:t>s</w:t>
            </w:r>
            <w:r w:rsidRPr="00CC4948">
              <w:rPr>
                <w:rFonts w:eastAsia="Calibri" w:cstheme="minorHAnsi"/>
                <w:szCs w:val="28"/>
              </w:rPr>
              <w:t>canned into a secured folder on the researcher’s laptop and OneDrive account, and the physical copies will be stored in a locked drawer or cupboard during and after the research.</w:t>
            </w:r>
          </w:p>
          <w:p w14:paraId="68579F21" w14:textId="048090A1" w:rsidR="00CC4948" w:rsidRPr="00CC4948" w:rsidRDefault="00CC4948" w:rsidP="007B0BA7">
            <w:pPr>
              <w:rPr>
                <w:rFonts w:eastAsia="Calibri" w:cstheme="minorHAnsi"/>
                <w:szCs w:val="28"/>
              </w:rPr>
            </w:pPr>
          </w:p>
          <w:p w14:paraId="3DF2F663" w14:textId="0845F1E1" w:rsidR="007B0BA7" w:rsidRPr="00001ECB" w:rsidRDefault="00CC4948" w:rsidP="007B0BA7">
            <w:r w:rsidRPr="003141DC">
              <w:rPr>
                <w:b/>
                <w:bCs/>
              </w:rPr>
              <w:t xml:space="preserve">Data Storage/Management at </w:t>
            </w:r>
            <w:r>
              <w:rPr>
                <w:b/>
                <w:bCs/>
              </w:rPr>
              <w:t>Utrecht University</w:t>
            </w:r>
            <w:r w:rsidRPr="003141DC">
              <w:rPr>
                <w:b/>
                <w:bCs/>
              </w:rPr>
              <w:t xml:space="preserve">: </w:t>
            </w:r>
            <w:r w:rsidR="00001ECB">
              <w:t>If any, d</w:t>
            </w:r>
            <w:r w:rsidRPr="003141DC">
              <w:t xml:space="preserve">igital project data/files stored at the </w:t>
            </w:r>
            <w:r>
              <w:t>Utrecht University</w:t>
            </w:r>
            <w:r w:rsidR="00001ECB">
              <w:t xml:space="preserve"> </w:t>
            </w:r>
            <w:r w:rsidRPr="003141DC">
              <w:t xml:space="preserve">will also be kept archive network drives, ensuring that they are protected (by encryption), preserved (the drives will be automatically backed-up) and accessible if needed. Any paper files will be stored in a lockable closet/file cabinet in the co-promotor’s office. Only the co-promotor will possess a key to the closet/file cabinet. Any paper files no longer needed (or after they have been digitized) will be destroyed utilizing a paper shredder, the by-product disposed of appropriately. </w:t>
            </w:r>
          </w:p>
        </w:tc>
      </w:tr>
      <w:tr w:rsidR="007B0BA7" w:rsidRPr="00F42A6F" w14:paraId="459C3B81" w14:textId="77777777" w:rsidTr="00436EB9">
        <w:trPr>
          <w:cantSplit/>
          <w:trHeight w:val="269"/>
        </w:trPr>
        <w:tc>
          <w:tcPr>
            <w:tcW w:w="4962" w:type="dxa"/>
          </w:tcPr>
          <w:p w14:paraId="1A3FAFEC" w14:textId="77777777" w:rsidR="007B0BA7" w:rsidRDefault="007B0BA7" w:rsidP="007B0BA7">
            <w:r w:rsidRPr="002B78E0">
              <w:lastRenderedPageBreak/>
              <w:t>How will the data be backed up?</w:t>
            </w:r>
          </w:p>
          <w:p w14:paraId="184CA018" w14:textId="77777777" w:rsidR="007B0BA7" w:rsidRDefault="007B0BA7" w:rsidP="007B0BA7"/>
          <w:p w14:paraId="4EA66467" w14:textId="77777777" w:rsidR="007B0BA7" w:rsidRPr="00424DBA" w:rsidRDefault="007B0BA7" w:rsidP="007B0BA7">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97F717E" w14:textId="1530D607" w:rsidR="00C81800" w:rsidRPr="00C81800" w:rsidRDefault="00C81800" w:rsidP="00C81800">
            <w:pPr>
              <w:rPr>
                <w:rFonts w:eastAsia="Calibri" w:cstheme="minorHAnsi"/>
                <w:szCs w:val="28"/>
              </w:rPr>
            </w:pPr>
            <w:r w:rsidRPr="00C81800">
              <w:rPr>
                <w:rFonts w:eastAsia="Calibri" w:cstheme="minorHAnsi"/>
                <w:szCs w:val="28"/>
              </w:rPr>
              <w:t>(1</w:t>
            </w:r>
            <w:r>
              <w:rPr>
                <w:rFonts w:eastAsia="Calibri" w:cstheme="minorHAnsi"/>
                <w:szCs w:val="28"/>
              </w:rPr>
              <w:t xml:space="preserve">) </w:t>
            </w:r>
            <w:r w:rsidRPr="00C81800">
              <w:rPr>
                <w:rFonts w:eastAsia="Calibri" w:cstheme="minorHAnsi"/>
                <w:szCs w:val="28"/>
              </w:rPr>
              <w:t>P</w:t>
            </w:r>
            <w:r w:rsidR="007B0BA7" w:rsidRPr="00C81800">
              <w:rPr>
                <w:rFonts w:eastAsia="Calibri" w:cstheme="minorHAnsi"/>
                <w:szCs w:val="28"/>
              </w:rPr>
              <w:t>hysical data (such as field notes) will be transformed into digital transcripts or scans.</w:t>
            </w:r>
            <w:r w:rsidRPr="00C81800">
              <w:rPr>
                <w:rFonts w:eastAsia="Calibri" w:cstheme="minorHAnsi"/>
                <w:szCs w:val="28"/>
              </w:rPr>
              <w:t xml:space="preserve"> Occasionally, a</w:t>
            </w:r>
            <w:r>
              <w:t xml:space="preserve">ny physical </w:t>
            </w:r>
            <w:r w:rsidRPr="003141DC">
              <w:t>data will be stored in file boxes, which will be put in a closet and/or file cabinet in the office of the researcher hired for this project.</w:t>
            </w:r>
            <w:r>
              <w:t xml:space="preserve"> </w:t>
            </w:r>
            <w:r w:rsidR="006A7695" w:rsidRPr="003141DC">
              <w:t xml:space="preserve">This closet (and/or file cabinet) will be locked every time the researcher leaves the office. In such a way, </w:t>
            </w:r>
            <w:r>
              <w:t>this data will be preserved</w:t>
            </w:r>
            <w:r w:rsidR="00747BC3">
              <w:t>,</w:t>
            </w:r>
            <w:r>
              <w:t xml:space="preserve"> and its </w:t>
            </w:r>
            <w:r w:rsidR="006A7695" w:rsidRPr="003141DC">
              <w:t xml:space="preserve">loss or misuse </w:t>
            </w:r>
            <w:r>
              <w:t xml:space="preserve">will be </w:t>
            </w:r>
            <w:r w:rsidR="006A7695" w:rsidRPr="003141DC">
              <w:t>prevented.</w:t>
            </w:r>
            <w:r w:rsidR="007B0BA7" w:rsidRPr="00C81800">
              <w:rPr>
                <w:rFonts w:eastAsia="Calibri" w:cstheme="minorHAnsi"/>
                <w:szCs w:val="28"/>
              </w:rPr>
              <w:t xml:space="preserve"> </w:t>
            </w:r>
          </w:p>
          <w:p w14:paraId="3729125A" w14:textId="77777777" w:rsidR="00C81800" w:rsidRDefault="00C81800" w:rsidP="00C81800">
            <w:pPr>
              <w:rPr>
                <w:rFonts w:eastAsia="Calibri" w:cstheme="minorHAnsi"/>
                <w:szCs w:val="28"/>
              </w:rPr>
            </w:pPr>
          </w:p>
          <w:p w14:paraId="1F882911" w14:textId="726739AF" w:rsidR="007B0BA7" w:rsidRPr="006A7695" w:rsidRDefault="00C81800" w:rsidP="00C81800">
            <w:r>
              <w:rPr>
                <w:rFonts w:eastAsia="Calibri" w:cstheme="minorHAnsi"/>
                <w:szCs w:val="28"/>
              </w:rPr>
              <w:t xml:space="preserve">(2) </w:t>
            </w:r>
            <w:r w:rsidR="007B0BA7" w:rsidRPr="00CC4948">
              <w:rPr>
                <w:rFonts w:eastAsia="Calibri" w:cstheme="minorHAnsi"/>
                <w:szCs w:val="28"/>
              </w:rPr>
              <w:t>Digital and audio-visual data</w:t>
            </w:r>
            <w:r w:rsidR="006A7695">
              <w:rPr>
                <w:rFonts w:eastAsia="Calibri" w:cstheme="minorHAnsi"/>
                <w:szCs w:val="28"/>
              </w:rPr>
              <w:t xml:space="preserve"> from interviews and observations</w:t>
            </w:r>
            <w:r w:rsidR="007B0BA7" w:rsidRPr="00CC4948">
              <w:rPr>
                <w:rFonts w:eastAsia="Calibri" w:cstheme="minorHAnsi"/>
                <w:szCs w:val="28"/>
              </w:rPr>
              <w:t xml:space="preserve"> will be archived on the researcher’s </w:t>
            </w:r>
            <w:proofErr w:type="spellStart"/>
            <w:r w:rsidR="007B0BA7" w:rsidRPr="00CC4948">
              <w:rPr>
                <w:rFonts w:eastAsia="Calibri" w:cstheme="minorHAnsi"/>
                <w:szCs w:val="28"/>
              </w:rPr>
              <w:t>Bitlocker</w:t>
            </w:r>
            <w:proofErr w:type="spellEnd"/>
            <w:r w:rsidR="007B0BA7" w:rsidRPr="00CC4948">
              <w:rPr>
                <w:rFonts w:eastAsia="Calibri" w:cstheme="minorHAnsi"/>
                <w:szCs w:val="28"/>
              </w:rPr>
              <w:t xml:space="preserve"> encrypted laptop in different password-protected files, on the OneDrive linked to the researcher’s KU Leuven account, and on secure KU Leuven network drives (J: Drive for general documents that do not include personal or sensitive data that can be useful for other members of the research line). Back-ups for the OneDrive and the network-drives are automated</w:t>
            </w:r>
            <w:r w:rsidR="006A7695">
              <w:rPr>
                <w:rFonts w:eastAsia="Calibri" w:cstheme="minorHAnsi"/>
                <w:szCs w:val="28"/>
              </w:rPr>
              <w:t xml:space="preserve"> daily</w:t>
            </w:r>
            <w:r w:rsidR="007B0BA7" w:rsidRPr="00CC4948">
              <w:rPr>
                <w:rFonts w:eastAsia="Calibri" w:cstheme="minorHAnsi"/>
                <w:szCs w:val="28"/>
              </w:rPr>
              <w:t xml:space="preserve">. </w:t>
            </w:r>
            <w:r w:rsidR="006A7695" w:rsidRPr="003141DC">
              <w:t xml:space="preserve">Hence, the digital data will be </w:t>
            </w:r>
            <w:r w:rsidR="006A7695">
              <w:t>preserved</w:t>
            </w:r>
            <w:r w:rsidR="006A7695" w:rsidRPr="003141DC">
              <w:t xml:space="preserve"> in such a way that loss or misuse is prevented at all times. In addition, each file containing personal data will be encrypted by the KU Leuven IT services using BitLocker Drive Encryption software and will be stored only on a secured cloud to avoid any misuse of the data gathered. </w:t>
            </w:r>
          </w:p>
        </w:tc>
      </w:tr>
      <w:tr w:rsidR="00C271CA" w:rsidRPr="00F42A6F" w14:paraId="3F3BBDA7" w14:textId="77777777" w:rsidTr="00436EB9">
        <w:trPr>
          <w:cantSplit/>
          <w:trHeight w:val="269"/>
        </w:trPr>
        <w:tc>
          <w:tcPr>
            <w:tcW w:w="4962" w:type="dxa"/>
          </w:tcPr>
          <w:p w14:paraId="15A3A4E6" w14:textId="77777777" w:rsidR="00C271CA" w:rsidRPr="00C81800" w:rsidRDefault="00C271CA" w:rsidP="00C271CA">
            <w:r w:rsidRPr="00C81800">
              <w:t>Is there currently sufficient storage &amp; backup capacity during the project? If yes, specify concisely. If no or insufficient storage or backup capacities are available, then explain how this will be taken care of.</w:t>
            </w:r>
          </w:p>
        </w:tc>
        <w:tc>
          <w:tcPr>
            <w:tcW w:w="10631" w:type="dxa"/>
          </w:tcPr>
          <w:p w14:paraId="17D1DA11" w14:textId="77777777" w:rsidR="007B0BA7" w:rsidRPr="00C81800" w:rsidRDefault="007B0BA7" w:rsidP="007B0BA7">
            <w:pPr>
              <w:rPr>
                <w:rFonts w:eastAsia="Calibri" w:cstheme="minorHAnsi"/>
                <w:lang w:val="en-US"/>
              </w:rPr>
            </w:pPr>
            <w:r w:rsidRPr="00C81800">
              <w:rPr>
                <w:rFonts w:ascii="Segoe UI Symbol" w:eastAsia="Calibri" w:hAnsi="Segoe UI Symbol" w:cs="Segoe UI Symbol"/>
                <w:lang w:val="en-US"/>
              </w:rPr>
              <w:t>☒</w:t>
            </w:r>
            <w:r w:rsidRPr="00C81800">
              <w:rPr>
                <w:rFonts w:eastAsia="Calibri" w:cstheme="minorHAnsi"/>
                <w:lang w:val="en-US"/>
              </w:rPr>
              <w:t xml:space="preserve"> Yes</w:t>
            </w:r>
          </w:p>
          <w:p w14:paraId="68A76E21" w14:textId="77777777" w:rsidR="007B0BA7" w:rsidRPr="00C81800" w:rsidRDefault="007B0BA7" w:rsidP="007B0BA7">
            <w:pPr>
              <w:rPr>
                <w:rFonts w:eastAsia="Calibri" w:cstheme="minorHAnsi"/>
                <w:lang w:val="en-US"/>
              </w:rPr>
            </w:pPr>
            <w:r w:rsidRPr="00C81800">
              <w:rPr>
                <w:rFonts w:ascii="Segoe UI Symbol" w:eastAsia="Calibri" w:hAnsi="Segoe UI Symbol" w:cs="Segoe UI Symbol"/>
                <w:lang w:val="en-US"/>
              </w:rPr>
              <w:t>☐</w:t>
            </w:r>
            <w:r w:rsidRPr="00C81800">
              <w:rPr>
                <w:rFonts w:eastAsia="Calibri" w:cstheme="minorHAnsi"/>
                <w:lang w:val="en-US"/>
              </w:rPr>
              <w:t xml:space="preserve"> No</w:t>
            </w:r>
          </w:p>
          <w:p w14:paraId="7A38CB6A" w14:textId="77777777" w:rsidR="007B0BA7" w:rsidRPr="00C81800" w:rsidRDefault="007B0BA7" w:rsidP="007B0BA7">
            <w:pPr>
              <w:rPr>
                <w:rFonts w:eastAsia="Calibri" w:cstheme="minorHAnsi"/>
                <w:bCs/>
              </w:rPr>
            </w:pPr>
            <w:r w:rsidRPr="00C81800">
              <w:rPr>
                <w:rFonts w:eastAsia="Calibri" w:cstheme="minorHAnsi"/>
                <w:bCs/>
              </w:rPr>
              <w:t>If yes, please specify concisely:</w:t>
            </w:r>
          </w:p>
          <w:p w14:paraId="18563BAB" w14:textId="6FE0A322" w:rsidR="0087485C" w:rsidRPr="00C81800" w:rsidRDefault="007B0BA7" w:rsidP="007B0BA7">
            <w:pPr>
              <w:rPr>
                <w:bCs/>
              </w:rPr>
            </w:pPr>
            <w:r w:rsidRPr="00C81800">
              <w:rPr>
                <w:rFonts w:eastAsia="Calibri" w:cstheme="minorHAnsi"/>
              </w:rPr>
              <w:t xml:space="preserve">Given the nature and quantity of the research data, the researcher does not expect to exceed the personal storage capacity and the storage capacity of the KU Leuven network-drives. In the case that this does happen, it is possible to expand the capacity. </w:t>
            </w:r>
          </w:p>
        </w:tc>
      </w:tr>
      <w:tr w:rsidR="00C271CA" w:rsidRPr="00F42A6F" w14:paraId="71C7E7C8" w14:textId="77777777" w:rsidTr="00436EB9">
        <w:trPr>
          <w:cantSplit/>
          <w:trHeight w:val="269"/>
        </w:trPr>
        <w:tc>
          <w:tcPr>
            <w:tcW w:w="4962" w:type="dxa"/>
          </w:tcPr>
          <w:p w14:paraId="71E781C9" w14:textId="77777777" w:rsidR="00EB125A" w:rsidRDefault="00EB125A" w:rsidP="00C271CA">
            <w:r w:rsidRPr="00C40606">
              <w:lastRenderedPageBreak/>
              <w:t>How will you ensure that the data are securely stored and not accessed or modified by unauthorized persons?</w:t>
            </w:r>
          </w:p>
          <w:p w14:paraId="596AFF38" w14:textId="77777777" w:rsidR="00EB125A" w:rsidRDefault="00EB125A" w:rsidP="00EB125A"/>
          <w:p w14:paraId="78CDE34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D951621"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B7EA2DE" w14:textId="77777777" w:rsidR="00C271CA" w:rsidRPr="00EB125A" w:rsidRDefault="00C271CA" w:rsidP="00EB125A"/>
        </w:tc>
        <w:tc>
          <w:tcPr>
            <w:tcW w:w="10631" w:type="dxa"/>
          </w:tcPr>
          <w:p w14:paraId="20CFD4A4" w14:textId="663CAB43" w:rsidR="007B0BA7" w:rsidRPr="00C81800" w:rsidRDefault="007B0BA7" w:rsidP="007B0BA7">
            <w:pPr>
              <w:rPr>
                <w:rFonts w:eastAsia="Calibri" w:cstheme="minorHAnsi"/>
              </w:rPr>
            </w:pPr>
            <w:r w:rsidRPr="00C81800">
              <w:rPr>
                <w:rFonts w:eastAsia="Calibri" w:cstheme="minorHAnsi"/>
              </w:rPr>
              <w:t xml:space="preserve">Digital and audio-visual data will be archived on the researcher’s laptop in different password-protected files, on the OneDrive linked to the researcher’s KU Leuven account, and on secure KU Leuven network drives (J: Drive for general documents that do not include personal or sensitive data that can be useful for other members of the research line (or the institute)). The laptop of the researcher is encrypted with </w:t>
            </w:r>
            <w:proofErr w:type="spellStart"/>
            <w:r w:rsidRPr="00C81800">
              <w:rPr>
                <w:rFonts w:eastAsia="Calibri" w:cstheme="minorHAnsi"/>
              </w:rPr>
              <w:t>Bitlocker</w:t>
            </w:r>
            <w:proofErr w:type="spellEnd"/>
            <w:r w:rsidRPr="00C81800">
              <w:rPr>
                <w:rFonts w:eastAsia="Calibri" w:cstheme="minorHAnsi"/>
              </w:rPr>
              <w:t xml:space="preserve"> Drive Encryption, making the data inaccessible even in unauthorised people would obtain the laptop. Furthermore, only the researcher has access to h</w:t>
            </w:r>
            <w:r w:rsidR="00C81800">
              <w:rPr>
                <w:rFonts w:eastAsia="Calibri" w:cstheme="minorHAnsi"/>
              </w:rPr>
              <w:t>is</w:t>
            </w:r>
            <w:r w:rsidRPr="00C81800">
              <w:rPr>
                <w:rFonts w:eastAsia="Calibri" w:cstheme="minorHAnsi"/>
              </w:rPr>
              <w:t xml:space="preserve"> KU Leuven password-protected OneDrive account. Moreover, some data is shared on the KU Leuven Drives, which are encrypted and only accessible by the researcher, promotor and other authorised people, who are bound by the rules concerning confidentiality and data protection. Files with (</w:t>
            </w:r>
            <w:r w:rsidR="00B76BE2">
              <w:rPr>
                <w:rFonts w:eastAsia="Calibri" w:cstheme="minorHAnsi"/>
              </w:rPr>
              <w:t>nominal</w:t>
            </w:r>
            <w:r w:rsidRPr="00C81800">
              <w:rPr>
                <w:rFonts w:eastAsia="Calibri" w:cstheme="minorHAnsi"/>
              </w:rPr>
              <w:t xml:space="preserve">) research data will also be stored in multiple files that are protected with varying passwords, and files containing the participants’ true identities and their pseudonyms will be saved in a separate password-protected document away from any folders containing research data. Finally, contact details of the participants who have indicated that they may want to participate in future research (interviews or observations) will be stored in another password-protected file on the researcher’s laptop and OneDrive account and on the KU Leuven network drive (J: </w:t>
            </w:r>
            <w:r w:rsidR="00B76BE2">
              <w:rPr>
                <w:rFonts w:eastAsia="Calibri" w:cstheme="minorHAnsi"/>
              </w:rPr>
              <w:t>Drive</w:t>
            </w:r>
            <w:r w:rsidRPr="00C81800">
              <w:rPr>
                <w:rFonts w:eastAsia="Calibri" w:cstheme="minorHAnsi"/>
              </w:rPr>
              <w:t xml:space="preserve"> of the research line (protected with a password that only members of the research line know). Contact details of the participants who do not wish to be contacted in future research will be deleted after the practical organisation and completion </w:t>
            </w:r>
            <w:r w:rsidR="00C81800">
              <w:rPr>
                <w:rFonts w:eastAsia="Calibri" w:cstheme="minorHAnsi"/>
              </w:rPr>
              <w:t xml:space="preserve">of the </w:t>
            </w:r>
            <w:r w:rsidRPr="00C81800">
              <w:rPr>
                <w:rFonts w:eastAsia="Calibri" w:cstheme="minorHAnsi"/>
              </w:rPr>
              <w:t xml:space="preserve">interview or observations. </w:t>
            </w:r>
          </w:p>
          <w:p w14:paraId="601D5C96" w14:textId="77777777" w:rsidR="007B0BA7" w:rsidRPr="00C81800" w:rsidRDefault="007B0BA7" w:rsidP="007B0BA7">
            <w:pPr>
              <w:rPr>
                <w:rFonts w:eastAsia="Calibri" w:cstheme="minorHAnsi"/>
              </w:rPr>
            </w:pPr>
          </w:p>
          <w:p w14:paraId="6175CB7E" w14:textId="3267F17F" w:rsidR="007B0BA7" w:rsidRPr="00C81800" w:rsidRDefault="007B0BA7" w:rsidP="007B0BA7">
            <w:pPr>
              <w:rPr>
                <w:rFonts w:eastAsia="Calibri" w:cstheme="minorHAnsi"/>
              </w:rPr>
            </w:pPr>
            <w:r w:rsidRPr="00C81800">
              <w:rPr>
                <w:rFonts w:eastAsia="Calibri" w:cstheme="minorHAnsi"/>
              </w:rPr>
              <w:t xml:space="preserve">The audio-recordings of the interviews, which will be used to transcribe the research data, will be transferred to the researcher’s laptop and OneDrive account and deleted from the portable audio recorder as soon as possible. When the transcription process is completed, the audio files will be deleted from the laptop and OneDrive account of the researcher. </w:t>
            </w:r>
            <w:r w:rsidR="00B76BE2" w:rsidRPr="00C81800">
              <w:rPr>
                <w:rFonts w:eastAsia="Calibri" w:cstheme="minorHAnsi"/>
              </w:rPr>
              <w:t xml:space="preserve">Physical data will be stored in the office of the primary researcher in a locked drawer or cupboard that can only be accessed by the researcher. </w:t>
            </w:r>
            <w:r w:rsidRPr="00C81800">
              <w:rPr>
                <w:rFonts w:eastAsia="Calibri" w:cstheme="minorHAnsi"/>
              </w:rPr>
              <w:t>Any physical field notes (made during interviews, observations, or the document analysis) will be photographed/ scanned and</w:t>
            </w:r>
            <w:r w:rsidR="00B76BE2">
              <w:rPr>
                <w:rFonts w:eastAsia="Calibri" w:cstheme="minorHAnsi"/>
              </w:rPr>
              <w:t>/or</w:t>
            </w:r>
            <w:r w:rsidRPr="00C81800">
              <w:rPr>
                <w:rFonts w:eastAsia="Calibri" w:cstheme="minorHAnsi"/>
              </w:rPr>
              <w:t xml:space="preserve"> transcribed into pass-word protected digital documents, after which the physical copies will be destroyed. Finally, signed physical documents, such as research collaboration agreements </w:t>
            </w:r>
            <w:r w:rsidRPr="008E45F2">
              <w:rPr>
                <w:rFonts w:eastAsia="Calibri" w:cstheme="minorHAnsi"/>
              </w:rPr>
              <w:t>or</w:t>
            </w:r>
            <w:r w:rsidRPr="00C81800">
              <w:rPr>
                <w:rFonts w:eastAsia="Calibri" w:cstheme="minorHAnsi"/>
              </w:rPr>
              <w:t xml:space="preserve"> informed consent forms, will also be photographed/ scanned into a secured folder on the researcher’s laptop and OneDrive account, and the physical copies will be stored in a locked drawer or cupboard during and after the research.</w:t>
            </w:r>
          </w:p>
          <w:p w14:paraId="540DE34D" w14:textId="77777777" w:rsidR="00EB125A" w:rsidRPr="00C81800" w:rsidRDefault="00EB125A" w:rsidP="00C271CA">
            <w:pPr>
              <w:rPr>
                <w:rFonts w:ascii="MS Gothic" w:eastAsia="MS Gothic" w:hAnsi="MS Gothic"/>
                <w:lang w:val="en-US"/>
              </w:rPr>
            </w:pPr>
          </w:p>
          <w:p w14:paraId="382EADA2" w14:textId="50FE5864" w:rsidR="00EB125A" w:rsidRPr="00C81800" w:rsidRDefault="00C81800" w:rsidP="00001ECB">
            <w:pPr>
              <w:rPr>
                <w:rFonts w:ascii="MS Gothic" w:eastAsia="MS Gothic" w:hAnsi="MS Gothic"/>
                <w:lang w:val="en-US"/>
              </w:rPr>
            </w:pPr>
            <w:r w:rsidRPr="00390C19">
              <w:lastRenderedPageBreak/>
              <w:t xml:space="preserve">The researcher will </w:t>
            </w:r>
            <w:r>
              <w:t xml:space="preserve">also </w:t>
            </w:r>
            <w:r w:rsidRPr="00390C19">
              <w:t>take four other organizational and technical measures to protect the privacy of the participants</w:t>
            </w:r>
            <w:r>
              <w:t xml:space="preserve"> at any times, everywhere (e.g. office hours, remote working, fieldwork)</w:t>
            </w:r>
            <w:r w:rsidRPr="00390C19">
              <w:t>. First,</w:t>
            </w:r>
            <w:r>
              <w:t xml:space="preserve"> </w:t>
            </w:r>
            <w:r w:rsidRPr="00390C19">
              <w:t>the researcher will adopt a clean desk policy, whereby the researcher will ensure that no papers will be left on h</w:t>
            </w:r>
            <w:r>
              <w:t>is</w:t>
            </w:r>
            <w:r w:rsidRPr="00390C19">
              <w:t xml:space="preserve"> desk</w:t>
            </w:r>
            <w:r>
              <w:t xml:space="preserve"> </w:t>
            </w:r>
            <w:r w:rsidRPr="00390C19">
              <w:t xml:space="preserve">when he goes home. Instead, the researcher will make sure to put all papers in boxes and folders, store these boxes </w:t>
            </w:r>
            <w:r>
              <w:t>and f</w:t>
            </w:r>
            <w:r w:rsidRPr="00390C19">
              <w:t>olders in a closet, and lock this closet when he goes home. Second, only the researcher will have the key to his office.</w:t>
            </w:r>
            <w:r>
              <w:t xml:space="preserve"> </w:t>
            </w:r>
            <w:r w:rsidRPr="00390C19">
              <w:t>Third, the researcher will make sure to lock the screen of his laptop every time he leaves his desk. And lastly, any time the</w:t>
            </w:r>
            <w:r>
              <w:t xml:space="preserve"> </w:t>
            </w:r>
            <w:r w:rsidRPr="00390C19">
              <w:t>researcher leaves his office (even for short periods), he will lock the door to his office.</w:t>
            </w:r>
          </w:p>
        </w:tc>
      </w:tr>
      <w:tr w:rsidR="00C271CA" w:rsidRPr="00F42A6F" w14:paraId="2670ACFD" w14:textId="77777777" w:rsidTr="00436EB9">
        <w:trPr>
          <w:cantSplit/>
          <w:trHeight w:val="269"/>
        </w:trPr>
        <w:tc>
          <w:tcPr>
            <w:tcW w:w="4962" w:type="dxa"/>
          </w:tcPr>
          <w:p w14:paraId="1D13CBE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ECAB7E7" w14:textId="58A855A6" w:rsidR="00771609" w:rsidRPr="00B76BE2" w:rsidRDefault="007B0BA7" w:rsidP="00C271CA">
            <w:pPr>
              <w:rPr>
                <w:rFonts w:eastAsia="Calibri" w:cstheme="minorHAnsi"/>
                <w:bCs/>
                <w:szCs w:val="28"/>
              </w:rPr>
            </w:pPr>
            <w:r w:rsidRPr="00DA2803">
              <w:rPr>
                <w:rFonts w:eastAsia="Calibri" w:cstheme="minorHAnsi"/>
                <w:bCs/>
                <w:szCs w:val="28"/>
              </w:rPr>
              <w:t xml:space="preserve">The researcher does not expect any additional costs for data storage. If the (OneDrive) storage capacity needs to be expanded, this cost can be covered by the FWO bench fee. </w:t>
            </w:r>
          </w:p>
          <w:p w14:paraId="21FDF36F" w14:textId="77777777" w:rsidR="00771609" w:rsidRDefault="00771609" w:rsidP="00C271CA">
            <w:pPr>
              <w:rPr>
                <w:rFonts w:ascii="MS Gothic" w:eastAsia="MS Gothic" w:hAnsi="MS Gothic"/>
                <w:lang w:val="en-US"/>
              </w:rPr>
            </w:pPr>
          </w:p>
        </w:tc>
      </w:tr>
    </w:tbl>
    <w:p w14:paraId="4BA91A36" w14:textId="77777777" w:rsidR="00E93C67" w:rsidRDefault="00E93C67"/>
    <w:p w14:paraId="315F5B3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621E94" w14:textId="77777777" w:rsidTr="005E32FD">
        <w:trPr>
          <w:cantSplit/>
          <w:trHeight w:val="269"/>
        </w:trPr>
        <w:tc>
          <w:tcPr>
            <w:tcW w:w="15593" w:type="dxa"/>
            <w:gridSpan w:val="2"/>
            <w:shd w:val="clear" w:color="auto" w:fill="5B9BD5" w:themeFill="accent5"/>
          </w:tcPr>
          <w:p w14:paraId="323B1F6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13084C4" w14:textId="77777777" w:rsidR="00877A71" w:rsidRPr="00145CC7" w:rsidRDefault="00877A71" w:rsidP="00A729DC">
            <w:pPr>
              <w:ind w:left="720"/>
              <w:jc w:val="center"/>
              <w:rPr>
                <w:b/>
              </w:rPr>
            </w:pPr>
          </w:p>
        </w:tc>
      </w:tr>
      <w:tr w:rsidR="002300DE" w:rsidRPr="00F42A6F" w14:paraId="56C1908E" w14:textId="77777777" w:rsidTr="00436EB9">
        <w:trPr>
          <w:cantSplit/>
          <w:trHeight w:val="269"/>
        </w:trPr>
        <w:tc>
          <w:tcPr>
            <w:tcW w:w="4962" w:type="dxa"/>
          </w:tcPr>
          <w:p w14:paraId="183C09A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24A349D"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3D13DAF" w14:textId="3921F60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5480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D382377"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E942170" w14:textId="4B032C0D" w:rsidR="002300DE" w:rsidRDefault="00000000" w:rsidP="00DA2803">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3BDD706" w14:textId="77777777" w:rsidR="00DA2803" w:rsidRPr="002547C1" w:rsidRDefault="00DA2803" w:rsidP="00DA2803">
            <w:pPr>
              <w:rPr>
                <w:b/>
                <w:bCs/>
                <w:lang w:val="en-US"/>
              </w:rPr>
            </w:pPr>
          </w:p>
          <w:p w14:paraId="33D3932A" w14:textId="0278F786" w:rsidR="005321D4" w:rsidRPr="002547C1" w:rsidRDefault="00335051" w:rsidP="005321D4">
            <w:pPr>
              <w:pStyle w:val="paragraph"/>
              <w:spacing w:before="0" w:beforeAutospacing="0" w:after="0" w:afterAutospacing="0"/>
              <w:textAlignment w:val="baseline"/>
              <w:rPr>
                <w:b/>
                <w:bCs/>
                <w:lang w:val="en-US"/>
              </w:rPr>
            </w:pPr>
            <w:r w:rsidRPr="008E45F2">
              <w:rPr>
                <w:rFonts w:asciiTheme="minorHAnsi" w:eastAsia="Calibri" w:hAnsiTheme="minorHAnsi" w:cstheme="minorHAnsi"/>
                <w:szCs w:val="28"/>
                <w:lang w:val="en-US"/>
              </w:rPr>
              <w:t xml:space="preserve">All collected data will be preserved for at least 10 years after the end of the research (in accordance with the KU Leuven RDM policy), with the exception of digital contact details of the participants who have indicated that they do not wish to be contacted in future research, the audio-recordings of the interviews, and the physical field notes. Contact details of the participants who do not wish to be contacted in future research will be deleted after the practical </w:t>
            </w:r>
            <w:proofErr w:type="spellStart"/>
            <w:r w:rsidRPr="008E45F2">
              <w:rPr>
                <w:rFonts w:asciiTheme="minorHAnsi" w:eastAsia="Calibri" w:hAnsiTheme="minorHAnsi" w:cstheme="minorHAnsi"/>
                <w:szCs w:val="28"/>
                <w:lang w:val="en-US"/>
              </w:rPr>
              <w:t>organisation</w:t>
            </w:r>
            <w:proofErr w:type="spellEnd"/>
            <w:r w:rsidRPr="008E45F2">
              <w:rPr>
                <w:rFonts w:asciiTheme="minorHAnsi" w:eastAsia="Calibri" w:hAnsiTheme="minorHAnsi" w:cstheme="minorHAnsi"/>
                <w:szCs w:val="28"/>
                <w:lang w:val="en-US"/>
              </w:rPr>
              <w:t xml:space="preserve"> and comple</w:t>
            </w:r>
            <w:r w:rsidR="008E45F2" w:rsidRPr="008E45F2">
              <w:rPr>
                <w:rFonts w:asciiTheme="minorHAnsi" w:eastAsia="Calibri" w:hAnsiTheme="minorHAnsi" w:cstheme="minorHAnsi"/>
                <w:szCs w:val="28"/>
                <w:lang w:val="en-US"/>
              </w:rPr>
              <w:t>tion of the</w:t>
            </w:r>
            <w:r w:rsidRPr="008E45F2">
              <w:rPr>
                <w:rFonts w:asciiTheme="minorHAnsi" w:eastAsia="Calibri" w:hAnsiTheme="minorHAnsi" w:cstheme="minorHAnsi"/>
                <w:szCs w:val="28"/>
                <w:lang w:val="en-US"/>
              </w:rPr>
              <w:t xml:space="preserve"> interview or observations. Any physical field notes (made during interviews, observations, or the document analysis) will be photographed/ scanned and transcribed into password</w:t>
            </w:r>
            <w:r w:rsidR="008E45F2">
              <w:rPr>
                <w:rFonts w:asciiTheme="minorHAnsi" w:eastAsia="Calibri" w:hAnsiTheme="minorHAnsi" w:cstheme="minorHAnsi"/>
                <w:szCs w:val="28"/>
                <w:lang w:val="en-US"/>
              </w:rPr>
              <w:t>-</w:t>
            </w:r>
            <w:r w:rsidRPr="008E45F2">
              <w:rPr>
                <w:rFonts w:asciiTheme="minorHAnsi" w:eastAsia="Calibri" w:hAnsiTheme="minorHAnsi" w:cstheme="minorHAnsi"/>
                <w:szCs w:val="28"/>
                <w:lang w:val="en-US"/>
              </w:rPr>
              <w:t xml:space="preserve">protected digital documents, after which the physical copies will be destroyed. Finally, </w:t>
            </w:r>
            <w:r w:rsidR="00594B21">
              <w:rPr>
                <w:rFonts w:asciiTheme="minorHAnsi" w:eastAsia="Calibri" w:hAnsiTheme="minorHAnsi" w:cstheme="minorHAnsi"/>
                <w:szCs w:val="28"/>
                <w:lang w:val="en-US"/>
              </w:rPr>
              <w:t xml:space="preserve">any </w:t>
            </w:r>
            <w:r w:rsidRPr="008E45F2">
              <w:rPr>
                <w:rFonts w:asciiTheme="minorHAnsi" w:eastAsia="Calibri" w:hAnsiTheme="minorHAnsi" w:cstheme="minorHAnsi"/>
                <w:szCs w:val="28"/>
                <w:lang w:val="en-US"/>
              </w:rPr>
              <w:t>physical documents will be stored in a locked drawer until they are photographed/scanned and transcribed into pass-word protected digital documents, after which the documents will be destroyed.</w:t>
            </w:r>
          </w:p>
        </w:tc>
      </w:tr>
      <w:tr w:rsidR="002300DE" w:rsidRPr="00F42A6F" w14:paraId="79926D15" w14:textId="77777777" w:rsidTr="00436EB9">
        <w:trPr>
          <w:cantSplit/>
          <w:trHeight w:val="269"/>
        </w:trPr>
        <w:tc>
          <w:tcPr>
            <w:tcW w:w="4962" w:type="dxa"/>
          </w:tcPr>
          <w:p w14:paraId="5AD3750F" w14:textId="77777777" w:rsidR="002300DE" w:rsidRDefault="000C4BF5" w:rsidP="000C4BF5">
            <w:r w:rsidRPr="00C40606">
              <w:lastRenderedPageBreak/>
              <w:t>Where will these data be archived (stored and curated for the long-term)?</w:t>
            </w:r>
          </w:p>
          <w:p w14:paraId="7D3E9DF5" w14:textId="77777777" w:rsidR="00405AAD" w:rsidRDefault="00405AAD" w:rsidP="000C4BF5"/>
          <w:p w14:paraId="663EB437"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E9497B2" w14:textId="77777777" w:rsidR="00A37797" w:rsidRPr="008E45F2"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8E45F2">
                  <w:rPr>
                    <w:rFonts w:ascii="MS Gothic" w:eastAsia="MS Gothic" w:hAnsi="MS Gothic" w:hint="eastAsia"/>
                    <w:lang w:val="en-US"/>
                  </w:rPr>
                  <w:t>☐</w:t>
                </w:r>
              </w:sdtContent>
            </w:sdt>
            <w:r w:rsidR="00A37797" w:rsidRPr="008E45F2">
              <w:rPr>
                <w:lang w:val="en-US"/>
              </w:rPr>
              <w:t xml:space="preserve"> KU Leuven RDR</w:t>
            </w:r>
          </w:p>
          <w:p w14:paraId="758C48D9" w14:textId="77777777" w:rsidR="00A37797" w:rsidRPr="008E45F2"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8E45F2">
                  <w:rPr>
                    <w:rFonts w:ascii="MS Gothic" w:eastAsia="MS Gothic" w:hAnsi="MS Gothic" w:hint="eastAsia"/>
                    <w:lang w:val="en-US"/>
                  </w:rPr>
                  <w:t>☐</w:t>
                </w:r>
              </w:sdtContent>
            </w:sdt>
            <w:r w:rsidR="00A37797" w:rsidRPr="008E45F2">
              <w:rPr>
                <w:lang w:val="en-US"/>
              </w:rPr>
              <w:t xml:space="preserve"> Large Volume Storage (</w:t>
            </w:r>
            <w:proofErr w:type="spellStart"/>
            <w:r w:rsidR="00A37797" w:rsidRPr="008E45F2">
              <w:rPr>
                <w:lang w:val="en-US"/>
              </w:rPr>
              <w:t>longterm</w:t>
            </w:r>
            <w:proofErr w:type="spellEnd"/>
            <w:r w:rsidR="00A37797" w:rsidRPr="008E45F2">
              <w:rPr>
                <w:lang w:val="en-US"/>
              </w:rPr>
              <w:t xml:space="preserve"> for large volumes)</w:t>
            </w:r>
          </w:p>
          <w:p w14:paraId="21D3AE16" w14:textId="77777777" w:rsidR="00A37797" w:rsidRPr="008E45F2"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8E45F2">
                  <w:rPr>
                    <w:rFonts w:ascii="MS Gothic" w:eastAsia="MS Gothic" w:hAnsi="MS Gothic" w:hint="eastAsia"/>
                    <w:lang w:val="en-US"/>
                  </w:rPr>
                  <w:t>☐</w:t>
                </w:r>
              </w:sdtContent>
            </w:sdt>
            <w:r w:rsidR="00A37797" w:rsidRPr="008E45F2">
              <w:rPr>
                <w:lang w:val="en-US"/>
              </w:rPr>
              <w:t xml:space="preserve"> Shared network drive (J-drive)</w:t>
            </w:r>
          </w:p>
          <w:p w14:paraId="50CA4234" w14:textId="6EB39A32" w:rsidR="00A37797" w:rsidRPr="008E45F2"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73215F" w:rsidRPr="008E45F2">
                  <w:rPr>
                    <w:rFonts w:ascii="MS Gothic" w:eastAsia="MS Gothic" w:hAnsi="MS Gothic" w:hint="eastAsia"/>
                    <w:lang w:val="en-US"/>
                  </w:rPr>
                  <w:t>☒</w:t>
                </w:r>
              </w:sdtContent>
            </w:sdt>
            <w:r w:rsidR="00A37797" w:rsidRPr="008E45F2">
              <w:rPr>
                <w:lang w:val="en-US"/>
              </w:rPr>
              <w:t xml:space="preserve"> Other (specif</w:t>
            </w:r>
            <w:r w:rsidR="0073215F" w:rsidRPr="008E45F2">
              <w:rPr>
                <w:lang w:val="en-US"/>
              </w:rPr>
              <w:t>y</w:t>
            </w:r>
            <w:r w:rsidR="00A37797" w:rsidRPr="008E45F2">
              <w:rPr>
                <w:lang w:val="en-US"/>
              </w:rPr>
              <w:t>):</w:t>
            </w:r>
          </w:p>
          <w:p w14:paraId="7A5AB847" w14:textId="77777777" w:rsidR="002300DE" w:rsidRPr="008E45F2" w:rsidRDefault="002300DE" w:rsidP="6320600B">
            <w:pPr>
              <w:rPr>
                <w:b/>
                <w:bCs/>
              </w:rPr>
            </w:pPr>
          </w:p>
          <w:p w14:paraId="02BF2245" w14:textId="52612414" w:rsidR="000C4BF5" w:rsidRPr="008E45F2" w:rsidRDefault="00335051" w:rsidP="6320600B">
            <w:pPr>
              <w:rPr>
                <w:rFonts w:eastAsia="Calibri" w:cstheme="minorHAnsi"/>
              </w:rPr>
            </w:pPr>
            <w:r w:rsidRPr="008E45F2">
              <w:rPr>
                <w:rFonts w:eastAsia="Calibri" w:cstheme="minorHAnsi"/>
              </w:rPr>
              <w:t>For long</w:t>
            </w:r>
            <w:r w:rsidR="008E45F2">
              <w:rPr>
                <w:rFonts w:eastAsia="Calibri" w:cstheme="minorHAnsi"/>
              </w:rPr>
              <w:t>-</w:t>
            </w:r>
            <w:r w:rsidRPr="008E45F2">
              <w:rPr>
                <w:rFonts w:eastAsia="Calibri" w:cstheme="minorHAnsi"/>
              </w:rPr>
              <w:t>term preservation, at the end of the study, the raw digital data will be placed on the OneDrive linked to the KU Leuven account of the supervisor and h</w:t>
            </w:r>
            <w:r w:rsidR="00B76BE2">
              <w:rPr>
                <w:rFonts w:eastAsia="Calibri" w:cstheme="minorHAnsi"/>
              </w:rPr>
              <w:t>er</w:t>
            </w:r>
            <w:r w:rsidRPr="008E45F2">
              <w:rPr>
                <w:rFonts w:eastAsia="Calibri" w:cstheme="minorHAnsi"/>
              </w:rPr>
              <w:t xml:space="preserve"> personal KU Leuven network drive. Physical data that are not destroyed or returned after transcription, such as informed consent forms, will be locked in a drawer or cupboard that is used for storage purposes in the office of the supervisor or the researcher. </w:t>
            </w:r>
          </w:p>
        </w:tc>
      </w:tr>
      <w:tr w:rsidR="002300DE" w:rsidRPr="00906DA8" w14:paraId="4446A3BC" w14:textId="77777777" w:rsidTr="00436EB9">
        <w:trPr>
          <w:cantSplit/>
          <w:trHeight w:val="269"/>
        </w:trPr>
        <w:tc>
          <w:tcPr>
            <w:tcW w:w="4962" w:type="dxa"/>
          </w:tcPr>
          <w:p w14:paraId="016FAB6E" w14:textId="77777777" w:rsidR="00436EB9" w:rsidRDefault="00AB632D" w:rsidP="00877A71">
            <w:r w:rsidRPr="00C40606">
              <w:t>What are the expected costs for data preservation during the expected retention period? How will these costs be covered?</w:t>
            </w:r>
          </w:p>
          <w:p w14:paraId="34105BA0" w14:textId="77777777" w:rsidR="00436EB9" w:rsidRDefault="00436EB9" w:rsidP="00877A71">
            <w:pPr>
              <w:rPr>
                <w:i/>
                <w:sz w:val="22"/>
                <w:lang w:val="en-US"/>
              </w:rPr>
            </w:pPr>
          </w:p>
          <w:p w14:paraId="7297D999" w14:textId="77777777" w:rsidR="00AB632D" w:rsidRPr="00436EB9" w:rsidRDefault="00AB632D" w:rsidP="00877A71">
            <w:pPr>
              <w:rPr>
                <w:i/>
              </w:rPr>
            </w:pPr>
          </w:p>
        </w:tc>
        <w:tc>
          <w:tcPr>
            <w:tcW w:w="10631" w:type="dxa"/>
          </w:tcPr>
          <w:p w14:paraId="4683AB12" w14:textId="70A8C84E" w:rsidR="002300DE" w:rsidRPr="00CE49D2" w:rsidRDefault="0073215F" w:rsidP="5D59270C">
            <w:pPr>
              <w:rPr>
                <w:b/>
                <w:bCs/>
              </w:rPr>
            </w:pPr>
            <w:r w:rsidRPr="008E45F2">
              <w:rPr>
                <w:rFonts w:eastAsia="Calibri" w:cstheme="minorHAnsi"/>
                <w:szCs w:val="28"/>
              </w:rPr>
              <w:t>There are no expected costs.</w:t>
            </w:r>
          </w:p>
        </w:tc>
      </w:tr>
    </w:tbl>
    <w:p w14:paraId="65044719" w14:textId="77777777" w:rsidR="00032ED4" w:rsidRDefault="00032ED4"/>
    <w:p w14:paraId="7028882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D8F117" w14:textId="77777777" w:rsidTr="005E32FD">
        <w:trPr>
          <w:cantSplit/>
          <w:trHeight w:val="269"/>
        </w:trPr>
        <w:tc>
          <w:tcPr>
            <w:tcW w:w="15593" w:type="dxa"/>
            <w:gridSpan w:val="2"/>
            <w:shd w:val="clear" w:color="auto" w:fill="5B9BD5" w:themeFill="accent5"/>
          </w:tcPr>
          <w:p w14:paraId="5DFD67D0"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D847066" w14:textId="77777777" w:rsidR="00877A71" w:rsidRPr="00145CC7" w:rsidRDefault="00877A71" w:rsidP="00EE6614">
            <w:pPr>
              <w:rPr>
                <w:b/>
              </w:rPr>
            </w:pPr>
          </w:p>
        </w:tc>
      </w:tr>
      <w:tr w:rsidR="0046404A" w:rsidRPr="00F42A6F" w14:paraId="5C2FD127" w14:textId="77777777" w:rsidTr="00436EB9">
        <w:trPr>
          <w:cantSplit/>
          <w:trHeight w:val="269"/>
        </w:trPr>
        <w:tc>
          <w:tcPr>
            <w:tcW w:w="4962" w:type="dxa"/>
          </w:tcPr>
          <w:p w14:paraId="69A5D8BE" w14:textId="77777777" w:rsidR="0046404A" w:rsidRDefault="0046404A" w:rsidP="00877A71">
            <w:r w:rsidRPr="0046404A">
              <w:t xml:space="preserve">Will the data (or part of the data) be made available for reuse after/during the project?  </w:t>
            </w:r>
          </w:p>
          <w:p w14:paraId="1A78E59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B0D83C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085A85C" w14:textId="77777777" w:rsidR="0046404A" w:rsidRPr="00394E22" w:rsidRDefault="0046404A" w:rsidP="00394E22"/>
        </w:tc>
        <w:tc>
          <w:tcPr>
            <w:tcW w:w="10631" w:type="dxa"/>
          </w:tcPr>
          <w:p w14:paraId="6298B24D"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6FD2EDC"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9FB5D35"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0B335EF9" w14:textId="1489867F" w:rsidR="00870FB5" w:rsidRDefault="00000000" w:rsidP="004D37B4">
            <w:sdt>
              <w:sdtPr>
                <w:rPr>
                  <w:lang w:val="en-US"/>
                </w:rPr>
                <w:id w:val="-2138096775"/>
                <w14:checkbox>
                  <w14:checked w14:val="1"/>
                  <w14:checkedState w14:val="2612" w14:font="MS Gothic"/>
                  <w14:uncheckedState w14:val="2610" w14:font="MS Gothic"/>
                </w14:checkbox>
              </w:sdtPr>
              <w:sdtContent>
                <w:r w:rsidR="0073215F">
                  <w:rPr>
                    <w:rFonts w:ascii="MS Gothic" w:eastAsia="MS Gothic" w:hAnsi="MS Gothic" w:hint="eastAsia"/>
                    <w:lang w:val="en-US"/>
                  </w:rPr>
                  <w:t>☒</w:t>
                </w:r>
              </w:sdtContent>
            </w:sdt>
            <w:r w:rsidR="00870FB5">
              <w:t xml:space="preserve"> No (closed access)</w:t>
            </w:r>
          </w:p>
          <w:p w14:paraId="4CCF2A1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28E473D" w14:textId="77777777" w:rsidR="004D37B4" w:rsidRDefault="004D37B4" w:rsidP="004D37B4"/>
          <w:p w14:paraId="674FC04E" w14:textId="77777777" w:rsidR="004D37B4" w:rsidRDefault="004D37B4" w:rsidP="004D37B4"/>
          <w:p w14:paraId="799165AC" w14:textId="6FA0CB3C" w:rsidR="004D37B4" w:rsidRPr="008E45F2" w:rsidRDefault="0073215F" w:rsidP="004D37B4">
            <w:pPr>
              <w:rPr>
                <w:sz w:val="28"/>
                <w:szCs w:val="28"/>
              </w:rPr>
            </w:pPr>
            <w:r w:rsidRPr="008E45F2">
              <w:rPr>
                <w:rFonts w:eastAsia="Calibri" w:cstheme="minorHAnsi"/>
                <w:szCs w:val="28"/>
              </w:rPr>
              <w:t>The data from this study (i.e. interview transcripts, field notes, document transcripts and codes) will not be shared due to privacy and ethical reasons.</w:t>
            </w:r>
          </w:p>
          <w:p w14:paraId="59F6628E" w14:textId="77777777" w:rsidR="0046404A" w:rsidRPr="004D37B4" w:rsidRDefault="0046404A" w:rsidP="00436EB9"/>
        </w:tc>
      </w:tr>
      <w:tr w:rsidR="008F41F6" w:rsidRPr="00F42A6F" w14:paraId="40D2E788" w14:textId="77777777" w:rsidTr="00436EB9">
        <w:trPr>
          <w:cantSplit/>
          <w:trHeight w:val="269"/>
        </w:trPr>
        <w:tc>
          <w:tcPr>
            <w:tcW w:w="4962" w:type="dxa"/>
          </w:tcPr>
          <w:p w14:paraId="3177B0C4"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294822A" w14:textId="3C12E902" w:rsidR="0073215F" w:rsidRPr="008E45F2" w:rsidRDefault="0073215F" w:rsidP="0073215F">
            <w:pPr>
              <w:rPr>
                <w:rFonts w:eastAsia="Calibri" w:cstheme="minorHAnsi"/>
                <w:szCs w:val="28"/>
                <w:lang w:val="en-US"/>
              </w:rPr>
            </w:pPr>
            <w:r w:rsidRPr="008E45F2">
              <w:rPr>
                <w:rFonts w:eastAsia="Calibri" w:cstheme="minorHAnsi"/>
                <w:szCs w:val="28"/>
                <w:lang w:val="en-US"/>
              </w:rPr>
              <w:t xml:space="preserve">Only the researcher, and the supervisors who are bound by the proposed rules of confidentiality and ethical guidelines, will be able to access the data. </w:t>
            </w:r>
          </w:p>
          <w:p w14:paraId="57C522BF" w14:textId="77777777" w:rsidR="008F41F6" w:rsidRDefault="008F41F6" w:rsidP="00436EB9">
            <w:pPr>
              <w:rPr>
                <w:lang w:val="en-US"/>
              </w:rPr>
            </w:pPr>
          </w:p>
        </w:tc>
      </w:tr>
      <w:tr w:rsidR="002300DE" w:rsidRPr="00F42A6F" w14:paraId="093F7F70" w14:textId="77777777" w:rsidTr="00436EB9">
        <w:trPr>
          <w:cantSplit/>
          <w:trHeight w:val="269"/>
        </w:trPr>
        <w:tc>
          <w:tcPr>
            <w:tcW w:w="4962" w:type="dxa"/>
          </w:tcPr>
          <w:p w14:paraId="760926B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81E4FC8" w14:textId="5865E2A0"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73215F">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DE792A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7F3140C" w14:textId="2E9A18F0"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73215F">
                  <w:rPr>
                    <w:rFonts w:ascii="MS Gothic" w:eastAsia="MS Gothic" w:hAnsi="MS Gothic" w:hint="eastAsia"/>
                    <w:lang w:val="en-US"/>
                  </w:rPr>
                  <w:t>☒</w:t>
                </w:r>
              </w:sdtContent>
            </w:sdt>
            <w:r w:rsidR="00566351">
              <w:rPr>
                <w:lang w:val="en-US"/>
              </w:rPr>
              <w:t xml:space="preserve"> Yes, ethical aspects </w:t>
            </w:r>
          </w:p>
          <w:p w14:paraId="2354ED5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C2232C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7027554"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45BCF1D" w14:textId="77777777" w:rsidR="005904AD" w:rsidRPr="00436EB9" w:rsidRDefault="005904AD" w:rsidP="00436EB9">
            <w:pPr>
              <w:rPr>
                <w:lang w:val="en-US"/>
              </w:rPr>
            </w:pPr>
          </w:p>
          <w:p w14:paraId="61255CD5" w14:textId="77777777" w:rsidR="002300DE" w:rsidRDefault="00436EB9" w:rsidP="00436EB9">
            <w:pPr>
              <w:rPr>
                <w:bCs/>
              </w:rPr>
            </w:pPr>
            <w:r w:rsidRPr="00436EB9">
              <w:rPr>
                <w:bCs/>
              </w:rPr>
              <w:t>I</w:t>
            </w:r>
            <w:r>
              <w:rPr>
                <w:bCs/>
              </w:rPr>
              <w:t>f yes, please specify</w:t>
            </w:r>
            <w:r w:rsidRPr="00436EB9">
              <w:rPr>
                <w:bCs/>
              </w:rPr>
              <w:t>:</w:t>
            </w:r>
          </w:p>
          <w:p w14:paraId="0BDD6113" w14:textId="0977A0A0" w:rsidR="0073215F" w:rsidRPr="0073215F" w:rsidRDefault="0073215F" w:rsidP="0073215F">
            <w:r w:rsidRPr="0073215F">
              <w:t xml:space="preserve">The research data cannot be shared due to privacy reasons </w:t>
            </w:r>
            <w:r>
              <w:t>and ethical reasons.</w:t>
            </w:r>
          </w:p>
          <w:p w14:paraId="7167344A" w14:textId="77777777" w:rsidR="005904AD" w:rsidRDefault="005904AD" w:rsidP="00436EB9">
            <w:pPr>
              <w:rPr>
                <w:b/>
                <w:bCs/>
              </w:rPr>
            </w:pPr>
          </w:p>
          <w:p w14:paraId="1F4DDDB7" w14:textId="77777777" w:rsidR="005904AD" w:rsidRPr="00C57639" w:rsidRDefault="005904AD" w:rsidP="00436EB9">
            <w:pPr>
              <w:rPr>
                <w:b/>
                <w:bCs/>
              </w:rPr>
            </w:pPr>
          </w:p>
        </w:tc>
      </w:tr>
      <w:tr w:rsidR="002300DE" w:rsidRPr="00F42A6F" w14:paraId="17E58683" w14:textId="77777777" w:rsidTr="00436EB9">
        <w:trPr>
          <w:cantSplit/>
          <w:trHeight w:val="269"/>
        </w:trPr>
        <w:tc>
          <w:tcPr>
            <w:tcW w:w="4962" w:type="dxa"/>
          </w:tcPr>
          <w:p w14:paraId="6408A9E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54D42CC" w14:textId="77777777" w:rsidR="0073215F" w:rsidRPr="00D07310" w:rsidRDefault="0073215F" w:rsidP="0073215F">
            <w:pPr>
              <w:rPr>
                <w:rFonts w:eastAsia="Calibri" w:cstheme="minorHAnsi"/>
                <w:sz w:val="22"/>
              </w:rPr>
            </w:pPr>
            <w:r w:rsidRPr="00D07310">
              <w:rPr>
                <w:rFonts w:eastAsia="Calibri" w:cstheme="minorHAnsi"/>
                <w:sz w:val="22"/>
              </w:rPr>
              <w:t>NA</w:t>
            </w:r>
          </w:p>
          <w:p w14:paraId="618073C0" w14:textId="77777777" w:rsidR="002300DE" w:rsidRPr="00DC64A0" w:rsidRDefault="002300DE" w:rsidP="6320600B">
            <w:pPr>
              <w:rPr>
                <w:b/>
                <w:bCs/>
                <w:lang w:val="en-US"/>
              </w:rPr>
            </w:pPr>
          </w:p>
        </w:tc>
      </w:tr>
      <w:tr w:rsidR="002300DE" w:rsidRPr="00F42A6F" w14:paraId="319D46A3" w14:textId="77777777" w:rsidTr="00436EB9">
        <w:trPr>
          <w:cantSplit/>
          <w:trHeight w:val="269"/>
        </w:trPr>
        <w:tc>
          <w:tcPr>
            <w:tcW w:w="4962" w:type="dxa"/>
          </w:tcPr>
          <w:p w14:paraId="5B66096F" w14:textId="77777777" w:rsidR="00CF3DAB" w:rsidRDefault="00CF3DAB" w:rsidP="00877A71">
            <w:r w:rsidRPr="00CF3DAB">
              <w:t>When will the data be made available?</w:t>
            </w:r>
          </w:p>
          <w:p w14:paraId="7484C9DA" w14:textId="77777777" w:rsidR="00CF3DAB" w:rsidRDefault="00CF3DAB" w:rsidP="00CF3DAB"/>
          <w:p w14:paraId="2540AAEE" w14:textId="77777777" w:rsidR="002300DE" w:rsidRPr="00CF3DAB" w:rsidRDefault="002300DE" w:rsidP="00CF3DAB">
            <w:pPr>
              <w:rPr>
                <w:i/>
                <w:smallCaps/>
                <w:color w:val="5A5A5A" w:themeColor="text1" w:themeTint="A5"/>
                <w:sz w:val="20"/>
                <w:szCs w:val="20"/>
              </w:rPr>
            </w:pPr>
          </w:p>
        </w:tc>
        <w:tc>
          <w:tcPr>
            <w:tcW w:w="10631" w:type="dxa"/>
          </w:tcPr>
          <w:p w14:paraId="41539510" w14:textId="77777777" w:rsidR="00C7616E" w:rsidRPr="00992F39" w:rsidRDefault="00C7616E" w:rsidP="00C7616E">
            <w:pPr>
              <w:rPr>
                <w:rFonts w:eastAsia="Calibri" w:cstheme="minorHAnsi"/>
                <w:sz w:val="22"/>
              </w:rPr>
            </w:pPr>
            <w:r w:rsidRPr="00992F39">
              <w:rPr>
                <w:rFonts w:eastAsia="Calibri" w:cstheme="minorHAnsi"/>
                <w:sz w:val="22"/>
              </w:rPr>
              <w:t>NA</w:t>
            </w:r>
          </w:p>
          <w:p w14:paraId="03989285" w14:textId="77777777" w:rsidR="00CF3DAB" w:rsidRDefault="00CF3DAB" w:rsidP="6320600B">
            <w:pPr>
              <w:rPr>
                <w:b/>
                <w:bCs/>
              </w:rPr>
            </w:pPr>
          </w:p>
          <w:p w14:paraId="0F39A5E0" w14:textId="77777777" w:rsidR="00CF3DAB" w:rsidRPr="00C57639" w:rsidRDefault="00CF3DAB" w:rsidP="6320600B">
            <w:pPr>
              <w:rPr>
                <w:b/>
                <w:bCs/>
              </w:rPr>
            </w:pPr>
          </w:p>
        </w:tc>
      </w:tr>
      <w:tr w:rsidR="002300DE" w:rsidRPr="00F42A6F" w14:paraId="24DCD29E" w14:textId="77777777" w:rsidTr="00436EB9">
        <w:trPr>
          <w:cantSplit/>
          <w:trHeight w:val="269"/>
        </w:trPr>
        <w:tc>
          <w:tcPr>
            <w:tcW w:w="4962" w:type="dxa"/>
          </w:tcPr>
          <w:p w14:paraId="79ABA0E5" w14:textId="77777777" w:rsidR="002300DE" w:rsidRDefault="009966C3" w:rsidP="00877A71">
            <w:r w:rsidRPr="009966C3">
              <w:lastRenderedPageBreak/>
              <w:t>Which data usage licenses are you going to provide? If none, please explain why.</w:t>
            </w:r>
          </w:p>
          <w:p w14:paraId="48486E8C" w14:textId="77777777" w:rsidR="00CF07B7" w:rsidRDefault="00CF07B7" w:rsidP="00877A71"/>
          <w:p w14:paraId="1DC5C65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7574E3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B5FDCC1" w14:textId="77777777" w:rsidR="009966C3" w:rsidRDefault="009966C3" w:rsidP="00306CBC"/>
        </w:tc>
        <w:tc>
          <w:tcPr>
            <w:tcW w:w="10631" w:type="dxa"/>
          </w:tcPr>
          <w:p w14:paraId="5E483DC5" w14:textId="750655F1" w:rsidR="00BB45C3" w:rsidRDefault="00C7616E" w:rsidP="00BB45C3">
            <w:pPr>
              <w:rPr>
                <w:lang w:val="en-US"/>
              </w:rPr>
            </w:pPr>
            <w:r>
              <w:rPr>
                <w:lang w:val="en-US"/>
              </w:rPr>
              <w:t>NA</w:t>
            </w:r>
          </w:p>
          <w:p w14:paraId="1476991E" w14:textId="77777777" w:rsidR="002300DE" w:rsidRPr="00C57639" w:rsidRDefault="002300DE" w:rsidP="00BB4EB5">
            <w:pPr>
              <w:rPr>
                <w:b/>
                <w:bCs/>
              </w:rPr>
            </w:pPr>
          </w:p>
        </w:tc>
      </w:tr>
      <w:tr w:rsidR="00331EA7" w:rsidRPr="00F42A6F" w14:paraId="08D3A857" w14:textId="77777777" w:rsidTr="00436EB9">
        <w:trPr>
          <w:cantSplit/>
          <w:trHeight w:val="269"/>
        </w:trPr>
        <w:tc>
          <w:tcPr>
            <w:tcW w:w="4962" w:type="dxa"/>
          </w:tcPr>
          <w:p w14:paraId="4688AC2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44102DA" w14:textId="77777777" w:rsidR="00C25D47" w:rsidRDefault="00C25D47" w:rsidP="00877A71"/>
          <w:p w14:paraId="4D171EE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B08E56D" w14:textId="77777777" w:rsidR="00331EA7" w:rsidRPr="00C25D47" w:rsidRDefault="00331EA7" w:rsidP="00C25D47"/>
        </w:tc>
        <w:tc>
          <w:tcPr>
            <w:tcW w:w="10631" w:type="dxa"/>
          </w:tcPr>
          <w:p w14:paraId="6F563CD8"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A6917CA"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CC27AD3" w14:textId="32C3341E"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C7616E">
                  <w:rPr>
                    <w:rFonts w:ascii="MS Gothic" w:eastAsia="MS Gothic" w:hAnsi="MS Gothic" w:hint="eastAsia"/>
                    <w:lang w:val="en-US"/>
                  </w:rPr>
                  <w:t>☒</w:t>
                </w:r>
              </w:sdtContent>
            </w:sdt>
            <w:r w:rsidR="00B90014">
              <w:rPr>
                <w:lang w:val="en-US"/>
              </w:rPr>
              <w:t xml:space="preserve"> No</w:t>
            </w:r>
          </w:p>
          <w:p w14:paraId="1BEEAD59" w14:textId="77777777" w:rsidR="00331EA7" w:rsidRDefault="00331EA7" w:rsidP="00331EA7">
            <w:pPr>
              <w:rPr>
                <w:b/>
                <w:bCs/>
              </w:rPr>
            </w:pPr>
          </w:p>
          <w:p w14:paraId="2E7CE7C1" w14:textId="201E0FE8" w:rsidR="00331EA7" w:rsidRPr="00C57639" w:rsidRDefault="00331EA7" w:rsidP="00331EA7">
            <w:pPr>
              <w:rPr>
                <w:b/>
                <w:bCs/>
              </w:rPr>
            </w:pPr>
          </w:p>
        </w:tc>
      </w:tr>
      <w:tr w:rsidR="002300DE" w:rsidRPr="005B780B" w14:paraId="7F993276" w14:textId="77777777" w:rsidTr="00436EB9">
        <w:trPr>
          <w:cantSplit/>
          <w:trHeight w:val="269"/>
        </w:trPr>
        <w:tc>
          <w:tcPr>
            <w:tcW w:w="4962" w:type="dxa"/>
          </w:tcPr>
          <w:p w14:paraId="3AEDC130" w14:textId="77777777" w:rsidR="00D712D9" w:rsidRPr="00BD4178" w:rsidRDefault="002300DE" w:rsidP="00877A71">
            <w:r>
              <w:t xml:space="preserve">What are the expected costs for data sharing? How will these costs be covered? </w:t>
            </w:r>
          </w:p>
          <w:p w14:paraId="4E190F06" w14:textId="77777777" w:rsidR="00171BDA" w:rsidRPr="00D712D9" w:rsidRDefault="00171BDA" w:rsidP="00877A71">
            <w:pPr>
              <w:rPr>
                <w:i/>
              </w:rPr>
            </w:pPr>
          </w:p>
        </w:tc>
        <w:tc>
          <w:tcPr>
            <w:tcW w:w="10631" w:type="dxa"/>
          </w:tcPr>
          <w:p w14:paraId="3262490C" w14:textId="2553B163" w:rsidR="002300DE" w:rsidRPr="00C7616E" w:rsidRDefault="00C7616E" w:rsidP="5D59270C">
            <w:r>
              <w:t>NA</w:t>
            </w:r>
          </w:p>
        </w:tc>
      </w:tr>
    </w:tbl>
    <w:p w14:paraId="3331E8A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DA1D05" w14:textId="77777777" w:rsidTr="005E32FD">
        <w:trPr>
          <w:cantSplit/>
          <w:trHeight w:val="501"/>
        </w:trPr>
        <w:tc>
          <w:tcPr>
            <w:tcW w:w="15593" w:type="dxa"/>
            <w:gridSpan w:val="2"/>
            <w:shd w:val="clear" w:color="auto" w:fill="5B9BD5" w:themeFill="accent5"/>
          </w:tcPr>
          <w:p w14:paraId="1CB73E6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CE12F23" w14:textId="77777777" w:rsidR="00877A71" w:rsidRPr="00145CC7" w:rsidRDefault="00877A71" w:rsidP="00EE6614">
            <w:pPr>
              <w:ind w:left="360"/>
              <w:rPr>
                <w:b/>
              </w:rPr>
            </w:pPr>
          </w:p>
        </w:tc>
      </w:tr>
      <w:tr w:rsidR="007C5D39" w:rsidRPr="00F42A6F" w14:paraId="13AC3E0A" w14:textId="77777777" w:rsidTr="00436EB9">
        <w:trPr>
          <w:cantSplit/>
          <w:trHeight w:val="269"/>
        </w:trPr>
        <w:tc>
          <w:tcPr>
            <w:tcW w:w="4962" w:type="dxa"/>
          </w:tcPr>
          <w:p w14:paraId="3B981159" w14:textId="77777777" w:rsidR="007C5D39" w:rsidRPr="00CA44D7" w:rsidRDefault="007C5D39" w:rsidP="007C5D39">
            <w:r w:rsidRPr="00C40606">
              <w:t>Who will manage data documentation and metadata during the research project?</w:t>
            </w:r>
          </w:p>
        </w:tc>
        <w:tc>
          <w:tcPr>
            <w:tcW w:w="10631" w:type="dxa"/>
          </w:tcPr>
          <w:p w14:paraId="53DE5694" w14:textId="4B8B025D" w:rsidR="007C5D39" w:rsidRPr="008E45F2" w:rsidRDefault="007C5D39" w:rsidP="007C5D39">
            <w:pPr>
              <w:rPr>
                <w:b/>
                <w:bCs/>
              </w:rPr>
            </w:pPr>
            <w:r w:rsidRPr="008E45F2">
              <w:rPr>
                <w:rFonts w:cstheme="minorHAnsi"/>
              </w:rPr>
              <w:t>The researcher (Aitor Ibáñez Alonso), in consultation with the</w:t>
            </w:r>
            <w:r w:rsidR="008E45F2">
              <w:rPr>
                <w:rFonts w:cstheme="minorHAnsi"/>
              </w:rPr>
              <w:t xml:space="preserve"> main</w:t>
            </w:r>
            <w:r w:rsidRPr="008E45F2">
              <w:rPr>
                <w:rFonts w:cstheme="minorHAnsi"/>
              </w:rPr>
              <w:t xml:space="preserve"> supervisor (Prof. </w:t>
            </w:r>
            <w:proofErr w:type="spellStart"/>
            <w:r w:rsidRPr="008E45F2">
              <w:rPr>
                <w:rFonts w:cstheme="minorHAnsi"/>
              </w:rPr>
              <w:t>Dr.</w:t>
            </w:r>
            <w:proofErr w:type="spellEnd"/>
            <w:r w:rsidRPr="008E45F2">
              <w:rPr>
                <w:rFonts w:cstheme="minorHAnsi"/>
              </w:rPr>
              <w:t xml:space="preserve"> Letizia Paoli), will be responsible for the management of the (meta)data. </w:t>
            </w:r>
          </w:p>
        </w:tc>
      </w:tr>
      <w:tr w:rsidR="007C5D39" w:rsidRPr="00F42A6F" w14:paraId="24910B26" w14:textId="77777777" w:rsidTr="00436EB9">
        <w:trPr>
          <w:cantSplit/>
          <w:trHeight w:val="269"/>
        </w:trPr>
        <w:tc>
          <w:tcPr>
            <w:tcW w:w="4962" w:type="dxa"/>
          </w:tcPr>
          <w:p w14:paraId="51D4CA0B" w14:textId="77777777" w:rsidR="007C5D39" w:rsidRDefault="007C5D39" w:rsidP="007C5D39">
            <w:r w:rsidRPr="00C40606">
              <w:t>Who will manage data storage and backup during the research project?</w:t>
            </w:r>
          </w:p>
        </w:tc>
        <w:tc>
          <w:tcPr>
            <w:tcW w:w="10631" w:type="dxa"/>
          </w:tcPr>
          <w:p w14:paraId="6B57DB9D" w14:textId="62F5D6BB" w:rsidR="007C5D39" w:rsidRPr="008E45F2" w:rsidRDefault="007C5D39" w:rsidP="007C5D39">
            <w:pPr>
              <w:rPr>
                <w:b/>
                <w:bCs/>
              </w:rPr>
            </w:pPr>
            <w:r w:rsidRPr="008E45F2">
              <w:rPr>
                <w:rFonts w:cstheme="minorHAnsi"/>
              </w:rPr>
              <w:t xml:space="preserve">The researcher (Aitor Ibáñez Alonso), in consultation with the supervisor (Prof. </w:t>
            </w:r>
            <w:proofErr w:type="spellStart"/>
            <w:r w:rsidRPr="008E45F2">
              <w:rPr>
                <w:rFonts w:cstheme="minorHAnsi"/>
              </w:rPr>
              <w:t>Dr.</w:t>
            </w:r>
            <w:proofErr w:type="spellEnd"/>
            <w:r w:rsidRPr="008E45F2">
              <w:rPr>
                <w:rFonts w:cstheme="minorHAnsi"/>
              </w:rPr>
              <w:t xml:space="preserve"> Letizia Paoli), will be responsible for the management of the data storage on the internal servers of the university and the researcher’s OneDrive account. KU Leuven is responsible for the back-up of the data relating to the study on their servers. </w:t>
            </w:r>
          </w:p>
        </w:tc>
      </w:tr>
      <w:tr w:rsidR="007C5D39" w:rsidRPr="00F42A6F" w14:paraId="1CD15ED3" w14:textId="77777777" w:rsidTr="00436EB9">
        <w:trPr>
          <w:cantSplit/>
          <w:trHeight w:val="269"/>
        </w:trPr>
        <w:tc>
          <w:tcPr>
            <w:tcW w:w="4962" w:type="dxa"/>
          </w:tcPr>
          <w:p w14:paraId="6B65870B" w14:textId="77777777" w:rsidR="007C5D39" w:rsidRDefault="007C5D39" w:rsidP="007C5D39">
            <w:r w:rsidRPr="00C40606">
              <w:lastRenderedPageBreak/>
              <w:t>Who will manage data preservation and sharing?</w:t>
            </w:r>
          </w:p>
        </w:tc>
        <w:tc>
          <w:tcPr>
            <w:tcW w:w="10631" w:type="dxa"/>
          </w:tcPr>
          <w:p w14:paraId="30FAB3D2" w14:textId="6B450B5E" w:rsidR="007C5D39" w:rsidRPr="008E45F2" w:rsidRDefault="007C5D39" w:rsidP="007C5D39">
            <w:pPr>
              <w:rPr>
                <w:b/>
                <w:bCs/>
              </w:rPr>
            </w:pPr>
            <w:r w:rsidRPr="008E45F2">
              <w:rPr>
                <w:rFonts w:cstheme="minorHAnsi"/>
              </w:rPr>
              <w:t xml:space="preserve">The supervisor (Prof. </w:t>
            </w:r>
            <w:proofErr w:type="spellStart"/>
            <w:r w:rsidRPr="008E45F2">
              <w:rPr>
                <w:rFonts w:cstheme="minorHAnsi"/>
              </w:rPr>
              <w:t>Dr.</w:t>
            </w:r>
            <w:proofErr w:type="spellEnd"/>
            <w:r w:rsidRPr="008E45F2">
              <w:rPr>
                <w:rFonts w:cstheme="minorHAnsi"/>
              </w:rPr>
              <w:t xml:space="preserve"> Letizia Paoli) will be responsible for the preservation and sharing of the data (after the study is completed).</w:t>
            </w:r>
          </w:p>
        </w:tc>
      </w:tr>
      <w:tr w:rsidR="007C5D39" w:rsidRPr="00F42A6F" w14:paraId="70C090A7" w14:textId="77777777" w:rsidTr="00436EB9">
        <w:trPr>
          <w:cantSplit/>
          <w:trHeight w:val="269"/>
        </w:trPr>
        <w:tc>
          <w:tcPr>
            <w:tcW w:w="4962" w:type="dxa"/>
          </w:tcPr>
          <w:p w14:paraId="272F8ED5" w14:textId="77777777" w:rsidR="007C5D39" w:rsidRPr="00D712D9" w:rsidRDefault="007C5D39" w:rsidP="007C5D39">
            <w:pPr>
              <w:rPr>
                <w:i/>
              </w:rPr>
            </w:pPr>
            <w:r w:rsidRPr="00C40606">
              <w:t>Who will update and implement this DMP?</w:t>
            </w:r>
          </w:p>
        </w:tc>
        <w:tc>
          <w:tcPr>
            <w:tcW w:w="10631" w:type="dxa"/>
          </w:tcPr>
          <w:p w14:paraId="66875479" w14:textId="5F537D68" w:rsidR="007C5D39" w:rsidRPr="008E45F2" w:rsidRDefault="007C5D39" w:rsidP="007C5D39">
            <w:pPr>
              <w:rPr>
                <w:b/>
                <w:bCs/>
              </w:rPr>
            </w:pPr>
            <w:r w:rsidRPr="008E45F2">
              <w:rPr>
                <w:rFonts w:cstheme="minorHAnsi"/>
              </w:rPr>
              <w:t xml:space="preserve">The researcher (Aitor Ibáñez Alonso), in consultation with the supervisor (Prof. </w:t>
            </w:r>
            <w:proofErr w:type="spellStart"/>
            <w:r w:rsidRPr="008E45F2">
              <w:rPr>
                <w:rFonts w:cstheme="minorHAnsi"/>
              </w:rPr>
              <w:t>Dr.</w:t>
            </w:r>
            <w:proofErr w:type="spellEnd"/>
            <w:r w:rsidRPr="008E45F2">
              <w:rPr>
                <w:rFonts w:cstheme="minorHAnsi"/>
              </w:rPr>
              <w:t xml:space="preserve"> Letizia Paoli), will be responsible for the updates and implementation of this DMP. </w:t>
            </w:r>
          </w:p>
        </w:tc>
      </w:tr>
    </w:tbl>
    <w:p w14:paraId="267A49AF" w14:textId="77777777" w:rsidR="0095381F" w:rsidRDefault="0095381F" w:rsidP="0095381F"/>
    <w:p w14:paraId="3C699185" w14:textId="77777777" w:rsidR="00FB3BB1" w:rsidRDefault="00FB3BB1" w:rsidP="0095381F"/>
    <w:p w14:paraId="39007814" w14:textId="77777777" w:rsidR="00FB3BB1" w:rsidRDefault="00FB3BB1" w:rsidP="0095381F"/>
    <w:p w14:paraId="620B6C28" w14:textId="77777777" w:rsidR="00FB3BB1" w:rsidRDefault="00FB3BB1" w:rsidP="0095381F"/>
    <w:p w14:paraId="6B413303" w14:textId="77777777" w:rsidR="00FB3BB1" w:rsidRDefault="00FB3BB1" w:rsidP="0095381F"/>
    <w:p w14:paraId="3F4EFD4A" w14:textId="77777777" w:rsidR="00FB3BB1" w:rsidRDefault="00FB3BB1" w:rsidP="0095381F"/>
    <w:p w14:paraId="5457DBD2" w14:textId="77777777" w:rsidR="00FB3BB1" w:rsidRDefault="00FB3BB1" w:rsidP="0095381F"/>
    <w:p w14:paraId="4998DC42" w14:textId="77777777" w:rsidR="00FB3BB1" w:rsidRDefault="00FB3BB1" w:rsidP="0095381F"/>
    <w:p w14:paraId="0846A912" w14:textId="77777777" w:rsidR="00FB3BB1" w:rsidRDefault="00FB3BB1" w:rsidP="0095381F"/>
    <w:p w14:paraId="19D0C9E5"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C084" w14:textId="77777777" w:rsidR="002E5EAF" w:rsidRDefault="002E5EAF" w:rsidP="00CE49D2">
      <w:r>
        <w:separator/>
      </w:r>
    </w:p>
  </w:endnote>
  <w:endnote w:type="continuationSeparator" w:id="0">
    <w:p w14:paraId="1BE3746B" w14:textId="77777777" w:rsidR="002E5EAF" w:rsidRDefault="002E5EA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E105ACE" w14:textId="77777777" w:rsidR="00D11EAA" w:rsidRDefault="00D11EAA" w:rsidP="00321EE3">
        <w:pPr>
          <w:pStyle w:val="Footer"/>
          <w:jc w:val="center"/>
        </w:pPr>
      </w:p>
      <w:p w14:paraId="54787E3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D8F7EC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C45A" w14:textId="77777777" w:rsidR="002E5EAF" w:rsidRDefault="002E5EAF" w:rsidP="00CE49D2">
      <w:r>
        <w:separator/>
      </w:r>
    </w:p>
  </w:footnote>
  <w:footnote w:type="continuationSeparator" w:id="0">
    <w:p w14:paraId="6E53607C" w14:textId="77777777" w:rsidR="002E5EAF" w:rsidRDefault="002E5EAF" w:rsidP="00CE49D2">
      <w:r>
        <w:continuationSeparator/>
      </w:r>
    </w:p>
  </w:footnote>
  <w:footnote w:id="1">
    <w:p w14:paraId="2FAA9452" w14:textId="77777777" w:rsidR="00357579" w:rsidRPr="00170415" w:rsidRDefault="00357579"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E08D9B1" w14:textId="77777777" w:rsidR="00357579" w:rsidRPr="00170415" w:rsidRDefault="00357579"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4CA579E" w14:textId="77777777" w:rsidR="00C7616E" w:rsidRPr="00972851" w:rsidRDefault="00C7616E"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192710"/>
    <w:multiLevelType w:val="hybridMultilevel"/>
    <w:tmpl w:val="0D12C86C"/>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7E45A4"/>
    <w:multiLevelType w:val="hybridMultilevel"/>
    <w:tmpl w:val="67A0BBF4"/>
    <w:lvl w:ilvl="0" w:tplc="8BC80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2F3B72"/>
    <w:multiLevelType w:val="hybridMultilevel"/>
    <w:tmpl w:val="CA2447DA"/>
    <w:lvl w:ilvl="0" w:tplc="F022C890">
      <w:start w:val="1"/>
      <w:numFmt w:val="decimal"/>
      <w:lvlText w:val="%1)"/>
      <w:lvlJc w:val="left"/>
      <w:pPr>
        <w:ind w:left="720" w:hanging="360"/>
      </w:pPr>
      <w:rPr>
        <w:rFonts w:eastAsia="Calibr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C411B4"/>
    <w:multiLevelType w:val="hybridMultilevel"/>
    <w:tmpl w:val="7B04DB26"/>
    <w:lvl w:ilvl="0" w:tplc="FAC602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42680E"/>
    <w:multiLevelType w:val="hybridMultilevel"/>
    <w:tmpl w:val="A5F40392"/>
    <w:lvl w:ilvl="0" w:tplc="6F6C0906">
      <w:start w:val="1"/>
      <w:numFmt w:val="decimal"/>
      <w:lvlText w:val="%1)"/>
      <w:lvlJc w:val="left"/>
      <w:pPr>
        <w:ind w:left="720" w:hanging="360"/>
      </w:pPr>
      <w:rPr>
        <w:rFonts w:eastAsia="Calibr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A24BA"/>
    <w:multiLevelType w:val="hybridMultilevel"/>
    <w:tmpl w:val="9ACE7ACA"/>
    <w:lvl w:ilvl="0" w:tplc="42CABA0A">
      <w:start w:val="1"/>
      <w:numFmt w:val="decimal"/>
      <w:lvlText w:val="%1."/>
      <w:lvlJc w:val="left"/>
      <w:pPr>
        <w:ind w:left="720" w:hanging="360"/>
      </w:pPr>
      <w:rPr>
        <w:rFonts w:eastAsia="Calibr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C7E97"/>
    <w:multiLevelType w:val="hybridMultilevel"/>
    <w:tmpl w:val="B15ED4D8"/>
    <w:lvl w:ilvl="0" w:tplc="6BD4F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D921A41"/>
    <w:multiLevelType w:val="hybridMultilevel"/>
    <w:tmpl w:val="631CA3E0"/>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3A07D6"/>
    <w:multiLevelType w:val="hybridMultilevel"/>
    <w:tmpl w:val="8752B8F2"/>
    <w:lvl w:ilvl="0" w:tplc="8460E324">
      <w:start w:val="1"/>
      <w:numFmt w:val="decimal"/>
      <w:lvlText w:val="(%1)"/>
      <w:lvlJc w:val="left"/>
      <w:pPr>
        <w:ind w:left="720" w:hanging="360"/>
      </w:pPr>
      <w:rPr>
        <w:rFonts w:eastAsia="Calibr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1"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76179065">
    <w:abstractNumId w:val="18"/>
  </w:num>
  <w:num w:numId="2" w16cid:durableId="1574468094">
    <w:abstractNumId w:val="40"/>
  </w:num>
  <w:num w:numId="3" w16cid:durableId="2072069698">
    <w:abstractNumId w:val="14"/>
  </w:num>
  <w:num w:numId="4" w16cid:durableId="1291715553">
    <w:abstractNumId w:val="9"/>
  </w:num>
  <w:num w:numId="5" w16cid:durableId="158204593">
    <w:abstractNumId w:val="36"/>
  </w:num>
  <w:num w:numId="6" w16cid:durableId="1301034634">
    <w:abstractNumId w:val="32"/>
  </w:num>
  <w:num w:numId="7" w16cid:durableId="647445317">
    <w:abstractNumId w:val="41"/>
  </w:num>
  <w:num w:numId="8" w16cid:durableId="1150829258">
    <w:abstractNumId w:val="8"/>
  </w:num>
  <w:num w:numId="9" w16cid:durableId="519667300">
    <w:abstractNumId w:val="6"/>
  </w:num>
  <w:num w:numId="10" w16cid:durableId="1116826838">
    <w:abstractNumId w:val="21"/>
  </w:num>
  <w:num w:numId="11" w16cid:durableId="1954706647">
    <w:abstractNumId w:val="19"/>
  </w:num>
  <w:num w:numId="12" w16cid:durableId="2104104554">
    <w:abstractNumId w:val="2"/>
  </w:num>
  <w:num w:numId="13" w16cid:durableId="853416561">
    <w:abstractNumId w:val="42"/>
  </w:num>
  <w:num w:numId="14" w16cid:durableId="2125924797">
    <w:abstractNumId w:val="3"/>
  </w:num>
  <w:num w:numId="15" w16cid:durableId="366570170">
    <w:abstractNumId w:val="43"/>
  </w:num>
  <w:num w:numId="16" w16cid:durableId="1415125035">
    <w:abstractNumId w:val="4"/>
  </w:num>
  <w:num w:numId="17" w16cid:durableId="209734539">
    <w:abstractNumId w:val="34"/>
  </w:num>
  <w:num w:numId="18" w16cid:durableId="1750807300">
    <w:abstractNumId w:val="38"/>
  </w:num>
  <w:num w:numId="19" w16cid:durableId="947394114">
    <w:abstractNumId w:val="33"/>
  </w:num>
  <w:num w:numId="20" w16cid:durableId="1455976035">
    <w:abstractNumId w:val="37"/>
  </w:num>
  <w:num w:numId="21" w16cid:durableId="1180582778">
    <w:abstractNumId w:val="15"/>
  </w:num>
  <w:num w:numId="22" w16cid:durableId="1357652321">
    <w:abstractNumId w:val="39"/>
  </w:num>
  <w:num w:numId="23" w16cid:durableId="812793070">
    <w:abstractNumId w:val="17"/>
  </w:num>
  <w:num w:numId="24" w16cid:durableId="846796709">
    <w:abstractNumId w:val="20"/>
  </w:num>
  <w:num w:numId="25" w16cid:durableId="1575819215">
    <w:abstractNumId w:val="29"/>
  </w:num>
  <w:num w:numId="26" w16cid:durableId="2003510668">
    <w:abstractNumId w:val="27"/>
  </w:num>
  <w:num w:numId="27" w16cid:durableId="1235631165">
    <w:abstractNumId w:val="28"/>
  </w:num>
  <w:num w:numId="28" w16cid:durableId="623662443">
    <w:abstractNumId w:val="7"/>
  </w:num>
  <w:num w:numId="29" w16cid:durableId="1188564759">
    <w:abstractNumId w:val="16"/>
  </w:num>
  <w:num w:numId="30" w16cid:durableId="313879882">
    <w:abstractNumId w:val="26"/>
  </w:num>
  <w:num w:numId="31" w16cid:durableId="507017134">
    <w:abstractNumId w:val="0"/>
  </w:num>
  <w:num w:numId="32" w16cid:durableId="1874885215">
    <w:abstractNumId w:val="11"/>
  </w:num>
  <w:num w:numId="33" w16cid:durableId="1558543288">
    <w:abstractNumId w:val="31"/>
  </w:num>
  <w:num w:numId="34" w16cid:durableId="477573791">
    <w:abstractNumId w:val="44"/>
  </w:num>
  <w:num w:numId="35" w16cid:durableId="1862427480">
    <w:abstractNumId w:val="12"/>
  </w:num>
  <w:num w:numId="36" w16cid:durableId="164128679">
    <w:abstractNumId w:val="1"/>
  </w:num>
  <w:num w:numId="37" w16cid:durableId="2131388886">
    <w:abstractNumId w:val="13"/>
  </w:num>
  <w:num w:numId="38" w16cid:durableId="702704474">
    <w:abstractNumId w:val="23"/>
  </w:num>
  <w:num w:numId="39" w16cid:durableId="76174505">
    <w:abstractNumId w:val="24"/>
  </w:num>
  <w:num w:numId="40" w16cid:durableId="2125344291">
    <w:abstractNumId w:val="35"/>
  </w:num>
  <w:num w:numId="41" w16cid:durableId="77874945">
    <w:abstractNumId w:val="10"/>
  </w:num>
  <w:num w:numId="42" w16cid:durableId="102848881">
    <w:abstractNumId w:val="22"/>
  </w:num>
  <w:num w:numId="43" w16cid:durableId="1258054844">
    <w:abstractNumId w:val="5"/>
  </w:num>
  <w:num w:numId="44" w16cid:durableId="1878547907">
    <w:abstractNumId w:val="30"/>
  </w:num>
  <w:num w:numId="45" w16cid:durableId="6994307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ECB"/>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5AC6"/>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6D83"/>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2DE0"/>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47C1"/>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E5EAF"/>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5051"/>
    <w:rsid w:val="00340878"/>
    <w:rsid w:val="00341BE4"/>
    <w:rsid w:val="0034263E"/>
    <w:rsid w:val="003427F6"/>
    <w:rsid w:val="00343B19"/>
    <w:rsid w:val="0034429D"/>
    <w:rsid w:val="00345E00"/>
    <w:rsid w:val="0035345E"/>
    <w:rsid w:val="00357579"/>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0360"/>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30EF"/>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67575"/>
    <w:rsid w:val="00572C6D"/>
    <w:rsid w:val="0057545A"/>
    <w:rsid w:val="0057740F"/>
    <w:rsid w:val="0058666D"/>
    <w:rsid w:val="00586889"/>
    <w:rsid w:val="005904AD"/>
    <w:rsid w:val="005907FA"/>
    <w:rsid w:val="00594B21"/>
    <w:rsid w:val="00595441"/>
    <w:rsid w:val="005A5A37"/>
    <w:rsid w:val="005B75F8"/>
    <w:rsid w:val="005B780B"/>
    <w:rsid w:val="005C2645"/>
    <w:rsid w:val="005C6FF1"/>
    <w:rsid w:val="005C71C0"/>
    <w:rsid w:val="005C7BDD"/>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A7695"/>
    <w:rsid w:val="006B279A"/>
    <w:rsid w:val="006C0CA3"/>
    <w:rsid w:val="006C1970"/>
    <w:rsid w:val="006C3324"/>
    <w:rsid w:val="006C344D"/>
    <w:rsid w:val="006C680B"/>
    <w:rsid w:val="006D08F2"/>
    <w:rsid w:val="006D1D70"/>
    <w:rsid w:val="006D2E56"/>
    <w:rsid w:val="006D642B"/>
    <w:rsid w:val="006E04E8"/>
    <w:rsid w:val="006E47C1"/>
    <w:rsid w:val="006F5F48"/>
    <w:rsid w:val="007105C9"/>
    <w:rsid w:val="00712AC0"/>
    <w:rsid w:val="00716FA0"/>
    <w:rsid w:val="00721DBF"/>
    <w:rsid w:val="00721DD9"/>
    <w:rsid w:val="007270FB"/>
    <w:rsid w:val="0073215F"/>
    <w:rsid w:val="00735DBA"/>
    <w:rsid w:val="007362F5"/>
    <w:rsid w:val="00736EF6"/>
    <w:rsid w:val="007405A6"/>
    <w:rsid w:val="00747BC3"/>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0BA7"/>
    <w:rsid w:val="007B6E98"/>
    <w:rsid w:val="007B6EED"/>
    <w:rsid w:val="007C0C85"/>
    <w:rsid w:val="007C3FA4"/>
    <w:rsid w:val="007C5D39"/>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17EA4"/>
    <w:rsid w:val="00822852"/>
    <w:rsid w:val="00822E4E"/>
    <w:rsid w:val="00823C86"/>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45F2"/>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0E4E"/>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74F7"/>
    <w:rsid w:val="00A107B3"/>
    <w:rsid w:val="00A11B82"/>
    <w:rsid w:val="00A12425"/>
    <w:rsid w:val="00A133D9"/>
    <w:rsid w:val="00A14579"/>
    <w:rsid w:val="00A14918"/>
    <w:rsid w:val="00A23DCD"/>
    <w:rsid w:val="00A308B7"/>
    <w:rsid w:val="00A3290C"/>
    <w:rsid w:val="00A37797"/>
    <w:rsid w:val="00A41872"/>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342B"/>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6EF"/>
    <w:rsid w:val="00B20831"/>
    <w:rsid w:val="00B31404"/>
    <w:rsid w:val="00B3218B"/>
    <w:rsid w:val="00B3336D"/>
    <w:rsid w:val="00B40546"/>
    <w:rsid w:val="00B43371"/>
    <w:rsid w:val="00B44061"/>
    <w:rsid w:val="00B45C14"/>
    <w:rsid w:val="00B45D33"/>
    <w:rsid w:val="00B519BA"/>
    <w:rsid w:val="00B54804"/>
    <w:rsid w:val="00B55935"/>
    <w:rsid w:val="00B57CF4"/>
    <w:rsid w:val="00B6004B"/>
    <w:rsid w:val="00B6037F"/>
    <w:rsid w:val="00B638D0"/>
    <w:rsid w:val="00B66107"/>
    <w:rsid w:val="00B66C62"/>
    <w:rsid w:val="00B71484"/>
    <w:rsid w:val="00B71968"/>
    <w:rsid w:val="00B730BD"/>
    <w:rsid w:val="00B735B6"/>
    <w:rsid w:val="00B76BE2"/>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3B1A"/>
    <w:rsid w:val="00C57639"/>
    <w:rsid w:val="00C61245"/>
    <w:rsid w:val="00C64163"/>
    <w:rsid w:val="00C6497B"/>
    <w:rsid w:val="00C652EE"/>
    <w:rsid w:val="00C67569"/>
    <w:rsid w:val="00C7438E"/>
    <w:rsid w:val="00C7616E"/>
    <w:rsid w:val="00C80545"/>
    <w:rsid w:val="00C81800"/>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2CD4"/>
    <w:rsid w:val="00CC4948"/>
    <w:rsid w:val="00CC7B3F"/>
    <w:rsid w:val="00CD0EA7"/>
    <w:rsid w:val="00CD114B"/>
    <w:rsid w:val="00CD1C5B"/>
    <w:rsid w:val="00CD36C2"/>
    <w:rsid w:val="00CD62CB"/>
    <w:rsid w:val="00CD74BA"/>
    <w:rsid w:val="00CE49D2"/>
    <w:rsid w:val="00CE6D90"/>
    <w:rsid w:val="00CE7FFC"/>
    <w:rsid w:val="00CF07B7"/>
    <w:rsid w:val="00CF3DAB"/>
    <w:rsid w:val="00CF5E77"/>
    <w:rsid w:val="00D01CA4"/>
    <w:rsid w:val="00D01F5C"/>
    <w:rsid w:val="00D03316"/>
    <w:rsid w:val="00D04299"/>
    <w:rsid w:val="00D06043"/>
    <w:rsid w:val="00D075E2"/>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2803"/>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2792"/>
    <w:rsid w:val="00F73076"/>
    <w:rsid w:val="00F81457"/>
    <w:rsid w:val="00F81AE8"/>
    <w:rsid w:val="00F92763"/>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4FBE"/>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F4E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7C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11C2623N</Project_x0020_Ref.>
    <Code xmlns="d2b4f59a-05ce-4744-9d1c-9dd30147ee09">3H230142</Code>
    <FundingCallID xmlns="d2b4f59a-05ce-4744-9d1c-9dd30147ee09">39802</FundingCallID>
    <_dlc_DocId xmlns="d2b4f59a-05ce-4744-9d1c-9dd30147ee09">P4FNSWA4HVKW-73199252-14366</_dlc_DocId>
    <_dlc_DocIdUrl xmlns="d2b4f59a-05ce-4744-9d1c-9dd30147ee09">
      <Url>https://www.groupware.kuleuven.be/sites/dmpmt/_layouts/15/DocIdRedir.aspx?ID=P4FNSWA4HVKW-73199252-14366</Url>
      <Description>P4FNSWA4HVKW-73199252-14366</Description>
    </_dlc_DocIdUrl>
    <TypeDoc xmlns="de64d03d-2dbc-4782-9fbf-1d8df1c50cf7">Initial</TypeDoc>
    <FormID xmlns="d2b4f59a-05ce-4744-9d1c-9dd30147ee09">2737</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1F33F5F4-1AF7-47DB-B69F-962822470C35}"/>
</file>

<file path=customXml/itemProps3.xml><?xml version="1.0" encoding="utf-8"?>
<ds:datastoreItem xmlns:ds="http://schemas.openxmlformats.org/officeDocument/2006/customXml" ds:itemID="{6178A745-D79F-4B24-801A-7D09FD624873}"/>
</file>

<file path=customXml/itemProps4.xml><?xml version="1.0" encoding="utf-8"?>
<ds:datastoreItem xmlns:ds="http://schemas.openxmlformats.org/officeDocument/2006/customXml" ds:itemID="{D0924412-8EC3-4A92-A93A-6534858564FA}"/>
</file>

<file path=customXml/itemProps5.xml><?xml version="1.0" encoding="utf-8"?>
<ds:datastoreItem xmlns:ds="http://schemas.openxmlformats.org/officeDocument/2006/customXml" ds:itemID="{F94A1A66-6122-42B7-A112-207709F17600}"/>
</file>

<file path=docProps/app.xml><?xml version="1.0" encoding="utf-8"?>
<Properties xmlns="http://schemas.openxmlformats.org/officeDocument/2006/extended-properties" xmlns:vt="http://schemas.openxmlformats.org/officeDocument/2006/docPropsVTypes">
  <Template>Normal</Template>
  <TotalTime>0</TotalTime>
  <Pages>18</Pages>
  <Words>4975</Words>
  <Characters>28364</Characters>
  <Application>Microsoft Office Word</Application>
  <DocSecurity>0</DocSecurity>
  <Lines>236</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2023-08-01T09:37:00Z</dcterms:created>
  <dcterms:modified xsi:type="dcterms:W3CDTF">2023-08-01T09:37:00Z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3f1b82cb-33bb-4a71-9e00-7bbc8764bd1b</vt:lpwstr>
  </property>
</Properties>
</file>