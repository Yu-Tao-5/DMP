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608D" w14:textId="77777777" w:rsidR="00AB753D" w:rsidRDefault="00AB753D"/>
    <w:p w14:paraId="60520492" w14:textId="77777777" w:rsidR="00AB753D" w:rsidRDefault="00E07406">
      <w:pPr>
        <w:pStyle w:val="Heading1"/>
      </w:pPr>
      <w:r>
        <w:t>CONNECTIONS in CLASS (CiC): Relationships with teachers and peers and their effects on adolescents' mental health</w:t>
      </w:r>
    </w:p>
    <w:p w14:paraId="45863EEA" w14:textId="77777777" w:rsidR="00AB753D" w:rsidRDefault="00AB753D"/>
    <w:p w14:paraId="4A2863BC" w14:textId="77777777" w:rsidR="00AB753D" w:rsidRDefault="00AB753D"/>
    <w:p w14:paraId="0A86FD24" w14:textId="77777777" w:rsidR="00AB753D" w:rsidRDefault="00E07406">
      <w:pPr>
        <w:pStyle w:val="Heading3"/>
      </w:pPr>
      <w:r>
        <w:t>Research Data Summary</w:t>
      </w:r>
    </w:p>
    <w:p w14:paraId="77A9F962" w14:textId="77777777" w:rsidR="00AB753D" w:rsidRDefault="00AB753D"/>
    <w:p w14:paraId="4ED1245B" w14:textId="77777777" w:rsidR="00AB753D" w:rsidRDefault="00E07406">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486C855C" w14:textId="77777777" w:rsidR="00AB753D" w:rsidRDefault="00AB753D"/>
    <w:tbl>
      <w:tblPr>
        <w:tblW w:w="5000" w:type="pct"/>
        <w:tblLook w:val="0600" w:firstRow="0" w:lastRow="0" w:firstColumn="0" w:lastColumn="0" w:noHBand="1" w:noVBand="1"/>
      </w:tblPr>
      <w:tblGrid>
        <w:gridCol w:w="1649"/>
        <w:gridCol w:w="1856"/>
        <w:gridCol w:w="947"/>
        <w:gridCol w:w="1088"/>
        <w:gridCol w:w="1077"/>
        <w:gridCol w:w="976"/>
        <w:gridCol w:w="831"/>
        <w:gridCol w:w="936"/>
      </w:tblGrid>
      <w:tr w:rsidR="00AB753D" w14:paraId="799BED9A" w14:textId="77777777">
        <w:tc>
          <w:tcPr>
            <w:tcW w:w="0" w:type="auto"/>
          </w:tcPr>
          <w:p w14:paraId="0644ED26" w14:textId="77777777" w:rsidR="00AB753D" w:rsidRDefault="00E07406">
            <w:r>
              <w:t>Dataset name / ID</w:t>
            </w:r>
          </w:p>
        </w:tc>
        <w:tc>
          <w:tcPr>
            <w:tcW w:w="0" w:type="auto"/>
          </w:tcPr>
          <w:p w14:paraId="1D4A6C4D" w14:textId="77777777" w:rsidR="00AB753D" w:rsidRDefault="00E07406">
            <w:r>
              <w:t>Description</w:t>
            </w:r>
          </w:p>
        </w:tc>
        <w:tc>
          <w:tcPr>
            <w:tcW w:w="0" w:type="auto"/>
          </w:tcPr>
          <w:p w14:paraId="4B2980DE" w14:textId="77777777" w:rsidR="00AB753D" w:rsidRDefault="00E07406">
            <w:r>
              <w:t>New or reuse</w:t>
            </w:r>
          </w:p>
        </w:tc>
        <w:tc>
          <w:tcPr>
            <w:tcW w:w="0" w:type="auto"/>
          </w:tcPr>
          <w:p w14:paraId="124195A6" w14:textId="77777777" w:rsidR="00AB753D" w:rsidRDefault="00E07406">
            <w:r>
              <w:t>Digital or Physical data</w:t>
            </w:r>
          </w:p>
        </w:tc>
        <w:tc>
          <w:tcPr>
            <w:tcW w:w="0" w:type="auto"/>
          </w:tcPr>
          <w:p w14:paraId="7916C257" w14:textId="77777777" w:rsidR="00AB753D" w:rsidRDefault="00E07406">
            <w:r>
              <w:t>Data Type</w:t>
            </w:r>
          </w:p>
        </w:tc>
        <w:tc>
          <w:tcPr>
            <w:tcW w:w="0" w:type="auto"/>
          </w:tcPr>
          <w:p w14:paraId="792A76EB" w14:textId="77777777" w:rsidR="00AB753D" w:rsidRDefault="00E07406">
            <w:r>
              <w:t>File format</w:t>
            </w:r>
          </w:p>
        </w:tc>
        <w:tc>
          <w:tcPr>
            <w:tcW w:w="0" w:type="auto"/>
          </w:tcPr>
          <w:p w14:paraId="6D210430" w14:textId="77777777" w:rsidR="00AB753D" w:rsidRDefault="00E07406">
            <w:r>
              <w:t>Data volume</w:t>
            </w:r>
          </w:p>
        </w:tc>
        <w:tc>
          <w:tcPr>
            <w:tcW w:w="0" w:type="auto"/>
          </w:tcPr>
          <w:p w14:paraId="26AA9828" w14:textId="77777777" w:rsidR="00AB753D" w:rsidRDefault="00E07406">
            <w:r>
              <w:t>Physical volume</w:t>
            </w:r>
          </w:p>
        </w:tc>
      </w:tr>
      <w:tr w:rsidR="00AB753D" w14:paraId="21BBCBC0" w14:textId="77777777">
        <w:tc>
          <w:tcPr>
            <w:tcW w:w="0" w:type="auto"/>
          </w:tcPr>
          <w:p w14:paraId="6DF71A30" w14:textId="77777777" w:rsidR="00AB753D" w:rsidRDefault="00E07406">
            <w:r>
              <w:t>STUDY 1</w:t>
            </w:r>
          </w:p>
          <w:p w14:paraId="3BB49D59" w14:textId="77777777" w:rsidR="00AB753D" w:rsidRDefault="00E07406">
            <w:r>
              <w:t>Teachers4Victims</w:t>
            </w:r>
          </w:p>
        </w:tc>
        <w:tc>
          <w:tcPr>
            <w:tcW w:w="0" w:type="auto"/>
          </w:tcPr>
          <w:p w14:paraId="1B052731" w14:textId="77777777" w:rsidR="00AB753D" w:rsidRDefault="00E07406">
            <w:r>
              <w:t>°questionnaires</w:t>
            </w:r>
            <w:r>
              <w:br/>
              <w:t>filled out by</w:t>
            </w:r>
            <w:r>
              <w:br/>
              <w:t>teachers in</w:t>
            </w:r>
            <w:r>
              <w:br/>
              <w:t>Qualtrics or on</w:t>
            </w:r>
            <w:r>
              <w:br/>
              <w:t>paper</w:t>
            </w:r>
          </w:p>
          <w:p w14:paraId="2FBD3DB2" w14:textId="77777777" w:rsidR="00AB753D" w:rsidRDefault="00E07406">
            <w:r>
              <w:t>°questionnaires</w:t>
            </w:r>
            <w:r>
              <w:br/>
              <w:t>filled out by</w:t>
            </w:r>
            <w:r>
              <w:br/>
              <w:t>students and</w:t>
            </w:r>
            <w:r>
              <w:br/>
              <w:t>parents on</w:t>
            </w:r>
            <w:r>
              <w:br/>
              <w:t>paper</w:t>
            </w:r>
          </w:p>
          <w:p w14:paraId="09F4A6AA" w14:textId="77777777" w:rsidR="00AB753D" w:rsidRDefault="00E07406">
            <w:r>
              <w:t>°class</w:t>
            </w:r>
            <w:r>
              <w:br/>
              <w:t>observations</w:t>
            </w:r>
            <w:r>
              <w:br/>
              <w:t>on paper</w:t>
            </w:r>
          </w:p>
          <w:p w14:paraId="09AA88CD" w14:textId="77777777" w:rsidR="00AB753D" w:rsidRDefault="00E07406">
            <w:r>
              <w:t>°paper</w:t>
            </w:r>
            <w:r>
              <w:br/>
              <w:t>questionnaires</w:t>
            </w:r>
            <w:r>
              <w:br/>
              <w:t>and</w:t>
            </w:r>
            <w:r>
              <w:br/>
              <w:t>observations</w:t>
            </w:r>
            <w:r>
              <w:br/>
              <w:t>later</w:t>
            </w:r>
            <w:r>
              <w:br/>
              <w:t>digitalized</w:t>
            </w:r>
          </w:p>
          <w:p w14:paraId="5184F1C6" w14:textId="77777777" w:rsidR="007A1DFB" w:rsidRDefault="00E07406">
            <w:r>
              <w:t>N teachers=62</w:t>
            </w:r>
            <w:r>
              <w:br/>
              <w:t>students=1051</w:t>
            </w:r>
          </w:p>
          <w:p w14:paraId="6E4EC70F" w14:textId="55F0F988" w:rsidR="007A1DFB" w:rsidRDefault="007A1DFB">
            <w:r>
              <w:t>Three waves (</w:t>
            </w:r>
            <w:r w:rsidR="004F6D4F">
              <w:t>November 2018, February 2019, April 2019)</w:t>
            </w:r>
          </w:p>
        </w:tc>
        <w:tc>
          <w:tcPr>
            <w:tcW w:w="0" w:type="auto"/>
          </w:tcPr>
          <w:p w14:paraId="5F377931" w14:textId="77777777" w:rsidR="00AB753D" w:rsidRDefault="00E07406">
            <w:r>
              <w:t> </w:t>
            </w:r>
          </w:p>
          <w:p w14:paraId="6E31389F" w14:textId="77777777" w:rsidR="00AB753D" w:rsidRDefault="00E07406">
            <w:r>
              <w:rPr>
                <w:b/>
                <w:i/>
              </w:rPr>
              <w:t>E</w:t>
            </w:r>
            <w:r>
              <w:rPr>
                <w:i/>
              </w:rPr>
              <w:t>(</w:t>
            </w:r>
            <w:proofErr w:type="spellStart"/>
            <w:r>
              <w:rPr>
                <w:i/>
              </w:rPr>
              <w:t>xisting</w:t>
            </w:r>
            <w:proofErr w:type="spellEnd"/>
            <w:r>
              <w:rPr>
                <w:i/>
              </w:rPr>
              <w:t xml:space="preserve"> data) </w:t>
            </w:r>
            <w:r>
              <w:br/>
            </w:r>
            <w:r>
              <w:br/>
            </w:r>
          </w:p>
        </w:tc>
        <w:tc>
          <w:tcPr>
            <w:tcW w:w="0" w:type="auto"/>
          </w:tcPr>
          <w:p w14:paraId="71561436" w14:textId="77777777" w:rsidR="00AB753D" w:rsidRDefault="00E07406">
            <w:r>
              <w:rPr>
                <w:b/>
              </w:rPr>
              <w:t>D</w:t>
            </w:r>
            <w:r>
              <w:t>(</w:t>
            </w:r>
            <w:proofErr w:type="spellStart"/>
            <w:r>
              <w:t>igital</w:t>
            </w:r>
            <w:proofErr w:type="spellEnd"/>
            <w:r>
              <w:t>) </w:t>
            </w:r>
          </w:p>
          <w:p w14:paraId="0E523D8D" w14:textId="77777777" w:rsidR="00AB753D" w:rsidRDefault="00E07406">
            <w:r>
              <w:t>P(</w:t>
            </w:r>
            <w:proofErr w:type="spellStart"/>
            <w:r>
              <w:t>hysical</w:t>
            </w:r>
            <w:proofErr w:type="spellEnd"/>
            <w:r>
              <w:t>)</w:t>
            </w:r>
          </w:p>
        </w:tc>
        <w:tc>
          <w:tcPr>
            <w:tcW w:w="0" w:type="auto"/>
          </w:tcPr>
          <w:p w14:paraId="04100D4A" w14:textId="77777777" w:rsidR="00AB753D" w:rsidRDefault="00E07406">
            <w:r>
              <w:br/>
            </w:r>
          </w:p>
          <w:p w14:paraId="76DA72CC" w14:textId="77777777" w:rsidR="00AB753D" w:rsidRDefault="00E07406">
            <w:r>
              <w:rPr>
                <w:b/>
              </w:rPr>
              <w:t>N</w:t>
            </w:r>
            <w:r>
              <w:t xml:space="preserve">umerical </w:t>
            </w:r>
            <w:r>
              <w:rPr>
                <w:b/>
              </w:rPr>
              <w:t>T</w:t>
            </w:r>
            <w:r>
              <w:t>extual</w:t>
            </w:r>
          </w:p>
          <w:p w14:paraId="3572EEAD" w14:textId="77777777" w:rsidR="00AB753D" w:rsidRDefault="00E07406">
            <w:r>
              <w:br/>
            </w:r>
          </w:p>
          <w:p w14:paraId="153B3259" w14:textId="77777777" w:rsidR="00AB753D" w:rsidRDefault="00E07406">
            <w:r>
              <w:br/>
            </w:r>
          </w:p>
        </w:tc>
        <w:tc>
          <w:tcPr>
            <w:tcW w:w="0" w:type="auto"/>
          </w:tcPr>
          <w:p w14:paraId="1B074F75" w14:textId="77777777" w:rsidR="00AB753D" w:rsidRDefault="00E07406">
            <w:r>
              <w:br/>
              <w:t>.sav (SPSS)</w:t>
            </w:r>
            <w:r>
              <w:br/>
              <w:t>.xlsx (Excel)</w:t>
            </w:r>
            <w:r>
              <w:br/>
              <w:t>.csv for</w:t>
            </w:r>
            <w:r>
              <w:br/>
              <w:t>archiving</w:t>
            </w:r>
            <w:r>
              <w:br/>
              <w:t>purposes</w:t>
            </w:r>
          </w:p>
        </w:tc>
        <w:tc>
          <w:tcPr>
            <w:tcW w:w="0" w:type="auto"/>
          </w:tcPr>
          <w:p w14:paraId="02800E27" w14:textId="77777777" w:rsidR="00AB753D" w:rsidRDefault="00E07406">
            <w:r>
              <w:br/>
            </w:r>
          </w:p>
          <w:p w14:paraId="05ABAF0F" w14:textId="77777777" w:rsidR="00AB753D" w:rsidRDefault="00E07406">
            <w:r>
              <w:t>&lt;1GB</w:t>
            </w:r>
          </w:p>
          <w:p w14:paraId="26679178" w14:textId="77777777" w:rsidR="00AB753D" w:rsidRDefault="00E07406">
            <w:r>
              <w:br/>
            </w:r>
          </w:p>
          <w:p w14:paraId="6E4469D8" w14:textId="77777777" w:rsidR="00AB753D" w:rsidRDefault="00E07406">
            <w:r>
              <w:br/>
            </w:r>
          </w:p>
        </w:tc>
        <w:tc>
          <w:tcPr>
            <w:tcW w:w="0" w:type="auto"/>
          </w:tcPr>
          <w:p w14:paraId="519D7C71" w14:textId="77777777" w:rsidR="00AB753D" w:rsidRDefault="00E07406">
            <w:r>
              <w:t> </w:t>
            </w:r>
          </w:p>
        </w:tc>
      </w:tr>
      <w:tr w:rsidR="00AB753D" w14:paraId="2E3EA7C0" w14:textId="77777777">
        <w:tc>
          <w:tcPr>
            <w:tcW w:w="0" w:type="auto"/>
          </w:tcPr>
          <w:p w14:paraId="3C845047" w14:textId="77777777" w:rsidR="00AB753D" w:rsidRDefault="00E07406">
            <w:r>
              <w:t>STUDY 2</w:t>
            </w:r>
          </w:p>
          <w:p w14:paraId="3B08913B" w14:textId="77777777" w:rsidR="00AB753D" w:rsidRDefault="00E07406">
            <w:proofErr w:type="spellStart"/>
            <w:r>
              <w:t>CiC</w:t>
            </w:r>
            <w:proofErr w:type="spellEnd"/>
            <w:r>
              <w:t>-longitudinal</w:t>
            </w:r>
          </w:p>
        </w:tc>
        <w:tc>
          <w:tcPr>
            <w:tcW w:w="0" w:type="auto"/>
          </w:tcPr>
          <w:p w14:paraId="52B84B51" w14:textId="77777777" w:rsidR="00AB753D" w:rsidRDefault="00E07406">
            <w:r>
              <w:t> </w:t>
            </w:r>
          </w:p>
          <w:p w14:paraId="4D9B895F" w14:textId="77777777" w:rsidR="00AB753D" w:rsidRDefault="00E07406">
            <w:r>
              <w:t>questionnaires to be completed by teachers and students in Qualtrics</w:t>
            </w:r>
          </w:p>
          <w:p w14:paraId="032E35D3" w14:textId="4C37E226" w:rsidR="004F6D4F" w:rsidRDefault="004F6D4F">
            <w:r>
              <w:t xml:space="preserve">Three waves (November 2023, </w:t>
            </w:r>
            <w:proofErr w:type="spellStart"/>
            <w:r>
              <w:t>Januari</w:t>
            </w:r>
            <w:proofErr w:type="spellEnd"/>
            <w:r>
              <w:t>/</w:t>
            </w:r>
            <w:proofErr w:type="spellStart"/>
            <w:r>
              <w:t>Februari</w:t>
            </w:r>
            <w:proofErr w:type="spellEnd"/>
            <w:r>
              <w:t xml:space="preserve"> 2024, April 2024)</w:t>
            </w:r>
          </w:p>
        </w:tc>
        <w:tc>
          <w:tcPr>
            <w:tcW w:w="0" w:type="auto"/>
          </w:tcPr>
          <w:p w14:paraId="1ED39980" w14:textId="77777777" w:rsidR="00AB753D" w:rsidRDefault="00E07406">
            <w:r>
              <w:t>New data </w:t>
            </w:r>
          </w:p>
        </w:tc>
        <w:tc>
          <w:tcPr>
            <w:tcW w:w="0" w:type="auto"/>
          </w:tcPr>
          <w:p w14:paraId="36B47FAC" w14:textId="77777777" w:rsidR="00AB753D" w:rsidRDefault="00E07406">
            <w:r>
              <w:t>D(</w:t>
            </w:r>
            <w:proofErr w:type="spellStart"/>
            <w:r>
              <w:t>igital</w:t>
            </w:r>
            <w:proofErr w:type="spellEnd"/>
            <w:r>
              <w:t>)</w:t>
            </w:r>
          </w:p>
          <w:p w14:paraId="4592AE7E" w14:textId="77777777" w:rsidR="00AB753D" w:rsidRDefault="00E07406">
            <w:r>
              <w:t>P(</w:t>
            </w:r>
            <w:proofErr w:type="spellStart"/>
            <w:r>
              <w:t>hysical</w:t>
            </w:r>
            <w:proofErr w:type="spellEnd"/>
            <w:r>
              <w:t>)</w:t>
            </w:r>
          </w:p>
          <w:p w14:paraId="273CFCC7" w14:textId="77777777" w:rsidR="00AB753D" w:rsidRDefault="00E07406">
            <w:r>
              <w:t> </w:t>
            </w:r>
          </w:p>
        </w:tc>
        <w:tc>
          <w:tcPr>
            <w:tcW w:w="0" w:type="auto"/>
          </w:tcPr>
          <w:p w14:paraId="69BA326F" w14:textId="77777777" w:rsidR="00AB753D" w:rsidRDefault="00E07406">
            <w:r>
              <w:t>Numerical</w:t>
            </w:r>
          </w:p>
          <w:p w14:paraId="272DCBDB" w14:textId="77777777" w:rsidR="00AB753D" w:rsidRDefault="00E07406">
            <w:r>
              <w:t>Textual</w:t>
            </w:r>
          </w:p>
          <w:p w14:paraId="22F249E1" w14:textId="77777777" w:rsidR="00AB753D" w:rsidRDefault="00E07406">
            <w:r>
              <w:t> </w:t>
            </w:r>
          </w:p>
        </w:tc>
        <w:tc>
          <w:tcPr>
            <w:tcW w:w="0" w:type="auto"/>
          </w:tcPr>
          <w:p w14:paraId="440914DB" w14:textId="77777777" w:rsidR="00AB753D" w:rsidRDefault="00E07406">
            <w:r>
              <w:t>.sav (SPSS)</w:t>
            </w:r>
          </w:p>
          <w:p w14:paraId="2B71E06A" w14:textId="77777777" w:rsidR="00AB753D" w:rsidRDefault="00E07406">
            <w:r>
              <w:br/>
            </w:r>
          </w:p>
          <w:p w14:paraId="4ABB0797" w14:textId="77777777" w:rsidR="00AB753D" w:rsidRDefault="00E07406">
            <w:r>
              <w:t>.xlsx (Excel)</w:t>
            </w:r>
          </w:p>
          <w:p w14:paraId="041F17D5" w14:textId="77777777" w:rsidR="00AB753D" w:rsidRDefault="00E07406">
            <w:r>
              <w:br/>
            </w:r>
          </w:p>
          <w:p w14:paraId="37E1F00A" w14:textId="77777777" w:rsidR="00AB753D" w:rsidRDefault="00E07406">
            <w:r>
              <w:t>.csv for</w:t>
            </w:r>
          </w:p>
          <w:p w14:paraId="71C2892B" w14:textId="77777777" w:rsidR="00AB753D" w:rsidRDefault="00E07406">
            <w:r>
              <w:br/>
            </w:r>
          </w:p>
          <w:p w14:paraId="4F153925" w14:textId="77777777" w:rsidR="00AB753D" w:rsidRDefault="00E07406">
            <w:r>
              <w:t>archiving</w:t>
            </w:r>
          </w:p>
          <w:p w14:paraId="7C3E2A76" w14:textId="77777777" w:rsidR="00AB753D" w:rsidRDefault="00E07406">
            <w:r>
              <w:br/>
            </w:r>
          </w:p>
          <w:p w14:paraId="77EFF1E4" w14:textId="77777777" w:rsidR="00AB753D" w:rsidRDefault="00E07406">
            <w:r>
              <w:t>purposes</w:t>
            </w:r>
          </w:p>
        </w:tc>
        <w:tc>
          <w:tcPr>
            <w:tcW w:w="0" w:type="auto"/>
          </w:tcPr>
          <w:p w14:paraId="4B1FAFF0" w14:textId="77777777" w:rsidR="00AB753D" w:rsidRDefault="00E07406">
            <w:r>
              <w:t> </w:t>
            </w:r>
          </w:p>
          <w:p w14:paraId="19AD6A9F" w14:textId="77777777" w:rsidR="00AB753D" w:rsidRDefault="00E07406">
            <w:r>
              <w:t>&lt;1GB</w:t>
            </w:r>
          </w:p>
        </w:tc>
        <w:tc>
          <w:tcPr>
            <w:tcW w:w="0" w:type="auto"/>
          </w:tcPr>
          <w:p w14:paraId="2CE026D6" w14:textId="77777777" w:rsidR="00AB753D" w:rsidRDefault="00E07406">
            <w:r>
              <w:t> </w:t>
            </w:r>
          </w:p>
        </w:tc>
      </w:tr>
      <w:tr w:rsidR="00AB753D" w14:paraId="0440C554" w14:textId="77777777">
        <w:tc>
          <w:tcPr>
            <w:tcW w:w="0" w:type="auto"/>
          </w:tcPr>
          <w:p w14:paraId="34B63995" w14:textId="77777777" w:rsidR="00AB753D" w:rsidRDefault="00E07406">
            <w:r>
              <w:lastRenderedPageBreak/>
              <w:t>STUDY 3</w:t>
            </w:r>
          </w:p>
          <w:p w14:paraId="4DCBD1E2" w14:textId="77777777" w:rsidR="00AB753D" w:rsidRDefault="00E07406">
            <w:proofErr w:type="spellStart"/>
            <w:r>
              <w:t>CiC</w:t>
            </w:r>
            <w:proofErr w:type="spellEnd"/>
            <w:r>
              <w:t>-experimental</w:t>
            </w:r>
          </w:p>
        </w:tc>
        <w:tc>
          <w:tcPr>
            <w:tcW w:w="0" w:type="auto"/>
          </w:tcPr>
          <w:p w14:paraId="676B30FC" w14:textId="77777777" w:rsidR="00AB753D" w:rsidRDefault="00E07406">
            <w:pPr>
              <w:rPr>
                <w:ins w:id="0" w:author="Anouck Lubon" w:date="2023-03-03T09:02:00Z"/>
              </w:rPr>
            </w:pPr>
            <w:r>
              <w:t>questionnaires to be completed by teachers in training in Qualtrics</w:t>
            </w:r>
          </w:p>
          <w:p w14:paraId="1F3FB341" w14:textId="2FF00665" w:rsidR="008C1D28" w:rsidRDefault="00AB363B">
            <w:proofErr w:type="spellStart"/>
            <w:r>
              <w:t>Februari</w:t>
            </w:r>
            <w:proofErr w:type="spellEnd"/>
            <w:r>
              <w:t xml:space="preserve"> 2023-June 2023</w:t>
            </w:r>
          </w:p>
        </w:tc>
        <w:tc>
          <w:tcPr>
            <w:tcW w:w="0" w:type="auto"/>
          </w:tcPr>
          <w:p w14:paraId="69CC8A85" w14:textId="77777777" w:rsidR="00AB753D" w:rsidRDefault="00E07406">
            <w:r>
              <w:t>New data </w:t>
            </w:r>
          </w:p>
        </w:tc>
        <w:tc>
          <w:tcPr>
            <w:tcW w:w="0" w:type="auto"/>
          </w:tcPr>
          <w:p w14:paraId="66EAFC36" w14:textId="77777777" w:rsidR="00AB753D" w:rsidRDefault="00E07406">
            <w:r>
              <w:t>D(</w:t>
            </w:r>
            <w:proofErr w:type="spellStart"/>
            <w:r>
              <w:t>igital</w:t>
            </w:r>
            <w:proofErr w:type="spellEnd"/>
            <w:r>
              <w:t>)</w:t>
            </w:r>
          </w:p>
        </w:tc>
        <w:tc>
          <w:tcPr>
            <w:tcW w:w="0" w:type="auto"/>
          </w:tcPr>
          <w:p w14:paraId="5FDA9309" w14:textId="77777777" w:rsidR="00AB753D" w:rsidRDefault="00E07406">
            <w:r>
              <w:t>Numerical</w:t>
            </w:r>
          </w:p>
          <w:p w14:paraId="5F479DEE" w14:textId="77777777" w:rsidR="00AB753D" w:rsidRDefault="00E07406">
            <w:r>
              <w:t>Textual</w:t>
            </w:r>
          </w:p>
        </w:tc>
        <w:tc>
          <w:tcPr>
            <w:tcW w:w="0" w:type="auto"/>
          </w:tcPr>
          <w:p w14:paraId="59828F3F" w14:textId="77777777" w:rsidR="00AB753D" w:rsidRDefault="00E07406">
            <w:r>
              <w:t>.sav (SPSS)</w:t>
            </w:r>
          </w:p>
          <w:p w14:paraId="00BE5149" w14:textId="77777777" w:rsidR="00AB753D" w:rsidRDefault="00E07406">
            <w:r>
              <w:br/>
            </w:r>
          </w:p>
          <w:p w14:paraId="2041187E" w14:textId="77777777" w:rsidR="00AB753D" w:rsidRDefault="00E07406">
            <w:r>
              <w:t>.xlsx (Excel)</w:t>
            </w:r>
          </w:p>
          <w:p w14:paraId="7C554B60" w14:textId="77777777" w:rsidR="00AB753D" w:rsidRDefault="00E07406">
            <w:r>
              <w:br/>
            </w:r>
          </w:p>
          <w:p w14:paraId="6F3990A7" w14:textId="77777777" w:rsidR="00AB753D" w:rsidRDefault="00E07406">
            <w:r>
              <w:t>.csv for</w:t>
            </w:r>
          </w:p>
          <w:p w14:paraId="0E6F591F" w14:textId="77777777" w:rsidR="00AB753D" w:rsidRDefault="00E07406">
            <w:r>
              <w:br/>
            </w:r>
          </w:p>
          <w:p w14:paraId="60BAB6E1" w14:textId="77777777" w:rsidR="00AB753D" w:rsidRDefault="00E07406">
            <w:r>
              <w:t>archiving</w:t>
            </w:r>
          </w:p>
          <w:p w14:paraId="7606AD8D" w14:textId="77777777" w:rsidR="00AB753D" w:rsidRDefault="00E07406">
            <w:r>
              <w:br/>
            </w:r>
          </w:p>
          <w:p w14:paraId="793CF5ED" w14:textId="77777777" w:rsidR="00AB753D" w:rsidRDefault="00E07406">
            <w:r>
              <w:t>purposes</w:t>
            </w:r>
          </w:p>
        </w:tc>
        <w:tc>
          <w:tcPr>
            <w:tcW w:w="0" w:type="auto"/>
          </w:tcPr>
          <w:p w14:paraId="32B3811B" w14:textId="77777777" w:rsidR="00AB753D" w:rsidRDefault="00E07406">
            <w:r>
              <w:t>&lt;1GB</w:t>
            </w:r>
          </w:p>
        </w:tc>
        <w:tc>
          <w:tcPr>
            <w:tcW w:w="0" w:type="auto"/>
          </w:tcPr>
          <w:p w14:paraId="2B6CB3F7" w14:textId="77777777" w:rsidR="00AB753D" w:rsidRDefault="00E07406">
            <w:r>
              <w:t> </w:t>
            </w:r>
          </w:p>
        </w:tc>
      </w:tr>
      <w:tr w:rsidR="00AB753D" w14:paraId="2119D67F" w14:textId="77777777">
        <w:tc>
          <w:tcPr>
            <w:tcW w:w="0" w:type="auto"/>
          </w:tcPr>
          <w:p w14:paraId="43DEDCA4" w14:textId="77777777" w:rsidR="00AB753D" w:rsidRDefault="00E07406">
            <w:r>
              <w:t> </w:t>
            </w:r>
          </w:p>
        </w:tc>
        <w:tc>
          <w:tcPr>
            <w:tcW w:w="0" w:type="auto"/>
          </w:tcPr>
          <w:p w14:paraId="57C35119" w14:textId="77777777" w:rsidR="00AB753D" w:rsidRDefault="00E07406">
            <w:r>
              <w:t> </w:t>
            </w:r>
          </w:p>
        </w:tc>
        <w:tc>
          <w:tcPr>
            <w:tcW w:w="0" w:type="auto"/>
          </w:tcPr>
          <w:p w14:paraId="7B0B1DE5" w14:textId="77777777" w:rsidR="00AB753D" w:rsidRDefault="00E07406">
            <w:r>
              <w:t> </w:t>
            </w:r>
          </w:p>
        </w:tc>
        <w:tc>
          <w:tcPr>
            <w:tcW w:w="0" w:type="auto"/>
          </w:tcPr>
          <w:p w14:paraId="7486D705" w14:textId="77777777" w:rsidR="00AB753D" w:rsidRDefault="00E07406">
            <w:r>
              <w:t> </w:t>
            </w:r>
          </w:p>
        </w:tc>
        <w:tc>
          <w:tcPr>
            <w:tcW w:w="0" w:type="auto"/>
          </w:tcPr>
          <w:p w14:paraId="73F3CC54" w14:textId="77777777" w:rsidR="00AB753D" w:rsidRDefault="00E07406">
            <w:r>
              <w:t> </w:t>
            </w:r>
          </w:p>
        </w:tc>
        <w:tc>
          <w:tcPr>
            <w:tcW w:w="0" w:type="auto"/>
          </w:tcPr>
          <w:p w14:paraId="6AF2B9E9" w14:textId="77777777" w:rsidR="00AB753D" w:rsidRDefault="00E07406">
            <w:r>
              <w:t> </w:t>
            </w:r>
          </w:p>
        </w:tc>
        <w:tc>
          <w:tcPr>
            <w:tcW w:w="0" w:type="auto"/>
          </w:tcPr>
          <w:p w14:paraId="7CD3022C" w14:textId="77777777" w:rsidR="00AB753D" w:rsidRDefault="00E07406">
            <w:r>
              <w:t> </w:t>
            </w:r>
          </w:p>
        </w:tc>
        <w:tc>
          <w:tcPr>
            <w:tcW w:w="0" w:type="auto"/>
          </w:tcPr>
          <w:p w14:paraId="46074CCB" w14:textId="77777777" w:rsidR="00AB753D" w:rsidRDefault="00E07406">
            <w:r>
              <w:t> </w:t>
            </w:r>
          </w:p>
        </w:tc>
      </w:tr>
      <w:tr w:rsidR="00AB753D" w14:paraId="07C803B5" w14:textId="77777777">
        <w:tc>
          <w:tcPr>
            <w:tcW w:w="0" w:type="auto"/>
          </w:tcPr>
          <w:p w14:paraId="77469C4D" w14:textId="77777777" w:rsidR="00AB753D" w:rsidRDefault="00E07406">
            <w:r>
              <w:t> </w:t>
            </w:r>
          </w:p>
        </w:tc>
        <w:tc>
          <w:tcPr>
            <w:tcW w:w="0" w:type="auto"/>
          </w:tcPr>
          <w:p w14:paraId="6AE731D4" w14:textId="77777777" w:rsidR="00AB753D" w:rsidRDefault="00E07406">
            <w:r>
              <w:t> </w:t>
            </w:r>
          </w:p>
        </w:tc>
        <w:tc>
          <w:tcPr>
            <w:tcW w:w="0" w:type="auto"/>
          </w:tcPr>
          <w:p w14:paraId="426F7598" w14:textId="77777777" w:rsidR="00AB753D" w:rsidRDefault="00E07406">
            <w:r>
              <w:t> </w:t>
            </w:r>
          </w:p>
        </w:tc>
        <w:tc>
          <w:tcPr>
            <w:tcW w:w="0" w:type="auto"/>
          </w:tcPr>
          <w:p w14:paraId="48FF317E" w14:textId="77777777" w:rsidR="00AB753D" w:rsidRDefault="00E07406">
            <w:r>
              <w:t> </w:t>
            </w:r>
          </w:p>
        </w:tc>
        <w:tc>
          <w:tcPr>
            <w:tcW w:w="0" w:type="auto"/>
          </w:tcPr>
          <w:p w14:paraId="011A907C" w14:textId="77777777" w:rsidR="00AB753D" w:rsidRDefault="00E07406">
            <w:r>
              <w:t> </w:t>
            </w:r>
          </w:p>
        </w:tc>
        <w:tc>
          <w:tcPr>
            <w:tcW w:w="0" w:type="auto"/>
          </w:tcPr>
          <w:p w14:paraId="73259320" w14:textId="77777777" w:rsidR="00AB753D" w:rsidRDefault="00E07406">
            <w:r>
              <w:t> </w:t>
            </w:r>
          </w:p>
        </w:tc>
        <w:tc>
          <w:tcPr>
            <w:tcW w:w="0" w:type="auto"/>
          </w:tcPr>
          <w:p w14:paraId="038A27AB" w14:textId="77777777" w:rsidR="00AB753D" w:rsidRDefault="00E07406">
            <w:r>
              <w:t> </w:t>
            </w:r>
          </w:p>
        </w:tc>
        <w:tc>
          <w:tcPr>
            <w:tcW w:w="0" w:type="auto"/>
          </w:tcPr>
          <w:p w14:paraId="66207F7E" w14:textId="77777777" w:rsidR="00AB753D" w:rsidRDefault="00E07406">
            <w:r>
              <w:t> </w:t>
            </w:r>
          </w:p>
        </w:tc>
      </w:tr>
      <w:tr w:rsidR="00AB753D" w14:paraId="7BD516F5" w14:textId="77777777">
        <w:tc>
          <w:tcPr>
            <w:tcW w:w="0" w:type="auto"/>
          </w:tcPr>
          <w:p w14:paraId="1F42DEB1" w14:textId="77777777" w:rsidR="00AB753D" w:rsidRDefault="00E07406">
            <w:r>
              <w:t> </w:t>
            </w:r>
          </w:p>
        </w:tc>
        <w:tc>
          <w:tcPr>
            <w:tcW w:w="0" w:type="auto"/>
          </w:tcPr>
          <w:p w14:paraId="6365FF05" w14:textId="77777777" w:rsidR="00AB753D" w:rsidRDefault="00E07406">
            <w:r>
              <w:t> </w:t>
            </w:r>
          </w:p>
        </w:tc>
        <w:tc>
          <w:tcPr>
            <w:tcW w:w="0" w:type="auto"/>
          </w:tcPr>
          <w:p w14:paraId="5AF55109" w14:textId="77777777" w:rsidR="00AB753D" w:rsidRDefault="00E07406">
            <w:r>
              <w:t> </w:t>
            </w:r>
          </w:p>
        </w:tc>
        <w:tc>
          <w:tcPr>
            <w:tcW w:w="0" w:type="auto"/>
          </w:tcPr>
          <w:p w14:paraId="1032A788" w14:textId="77777777" w:rsidR="00AB753D" w:rsidRDefault="00E07406">
            <w:r>
              <w:t> </w:t>
            </w:r>
          </w:p>
        </w:tc>
        <w:tc>
          <w:tcPr>
            <w:tcW w:w="0" w:type="auto"/>
          </w:tcPr>
          <w:p w14:paraId="0251B70B" w14:textId="77777777" w:rsidR="00AB753D" w:rsidRDefault="00E07406">
            <w:r>
              <w:t> </w:t>
            </w:r>
          </w:p>
        </w:tc>
        <w:tc>
          <w:tcPr>
            <w:tcW w:w="0" w:type="auto"/>
          </w:tcPr>
          <w:p w14:paraId="13E7E209" w14:textId="77777777" w:rsidR="00AB753D" w:rsidRDefault="00E07406">
            <w:r>
              <w:t> </w:t>
            </w:r>
          </w:p>
        </w:tc>
        <w:tc>
          <w:tcPr>
            <w:tcW w:w="0" w:type="auto"/>
          </w:tcPr>
          <w:p w14:paraId="41D74039" w14:textId="77777777" w:rsidR="00AB753D" w:rsidRDefault="00E07406">
            <w:r>
              <w:t> </w:t>
            </w:r>
          </w:p>
        </w:tc>
        <w:tc>
          <w:tcPr>
            <w:tcW w:w="0" w:type="auto"/>
          </w:tcPr>
          <w:p w14:paraId="79C7AA16" w14:textId="77777777" w:rsidR="00AB753D" w:rsidRDefault="00E07406">
            <w:r>
              <w:t> </w:t>
            </w:r>
          </w:p>
        </w:tc>
      </w:tr>
    </w:tbl>
    <w:p w14:paraId="38DEB6B5" w14:textId="77777777" w:rsidR="00AB753D" w:rsidRDefault="00AB753D"/>
    <w:p w14:paraId="5314016A" w14:textId="77777777" w:rsidR="00AB753D" w:rsidRDefault="00AB753D"/>
    <w:p w14:paraId="41871A2C" w14:textId="77777777" w:rsidR="00AB753D" w:rsidRDefault="00E07406">
      <w:r>
        <w:rPr>
          <w:b/>
        </w:rPr>
        <w:t>If you reuse existing data, please specify the source, preferably by using a persistent identifier (e.g. DOI, Handle, URL etc.) per dataset or data type:</w:t>
      </w:r>
    </w:p>
    <w:p w14:paraId="7703DB94" w14:textId="77777777" w:rsidR="00AB753D" w:rsidRDefault="00AB753D"/>
    <w:p w14:paraId="6A0BB58C" w14:textId="0F7E5CC0" w:rsidR="00AB753D" w:rsidRDefault="00E07406">
      <w:r>
        <w:t xml:space="preserve">Existing data set STUDY 1-Teachers4Victims </w:t>
      </w:r>
      <w:r w:rsidR="00184D35">
        <w:t>(PI H. Colpin, co-</w:t>
      </w:r>
      <w:r w:rsidR="00E53353">
        <w:t>PI</w:t>
      </w:r>
      <w:r w:rsidR="00184D35">
        <w:t xml:space="preserve">: </w:t>
      </w:r>
      <w:r w:rsidR="00B515C2">
        <w:t xml:space="preserve">K. Verschueren) </w:t>
      </w:r>
      <w:r>
        <w:t>saved on KU Leuven drive J:\GHUM-PPW-SOKA-T4V-0318-E\DMP\Longitudinal study</w:t>
      </w:r>
      <w:r w:rsidR="00701741">
        <w:t>\3</w:t>
      </w:r>
      <w:r>
        <w:t>.Data&amp;Analyses</w:t>
      </w:r>
    </w:p>
    <w:p w14:paraId="5E40B491" w14:textId="5635BBBC" w:rsidR="00AB753D" w:rsidRDefault="00CB2F07">
      <w:r>
        <w:t xml:space="preserve">The PI of the </w:t>
      </w:r>
      <w:r w:rsidR="00701741">
        <w:t xml:space="preserve">current </w:t>
      </w:r>
      <w:r>
        <w:t xml:space="preserve">project </w:t>
      </w:r>
      <w:r w:rsidR="00701741">
        <w:t xml:space="preserve">(H. Colpin) </w:t>
      </w:r>
      <w:r w:rsidR="001319A4">
        <w:t>is also PI of</w:t>
      </w:r>
      <w:r>
        <w:t xml:space="preserve"> Teachers4Victims project. </w:t>
      </w:r>
    </w:p>
    <w:p w14:paraId="735C106A" w14:textId="77777777" w:rsidR="00AB753D" w:rsidRDefault="00AB753D"/>
    <w:p w14:paraId="2DEEA85F" w14:textId="77777777" w:rsidR="00AB753D" w:rsidRDefault="00E07406">
      <w:r>
        <w:rPr>
          <w:b/>
        </w:rPr>
        <w:t>Are there any ethical issues concerning the creation and/or use of the data (e.g. experiments on humans or animals, dual use)? If so, refer to specific datasets or data types when appropriate and provide the relevant ethical approval number.</w:t>
      </w:r>
    </w:p>
    <w:p w14:paraId="37BE13B6" w14:textId="77777777" w:rsidR="00AB753D" w:rsidRDefault="00AB753D"/>
    <w:p w14:paraId="120706BC" w14:textId="77777777" w:rsidR="00AB753D" w:rsidRDefault="00E07406">
      <w:pPr>
        <w:pStyle w:val="ListParagraph"/>
      </w:pPr>
      <w:r>
        <w:t>Yes, human subject data (Provide SMEC or EC approval number below)</w:t>
      </w:r>
    </w:p>
    <w:p w14:paraId="329A1711" w14:textId="77777777" w:rsidR="00AB753D" w:rsidRDefault="00E07406">
      <w:r>
        <w:t>STUDY 1-Teachers4Victims: G-2016-12700</w:t>
      </w:r>
    </w:p>
    <w:p w14:paraId="5C73A690" w14:textId="74DC33EE" w:rsidR="00AB753D" w:rsidRDefault="00E07406">
      <w:r>
        <w:t xml:space="preserve">STUDY 2-CiC longitudinal: </w:t>
      </w:r>
      <w:bookmarkStart w:id="1" w:name="_Hlk129350348"/>
      <w:bookmarkStart w:id="2" w:name="_Hlk129350362"/>
      <w:r w:rsidR="000B06B6" w:rsidRPr="000B06B6">
        <w:t>G-2022-5762-R2(MAR)</w:t>
      </w:r>
      <w:bookmarkEnd w:id="1"/>
    </w:p>
    <w:bookmarkEnd w:id="2"/>
    <w:p w14:paraId="5BC9D5C7" w14:textId="0FB0170D" w:rsidR="00AB753D" w:rsidRDefault="00E07406">
      <w:r>
        <w:t>STUDY 3-CiC experimental: G-2022-</w:t>
      </w:r>
      <w:r w:rsidR="000B06B6">
        <w:t>56</w:t>
      </w:r>
      <w:r>
        <w:t>41-R</w:t>
      </w:r>
      <w:r w:rsidR="000B06B6">
        <w:t>4</w:t>
      </w:r>
      <w:r>
        <w:t>(MAR)</w:t>
      </w:r>
    </w:p>
    <w:p w14:paraId="7E2CDF6D" w14:textId="077B8C7E" w:rsidR="00C11755" w:rsidRDefault="0094799D">
      <w:r>
        <w:t>All three studies involve human participants</w:t>
      </w:r>
      <w:r w:rsidR="009F0A30">
        <w:t>. Moreover, minors participated in study 1</w:t>
      </w:r>
      <w:r w:rsidR="001319A4">
        <w:t>/</w:t>
      </w:r>
      <w:r w:rsidR="009F0A30">
        <w:t>will participate in study 2.</w:t>
      </w:r>
    </w:p>
    <w:p w14:paraId="691B099C" w14:textId="77777777" w:rsidR="00AB753D" w:rsidRDefault="00AB753D"/>
    <w:p w14:paraId="4D4C891A" w14:textId="77777777" w:rsidR="00AB753D" w:rsidRDefault="00AB753D"/>
    <w:p w14:paraId="0C3485B6" w14:textId="77777777" w:rsidR="00AB753D" w:rsidRDefault="00E07406">
      <w:r>
        <w:rPr>
          <w:b/>
        </w:rPr>
        <w:t>Will you process personal data? If so, please refer to specific datasets or data types when appropriate and provide the KU Leuven or UZ Leuven privacy register number (G or S number).</w:t>
      </w:r>
    </w:p>
    <w:p w14:paraId="55FA53BC" w14:textId="77777777" w:rsidR="00AB753D" w:rsidRDefault="00AB753D"/>
    <w:p w14:paraId="7F6B2B1C" w14:textId="77777777" w:rsidR="00AB753D" w:rsidRDefault="00E07406">
      <w:pPr>
        <w:pStyle w:val="ListParagraph"/>
        <w:numPr>
          <w:ilvl w:val="0"/>
          <w:numId w:val="2"/>
        </w:numPr>
      </w:pPr>
      <w:r>
        <w:t>Yes (Provide PRET G-number or EC S-number below)</w:t>
      </w:r>
    </w:p>
    <w:p w14:paraId="4D61CCE1" w14:textId="77777777" w:rsidR="00AB753D" w:rsidRDefault="00E07406">
      <w:r>
        <w:t>Personal data will be processed for two of the three data sets:</w:t>
      </w:r>
    </w:p>
    <w:p w14:paraId="12D4D6C7" w14:textId="77777777" w:rsidR="001319A4" w:rsidRDefault="001319A4"/>
    <w:p w14:paraId="5D21B3DA" w14:textId="222C26AF" w:rsidR="0055739E" w:rsidRDefault="00E07406">
      <w:r>
        <w:t>STUDY 1-Teachers4Victims: G-2022-4832</w:t>
      </w:r>
    </w:p>
    <w:p w14:paraId="3FAF0283" w14:textId="026E7B07" w:rsidR="00562E4F" w:rsidRDefault="00562E4F" w:rsidP="00562E4F">
      <w:pPr>
        <w:pStyle w:val="ListParagraph"/>
        <w:numPr>
          <w:ilvl w:val="0"/>
          <w:numId w:val="18"/>
        </w:numPr>
      </w:pPr>
      <w:r>
        <w:t>Students:</w:t>
      </w:r>
      <w:r w:rsidR="00701741">
        <w:t xml:space="preserve"> Personal </w:t>
      </w:r>
      <w:r w:rsidR="00846786">
        <w:t>data</w:t>
      </w:r>
      <w:r w:rsidR="00701741">
        <w:t xml:space="preserve">, e.g., </w:t>
      </w:r>
      <w:r>
        <w:t xml:space="preserve">age, </w:t>
      </w:r>
      <w:r w:rsidR="00701741">
        <w:t xml:space="preserve">class grade, </w:t>
      </w:r>
      <w:r>
        <w:t>gender, country of origin</w:t>
      </w:r>
      <w:r w:rsidR="00701741">
        <w:t>,</w:t>
      </w:r>
      <w:r>
        <w:t xml:space="preserve"> mother-tongue(s), </w:t>
      </w:r>
      <w:r w:rsidR="00701741">
        <w:t>emotions and behavior</w:t>
      </w:r>
      <w:r>
        <w:t xml:space="preserve"> will be </w:t>
      </w:r>
      <w:r w:rsidR="00BA3CA9">
        <w:t>processed in the current project</w:t>
      </w:r>
      <w:r>
        <w:t>.</w:t>
      </w:r>
    </w:p>
    <w:p w14:paraId="637C695F" w14:textId="77777777" w:rsidR="00BD2BE4" w:rsidRDefault="00BD2BE4"/>
    <w:p w14:paraId="0D57DFAF" w14:textId="772466A7" w:rsidR="00AB753D" w:rsidRDefault="00E07406">
      <w:r>
        <w:t xml:space="preserve">STUDY 2-CiC longitudinal: </w:t>
      </w:r>
      <w:r w:rsidR="000B06B6" w:rsidRPr="000B06B6">
        <w:t>G-2022-5762-R2(MAR)</w:t>
      </w:r>
    </w:p>
    <w:p w14:paraId="07C3D0F0" w14:textId="62A77BB4" w:rsidR="002F4AB8" w:rsidRDefault="002F4AB8" w:rsidP="002F4AB8">
      <w:pPr>
        <w:pStyle w:val="ListParagraph"/>
        <w:numPr>
          <w:ilvl w:val="0"/>
          <w:numId w:val="18"/>
        </w:numPr>
      </w:pPr>
      <w:r>
        <w:t>Students: Identification information</w:t>
      </w:r>
      <w:r w:rsidR="00701741">
        <w:t xml:space="preserve">, </w:t>
      </w:r>
      <w:r>
        <w:t xml:space="preserve">i.e., name, </w:t>
      </w:r>
      <w:r w:rsidR="00846786">
        <w:t xml:space="preserve">and </w:t>
      </w:r>
      <w:r>
        <w:t>personal d</w:t>
      </w:r>
      <w:r w:rsidR="00846786">
        <w:t>ata</w:t>
      </w:r>
      <w:r w:rsidR="00701741">
        <w:t>, e.g.</w:t>
      </w:r>
      <w:r>
        <w:t xml:space="preserve"> age, gender, country of origin</w:t>
      </w:r>
      <w:r w:rsidR="00701741">
        <w:t>,</w:t>
      </w:r>
      <w:r>
        <w:t xml:space="preserve"> mother-tongue(s), name of school</w:t>
      </w:r>
      <w:r w:rsidR="00701741">
        <w:t>,</w:t>
      </w:r>
      <w:r>
        <w:t xml:space="preserve"> name of class, </w:t>
      </w:r>
      <w:r w:rsidR="00701741">
        <w:t>emotions and behavior will be assessed</w:t>
      </w:r>
      <w:r>
        <w:t>.</w:t>
      </w:r>
    </w:p>
    <w:p w14:paraId="6AAC1A5A" w14:textId="748C25CF" w:rsidR="0055739E" w:rsidRDefault="002F4AB8" w:rsidP="00701741">
      <w:pPr>
        <w:pStyle w:val="ListParagraph"/>
        <w:numPr>
          <w:ilvl w:val="0"/>
          <w:numId w:val="18"/>
        </w:numPr>
      </w:pPr>
      <w:r>
        <w:lastRenderedPageBreak/>
        <w:t>Teachers: Identification information</w:t>
      </w:r>
      <w:r w:rsidR="00701741">
        <w:t xml:space="preserve">, </w:t>
      </w:r>
      <w:r>
        <w:t xml:space="preserve">i.e., name, personal </w:t>
      </w:r>
      <w:r w:rsidR="00846786">
        <w:t>data</w:t>
      </w:r>
      <w:r w:rsidR="00701741">
        <w:t xml:space="preserve">, e.g., </w:t>
      </w:r>
      <w:r>
        <w:t>age, gender</w:t>
      </w:r>
      <w:r w:rsidR="00701741">
        <w:t xml:space="preserve">, country </w:t>
      </w:r>
      <w:r>
        <w:t xml:space="preserve">of origin, </w:t>
      </w:r>
      <w:r w:rsidR="00846786">
        <w:t xml:space="preserve">name of school, name of class, </w:t>
      </w:r>
      <w:r>
        <w:t>highest degree obtained, and information on occupation and professional activities (</w:t>
      </w:r>
      <w:r w:rsidR="00846786">
        <w:t xml:space="preserve">e.g., </w:t>
      </w:r>
      <w:r>
        <w:t xml:space="preserve">position(s), years of experience in general and in current </w:t>
      </w:r>
      <w:r w:rsidR="00846786">
        <w:t>school</w:t>
      </w:r>
      <w:r>
        <w:t xml:space="preserve">) will be </w:t>
      </w:r>
      <w:r w:rsidR="001319A4">
        <w:t>requested</w:t>
      </w:r>
      <w:r>
        <w:t>.</w:t>
      </w:r>
    </w:p>
    <w:p w14:paraId="7F2CF032" w14:textId="77777777" w:rsidR="00AB753D" w:rsidRDefault="00E07406">
      <w:r>
        <w:t>For STUDY 3-CiC experimental, no personal data will be processed.</w:t>
      </w:r>
    </w:p>
    <w:p w14:paraId="7A07B422" w14:textId="77777777" w:rsidR="00AB753D" w:rsidRDefault="00AB753D"/>
    <w:p w14:paraId="149673DD" w14:textId="77777777" w:rsidR="00AB753D" w:rsidRDefault="00AB753D"/>
    <w:p w14:paraId="6AE7B455" w14:textId="77777777" w:rsidR="00AB753D" w:rsidRDefault="00E07406">
      <w:r>
        <w:rPr>
          <w:b/>
        </w:rPr>
        <w:t>Does your work have potential for commercial valorization (e.g. tech transfer, for example spin-offs, commercial exploitation, …)?  If so, please comment per dataset or data type where appropriate. </w:t>
      </w:r>
    </w:p>
    <w:p w14:paraId="55FE12EB" w14:textId="77777777" w:rsidR="00AB753D" w:rsidRDefault="00AB753D"/>
    <w:p w14:paraId="0F28ACE6" w14:textId="77777777" w:rsidR="00AB753D" w:rsidRDefault="00E07406">
      <w:pPr>
        <w:pStyle w:val="ListParagraph"/>
        <w:numPr>
          <w:ilvl w:val="0"/>
          <w:numId w:val="3"/>
        </w:numPr>
      </w:pPr>
      <w:r>
        <w:t>No</w:t>
      </w:r>
    </w:p>
    <w:p w14:paraId="267D99C5" w14:textId="77777777" w:rsidR="00AB753D" w:rsidRDefault="00AB753D"/>
    <w:p w14:paraId="3B80E678" w14:textId="77777777" w:rsidR="00AB753D" w:rsidRDefault="00AB753D"/>
    <w:p w14:paraId="5B166382" w14:textId="77777777" w:rsidR="00AB753D" w:rsidRDefault="00E07406">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04F44ADF" w14:textId="77777777" w:rsidR="00AB753D" w:rsidRDefault="00AB753D"/>
    <w:p w14:paraId="2AE8FBEB" w14:textId="77777777" w:rsidR="00AB753D" w:rsidRDefault="00E07406">
      <w:pPr>
        <w:pStyle w:val="ListParagraph"/>
        <w:numPr>
          <w:ilvl w:val="0"/>
          <w:numId w:val="4"/>
        </w:numPr>
      </w:pPr>
      <w:r>
        <w:t>Yes</w:t>
      </w:r>
    </w:p>
    <w:p w14:paraId="471534F9" w14:textId="77777777" w:rsidR="00AB753D" w:rsidRDefault="00E07406">
      <w:r>
        <w:t>The studies' participants are involved as a third party. Agreements as such are part of the</w:t>
      </w:r>
      <w:r>
        <w:br/>
        <w:t>Informed Consent form, mentioning the publication of results in scientific communications.</w:t>
      </w:r>
    </w:p>
    <w:p w14:paraId="139DFCB1" w14:textId="77777777" w:rsidR="00AB753D" w:rsidRDefault="00AB753D"/>
    <w:p w14:paraId="2EF3C9AD" w14:textId="77777777" w:rsidR="00AB753D" w:rsidRDefault="00AB753D"/>
    <w:p w14:paraId="598CAE3D" w14:textId="77777777" w:rsidR="00AB753D" w:rsidRDefault="00E07406">
      <w:r>
        <w:rPr>
          <w:b/>
        </w:rPr>
        <w:t>Are there any other legal issues, such as intellectual property rights and ownership, to be managed related to the data you (re)use? If so, please explain in the comment section to what data they relate and which restrictions will be asserted.</w:t>
      </w:r>
    </w:p>
    <w:p w14:paraId="05054370" w14:textId="77777777" w:rsidR="00AB753D" w:rsidRDefault="00AB753D"/>
    <w:p w14:paraId="35F8DB08" w14:textId="77777777" w:rsidR="00AB753D" w:rsidRDefault="00E07406">
      <w:pPr>
        <w:pStyle w:val="ListParagraph"/>
        <w:numPr>
          <w:ilvl w:val="0"/>
          <w:numId w:val="5"/>
        </w:numPr>
      </w:pPr>
      <w:r>
        <w:t>No</w:t>
      </w:r>
    </w:p>
    <w:p w14:paraId="26F7965A" w14:textId="77777777" w:rsidR="00AB753D" w:rsidRDefault="00AB753D"/>
    <w:p w14:paraId="034FC960" w14:textId="77777777" w:rsidR="00AB753D" w:rsidRDefault="00AB753D"/>
    <w:p w14:paraId="26ED10B6" w14:textId="77777777" w:rsidR="00AB753D" w:rsidRDefault="00AB753D"/>
    <w:p w14:paraId="6FA6EFBB" w14:textId="77777777" w:rsidR="00AB753D" w:rsidRDefault="00E07406">
      <w:pPr>
        <w:pStyle w:val="Heading3"/>
      </w:pPr>
      <w:r>
        <w:t>Documentation and Metadata</w:t>
      </w:r>
    </w:p>
    <w:p w14:paraId="7247D310" w14:textId="77777777" w:rsidR="00AB753D" w:rsidRDefault="00AB753D"/>
    <w:p w14:paraId="48791003" w14:textId="77777777" w:rsidR="00AB753D" w:rsidRDefault="00E07406">
      <w:r>
        <w:rPr>
          <w:b/>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Pr>
          <w:b/>
        </w:rPr>
        <w:t>codebook.tsv</w:t>
      </w:r>
      <w:proofErr w:type="spellEnd"/>
      <w:r>
        <w:rPr>
          <w:b/>
        </w:rPr>
        <w:t xml:space="preserve"> etc. where this information is recorded). </w:t>
      </w:r>
    </w:p>
    <w:p w14:paraId="67681F06" w14:textId="77777777" w:rsidR="00AB753D" w:rsidRDefault="00AB753D"/>
    <w:p w14:paraId="207B2484" w14:textId="2DB655E4" w:rsidR="00AB753D" w:rsidRDefault="00E07406">
      <w:r>
        <w:t>For STUDY 1, Teachers4Victims, we</w:t>
      </w:r>
      <w:r w:rsidR="00E02B3C">
        <w:t xml:space="preserve"> (K. Demol, F. van Gils, I. ten Bokkel, K. Verschueren, H. Colpin)</w:t>
      </w:r>
      <w:r>
        <w:t xml:space="preserve"> created data documentation at different levels:</w:t>
      </w:r>
      <w:r>
        <w:br/>
        <w:t>1. Project level</w:t>
      </w:r>
      <w:r>
        <w:br/>
        <w:t>Project description and aims: short description of the main objectives of the project and</w:t>
      </w:r>
      <w:r>
        <w:br/>
        <w:t>research methodology together with grant number (.docx, .pdf, or .txt)</w:t>
      </w:r>
      <w:r>
        <w:br/>
        <w:t>Recruitment: documentation on the methodology used to recruit schools (and within</w:t>
      </w:r>
      <w:r>
        <w:br/>
        <w:t>schools: teachers and students) (.docx, .pdf, .</w:t>
      </w:r>
      <w:proofErr w:type="spellStart"/>
      <w:r>
        <w:t>xlx</w:t>
      </w:r>
      <w:proofErr w:type="spellEnd"/>
      <w:r>
        <w:t>); and recruitment materials (recruitment</w:t>
      </w:r>
      <w:r>
        <w:br/>
        <w:t>letter for schools, information leaflet for teachers and for parents) (.pdf)</w:t>
      </w:r>
      <w:r>
        <w:br/>
        <w:t>Data collection: documentation on the methodology used to collect the data and all relevant</w:t>
      </w:r>
      <w:r>
        <w:br/>
        <w:t>research documents (data collection protocol, blank copy of the informed consent forms,</w:t>
      </w:r>
      <w:r>
        <w:br/>
        <w:t>blank copy of the questionnaires) (.docx, .pdf); documentation on the data collection (e.g.,</w:t>
      </w:r>
      <w:r>
        <w:br/>
        <w:t>relevant notes made during data collection) (.docx, .pdf, or .txt)</w:t>
      </w:r>
      <w:r>
        <w:br/>
        <w:t>Project management: reports of the meetings of the research team (.docx); the data</w:t>
      </w:r>
      <w:r>
        <w:br/>
        <w:t>management plan itself (.docx, .pdf)</w:t>
      </w:r>
      <w:r>
        <w:br/>
        <w:t>2.File or database level</w:t>
      </w:r>
      <w:r>
        <w:br/>
        <w:t>Dataset: documentation on the creation of the (final) dataset(s) (e.g., data log with</w:t>
      </w:r>
      <w:r>
        <w:br/>
        <w:t>documentation on data cleaning and on the different versions of data files; syntax used for</w:t>
      </w:r>
      <w:r>
        <w:br/>
      </w:r>
      <w:r>
        <w:lastRenderedPageBreak/>
        <w:t>deriving variables from original variables) (.docx, .pdf, .</w:t>
      </w:r>
      <w:proofErr w:type="spellStart"/>
      <w:r>
        <w:t>sps</w:t>
      </w:r>
      <w:proofErr w:type="spellEnd"/>
      <w:r>
        <w:t>)</w:t>
      </w:r>
      <w:r>
        <w:br/>
        <w:t>Data-analysis: for each manuscript documentation on the (final) analyses (e.g., analysis</w:t>
      </w:r>
      <w:r>
        <w:br/>
        <w:t>logbook) (depending on statistical software used: .</w:t>
      </w:r>
      <w:proofErr w:type="spellStart"/>
      <w:r>
        <w:t>sps</w:t>
      </w:r>
      <w:proofErr w:type="spellEnd"/>
      <w:r>
        <w:t>)</w:t>
      </w:r>
      <w:r>
        <w:br/>
        <w:t>3. Item level</w:t>
      </w:r>
      <w:r>
        <w:br/>
        <w:t>Codebook dataset: explanatory information (i.e., annotation metadata) about the variables</w:t>
      </w:r>
      <w:r>
        <w:br/>
        <w:t xml:space="preserve">and how they were coded (e.g., </w:t>
      </w:r>
      <w:r w:rsidR="00D81046">
        <w:t xml:space="preserve">instruments, </w:t>
      </w:r>
      <w:r w:rsidR="00EA1CBA">
        <w:t xml:space="preserve">items, </w:t>
      </w:r>
      <w:r>
        <w:t>variable labels, value labels, missing values</w:t>
      </w:r>
      <w:r w:rsidR="00943DD6">
        <w:t>, composite scores</w:t>
      </w:r>
      <w:r>
        <w:t>) (in the dataset</w:t>
      </w:r>
      <w:r>
        <w:br/>
        <w:t>(.sav), and a variable legend in a separate text file: docx, .pdf, or .txt)</w:t>
      </w:r>
    </w:p>
    <w:p w14:paraId="2F348EAE" w14:textId="77777777" w:rsidR="00AB753D" w:rsidRDefault="00E07406">
      <w:r>
        <w:t>For STUDY 2 and 3 (</w:t>
      </w:r>
      <w:proofErr w:type="spellStart"/>
      <w:r>
        <w:t>CiC</w:t>
      </w:r>
      <w:proofErr w:type="spellEnd"/>
      <w:r>
        <w:t xml:space="preserve"> longitudinal and </w:t>
      </w:r>
      <w:proofErr w:type="spellStart"/>
      <w:r>
        <w:t>CiC</w:t>
      </w:r>
      <w:proofErr w:type="spellEnd"/>
      <w:r>
        <w:t xml:space="preserve"> experimental), we will follow the same procedure as for STUDY 1.</w:t>
      </w:r>
    </w:p>
    <w:p w14:paraId="0E5281EE" w14:textId="77777777" w:rsidR="00AB753D" w:rsidRDefault="00AB753D"/>
    <w:p w14:paraId="0E4F3D56" w14:textId="77777777" w:rsidR="00AB753D" w:rsidRDefault="00AB753D"/>
    <w:p w14:paraId="10F0D6B9" w14:textId="77777777" w:rsidR="00AB753D" w:rsidRDefault="00E07406">
      <w:r>
        <w:rPr>
          <w:b/>
        </w:rPr>
        <w:t>Will a metadata standard be used to make it easier to find and reuse the data?  </w:t>
      </w:r>
    </w:p>
    <w:p w14:paraId="026A3FD1" w14:textId="77777777" w:rsidR="00AB753D" w:rsidRDefault="00E07406">
      <w:r>
        <w:rPr>
          <w:b/>
        </w:rPr>
        <w:t xml:space="preserve">If so, please specify which metadata standard will be used. </w:t>
      </w:r>
      <w:r>
        <w:br/>
      </w:r>
      <w:r>
        <w:br/>
      </w:r>
      <w:r>
        <w:rPr>
          <w:b/>
        </w:rPr>
        <w:t>If not, please specify which metadata will be created to make the data easier to find and reuse. </w:t>
      </w:r>
    </w:p>
    <w:p w14:paraId="411EE8C7" w14:textId="77777777" w:rsidR="00AB753D" w:rsidRDefault="00AB753D"/>
    <w:p w14:paraId="59D4E872" w14:textId="77777777" w:rsidR="00AB753D" w:rsidRDefault="00E07406">
      <w:pPr>
        <w:pStyle w:val="ListParagraph"/>
        <w:numPr>
          <w:ilvl w:val="0"/>
          <w:numId w:val="6"/>
        </w:numPr>
      </w:pPr>
      <w:r>
        <w:t>No</w:t>
      </w:r>
    </w:p>
    <w:p w14:paraId="57E63933" w14:textId="77777777" w:rsidR="00AB753D" w:rsidRDefault="00E07406">
      <w:r>
        <w:t>There is no metadata standard available in our discipline. For STUDY 1, data-input was conducted mainly in SPSS (or Excel). We used the metadata characteristic for these programs. This ascertains that data are understandable for all collaborators in the project and for researchers interested in conducting secondary analyses using these data. We will use the same procedure for STUDY 2 and 3.</w:t>
      </w:r>
    </w:p>
    <w:p w14:paraId="362D46EC" w14:textId="77777777" w:rsidR="00AB753D" w:rsidRDefault="00AB753D"/>
    <w:p w14:paraId="0206AD12" w14:textId="77777777" w:rsidR="00AB753D" w:rsidRDefault="00AB753D"/>
    <w:p w14:paraId="552A3D24" w14:textId="77777777" w:rsidR="00AB753D" w:rsidRDefault="00AB753D"/>
    <w:p w14:paraId="5078715C" w14:textId="77777777" w:rsidR="00AB753D" w:rsidRDefault="00E07406">
      <w:pPr>
        <w:pStyle w:val="Heading3"/>
      </w:pPr>
      <w:r>
        <w:t xml:space="preserve">Data Storage &amp; Back-up during the Research Project </w:t>
      </w:r>
    </w:p>
    <w:p w14:paraId="37A1BAC0" w14:textId="77777777" w:rsidR="00AB753D" w:rsidRDefault="00AB753D"/>
    <w:p w14:paraId="528639E8" w14:textId="77777777" w:rsidR="00AB753D" w:rsidRDefault="00E07406">
      <w:r>
        <w:rPr>
          <w:b/>
        </w:rPr>
        <w:t>Where will the data be stored?</w:t>
      </w:r>
    </w:p>
    <w:p w14:paraId="0268512D" w14:textId="77777777" w:rsidR="00AB753D" w:rsidRDefault="00AB753D"/>
    <w:p w14:paraId="76FEE14B" w14:textId="77777777" w:rsidR="00AB753D" w:rsidRDefault="00E07406">
      <w:pPr>
        <w:pStyle w:val="ListParagraph"/>
        <w:numPr>
          <w:ilvl w:val="0"/>
          <w:numId w:val="7"/>
        </w:numPr>
      </w:pPr>
      <w:r>
        <w:t>Shared network drive (J-drive)</w:t>
      </w:r>
    </w:p>
    <w:p w14:paraId="2B15F20F" w14:textId="77777777" w:rsidR="00AB753D" w:rsidRDefault="00E07406">
      <w:pPr>
        <w:pStyle w:val="ListParagraph"/>
        <w:numPr>
          <w:ilvl w:val="0"/>
          <w:numId w:val="7"/>
        </w:numPr>
      </w:pPr>
      <w:r>
        <w:t>OneDrive (KU Leuven)</w:t>
      </w:r>
    </w:p>
    <w:p w14:paraId="03F404F1" w14:textId="77777777" w:rsidR="00AB753D" w:rsidRDefault="00E07406">
      <w:pPr>
        <w:pStyle w:val="ListParagraph"/>
        <w:numPr>
          <w:ilvl w:val="0"/>
          <w:numId w:val="7"/>
        </w:numPr>
      </w:pPr>
      <w:r>
        <w:t>Other (specify below)</w:t>
      </w:r>
    </w:p>
    <w:p w14:paraId="436E3CB6" w14:textId="77777777" w:rsidR="00AB753D" w:rsidRDefault="00E07406">
      <w:r>
        <w:t xml:space="preserve">In line with the guidelines of the faculteit of Psychology and Educational Sciences and with the GDPR the digital data are stored in a secured limited access network drive operated by the faculty's ICT-service. Data are </w:t>
      </w:r>
      <w:proofErr w:type="spellStart"/>
      <w:r>
        <w:t>pseudonymised</w:t>
      </w:r>
      <w:proofErr w:type="spellEnd"/>
      <w:r>
        <w:t xml:space="preserve"> (STUDY 1&amp;2) or anonymous (STUDY 3). For STUDY 1&amp;2, the files containing the participants' names and ID-codes are stored separately from the files that contain their data. The files with the names can only be accessed by the data managers of the research group (K. Luyckx, J. Spilt). </w:t>
      </w:r>
      <w:r>
        <w:br/>
        <w:t>All computers working with the data have encrypted hard drives (</w:t>
      </w:r>
      <w:proofErr w:type="spellStart"/>
      <w:r>
        <w:t>Bitlocker</w:t>
      </w:r>
      <w:proofErr w:type="spellEnd"/>
      <w:r>
        <w:t>). The cost for this</w:t>
      </w:r>
      <w:r>
        <w:br/>
        <w:t>secure data storage is budgeted.</w:t>
      </w:r>
      <w:r>
        <w:br/>
        <w:t>Paper data and the paper informed consent forms are stored separately at the KU Leuven in a</w:t>
      </w:r>
      <w:r>
        <w:br/>
        <w:t>cabinet that is closed with a lock.</w:t>
      </w:r>
    </w:p>
    <w:p w14:paraId="771BDD91" w14:textId="77777777" w:rsidR="00AB753D" w:rsidRDefault="00AB753D"/>
    <w:p w14:paraId="03100083" w14:textId="77777777" w:rsidR="00AB753D" w:rsidRDefault="00AB753D"/>
    <w:p w14:paraId="17F04662" w14:textId="77777777" w:rsidR="00AB753D" w:rsidRDefault="00E07406">
      <w:r>
        <w:rPr>
          <w:b/>
        </w:rPr>
        <w:t>How will the data be backed up?</w:t>
      </w:r>
    </w:p>
    <w:p w14:paraId="77C8D832" w14:textId="77777777" w:rsidR="00AB753D" w:rsidRDefault="00AB753D"/>
    <w:p w14:paraId="6F1AE8A7" w14:textId="77777777" w:rsidR="00AB753D" w:rsidRDefault="00E07406">
      <w:pPr>
        <w:pStyle w:val="ListParagraph"/>
        <w:numPr>
          <w:ilvl w:val="0"/>
          <w:numId w:val="8"/>
        </w:numPr>
      </w:pPr>
      <w:r>
        <w:t>Standard back-up provided by KU Leuven ICTS for my storage solution</w:t>
      </w:r>
    </w:p>
    <w:p w14:paraId="765C3D7C" w14:textId="77777777" w:rsidR="00AB753D" w:rsidRDefault="00AB753D"/>
    <w:p w14:paraId="4BAFB0C3" w14:textId="77777777" w:rsidR="00AB753D" w:rsidRDefault="00AB753D"/>
    <w:p w14:paraId="2E1D0647" w14:textId="77777777" w:rsidR="00AB753D" w:rsidRDefault="00E07406">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2A8698AD" w14:textId="77777777" w:rsidR="00AB753D" w:rsidRDefault="00AB753D"/>
    <w:p w14:paraId="089BF83F" w14:textId="77777777" w:rsidR="00AB753D" w:rsidRDefault="00E07406">
      <w:pPr>
        <w:pStyle w:val="ListParagraph"/>
        <w:numPr>
          <w:ilvl w:val="0"/>
          <w:numId w:val="9"/>
        </w:numPr>
      </w:pPr>
      <w:r>
        <w:lastRenderedPageBreak/>
        <w:t>Yes</w:t>
      </w:r>
    </w:p>
    <w:p w14:paraId="628F42BB" w14:textId="77777777" w:rsidR="00AB753D" w:rsidRDefault="00AB753D"/>
    <w:p w14:paraId="2CFFE277" w14:textId="77777777" w:rsidR="00AB753D" w:rsidRDefault="00AB753D"/>
    <w:p w14:paraId="6F9FC399" w14:textId="77777777" w:rsidR="00AB753D" w:rsidRDefault="00E07406">
      <w:r>
        <w:rPr>
          <w:b/>
        </w:rPr>
        <w:t>How will you ensure that the data are securely stored and not accessed or modified by unauthorized persons? </w:t>
      </w:r>
    </w:p>
    <w:p w14:paraId="5F1FB2A6" w14:textId="77777777" w:rsidR="00AB753D" w:rsidRDefault="00AB753D"/>
    <w:p w14:paraId="5E158410" w14:textId="77777777" w:rsidR="00AB753D" w:rsidRDefault="00E07406">
      <w:r>
        <w:t>To prevent unauthorized persons to have access to our data, data are not stored locally on</w:t>
      </w:r>
      <w:r>
        <w:br/>
        <w:t>the laptops of the involved researchers, but are stored on the secure network drives which</w:t>
      </w:r>
      <w:r>
        <w:br/>
        <w:t>are managed by the faculty’s IT staff (cf. supra, question “where will the data be stored”).</w:t>
      </w:r>
      <w:r>
        <w:br/>
        <w:t>The use of these network drives allows for secured storage, management and sharing of</w:t>
      </w:r>
      <w:r>
        <w:br/>
        <w:t>files, and avoids loss of data and data breaches.</w:t>
      </w:r>
      <w:r>
        <w:br/>
        <w:t>(Part of the) final pseudonymized (STUDY 1 and 2)/anonymous (STUDY 3) dataset are/will be</w:t>
      </w:r>
      <w:r>
        <w:br/>
        <w:t>shared with KU Leuven students who need the data for their master's thesis. They will be requested to encrypt the hard drives of their laptops before receiving the data and to delete</w:t>
      </w:r>
      <w:r>
        <w:br/>
        <w:t>the data after having defended their master's thesis.</w:t>
      </w:r>
    </w:p>
    <w:p w14:paraId="7A783A04" w14:textId="77777777" w:rsidR="00AB753D" w:rsidRDefault="00AB753D"/>
    <w:p w14:paraId="7156B458" w14:textId="77777777" w:rsidR="00AB753D" w:rsidRDefault="00AB753D"/>
    <w:p w14:paraId="26518EC7" w14:textId="77777777" w:rsidR="00AB753D" w:rsidRDefault="00E07406">
      <w:r>
        <w:rPr>
          <w:b/>
        </w:rPr>
        <w:t>What are the expected costs for data storage and backup during the research project? How will these costs be covered?</w:t>
      </w:r>
    </w:p>
    <w:p w14:paraId="21DF370B" w14:textId="77777777" w:rsidR="00AB753D" w:rsidRDefault="00AB753D"/>
    <w:p w14:paraId="0B4F772B" w14:textId="4709C9CB" w:rsidR="00AB753D" w:rsidRDefault="00E07406">
      <w:r>
        <w:t>The costs for storage and backup of the data of the current project (estimated volume: max 3</w:t>
      </w:r>
      <w:r>
        <w:br/>
        <w:t xml:space="preserve">GB; estimated costs max. 500 euro) will be covered by the </w:t>
      </w:r>
      <w:r w:rsidR="008940EA">
        <w:t xml:space="preserve">current </w:t>
      </w:r>
      <w:r>
        <w:t>project.</w:t>
      </w:r>
    </w:p>
    <w:p w14:paraId="029B5BC1" w14:textId="77777777" w:rsidR="00AB753D" w:rsidRDefault="00AB753D"/>
    <w:p w14:paraId="1D1BB842" w14:textId="77777777" w:rsidR="00AB753D" w:rsidRDefault="00AB753D"/>
    <w:p w14:paraId="4B7877D9" w14:textId="77777777" w:rsidR="00AB753D" w:rsidRDefault="00AB753D"/>
    <w:p w14:paraId="679A8F54" w14:textId="77777777" w:rsidR="00AB753D" w:rsidRDefault="00E07406">
      <w:pPr>
        <w:pStyle w:val="Heading3"/>
      </w:pPr>
      <w:r>
        <w:t>Data Preservation after the end of the Research Project</w:t>
      </w:r>
    </w:p>
    <w:p w14:paraId="2F797F01" w14:textId="77777777" w:rsidR="00AB753D" w:rsidRDefault="00AB753D"/>
    <w:p w14:paraId="630A1C02" w14:textId="77777777" w:rsidR="00AB753D" w:rsidRDefault="00E07406">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15E15FFB" w14:textId="77777777" w:rsidR="00AB753D" w:rsidRDefault="00AB753D"/>
    <w:p w14:paraId="022BDF34" w14:textId="77777777" w:rsidR="00AB753D" w:rsidRDefault="00E07406">
      <w:pPr>
        <w:pStyle w:val="ListParagraph"/>
        <w:numPr>
          <w:ilvl w:val="0"/>
          <w:numId w:val="10"/>
        </w:numPr>
      </w:pPr>
      <w:r>
        <w:t>All data will be preserved for 10 years according to KU Leuven RDM policy</w:t>
      </w:r>
    </w:p>
    <w:p w14:paraId="681E7826" w14:textId="77777777" w:rsidR="00AB753D" w:rsidRDefault="00AB753D"/>
    <w:p w14:paraId="73F434BA" w14:textId="77777777" w:rsidR="00AB753D" w:rsidRDefault="00AB753D"/>
    <w:p w14:paraId="7A97BC20" w14:textId="77777777" w:rsidR="00AB753D" w:rsidRDefault="00E07406">
      <w:r>
        <w:rPr>
          <w:b/>
        </w:rPr>
        <w:t>Where will these data be archived (stored and curated for the long-term)? </w:t>
      </w:r>
    </w:p>
    <w:p w14:paraId="2A1921DF" w14:textId="77777777" w:rsidR="00AB753D" w:rsidRDefault="00AB753D"/>
    <w:p w14:paraId="2135206F" w14:textId="77777777" w:rsidR="00AB753D" w:rsidRDefault="00E07406">
      <w:pPr>
        <w:pStyle w:val="ListParagraph"/>
        <w:numPr>
          <w:ilvl w:val="0"/>
          <w:numId w:val="11"/>
        </w:numPr>
      </w:pPr>
      <w:r>
        <w:t>Shared network drive (J-drive)</w:t>
      </w:r>
    </w:p>
    <w:p w14:paraId="0E2A138D" w14:textId="77777777" w:rsidR="00AB753D" w:rsidRDefault="00E07406">
      <w:pPr>
        <w:pStyle w:val="ListParagraph"/>
        <w:numPr>
          <w:ilvl w:val="0"/>
          <w:numId w:val="11"/>
        </w:numPr>
      </w:pPr>
      <w:r>
        <w:t>Other (specify below)</w:t>
      </w:r>
    </w:p>
    <w:p w14:paraId="7F3CB7CC" w14:textId="77777777" w:rsidR="00AB753D" w:rsidRDefault="00E07406">
      <w:r>
        <w:t>Personal KU Leuven One drive of PI Hilde Colpin (replaced personal I- and K-drives). </w:t>
      </w:r>
    </w:p>
    <w:p w14:paraId="57641A6C" w14:textId="77777777" w:rsidR="00AB753D" w:rsidRDefault="00AB753D"/>
    <w:p w14:paraId="36569141" w14:textId="77777777" w:rsidR="00AB753D" w:rsidRDefault="00AB753D"/>
    <w:p w14:paraId="320F334B" w14:textId="77777777" w:rsidR="00AB753D" w:rsidRDefault="00E07406">
      <w:r>
        <w:rPr>
          <w:b/>
        </w:rPr>
        <w:t>What are the expected costs for data preservation during the expected retention period? How will these costs be covered?</w:t>
      </w:r>
    </w:p>
    <w:p w14:paraId="0C2FA56E" w14:textId="77777777" w:rsidR="00AB753D" w:rsidRDefault="00AB753D"/>
    <w:p w14:paraId="1AEA36FE" w14:textId="5D8F52E7" w:rsidR="00AB753D" w:rsidRDefault="00E07406">
      <w:r>
        <w:t xml:space="preserve">The costs for data preservation (estimated volume: max 3 GB; estimated costs max. 500 euro) will be covered by the </w:t>
      </w:r>
      <w:r w:rsidR="008940EA">
        <w:t xml:space="preserve"> current </w:t>
      </w:r>
      <w:r>
        <w:t>project.</w:t>
      </w:r>
    </w:p>
    <w:p w14:paraId="264C736F" w14:textId="77777777" w:rsidR="00AB753D" w:rsidRDefault="00AB753D"/>
    <w:p w14:paraId="5DF535E6" w14:textId="77777777" w:rsidR="00AB753D" w:rsidRDefault="00AB753D"/>
    <w:p w14:paraId="2321AAD3" w14:textId="77777777" w:rsidR="00AB753D" w:rsidRDefault="00AB753D"/>
    <w:p w14:paraId="5DA31434" w14:textId="77777777" w:rsidR="00AB753D" w:rsidRDefault="00E07406">
      <w:pPr>
        <w:pStyle w:val="Heading3"/>
      </w:pPr>
      <w:r>
        <w:t xml:space="preserve">Data Sharing and Reuse </w:t>
      </w:r>
    </w:p>
    <w:p w14:paraId="544AE788" w14:textId="77777777" w:rsidR="00AB753D" w:rsidRDefault="00AB753D"/>
    <w:p w14:paraId="58A121AC" w14:textId="77777777" w:rsidR="00AB753D" w:rsidRDefault="00E07406">
      <w:r>
        <w:rPr>
          <w:b/>
        </w:rPr>
        <w:lastRenderedPageBreak/>
        <w:t>Will the data (or part of the data) be made available for reuse after/during the project?  </w:t>
      </w:r>
      <w:r>
        <w:br/>
      </w:r>
      <w:r>
        <w:rPr>
          <w:b/>
        </w:rPr>
        <w:t>Please explain per dataset or data type which data will be made available.</w:t>
      </w:r>
    </w:p>
    <w:p w14:paraId="3895B873" w14:textId="77777777" w:rsidR="00AB753D" w:rsidRDefault="00AB753D"/>
    <w:p w14:paraId="62D1DC02" w14:textId="77777777" w:rsidR="00AB753D" w:rsidRDefault="00E07406">
      <w:pPr>
        <w:pStyle w:val="ListParagraph"/>
        <w:numPr>
          <w:ilvl w:val="0"/>
          <w:numId w:val="12"/>
        </w:numPr>
      </w:pPr>
      <w:r>
        <w:t>Yes, as restricted data (upon approval, or institutional access only)</w:t>
      </w:r>
    </w:p>
    <w:p w14:paraId="27F21677" w14:textId="5E6C3FCF" w:rsidR="00AB753D" w:rsidRDefault="00E07406">
      <w:r>
        <w:t>Data from all three studies will be available as restricted data (also see response to next question). Data will not be made available as open data, as they were collected among minors (STUDY 1 and 3) and they report on rather sensitive issues, i.e., behavior, thoughts, emotions, and social relationships of participants (and their teachers and peers). </w:t>
      </w:r>
      <w:r w:rsidR="003071D7">
        <w:t xml:space="preserve">In line with the recommendations of SMEC KU Leuven, </w:t>
      </w:r>
      <w:r w:rsidR="008940EA">
        <w:t xml:space="preserve">if data are shared, they </w:t>
      </w:r>
      <w:r w:rsidR="003071D7">
        <w:t>will be shared using the ‘</w:t>
      </w:r>
      <w:proofErr w:type="spellStart"/>
      <w:r w:rsidR="003071D7">
        <w:rPr>
          <w:i/>
          <w:iCs/>
        </w:rPr>
        <w:t>Filesender</w:t>
      </w:r>
      <w:proofErr w:type="spellEnd"/>
      <w:r w:rsidR="003071D7">
        <w:t xml:space="preserve">’ of </w:t>
      </w:r>
      <w:proofErr w:type="spellStart"/>
      <w:r w:rsidR="003071D7">
        <w:t>Belnet</w:t>
      </w:r>
      <w:proofErr w:type="spellEnd"/>
      <w:r w:rsidR="003071D7">
        <w:t xml:space="preserve"> (</w:t>
      </w:r>
      <w:hyperlink r:id="rId6" w:history="1">
        <w:r w:rsidR="003071D7" w:rsidRPr="00EE0A2E">
          <w:rPr>
            <w:rStyle w:val="Hyperlink"/>
          </w:rPr>
          <w:t>https://filesender.belnet.be</w:t>
        </w:r>
      </w:hyperlink>
      <w:r w:rsidR="003071D7">
        <w:t xml:space="preserve">), which is a </w:t>
      </w:r>
      <w:r w:rsidR="009F05E9">
        <w:t>secure</w:t>
      </w:r>
      <w:r w:rsidR="003071D7">
        <w:t xml:space="preserve"> way to share data with researchers </w:t>
      </w:r>
      <w:r w:rsidR="009F05E9">
        <w:t>outside KU Leuven.</w:t>
      </w:r>
    </w:p>
    <w:p w14:paraId="0D548FA0" w14:textId="77777777" w:rsidR="00AB753D" w:rsidRDefault="00AB753D"/>
    <w:p w14:paraId="0016B00A" w14:textId="77777777" w:rsidR="00AB753D" w:rsidRDefault="00AB753D"/>
    <w:p w14:paraId="016C2AFB" w14:textId="77777777" w:rsidR="00AB753D" w:rsidRDefault="00E07406">
      <w:r>
        <w:rPr>
          <w:b/>
        </w:rPr>
        <w:t>If access is restricted, please specify who will be able to access the data and under what conditions. </w:t>
      </w:r>
    </w:p>
    <w:p w14:paraId="2DB98D44" w14:textId="77777777" w:rsidR="00AB753D" w:rsidRDefault="00AB753D"/>
    <w:p w14:paraId="426D4608" w14:textId="720F908A" w:rsidR="00AB753D" w:rsidRDefault="00E07406">
      <w:pPr>
        <w:rPr>
          <w:ins w:id="3" w:author="Anouck Lubon" w:date="2023-03-03T09:59:00Z"/>
        </w:rPr>
      </w:pPr>
      <w:r>
        <w:t>Researchers under the supervision of this project’s PI (H. Colpin) and co-promotors (STUDY 1: K. Verschueren, STUDY 3: J. Spilt, K. Verschueren) can access the data after the (co-)promotors' agreement. In addition, interested researchers can send a motivated request to the PI (H. Colpin) if they would like to obtain access to the final, pseudonymized (STUDY 1, 2) of anonymous (STUDY 3) data set. Only the data needed to answer their research question will be shared. Hence, there will be restricted or controlled access to the data.</w:t>
      </w:r>
      <w:r w:rsidR="003071D7">
        <w:t xml:space="preserve"> </w:t>
      </w:r>
    </w:p>
    <w:p w14:paraId="5A28EA8E" w14:textId="77777777" w:rsidR="003071D7" w:rsidRPr="003071D7" w:rsidRDefault="003071D7"/>
    <w:p w14:paraId="151DF0B2" w14:textId="77777777" w:rsidR="00AB753D" w:rsidRDefault="00AB753D"/>
    <w:p w14:paraId="38A7AC50" w14:textId="77777777" w:rsidR="00AB753D" w:rsidRDefault="00E07406">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138A5620" w14:textId="77777777" w:rsidR="00AB753D" w:rsidRDefault="00AB753D"/>
    <w:p w14:paraId="3D16D408" w14:textId="77777777" w:rsidR="00AB753D" w:rsidRDefault="00E07406">
      <w:pPr>
        <w:pStyle w:val="ListParagraph"/>
        <w:numPr>
          <w:ilvl w:val="0"/>
          <w:numId w:val="13"/>
        </w:numPr>
      </w:pPr>
      <w:r>
        <w:t>No</w:t>
      </w:r>
    </w:p>
    <w:p w14:paraId="2FD0F88B" w14:textId="77777777" w:rsidR="00AB753D" w:rsidRDefault="00AB753D"/>
    <w:p w14:paraId="7EDBCAD4" w14:textId="77777777" w:rsidR="00AB753D" w:rsidRDefault="00AB753D"/>
    <w:p w14:paraId="51011B27" w14:textId="77777777" w:rsidR="00AB753D" w:rsidRDefault="00E07406">
      <w:r>
        <w:rPr>
          <w:b/>
        </w:rPr>
        <w:t>Where will the data be made available?  </w:t>
      </w:r>
      <w:r>
        <w:br/>
      </w:r>
      <w:r>
        <w:br/>
      </w:r>
      <w:r>
        <w:rPr>
          <w:b/>
        </w:rPr>
        <w:t>If already known, please provide a repository per dataset or data type.</w:t>
      </w:r>
    </w:p>
    <w:p w14:paraId="327B95FD" w14:textId="77777777" w:rsidR="00AB753D" w:rsidRDefault="00AB753D"/>
    <w:p w14:paraId="4A35D730" w14:textId="77777777" w:rsidR="00AB753D" w:rsidRDefault="00E07406">
      <w:pPr>
        <w:pStyle w:val="ListParagraph"/>
        <w:numPr>
          <w:ilvl w:val="0"/>
          <w:numId w:val="14"/>
        </w:numPr>
      </w:pPr>
      <w:r>
        <w:t>Other data repository (specify below)</w:t>
      </w:r>
    </w:p>
    <w:p w14:paraId="0E8D22D5" w14:textId="77777777" w:rsidR="00AB753D" w:rsidRDefault="00E07406">
      <w:r>
        <w:t>In a restricted access repository</w:t>
      </w:r>
    </w:p>
    <w:p w14:paraId="577E096A" w14:textId="77777777" w:rsidR="00AB753D" w:rsidRDefault="00AB753D"/>
    <w:p w14:paraId="193BFEA7" w14:textId="77777777" w:rsidR="00AB753D" w:rsidRDefault="00AB753D"/>
    <w:p w14:paraId="2DA509A9" w14:textId="77777777" w:rsidR="00AB753D" w:rsidRDefault="00E07406">
      <w:r>
        <w:rPr>
          <w:b/>
        </w:rPr>
        <w:t>When will the data be made available? </w:t>
      </w:r>
    </w:p>
    <w:p w14:paraId="2F706CB1" w14:textId="77777777" w:rsidR="00AB753D" w:rsidRDefault="00AB753D"/>
    <w:p w14:paraId="0706830B" w14:textId="77777777" w:rsidR="00AB753D" w:rsidRDefault="00E07406">
      <w:pPr>
        <w:pStyle w:val="ListParagraph"/>
        <w:numPr>
          <w:ilvl w:val="0"/>
          <w:numId w:val="15"/>
        </w:numPr>
      </w:pPr>
      <w:r>
        <w:t>Upon publication of research results</w:t>
      </w:r>
    </w:p>
    <w:p w14:paraId="1FDDEE14" w14:textId="77777777" w:rsidR="00AB753D" w:rsidRDefault="00AB753D"/>
    <w:p w14:paraId="200327C5" w14:textId="77777777" w:rsidR="00AB753D" w:rsidRDefault="00AB753D"/>
    <w:p w14:paraId="34197461" w14:textId="77777777" w:rsidR="00AB753D" w:rsidRDefault="00E07406">
      <w:r>
        <w:rPr>
          <w:b/>
        </w:rPr>
        <w:t xml:space="preserve">Which data usage licenses are you going to provide? </w:t>
      </w:r>
      <w:r>
        <w:br/>
      </w:r>
      <w:r>
        <w:br/>
      </w:r>
      <w:r>
        <w:rPr>
          <w:b/>
        </w:rPr>
        <w:t>If none, please explain why. </w:t>
      </w:r>
    </w:p>
    <w:p w14:paraId="4F926F79" w14:textId="77777777" w:rsidR="00AB753D" w:rsidRDefault="00AB753D"/>
    <w:p w14:paraId="3FCB64AD" w14:textId="77777777" w:rsidR="00AB753D" w:rsidRDefault="00E07406">
      <w:pPr>
        <w:pStyle w:val="ListParagraph"/>
        <w:numPr>
          <w:ilvl w:val="0"/>
          <w:numId w:val="16"/>
        </w:numPr>
      </w:pPr>
      <w:r>
        <w:t>Data Transfer Agreement (restricted data)</w:t>
      </w:r>
    </w:p>
    <w:p w14:paraId="78E21404" w14:textId="77777777" w:rsidR="00AB753D" w:rsidRDefault="00E07406">
      <w:r>
        <w:t>A Data Transfer Agreement will be used in case the data would be shared with other researchers not involved in the present project.</w:t>
      </w:r>
    </w:p>
    <w:p w14:paraId="1426CF1F" w14:textId="77777777" w:rsidR="00AB753D" w:rsidRDefault="00AB753D"/>
    <w:p w14:paraId="2FE4A0DE" w14:textId="77777777" w:rsidR="00AB753D" w:rsidRDefault="00AB753D"/>
    <w:p w14:paraId="70FC3EDC" w14:textId="77777777" w:rsidR="00AB753D" w:rsidRDefault="00E07406">
      <w:r>
        <w:rPr>
          <w:b/>
        </w:rPr>
        <w:lastRenderedPageBreak/>
        <w:t>Do you intend to add a persistent identifier (PID) to your dataset(s), e.g. a DOI or accession number? If already available, please provide it here. </w:t>
      </w:r>
    </w:p>
    <w:p w14:paraId="18047270" w14:textId="77777777" w:rsidR="00AB753D" w:rsidRDefault="00AB753D"/>
    <w:p w14:paraId="7DA6F78B" w14:textId="77777777" w:rsidR="00AB753D" w:rsidRDefault="00E07406">
      <w:pPr>
        <w:pStyle w:val="ListParagraph"/>
        <w:numPr>
          <w:ilvl w:val="0"/>
          <w:numId w:val="17"/>
        </w:numPr>
      </w:pPr>
      <w:r>
        <w:t>No</w:t>
      </w:r>
    </w:p>
    <w:p w14:paraId="09738CEE" w14:textId="77777777" w:rsidR="00AB753D" w:rsidRDefault="00AB753D"/>
    <w:p w14:paraId="30F23CA3" w14:textId="77777777" w:rsidR="00AB753D" w:rsidRDefault="00AB753D"/>
    <w:p w14:paraId="580CF934" w14:textId="77777777" w:rsidR="00AB753D" w:rsidRDefault="00E07406">
      <w:r>
        <w:rPr>
          <w:b/>
        </w:rPr>
        <w:t>What are the expected costs for data sharing? How will these costs be covered?  </w:t>
      </w:r>
    </w:p>
    <w:p w14:paraId="04C11E61" w14:textId="77777777" w:rsidR="00AB753D" w:rsidRDefault="00AB753D"/>
    <w:p w14:paraId="7FB72495" w14:textId="77777777" w:rsidR="00AB753D" w:rsidRDefault="00E07406">
      <w:r>
        <w:t>No costs are expected.</w:t>
      </w:r>
    </w:p>
    <w:p w14:paraId="300374EC" w14:textId="77777777" w:rsidR="00AB753D" w:rsidRDefault="00AB753D"/>
    <w:p w14:paraId="0FA940E7" w14:textId="77777777" w:rsidR="00AB753D" w:rsidRDefault="00AB753D"/>
    <w:p w14:paraId="6B2B961D" w14:textId="77777777" w:rsidR="00AB753D" w:rsidRDefault="00AB753D"/>
    <w:p w14:paraId="022AB938" w14:textId="77777777" w:rsidR="00AB753D" w:rsidRDefault="00E07406">
      <w:pPr>
        <w:pStyle w:val="Heading3"/>
      </w:pPr>
      <w:r>
        <w:t xml:space="preserve">Responsibilities </w:t>
      </w:r>
    </w:p>
    <w:p w14:paraId="3C10555D" w14:textId="77777777" w:rsidR="00AB753D" w:rsidRDefault="00AB753D"/>
    <w:p w14:paraId="59A79738" w14:textId="77777777" w:rsidR="00AB753D" w:rsidRDefault="00E07406">
      <w:r>
        <w:rPr>
          <w:b/>
        </w:rPr>
        <w:t>Who will manage data documentation and metadata during the research project? </w:t>
      </w:r>
    </w:p>
    <w:p w14:paraId="0D61264C" w14:textId="77777777" w:rsidR="00AB753D" w:rsidRDefault="00AB753D"/>
    <w:p w14:paraId="6306FB1D" w14:textId="77777777" w:rsidR="00AB753D" w:rsidRDefault="00E07406">
      <w:r>
        <w:t>The main responsible person for data documentation and metadata is the PI (H. Colpin).</w:t>
      </w:r>
    </w:p>
    <w:p w14:paraId="1DDC68A5" w14:textId="77777777" w:rsidR="00AB753D" w:rsidRDefault="00E07406">
      <w:r>
        <w:t>Others involved in this process:</w:t>
      </w:r>
    </w:p>
    <w:p w14:paraId="2BA74501" w14:textId="77777777" w:rsidR="00AB753D" w:rsidRDefault="00E07406">
      <w:r>
        <w:t>-For STUDY 1: co-PI Karine Verschueren, post-doc Karlien Demol, PhD-student Anouck Lubon</w:t>
      </w:r>
    </w:p>
    <w:p w14:paraId="4B0F00A5" w14:textId="2D7E2BC6" w:rsidR="00AB753D" w:rsidRDefault="00E07406">
      <w:r>
        <w:t>-For STUDY 2: PhD-student Anouck Lubon</w:t>
      </w:r>
      <w:r w:rsidR="00E320DD">
        <w:t xml:space="preserve"> and an additional researcher who will be hired on the project</w:t>
      </w:r>
    </w:p>
    <w:p w14:paraId="19988625" w14:textId="62180C5B" w:rsidR="00AB753D" w:rsidRDefault="00E07406">
      <w:r>
        <w:t xml:space="preserve">-For STUDY 3: co-PI's Karine Verschueren and </w:t>
      </w:r>
      <w:proofErr w:type="spellStart"/>
      <w:r w:rsidR="00E320DD">
        <w:t>J</w:t>
      </w:r>
      <w:r>
        <w:t>antine</w:t>
      </w:r>
      <w:proofErr w:type="spellEnd"/>
      <w:r>
        <w:t xml:space="preserve"> Spilt, post-doc Nina Steenberghs, PhD-student Anouck Lubon</w:t>
      </w:r>
    </w:p>
    <w:p w14:paraId="0B5F08DE" w14:textId="77777777" w:rsidR="00AB753D" w:rsidRDefault="00AB753D"/>
    <w:p w14:paraId="57E3F4CE" w14:textId="77777777" w:rsidR="00AB753D" w:rsidRDefault="00AB753D"/>
    <w:p w14:paraId="5F33599A" w14:textId="77777777" w:rsidR="00AB753D" w:rsidRDefault="00E07406">
      <w:r>
        <w:rPr>
          <w:b/>
        </w:rPr>
        <w:t>Who will manage data storage and backup during the research project? </w:t>
      </w:r>
    </w:p>
    <w:p w14:paraId="50014FD2" w14:textId="77777777" w:rsidR="00AB753D" w:rsidRDefault="00AB753D"/>
    <w:p w14:paraId="5D601430" w14:textId="77777777" w:rsidR="00AB753D" w:rsidRDefault="00E07406">
      <w:r>
        <w:t>The main responsible person for data storage and backup is the PI (H. Colpin).</w:t>
      </w:r>
    </w:p>
    <w:p w14:paraId="49F35AAA" w14:textId="77777777" w:rsidR="00AB753D" w:rsidRDefault="00E07406">
      <w:r>
        <w:t>Others involved in this process:</w:t>
      </w:r>
    </w:p>
    <w:p w14:paraId="17EA14CF" w14:textId="77777777" w:rsidR="00AB753D" w:rsidRDefault="00E07406">
      <w:r>
        <w:t>-For STUDY 1: co-PI Karine Verschueren, post-doc Karlien Demol, PhD-student Anouck Lubon</w:t>
      </w:r>
    </w:p>
    <w:p w14:paraId="0A2D1601" w14:textId="1E84C2D0" w:rsidR="00AB753D" w:rsidRDefault="00E07406">
      <w:r>
        <w:t>-For STUDY 2: PhD-student Anouck Lubon</w:t>
      </w:r>
      <w:r w:rsidR="00E320DD" w:rsidRPr="00E320DD">
        <w:t xml:space="preserve"> </w:t>
      </w:r>
      <w:r w:rsidR="00E320DD">
        <w:t>and an additional researcher who will be hired on the project</w:t>
      </w:r>
    </w:p>
    <w:p w14:paraId="7EB1DECE" w14:textId="095A369B" w:rsidR="00AB753D" w:rsidRDefault="00E07406">
      <w:r>
        <w:t xml:space="preserve">-For STUDY 3: co-PI's Karine Verschueren and </w:t>
      </w:r>
      <w:proofErr w:type="spellStart"/>
      <w:r>
        <w:t>Jantine</w:t>
      </w:r>
      <w:proofErr w:type="spellEnd"/>
      <w:r>
        <w:t xml:space="preserve"> Spilt, post-doc Nina Steenberghs, PhD-student Anouck Lubon</w:t>
      </w:r>
    </w:p>
    <w:p w14:paraId="08BD78C1" w14:textId="77777777" w:rsidR="00AB753D" w:rsidRDefault="00E07406">
      <w:r>
        <w:t>The PPW DICT staff members are responsible for the automatic backup system of the network drives.</w:t>
      </w:r>
    </w:p>
    <w:p w14:paraId="67CE3796" w14:textId="77777777" w:rsidR="00AB753D" w:rsidRDefault="00AB753D"/>
    <w:p w14:paraId="6D376D86" w14:textId="77777777" w:rsidR="00AB753D" w:rsidRDefault="00AB753D"/>
    <w:p w14:paraId="0271AD70" w14:textId="77777777" w:rsidR="00AB753D" w:rsidRDefault="00E07406">
      <w:r>
        <w:rPr>
          <w:b/>
        </w:rPr>
        <w:t>Who will manage data preservation and sharing? </w:t>
      </w:r>
    </w:p>
    <w:p w14:paraId="5E17499F" w14:textId="77777777" w:rsidR="00AB753D" w:rsidRDefault="00AB753D"/>
    <w:p w14:paraId="3E7051D9" w14:textId="77777777" w:rsidR="00AB753D" w:rsidRDefault="00E07406">
      <w:r>
        <w:t>The main responsible person for managing data preservation and sharing is the PI (H. Colpin). The co-PI of STUDY 1 (K. Verschueren) and the co-PI's of STUDY 3 (K. Verschueren, J. Spilt) will also be involved in this process.</w:t>
      </w:r>
    </w:p>
    <w:p w14:paraId="7600D0B0" w14:textId="77777777" w:rsidR="00AB753D" w:rsidRDefault="00AB753D"/>
    <w:p w14:paraId="1852EE7E" w14:textId="77777777" w:rsidR="00AB753D" w:rsidRDefault="00AB753D"/>
    <w:p w14:paraId="409429AC" w14:textId="77777777" w:rsidR="00AB753D" w:rsidRDefault="00E07406">
      <w:r>
        <w:rPr>
          <w:b/>
        </w:rPr>
        <w:t>Who will update and implement this DMP? </w:t>
      </w:r>
    </w:p>
    <w:p w14:paraId="0F0F736B" w14:textId="77777777" w:rsidR="00AB753D" w:rsidRDefault="00AB753D"/>
    <w:p w14:paraId="5ECB91BB" w14:textId="77777777" w:rsidR="00AB753D" w:rsidRDefault="00E07406">
      <w:r>
        <w:t>The PI has the end responsibility for updating and implementing this DMP.</w:t>
      </w:r>
    </w:p>
    <w:p w14:paraId="42A2A62C" w14:textId="77777777" w:rsidR="00AB753D" w:rsidRDefault="00AB753D"/>
    <w:p w14:paraId="74CDCDC2" w14:textId="77777777" w:rsidR="00AB753D" w:rsidRDefault="00AB753D"/>
    <w:sectPr w:rsidR="00AB7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FEB63486"/>
    <w:lvl w:ilvl="0" w:tplc="54024912">
      <w:start w:val="1"/>
      <w:numFmt w:val="bullet"/>
      <w:lvlText w:val="●"/>
      <w:lvlJc w:val="left"/>
      <w:pPr>
        <w:ind w:left="720" w:hanging="360"/>
      </w:pPr>
    </w:lvl>
    <w:lvl w:ilvl="1" w:tplc="A78E8654">
      <w:start w:val="1"/>
      <w:numFmt w:val="bullet"/>
      <w:lvlText w:val="●"/>
      <w:lvlJc w:val="left"/>
      <w:pPr>
        <w:ind w:left="1440" w:hanging="360"/>
      </w:pPr>
    </w:lvl>
    <w:lvl w:ilvl="2" w:tplc="EA14B9D2">
      <w:start w:val="1"/>
      <w:numFmt w:val="bullet"/>
      <w:lvlText w:val="●"/>
      <w:lvlJc w:val="left"/>
      <w:pPr>
        <w:ind w:left="2160" w:hanging="360"/>
      </w:pPr>
    </w:lvl>
    <w:lvl w:ilvl="3" w:tplc="4F0600F2">
      <w:start w:val="1"/>
      <w:numFmt w:val="bullet"/>
      <w:lvlText w:val="●"/>
      <w:lvlJc w:val="left"/>
      <w:pPr>
        <w:ind w:left="2880" w:hanging="360"/>
      </w:pPr>
    </w:lvl>
    <w:lvl w:ilvl="4" w:tplc="9D28A0FA">
      <w:start w:val="1"/>
      <w:numFmt w:val="bullet"/>
      <w:lvlText w:val="●"/>
      <w:lvlJc w:val="left"/>
      <w:pPr>
        <w:ind w:left="3600" w:hanging="360"/>
      </w:pPr>
    </w:lvl>
    <w:lvl w:ilvl="5" w:tplc="47C0EE36">
      <w:start w:val="1"/>
      <w:numFmt w:val="bullet"/>
      <w:lvlText w:val="●"/>
      <w:lvlJc w:val="left"/>
      <w:pPr>
        <w:ind w:left="4320" w:hanging="360"/>
      </w:pPr>
    </w:lvl>
    <w:lvl w:ilvl="6" w:tplc="10BEBDB4">
      <w:numFmt w:val="decimal"/>
      <w:lvlText w:val=""/>
      <w:lvlJc w:val="left"/>
    </w:lvl>
    <w:lvl w:ilvl="7" w:tplc="117C0074">
      <w:numFmt w:val="decimal"/>
      <w:lvlText w:val=""/>
      <w:lvlJc w:val="left"/>
    </w:lvl>
    <w:lvl w:ilvl="8" w:tplc="DE72421C">
      <w:numFmt w:val="decimal"/>
      <w:lvlText w:val=""/>
      <w:lvlJc w:val="left"/>
    </w:lvl>
  </w:abstractNum>
  <w:abstractNum w:abstractNumId="1" w15:restartNumberingAfterBreak="0">
    <w:nsid w:val="99A08C11"/>
    <w:multiLevelType w:val="hybridMultilevel"/>
    <w:tmpl w:val="D9BA5EA2"/>
    <w:lvl w:ilvl="0" w:tplc="C31EF0EE">
      <w:start w:val="1"/>
      <w:numFmt w:val="bullet"/>
      <w:lvlText w:val="●"/>
      <w:lvlJc w:val="left"/>
      <w:pPr>
        <w:ind w:left="720" w:hanging="360"/>
      </w:pPr>
    </w:lvl>
    <w:lvl w:ilvl="1" w:tplc="A3D2487C">
      <w:start w:val="1"/>
      <w:numFmt w:val="bullet"/>
      <w:lvlText w:val="●"/>
      <w:lvlJc w:val="left"/>
      <w:pPr>
        <w:ind w:left="1440" w:hanging="360"/>
      </w:pPr>
    </w:lvl>
    <w:lvl w:ilvl="2" w:tplc="0DDE45F2">
      <w:start w:val="1"/>
      <w:numFmt w:val="bullet"/>
      <w:lvlText w:val="●"/>
      <w:lvlJc w:val="left"/>
      <w:pPr>
        <w:ind w:left="2160" w:hanging="360"/>
      </w:pPr>
    </w:lvl>
    <w:lvl w:ilvl="3" w:tplc="BEC2A366">
      <w:start w:val="1"/>
      <w:numFmt w:val="bullet"/>
      <w:lvlText w:val="●"/>
      <w:lvlJc w:val="left"/>
      <w:pPr>
        <w:ind w:left="2880" w:hanging="360"/>
      </w:pPr>
    </w:lvl>
    <w:lvl w:ilvl="4" w:tplc="2E0ABB1E">
      <w:start w:val="1"/>
      <w:numFmt w:val="bullet"/>
      <w:lvlText w:val="●"/>
      <w:lvlJc w:val="left"/>
      <w:pPr>
        <w:ind w:left="3600" w:hanging="360"/>
      </w:pPr>
    </w:lvl>
    <w:lvl w:ilvl="5" w:tplc="08087938">
      <w:start w:val="1"/>
      <w:numFmt w:val="bullet"/>
      <w:lvlText w:val="●"/>
      <w:lvlJc w:val="left"/>
      <w:pPr>
        <w:ind w:left="4320" w:hanging="360"/>
      </w:pPr>
    </w:lvl>
    <w:lvl w:ilvl="6" w:tplc="C450D85C">
      <w:numFmt w:val="decimal"/>
      <w:lvlText w:val=""/>
      <w:lvlJc w:val="left"/>
    </w:lvl>
    <w:lvl w:ilvl="7" w:tplc="F4A6221E">
      <w:numFmt w:val="decimal"/>
      <w:lvlText w:val=""/>
      <w:lvlJc w:val="left"/>
    </w:lvl>
    <w:lvl w:ilvl="8" w:tplc="5150C918">
      <w:numFmt w:val="decimal"/>
      <w:lvlText w:val=""/>
      <w:lvlJc w:val="left"/>
    </w:lvl>
  </w:abstractNum>
  <w:abstractNum w:abstractNumId="2" w15:restartNumberingAfterBreak="0">
    <w:nsid w:val="99A08C12"/>
    <w:multiLevelType w:val="hybridMultilevel"/>
    <w:tmpl w:val="3E20D9AA"/>
    <w:lvl w:ilvl="0" w:tplc="F17A82C0">
      <w:start w:val="1"/>
      <w:numFmt w:val="bullet"/>
      <w:lvlText w:val="●"/>
      <w:lvlJc w:val="left"/>
      <w:pPr>
        <w:ind w:left="720" w:hanging="360"/>
      </w:pPr>
    </w:lvl>
    <w:lvl w:ilvl="1" w:tplc="8F4A8C98">
      <w:start w:val="1"/>
      <w:numFmt w:val="bullet"/>
      <w:lvlText w:val="●"/>
      <w:lvlJc w:val="left"/>
      <w:pPr>
        <w:ind w:left="1440" w:hanging="360"/>
      </w:pPr>
    </w:lvl>
    <w:lvl w:ilvl="2" w:tplc="482E6044">
      <w:start w:val="1"/>
      <w:numFmt w:val="bullet"/>
      <w:lvlText w:val="●"/>
      <w:lvlJc w:val="left"/>
      <w:pPr>
        <w:ind w:left="2160" w:hanging="360"/>
      </w:pPr>
    </w:lvl>
    <w:lvl w:ilvl="3" w:tplc="730C0240">
      <w:start w:val="1"/>
      <w:numFmt w:val="bullet"/>
      <w:lvlText w:val="●"/>
      <w:lvlJc w:val="left"/>
      <w:pPr>
        <w:ind w:left="2880" w:hanging="360"/>
      </w:pPr>
    </w:lvl>
    <w:lvl w:ilvl="4" w:tplc="9C5CE576">
      <w:start w:val="1"/>
      <w:numFmt w:val="bullet"/>
      <w:lvlText w:val="●"/>
      <w:lvlJc w:val="left"/>
      <w:pPr>
        <w:ind w:left="3600" w:hanging="360"/>
      </w:pPr>
    </w:lvl>
    <w:lvl w:ilvl="5" w:tplc="6AF84CC4">
      <w:start w:val="1"/>
      <w:numFmt w:val="bullet"/>
      <w:lvlText w:val="●"/>
      <w:lvlJc w:val="left"/>
      <w:pPr>
        <w:ind w:left="4320" w:hanging="360"/>
      </w:pPr>
    </w:lvl>
    <w:lvl w:ilvl="6" w:tplc="7EF044F0">
      <w:numFmt w:val="decimal"/>
      <w:lvlText w:val=""/>
      <w:lvlJc w:val="left"/>
    </w:lvl>
    <w:lvl w:ilvl="7" w:tplc="15E41922">
      <w:numFmt w:val="decimal"/>
      <w:lvlText w:val=""/>
      <w:lvlJc w:val="left"/>
    </w:lvl>
    <w:lvl w:ilvl="8" w:tplc="A3D81514">
      <w:numFmt w:val="decimal"/>
      <w:lvlText w:val=""/>
      <w:lvlJc w:val="left"/>
    </w:lvl>
  </w:abstractNum>
  <w:abstractNum w:abstractNumId="3" w15:restartNumberingAfterBreak="0">
    <w:nsid w:val="99A08C13"/>
    <w:multiLevelType w:val="hybridMultilevel"/>
    <w:tmpl w:val="CF00BB7A"/>
    <w:lvl w:ilvl="0" w:tplc="D7BCF658">
      <w:start w:val="1"/>
      <w:numFmt w:val="bullet"/>
      <w:lvlText w:val="●"/>
      <w:lvlJc w:val="left"/>
      <w:pPr>
        <w:ind w:left="720" w:hanging="360"/>
      </w:pPr>
    </w:lvl>
    <w:lvl w:ilvl="1" w:tplc="3138B604">
      <w:start w:val="1"/>
      <w:numFmt w:val="bullet"/>
      <w:lvlText w:val="●"/>
      <w:lvlJc w:val="left"/>
      <w:pPr>
        <w:ind w:left="1440" w:hanging="360"/>
      </w:pPr>
    </w:lvl>
    <w:lvl w:ilvl="2" w:tplc="5DF27C86">
      <w:start w:val="1"/>
      <w:numFmt w:val="bullet"/>
      <w:lvlText w:val="●"/>
      <w:lvlJc w:val="left"/>
      <w:pPr>
        <w:ind w:left="2160" w:hanging="360"/>
      </w:pPr>
    </w:lvl>
    <w:lvl w:ilvl="3" w:tplc="9246082C">
      <w:start w:val="1"/>
      <w:numFmt w:val="bullet"/>
      <w:lvlText w:val="●"/>
      <w:lvlJc w:val="left"/>
      <w:pPr>
        <w:ind w:left="2880" w:hanging="360"/>
      </w:pPr>
    </w:lvl>
    <w:lvl w:ilvl="4" w:tplc="F7A05CB4">
      <w:start w:val="1"/>
      <w:numFmt w:val="bullet"/>
      <w:lvlText w:val="●"/>
      <w:lvlJc w:val="left"/>
      <w:pPr>
        <w:ind w:left="3600" w:hanging="360"/>
      </w:pPr>
    </w:lvl>
    <w:lvl w:ilvl="5" w:tplc="D9A8A234">
      <w:start w:val="1"/>
      <w:numFmt w:val="bullet"/>
      <w:lvlText w:val="●"/>
      <w:lvlJc w:val="left"/>
      <w:pPr>
        <w:ind w:left="4320" w:hanging="360"/>
      </w:pPr>
    </w:lvl>
    <w:lvl w:ilvl="6" w:tplc="3980681C">
      <w:numFmt w:val="decimal"/>
      <w:lvlText w:val=""/>
      <w:lvlJc w:val="left"/>
    </w:lvl>
    <w:lvl w:ilvl="7" w:tplc="7B90A116">
      <w:numFmt w:val="decimal"/>
      <w:lvlText w:val=""/>
      <w:lvlJc w:val="left"/>
    </w:lvl>
    <w:lvl w:ilvl="8" w:tplc="7644A112">
      <w:numFmt w:val="decimal"/>
      <w:lvlText w:val=""/>
      <w:lvlJc w:val="left"/>
    </w:lvl>
  </w:abstractNum>
  <w:abstractNum w:abstractNumId="4" w15:restartNumberingAfterBreak="0">
    <w:nsid w:val="99A08C14"/>
    <w:multiLevelType w:val="hybridMultilevel"/>
    <w:tmpl w:val="8B4E911A"/>
    <w:lvl w:ilvl="0" w:tplc="1818A27A">
      <w:start w:val="1"/>
      <w:numFmt w:val="bullet"/>
      <w:lvlText w:val="●"/>
      <w:lvlJc w:val="left"/>
      <w:pPr>
        <w:ind w:left="720" w:hanging="360"/>
      </w:pPr>
    </w:lvl>
    <w:lvl w:ilvl="1" w:tplc="B120BF6A">
      <w:start w:val="1"/>
      <w:numFmt w:val="bullet"/>
      <w:lvlText w:val="●"/>
      <w:lvlJc w:val="left"/>
      <w:pPr>
        <w:ind w:left="1440" w:hanging="360"/>
      </w:pPr>
    </w:lvl>
    <w:lvl w:ilvl="2" w:tplc="D2105BCA">
      <w:start w:val="1"/>
      <w:numFmt w:val="bullet"/>
      <w:lvlText w:val="●"/>
      <w:lvlJc w:val="left"/>
      <w:pPr>
        <w:ind w:left="2160" w:hanging="360"/>
      </w:pPr>
    </w:lvl>
    <w:lvl w:ilvl="3" w:tplc="CB74DA56">
      <w:start w:val="1"/>
      <w:numFmt w:val="bullet"/>
      <w:lvlText w:val="●"/>
      <w:lvlJc w:val="left"/>
      <w:pPr>
        <w:ind w:left="2880" w:hanging="360"/>
      </w:pPr>
    </w:lvl>
    <w:lvl w:ilvl="4" w:tplc="D4683F5C">
      <w:start w:val="1"/>
      <w:numFmt w:val="bullet"/>
      <w:lvlText w:val="●"/>
      <w:lvlJc w:val="left"/>
      <w:pPr>
        <w:ind w:left="3600" w:hanging="360"/>
      </w:pPr>
    </w:lvl>
    <w:lvl w:ilvl="5" w:tplc="08643034">
      <w:start w:val="1"/>
      <w:numFmt w:val="bullet"/>
      <w:lvlText w:val="●"/>
      <w:lvlJc w:val="left"/>
      <w:pPr>
        <w:ind w:left="4320" w:hanging="360"/>
      </w:pPr>
    </w:lvl>
    <w:lvl w:ilvl="6" w:tplc="9EEC31E4">
      <w:numFmt w:val="decimal"/>
      <w:lvlText w:val=""/>
      <w:lvlJc w:val="left"/>
    </w:lvl>
    <w:lvl w:ilvl="7" w:tplc="48CE9C34">
      <w:numFmt w:val="decimal"/>
      <w:lvlText w:val=""/>
      <w:lvlJc w:val="left"/>
    </w:lvl>
    <w:lvl w:ilvl="8" w:tplc="F3A222D6">
      <w:numFmt w:val="decimal"/>
      <w:lvlText w:val=""/>
      <w:lvlJc w:val="left"/>
    </w:lvl>
  </w:abstractNum>
  <w:abstractNum w:abstractNumId="5" w15:restartNumberingAfterBreak="0">
    <w:nsid w:val="99A08C15"/>
    <w:multiLevelType w:val="hybridMultilevel"/>
    <w:tmpl w:val="4C1096C6"/>
    <w:lvl w:ilvl="0" w:tplc="BD00345A">
      <w:start w:val="1"/>
      <w:numFmt w:val="bullet"/>
      <w:lvlText w:val="●"/>
      <w:lvlJc w:val="left"/>
      <w:pPr>
        <w:ind w:left="720" w:hanging="360"/>
      </w:pPr>
    </w:lvl>
    <w:lvl w:ilvl="1" w:tplc="EB3E2E6E">
      <w:start w:val="1"/>
      <w:numFmt w:val="bullet"/>
      <w:lvlText w:val="●"/>
      <w:lvlJc w:val="left"/>
      <w:pPr>
        <w:ind w:left="1440" w:hanging="360"/>
      </w:pPr>
    </w:lvl>
    <w:lvl w:ilvl="2" w:tplc="B920741A">
      <w:start w:val="1"/>
      <w:numFmt w:val="bullet"/>
      <w:lvlText w:val="●"/>
      <w:lvlJc w:val="left"/>
      <w:pPr>
        <w:ind w:left="2160" w:hanging="360"/>
      </w:pPr>
    </w:lvl>
    <w:lvl w:ilvl="3" w:tplc="A3A22C2C">
      <w:start w:val="1"/>
      <w:numFmt w:val="bullet"/>
      <w:lvlText w:val="●"/>
      <w:lvlJc w:val="left"/>
      <w:pPr>
        <w:ind w:left="2880" w:hanging="360"/>
      </w:pPr>
    </w:lvl>
    <w:lvl w:ilvl="4" w:tplc="119E4B04">
      <w:start w:val="1"/>
      <w:numFmt w:val="bullet"/>
      <w:lvlText w:val="●"/>
      <w:lvlJc w:val="left"/>
      <w:pPr>
        <w:ind w:left="3600" w:hanging="360"/>
      </w:pPr>
    </w:lvl>
    <w:lvl w:ilvl="5" w:tplc="3B4EA428">
      <w:start w:val="1"/>
      <w:numFmt w:val="bullet"/>
      <w:lvlText w:val="●"/>
      <w:lvlJc w:val="left"/>
      <w:pPr>
        <w:ind w:left="4320" w:hanging="360"/>
      </w:pPr>
    </w:lvl>
    <w:lvl w:ilvl="6" w:tplc="42AC25AA">
      <w:numFmt w:val="decimal"/>
      <w:lvlText w:val=""/>
      <w:lvlJc w:val="left"/>
    </w:lvl>
    <w:lvl w:ilvl="7" w:tplc="5CC45146">
      <w:numFmt w:val="decimal"/>
      <w:lvlText w:val=""/>
      <w:lvlJc w:val="left"/>
    </w:lvl>
    <w:lvl w:ilvl="8" w:tplc="5100D1DA">
      <w:numFmt w:val="decimal"/>
      <w:lvlText w:val=""/>
      <w:lvlJc w:val="left"/>
    </w:lvl>
  </w:abstractNum>
  <w:abstractNum w:abstractNumId="6" w15:restartNumberingAfterBreak="0">
    <w:nsid w:val="99A08C16"/>
    <w:multiLevelType w:val="hybridMultilevel"/>
    <w:tmpl w:val="78F24C16"/>
    <w:lvl w:ilvl="0" w:tplc="5E08B38C">
      <w:start w:val="1"/>
      <w:numFmt w:val="bullet"/>
      <w:lvlText w:val="●"/>
      <w:lvlJc w:val="left"/>
      <w:pPr>
        <w:ind w:left="720" w:hanging="360"/>
      </w:pPr>
    </w:lvl>
    <w:lvl w:ilvl="1" w:tplc="844E1712">
      <w:start w:val="1"/>
      <w:numFmt w:val="bullet"/>
      <w:lvlText w:val="●"/>
      <w:lvlJc w:val="left"/>
      <w:pPr>
        <w:ind w:left="1440" w:hanging="360"/>
      </w:pPr>
    </w:lvl>
    <w:lvl w:ilvl="2" w:tplc="5C64D688">
      <w:start w:val="1"/>
      <w:numFmt w:val="bullet"/>
      <w:lvlText w:val="●"/>
      <w:lvlJc w:val="left"/>
      <w:pPr>
        <w:ind w:left="2160" w:hanging="360"/>
      </w:pPr>
    </w:lvl>
    <w:lvl w:ilvl="3" w:tplc="D3E6B640">
      <w:start w:val="1"/>
      <w:numFmt w:val="bullet"/>
      <w:lvlText w:val="●"/>
      <w:lvlJc w:val="left"/>
      <w:pPr>
        <w:ind w:left="2880" w:hanging="360"/>
      </w:pPr>
    </w:lvl>
    <w:lvl w:ilvl="4" w:tplc="4C6E8B16">
      <w:start w:val="1"/>
      <w:numFmt w:val="bullet"/>
      <w:lvlText w:val="●"/>
      <w:lvlJc w:val="left"/>
      <w:pPr>
        <w:ind w:left="3600" w:hanging="360"/>
      </w:pPr>
    </w:lvl>
    <w:lvl w:ilvl="5" w:tplc="591AC782">
      <w:start w:val="1"/>
      <w:numFmt w:val="bullet"/>
      <w:lvlText w:val="●"/>
      <w:lvlJc w:val="left"/>
      <w:pPr>
        <w:ind w:left="4320" w:hanging="360"/>
      </w:pPr>
    </w:lvl>
    <w:lvl w:ilvl="6" w:tplc="57F487EE">
      <w:numFmt w:val="decimal"/>
      <w:lvlText w:val=""/>
      <w:lvlJc w:val="left"/>
    </w:lvl>
    <w:lvl w:ilvl="7" w:tplc="310AD9C8">
      <w:numFmt w:val="decimal"/>
      <w:lvlText w:val=""/>
      <w:lvlJc w:val="left"/>
    </w:lvl>
    <w:lvl w:ilvl="8" w:tplc="8A428C6C">
      <w:numFmt w:val="decimal"/>
      <w:lvlText w:val=""/>
      <w:lvlJc w:val="left"/>
    </w:lvl>
  </w:abstractNum>
  <w:abstractNum w:abstractNumId="7" w15:restartNumberingAfterBreak="0">
    <w:nsid w:val="99A08C17"/>
    <w:multiLevelType w:val="hybridMultilevel"/>
    <w:tmpl w:val="2CB6C7D4"/>
    <w:lvl w:ilvl="0" w:tplc="C8EC9DE0">
      <w:start w:val="1"/>
      <w:numFmt w:val="bullet"/>
      <w:lvlText w:val="●"/>
      <w:lvlJc w:val="left"/>
      <w:pPr>
        <w:ind w:left="720" w:hanging="360"/>
      </w:pPr>
    </w:lvl>
    <w:lvl w:ilvl="1" w:tplc="2BFCAED2">
      <w:start w:val="1"/>
      <w:numFmt w:val="bullet"/>
      <w:lvlText w:val="●"/>
      <w:lvlJc w:val="left"/>
      <w:pPr>
        <w:ind w:left="1440" w:hanging="360"/>
      </w:pPr>
    </w:lvl>
    <w:lvl w:ilvl="2" w:tplc="503ECEE8">
      <w:start w:val="1"/>
      <w:numFmt w:val="bullet"/>
      <w:lvlText w:val="●"/>
      <w:lvlJc w:val="left"/>
      <w:pPr>
        <w:ind w:left="2160" w:hanging="360"/>
      </w:pPr>
    </w:lvl>
    <w:lvl w:ilvl="3" w:tplc="4142124A">
      <w:start w:val="1"/>
      <w:numFmt w:val="bullet"/>
      <w:lvlText w:val="●"/>
      <w:lvlJc w:val="left"/>
      <w:pPr>
        <w:ind w:left="2880" w:hanging="360"/>
      </w:pPr>
    </w:lvl>
    <w:lvl w:ilvl="4" w:tplc="10F4D524">
      <w:start w:val="1"/>
      <w:numFmt w:val="bullet"/>
      <w:lvlText w:val="●"/>
      <w:lvlJc w:val="left"/>
      <w:pPr>
        <w:ind w:left="3600" w:hanging="360"/>
      </w:pPr>
    </w:lvl>
    <w:lvl w:ilvl="5" w:tplc="6B54EBE4">
      <w:start w:val="1"/>
      <w:numFmt w:val="bullet"/>
      <w:lvlText w:val="●"/>
      <w:lvlJc w:val="left"/>
      <w:pPr>
        <w:ind w:left="4320" w:hanging="360"/>
      </w:pPr>
    </w:lvl>
    <w:lvl w:ilvl="6" w:tplc="242AC2F6">
      <w:numFmt w:val="decimal"/>
      <w:lvlText w:val=""/>
      <w:lvlJc w:val="left"/>
    </w:lvl>
    <w:lvl w:ilvl="7" w:tplc="0F521DA0">
      <w:numFmt w:val="decimal"/>
      <w:lvlText w:val=""/>
      <w:lvlJc w:val="left"/>
    </w:lvl>
    <w:lvl w:ilvl="8" w:tplc="0694D914">
      <w:numFmt w:val="decimal"/>
      <w:lvlText w:val=""/>
      <w:lvlJc w:val="left"/>
    </w:lvl>
  </w:abstractNum>
  <w:abstractNum w:abstractNumId="8" w15:restartNumberingAfterBreak="0">
    <w:nsid w:val="099A08C1"/>
    <w:multiLevelType w:val="hybridMultilevel"/>
    <w:tmpl w:val="EA3229AA"/>
    <w:lvl w:ilvl="0" w:tplc="EA869A34">
      <w:start w:val="1"/>
      <w:numFmt w:val="bullet"/>
      <w:pStyle w:val="ListParagraph"/>
      <w:lvlText w:val="●"/>
      <w:lvlJc w:val="left"/>
      <w:pPr>
        <w:ind w:left="720" w:hanging="360"/>
      </w:pPr>
    </w:lvl>
    <w:lvl w:ilvl="1" w:tplc="32DC8CCE">
      <w:start w:val="1"/>
      <w:numFmt w:val="bullet"/>
      <w:lvlText w:val="●"/>
      <w:lvlJc w:val="left"/>
      <w:pPr>
        <w:ind w:left="1440" w:hanging="360"/>
      </w:pPr>
    </w:lvl>
    <w:lvl w:ilvl="2" w:tplc="5D644622">
      <w:start w:val="1"/>
      <w:numFmt w:val="bullet"/>
      <w:lvlText w:val="●"/>
      <w:lvlJc w:val="left"/>
      <w:pPr>
        <w:ind w:left="2160" w:hanging="360"/>
      </w:pPr>
    </w:lvl>
    <w:lvl w:ilvl="3" w:tplc="DC508330">
      <w:start w:val="1"/>
      <w:numFmt w:val="bullet"/>
      <w:lvlText w:val="●"/>
      <w:lvlJc w:val="left"/>
      <w:pPr>
        <w:ind w:left="2880" w:hanging="360"/>
      </w:pPr>
    </w:lvl>
    <w:lvl w:ilvl="4" w:tplc="5EBA6E0A">
      <w:start w:val="1"/>
      <w:numFmt w:val="bullet"/>
      <w:lvlText w:val="●"/>
      <w:lvlJc w:val="left"/>
      <w:pPr>
        <w:ind w:left="3600" w:hanging="360"/>
      </w:pPr>
    </w:lvl>
    <w:lvl w:ilvl="5" w:tplc="FA649C10">
      <w:start w:val="1"/>
      <w:numFmt w:val="bullet"/>
      <w:lvlText w:val="●"/>
      <w:lvlJc w:val="left"/>
      <w:pPr>
        <w:ind w:left="4320" w:hanging="360"/>
      </w:pPr>
    </w:lvl>
    <w:lvl w:ilvl="6" w:tplc="78501C2C">
      <w:numFmt w:val="decimal"/>
      <w:lvlText w:val=""/>
      <w:lvlJc w:val="left"/>
    </w:lvl>
    <w:lvl w:ilvl="7" w:tplc="3396658A">
      <w:numFmt w:val="decimal"/>
      <w:lvlText w:val=""/>
      <w:lvlJc w:val="left"/>
    </w:lvl>
    <w:lvl w:ilvl="8" w:tplc="BBE00646">
      <w:numFmt w:val="decimal"/>
      <w:lvlText w:val=""/>
      <w:lvlJc w:val="left"/>
    </w:lvl>
  </w:abstractNum>
  <w:abstractNum w:abstractNumId="9" w15:restartNumberingAfterBreak="0">
    <w:nsid w:val="099A08C2"/>
    <w:multiLevelType w:val="hybridMultilevel"/>
    <w:tmpl w:val="9F3E9208"/>
    <w:lvl w:ilvl="0" w:tplc="E7B242AC">
      <w:start w:val="1"/>
      <w:numFmt w:val="bullet"/>
      <w:lvlText w:val="●"/>
      <w:lvlJc w:val="left"/>
      <w:pPr>
        <w:ind w:left="720" w:hanging="360"/>
      </w:pPr>
    </w:lvl>
    <w:lvl w:ilvl="1" w:tplc="0B10D32A">
      <w:start w:val="1"/>
      <w:numFmt w:val="bullet"/>
      <w:lvlText w:val="●"/>
      <w:lvlJc w:val="left"/>
      <w:pPr>
        <w:ind w:left="1440" w:hanging="360"/>
      </w:pPr>
    </w:lvl>
    <w:lvl w:ilvl="2" w:tplc="76201ECC">
      <w:start w:val="1"/>
      <w:numFmt w:val="bullet"/>
      <w:lvlText w:val="●"/>
      <w:lvlJc w:val="left"/>
      <w:pPr>
        <w:ind w:left="2160" w:hanging="360"/>
      </w:pPr>
    </w:lvl>
    <w:lvl w:ilvl="3" w:tplc="F23A1DB4">
      <w:start w:val="1"/>
      <w:numFmt w:val="bullet"/>
      <w:lvlText w:val="●"/>
      <w:lvlJc w:val="left"/>
      <w:pPr>
        <w:ind w:left="2880" w:hanging="360"/>
      </w:pPr>
    </w:lvl>
    <w:lvl w:ilvl="4" w:tplc="D554B310">
      <w:start w:val="1"/>
      <w:numFmt w:val="bullet"/>
      <w:lvlText w:val="●"/>
      <w:lvlJc w:val="left"/>
      <w:pPr>
        <w:ind w:left="3600" w:hanging="360"/>
      </w:pPr>
    </w:lvl>
    <w:lvl w:ilvl="5" w:tplc="13168E90">
      <w:start w:val="1"/>
      <w:numFmt w:val="bullet"/>
      <w:lvlText w:val="●"/>
      <w:lvlJc w:val="left"/>
      <w:pPr>
        <w:ind w:left="4320" w:hanging="360"/>
      </w:pPr>
    </w:lvl>
    <w:lvl w:ilvl="6" w:tplc="BADE85EA">
      <w:numFmt w:val="decimal"/>
      <w:lvlText w:val=""/>
      <w:lvlJc w:val="left"/>
    </w:lvl>
    <w:lvl w:ilvl="7" w:tplc="FCDC2DDE">
      <w:numFmt w:val="decimal"/>
      <w:lvlText w:val=""/>
      <w:lvlJc w:val="left"/>
    </w:lvl>
    <w:lvl w:ilvl="8" w:tplc="EC6457E8">
      <w:numFmt w:val="decimal"/>
      <w:lvlText w:val=""/>
      <w:lvlJc w:val="left"/>
    </w:lvl>
  </w:abstractNum>
  <w:abstractNum w:abstractNumId="10" w15:restartNumberingAfterBreak="0">
    <w:nsid w:val="099A08C3"/>
    <w:multiLevelType w:val="hybridMultilevel"/>
    <w:tmpl w:val="D9EE2BEE"/>
    <w:lvl w:ilvl="0" w:tplc="A6F0DED4">
      <w:start w:val="1"/>
      <w:numFmt w:val="bullet"/>
      <w:lvlText w:val="●"/>
      <w:lvlJc w:val="left"/>
      <w:pPr>
        <w:ind w:left="720" w:hanging="360"/>
      </w:pPr>
    </w:lvl>
    <w:lvl w:ilvl="1" w:tplc="093CC4CA">
      <w:start w:val="1"/>
      <w:numFmt w:val="bullet"/>
      <w:lvlText w:val="●"/>
      <w:lvlJc w:val="left"/>
      <w:pPr>
        <w:ind w:left="1440" w:hanging="360"/>
      </w:pPr>
    </w:lvl>
    <w:lvl w:ilvl="2" w:tplc="14788A9C">
      <w:start w:val="1"/>
      <w:numFmt w:val="bullet"/>
      <w:lvlText w:val="●"/>
      <w:lvlJc w:val="left"/>
      <w:pPr>
        <w:ind w:left="2160" w:hanging="360"/>
      </w:pPr>
    </w:lvl>
    <w:lvl w:ilvl="3" w:tplc="F648E3B6">
      <w:start w:val="1"/>
      <w:numFmt w:val="bullet"/>
      <w:lvlText w:val="●"/>
      <w:lvlJc w:val="left"/>
      <w:pPr>
        <w:ind w:left="2880" w:hanging="360"/>
      </w:pPr>
    </w:lvl>
    <w:lvl w:ilvl="4" w:tplc="6456D62A">
      <w:start w:val="1"/>
      <w:numFmt w:val="bullet"/>
      <w:lvlText w:val="●"/>
      <w:lvlJc w:val="left"/>
      <w:pPr>
        <w:ind w:left="3600" w:hanging="360"/>
      </w:pPr>
    </w:lvl>
    <w:lvl w:ilvl="5" w:tplc="CAE43970">
      <w:start w:val="1"/>
      <w:numFmt w:val="bullet"/>
      <w:lvlText w:val="●"/>
      <w:lvlJc w:val="left"/>
      <w:pPr>
        <w:ind w:left="4320" w:hanging="360"/>
      </w:pPr>
    </w:lvl>
    <w:lvl w:ilvl="6" w:tplc="0400DEAE">
      <w:numFmt w:val="decimal"/>
      <w:lvlText w:val=""/>
      <w:lvlJc w:val="left"/>
    </w:lvl>
    <w:lvl w:ilvl="7" w:tplc="766A39C0">
      <w:numFmt w:val="decimal"/>
      <w:lvlText w:val=""/>
      <w:lvlJc w:val="left"/>
    </w:lvl>
    <w:lvl w:ilvl="8" w:tplc="D1E25AA6">
      <w:numFmt w:val="decimal"/>
      <w:lvlText w:val=""/>
      <w:lvlJc w:val="left"/>
    </w:lvl>
  </w:abstractNum>
  <w:abstractNum w:abstractNumId="11" w15:restartNumberingAfterBreak="0">
    <w:nsid w:val="099A08C4"/>
    <w:multiLevelType w:val="hybridMultilevel"/>
    <w:tmpl w:val="F3964DE4"/>
    <w:lvl w:ilvl="0" w:tplc="9B409336">
      <w:start w:val="1"/>
      <w:numFmt w:val="bullet"/>
      <w:lvlText w:val="●"/>
      <w:lvlJc w:val="left"/>
      <w:pPr>
        <w:ind w:left="720" w:hanging="360"/>
      </w:pPr>
    </w:lvl>
    <w:lvl w:ilvl="1" w:tplc="0C58D33E">
      <w:start w:val="1"/>
      <w:numFmt w:val="bullet"/>
      <w:lvlText w:val="●"/>
      <w:lvlJc w:val="left"/>
      <w:pPr>
        <w:ind w:left="1440" w:hanging="360"/>
      </w:pPr>
    </w:lvl>
    <w:lvl w:ilvl="2" w:tplc="97DC53D8">
      <w:start w:val="1"/>
      <w:numFmt w:val="bullet"/>
      <w:lvlText w:val="●"/>
      <w:lvlJc w:val="left"/>
      <w:pPr>
        <w:ind w:left="2160" w:hanging="360"/>
      </w:pPr>
    </w:lvl>
    <w:lvl w:ilvl="3" w:tplc="0AAA6CD2">
      <w:start w:val="1"/>
      <w:numFmt w:val="bullet"/>
      <w:lvlText w:val="●"/>
      <w:lvlJc w:val="left"/>
      <w:pPr>
        <w:ind w:left="2880" w:hanging="360"/>
      </w:pPr>
    </w:lvl>
    <w:lvl w:ilvl="4" w:tplc="13086FC0">
      <w:start w:val="1"/>
      <w:numFmt w:val="bullet"/>
      <w:lvlText w:val="●"/>
      <w:lvlJc w:val="left"/>
      <w:pPr>
        <w:ind w:left="3600" w:hanging="360"/>
      </w:pPr>
    </w:lvl>
    <w:lvl w:ilvl="5" w:tplc="76D41BD4">
      <w:start w:val="1"/>
      <w:numFmt w:val="bullet"/>
      <w:lvlText w:val="●"/>
      <w:lvlJc w:val="left"/>
      <w:pPr>
        <w:ind w:left="4320" w:hanging="360"/>
      </w:pPr>
    </w:lvl>
    <w:lvl w:ilvl="6" w:tplc="D9008810">
      <w:numFmt w:val="decimal"/>
      <w:lvlText w:val=""/>
      <w:lvlJc w:val="left"/>
    </w:lvl>
    <w:lvl w:ilvl="7" w:tplc="79565EFE">
      <w:numFmt w:val="decimal"/>
      <w:lvlText w:val=""/>
      <w:lvlJc w:val="left"/>
    </w:lvl>
    <w:lvl w:ilvl="8" w:tplc="998E7440">
      <w:numFmt w:val="decimal"/>
      <w:lvlText w:val=""/>
      <w:lvlJc w:val="left"/>
    </w:lvl>
  </w:abstractNum>
  <w:abstractNum w:abstractNumId="12" w15:restartNumberingAfterBreak="0">
    <w:nsid w:val="099A08C5"/>
    <w:multiLevelType w:val="hybridMultilevel"/>
    <w:tmpl w:val="AFCA71D6"/>
    <w:lvl w:ilvl="0" w:tplc="81DC7D88">
      <w:start w:val="1"/>
      <w:numFmt w:val="bullet"/>
      <w:lvlText w:val="●"/>
      <w:lvlJc w:val="left"/>
      <w:pPr>
        <w:ind w:left="720" w:hanging="360"/>
      </w:pPr>
    </w:lvl>
    <w:lvl w:ilvl="1" w:tplc="68388824">
      <w:start w:val="1"/>
      <w:numFmt w:val="bullet"/>
      <w:lvlText w:val="●"/>
      <w:lvlJc w:val="left"/>
      <w:pPr>
        <w:ind w:left="1440" w:hanging="360"/>
      </w:pPr>
    </w:lvl>
    <w:lvl w:ilvl="2" w:tplc="70A61AA0">
      <w:start w:val="1"/>
      <w:numFmt w:val="bullet"/>
      <w:lvlText w:val="●"/>
      <w:lvlJc w:val="left"/>
      <w:pPr>
        <w:ind w:left="2160" w:hanging="360"/>
      </w:pPr>
    </w:lvl>
    <w:lvl w:ilvl="3" w:tplc="F474951E">
      <w:start w:val="1"/>
      <w:numFmt w:val="bullet"/>
      <w:lvlText w:val="●"/>
      <w:lvlJc w:val="left"/>
      <w:pPr>
        <w:ind w:left="2880" w:hanging="360"/>
      </w:pPr>
    </w:lvl>
    <w:lvl w:ilvl="4" w:tplc="36E0A96E">
      <w:start w:val="1"/>
      <w:numFmt w:val="bullet"/>
      <w:lvlText w:val="●"/>
      <w:lvlJc w:val="left"/>
      <w:pPr>
        <w:ind w:left="3600" w:hanging="360"/>
      </w:pPr>
    </w:lvl>
    <w:lvl w:ilvl="5" w:tplc="765C218E">
      <w:start w:val="1"/>
      <w:numFmt w:val="bullet"/>
      <w:lvlText w:val="●"/>
      <w:lvlJc w:val="left"/>
      <w:pPr>
        <w:ind w:left="4320" w:hanging="360"/>
      </w:pPr>
    </w:lvl>
    <w:lvl w:ilvl="6" w:tplc="ABE63918">
      <w:numFmt w:val="decimal"/>
      <w:lvlText w:val=""/>
      <w:lvlJc w:val="left"/>
    </w:lvl>
    <w:lvl w:ilvl="7" w:tplc="DA6C0878">
      <w:numFmt w:val="decimal"/>
      <w:lvlText w:val=""/>
      <w:lvlJc w:val="left"/>
    </w:lvl>
    <w:lvl w:ilvl="8" w:tplc="25F463C4">
      <w:numFmt w:val="decimal"/>
      <w:lvlText w:val=""/>
      <w:lvlJc w:val="left"/>
    </w:lvl>
  </w:abstractNum>
  <w:abstractNum w:abstractNumId="13" w15:restartNumberingAfterBreak="0">
    <w:nsid w:val="099A08C6"/>
    <w:multiLevelType w:val="hybridMultilevel"/>
    <w:tmpl w:val="2F121E0A"/>
    <w:lvl w:ilvl="0" w:tplc="C20CBB40">
      <w:start w:val="1"/>
      <w:numFmt w:val="bullet"/>
      <w:lvlText w:val="●"/>
      <w:lvlJc w:val="left"/>
      <w:pPr>
        <w:ind w:left="720" w:hanging="360"/>
      </w:pPr>
    </w:lvl>
    <w:lvl w:ilvl="1" w:tplc="3C6AFA4A">
      <w:start w:val="1"/>
      <w:numFmt w:val="bullet"/>
      <w:lvlText w:val="●"/>
      <w:lvlJc w:val="left"/>
      <w:pPr>
        <w:ind w:left="1440" w:hanging="360"/>
      </w:pPr>
    </w:lvl>
    <w:lvl w:ilvl="2" w:tplc="742080AC">
      <w:start w:val="1"/>
      <w:numFmt w:val="bullet"/>
      <w:lvlText w:val="●"/>
      <w:lvlJc w:val="left"/>
      <w:pPr>
        <w:ind w:left="2160" w:hanging="360"/>
      </w:pPr>
    </w:lvl>
    <w:lvl w:ilvl="3" w:tplc="C32E6210">
      <w:start w:val="1"/>
      <w:numFmt w:val="bullet"/>
      <w:lvlText w:val="●"/>
      <w:lvlJc w:val="left"/>
      <w:pPr>
        <w:ind w:left="2880" w:hanging="360"/>
      </w:pPr>
    </w:lvl>
    <w:lvl w:ilvl="4" w:tplc="9EF0C51E">
      <w:start w:val="1"/>
      <w:numFmt w:val="bullet"/>
      <w:lvlText w:val="●"/>
      <w:lvlJc w:val="left"/>
      <w:pPr>
        <w:ind w:left="3600" w:hanging="360"/>
      </w:pPr>
    </w:lvl>
    <w:lvl w:ilvl="5" w:tplc="9776F076">
      <w:start w:val="1"/>
      <w:numFmt w:val="bullet"/>
      <w:lvlText w:val="●"/>
      <w:lvlJc w:val="left"/>
      <w:pPr>
        <w:ind w:left="4320" w:hanging="360"/>
      </w:pPr>
    </w:lvl>
    <w:lvl w:ilvl="6" w:tplc="83BAEF48">
      <w:numFmt w:val="decimal"/>
      <w:lvlText w:val=""/>
      <w:lvlJc w:val="left"/>
    </w:lvl>
    <w:lvl w:ilvl="7" w:tplc="3752C994">
      <w:numFmt w:val="decimal"/>
      <w:lvlText w:val=""/>
      <w:lvlJc w:val="left"/>
    </w:lvl>
    <w:lvl w:ilvl="8" w:tplc="D5D25746">
      <w:numFmt w:val="decimal"/>
      <w:lvlText w:val=""/>
      <w:lvlJc w:val="left"/>
    </w:lvl>
  </w:abstractNum>
  <w:abstractNum w:abstractNumId="14" w15:restartNumberingAfterBreak="0">
    <w:nsid w:val="099A08C7"/>
    <w:multiLevelType w:val="hybridMultilevel"/>
    <w:tmpl w:val="822C54D0"/>
    <w:lvl w:ilvl="0" w:tplc="2EBAF940">
      <w:start w:val="1"/>
      <w:numFmt w:val="bullet"/>
      <w:lvlText w:val="●"/>
      <w:lvlJc w:val="left"/>
      <w:pPr>
        <w:ind w:left="720" w:hanging="360"/>
      </w:pPr>
    </w:lvl>
    <w:lvl w:ilvl="1" w:tplc="CEAE88BE">
      <w:start w:val="1"/>
      <w:numFmt w:val="bullet"/>
      <w:lvlText w:val="●"/>
      <w:lvlJc w:val="left"/>
      <w:pPr>
        <w:ind w:left="1440" w:hanging="360"/>
      </w:pPr>
    </w:lvl>
    <w:lvl w:ilvl="2" w:tplc="8390A3E6">
      <w:start w:val="1"/>
      <w:numFmt w:val="bullet"/>
      <w:lvlText w:val="●"/>
      <w:lvlJc w:val="left"/>
      <w:pPr>
        <w:ind w:left="2160" w:hanging="360"/>
      </w:pPr>
    </w:lvl>
    <w:lvl w:ilvl="3" w:tplc="2BCA441A">
      <w:start w:val="1"/>
      <w:numFmt w:val="bullet"/>
      <w:lvlText w:val="●"/>
      <w:lvlJc w:val="left"/>
      <w:pPr>
        <w:ind w:left="2880" w:hanging="360"/>
      </w:pPr>
    </w:lvl>
    <w:lvl w:ilvl="4" w:tplc="11DA2108">
      <w:start w:val="1"/>
      <w:numFmt w:val="bullet"/>
      <w:lvlText w:val="●"/>
      <w:lvlJc w:val="left"/>
      <w:pPr>
        <w:ind w:left="3600" w:hanging="360"/>
      </w:pPr>
    </w:lvl>
    <w:lvl w:ilvl="5" w:tplc="A2ECE52E">
      <w:start w:val="1"/>
      <w:numFmt w:val="bullet"/>
      <w:lvlText w:val="●"/>
      <w:lvlJc w:val="left"/>
      <w:pPr>
        <w:ind w:left="4320" w:hanging="360"/>
      </w:pPr>
    </w:lvl>
    <w:lvl w:ilvl="6" w:tplc="A9385C0C">
      <w:numFmt w:val="decimal"/>
      <w:lvlText w:val=""/>
      <w:lvlJc w:val="left"/>
    </w:lvl>
    <w:lvl w:ilvl="7" w:tplc="C71611E2">
      <w:numFmt w:val="decimal"/>
      <w:lvlText w:val=""/>
      <w:lvlJc w:val="left"/>
    </w:lvl>
    <w:lvl w:ilvl="8" w:tplc="6786E4BA">
      <w:numFmt w:val="decimal"/>
      <w:lvlText w:val=""/>
      <w:lvlJc w:val="left"/>
    </w:lvl>
  </w:abstractNum>
  <w:abstractNum w:abstractNumId="15" w15:restartNumberingAfterBreak="0">
    <w:nsid w:val="099A08C8"/>
    <w:multiLevelType w:val="hybridMultilevel"/>
    <w:tmpl w:val="35B6EFBA"/>
    <w:lvl w:ilvl="0" w:tplc="4A9000E0">
      <w:start w:val="1"/>
      <w:numFmt w:val="bullet"/>
      <w:lvlText w:val="●"/>
      <w:lvlJc w:val="left"/>
      <w:pPr>
        <w:ind w:left="720" w:hanging="360"/>
      </w:pPr>
    </w:lvl>
    <w:lvl w:ilvl="1" w:tplc="09F4290C">
      <w:start w:val="1"/>
      <w:numFmt w:val="bullet"/>
      <w:lvlText w:val="●"/>
      <w:lvlJc w:val="left"/>
      <w:pPr>
        <w:ind w:left="1440" w:hanging="360"/>
      </w:pPr>
    </w:lvl>
    <w:lvl w:ilvl="2" w:tplc="3AA88E46">
      <w:start w:val="1"/>
      <w:numFmt w:val="bullet"/>
      <w:lvlText w:val="●"/>
      <w:lvlJc w:val="left"/>
      <w:pPr>
        <w:ind w:left="2160" w:hanging="360"/>
      </w:pPr>
    </w:lvl>
    <w:lvl w:ilvl="3" w:tplc="B74EA826">
      <w:start w:val="1"/>
      <w:numFmt w:val="bullet"/>
      <w:lvlText w:val="●"/>
      <w:lvlJc w:val="left"/>
      <w:pPr>
        <w:ind w:left="2880" w:hanging="360"/>
      </w:pPr>
    </w:lvl>
    <w:lvl w:ilvl="4" w:tplc="548C141C">
      <w:start w:val="1"/>
      <w:numFmt w:val="bullet"/>
      <w:lvlText w:val="●"/>
      <w:lvlJc w:val="left"/>
      <w:pPr>
        <w:ind w:left="3600" w:hanging="360"/>
      </w:pPr>
    </w:lvl>
    <w:lvl w:ilvl="5" w:tplc="BBAC37E0">
      <w:start w:val="1"/>
      <w:numFmt w:val="bullet"/>
      <w:lvlText w:val="●"/>
      <w:lvlJc w:val="left"/>
      <w:pPr>
        <w:ind w:left="4320" w:hanging="360"/>
      </w:pPr>
    </w:lvl>
    <w:lvl w:ilvl="6" w:tplc="F8EE6564">
      <w:numFmt w:val="decimal"/>
      <w:lvlText w:val=""/>
      <w:lvlJc w:val="left"/>
    </w:lvl>
    <w:lvl w:ilvl="7" w:tplc="080C27D4">
      <w:numFmt w:val="decimal"/>
      <w:lvlText w:val=""/>
      <w:lvlJc w:val="left"/>
    </w:lvl>
    <w:lvl w:ilvl="8" w:tplc="4BE28886">
      <w:numFmt w:val="decimal"/>
      <w:lvlText w:val=""/>
      <w:lvlJc w:val="left"/>
    </w:lvl>
  </w:abstractNum>
  <w:abstractNum w:abstractNumId="16" w15:restartNumberingAfterBreak="0">
    <w:nsid w:val="099A08C9"/>
    <w:multiLevelType w:val="hybridMultilevel"/>
    <w:tmpl w:val="5D76E5C0"/>
    <w:lvl w:ilvl="0" w:tplc="A7E44E2A">
      <w:start w:val="1"/>
      <w:numFmt w:val="bullet"/>
      <w:lvlText w:val="●"/>
      <w:lvlJc w:val="left"/>
      <w:pPr>
        <w:ind w:left="720" w:hanging="360"/>
      </w:pPr>
    </w:lvl>
    <w:lvl w:ilvl="1" w:tplc="31562796">
      <w:start w:val="1"/>
      <w:numFmt w:val="bullet"/>
      <w:lvlText w:val="●"/>
      <w:lvlJc w:val="left"/>
      <w:pPr>
        <w:ind w:left="1440" w:hanging="360"/>
      </w:pPr>
    </w:lvl>
    <w:lvl w:ilvl="2" w:tplc="13C25ABA">
      <w:start w:val="1"/>
      <w:numFmt w:val="bullet"/>
      <w:lvlText w:val="●"/>
      <w:lvlJc w:val="left"/>
      <w:pPr>
        <w:ind w:left="2160" w:hanging="360"/>
      </w:pPr>
    </w:lvl>
    <w:lvl w:ilvl="3" w:tplc="1B0C0FFE">
      <w:start w:val="1"/>
      <w:numFmt w:val="bullet"/>
      <w:lvlText w:val="●"/>
      <w:lvlJc w:val="left"/>
      <w:pPr>
        <w:ind w:left="2880" w:hanging="360"/>
      </w:pPr>
    </w:lvl>
    <w:lvl w:ilvl="4" w:tplc="F39A259A">
      <w:start w:val="1"/>
      <w:numFmt w:val="bullet"/>
      <w:lvlText w:val="●"/>
      <w:lvlJc w:val="left"/>
      <w:pPr>
        <w:ind w:left="3600" w:hanging="360"/>
      </w:pPr>
    </w:lvl>
    <w:lvl w:ilvl="5" w:tplc="E5766AF8">
      <w:start w:val="1"/>
      <w:numFmt w:val="bullet"/>
      <w:lvlText w:val="●"/>
      <w:lvlJc w:val="left"/>
      <w:pPr>
        <w:ind w:left="4320" w:hanging="360"/>
      </w:pPr>
    </w:lvl>
    <w:lvl w:ilvl="6" w:tplc="309C2510">
      <w:numFmt w:val="decimal"/>
      <w:lvlText w:val=""/>
      <w:lvlJc w:val="left"/>
    </w:lvl>
    <w:lvl w:ilvl="7" w:tplc="3C3418F4">
      <w:numFmt w:val="decimal"/>
      <w:lvlText w:val=""/>
      <w:lvlJc w:val="left"/>
    </w:lvl>
    <w:lvl w:ilvl="8" w:tplc="B4C6B2F4">
      <w:numFmt w:val="decimal"/>
      <w:lvlText w:val=""/>
      <w:lvlJc w:val="left"/>
    </w:lvl>
  </w:abstractNum>
  <w:abstractNum w:abstractNumId="17" w15:restartNumberingAfterBreak="0">
    <w:nsid w:val="3AAE549C"/>
    <w:multiLevelType w:val="hybridMultilevel"/>
    <w:tmpl w:val="6D38717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33173008">
    <w:abstractNumId w:val="8"/>
  </w:num>
  <w:num w:numId="2" w16cid:durableId="1043556680">
    <w:abstractNumId w:val="9"/>
  </w:num>
  <w:num w:numId="3" w16cid:durableId="1589459268">
    <w:abstractNumId w:val="10"/>
  </w:num>
  <w:num w:numId="4" w16cid:durableId="350569022">
    <w:abstractNumId w:val="11"/>
  </w:num>
  <w:num w:numId="5" w16cid:durableId="508181952">
    <w:abstractNumId w:val="12"/>
  </w:num>
  <w:num w:numId="6" w16cid:durableId="1793547068">
    <w:abstractNumId w:val="13"/>
  </w:num>
  <w:num w:numId="7" w16cid:durableId="1280071105">
    <w:abstractNumId w:val="14"/>
  </w:num>
  <w:num w:numId="8" w16cid:durableId="104540662">
    <w:abstractNumId w:val="15"/>
  </w:num>
  <w:num w:numId="9" w16cid:durableId="604269668">
    <w:abstractNumId w:val="16"/>
  </w:num>
  <w:num w:numId="10" w16cid:durableId="1777823184">
    <w:abstractNumId w:val="0"/>
  </w:num>
  <w:num w:numId="11" w16cid:durableId="476609644">
    <w:abstractNumId w:val="1"/>
  </w:num>
  <w:num w:numId="12" w16cid:durableId="1868716629">
    <w:abstractNumId w:val="2"/>
  </w:num>
  <w:num w:numId="13" w16cid:durableId="1387219446">
    <w:abstractNumId w:val="3"/>
  </w:num>
  <w:num w:numId="14" w16cid:durableId="1371371991">
    <w:abstractNumId w:val="4"/>
  </w:num>
  <w:num w:numId="15" w16cid:durableId="2063206588">
    <w:abstractNumId w:val="5"/>
  </w:num>
  <w:num w:numId="16" w16cid:durableId="327561814">
    <w:abstractNumId w:val="6"/>
  </w:num>
  <w:num w:numId="17" w16cid:durableId="1250970066">
    <w:abstractNumId w:val="7"/>
  </w:num>
  <w:num w:numId="18" w16cid:durableId="12449917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ouck Lubon">
    <w15:presenceInfo w15:providerId="AD" w15:userId="S::anouck.lubon@kuleuven.be::4b99e93a-eda5-42bd-9281-6ae64263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53044"/>
    <w:rsid w:val="000629CC"/>
    <w:rsid w:val="000A62EA"/>
    <w:rsid w:val="000B06B6"/>
    <w:rsid w:val="000D43F5"/>
    <w:rsid w:val="001319A4"/>
    <w:rsid w:val="00146DED"/>
    <w:rsid w:val="00181FD4"/>
    <w:rsid w:val="00184D35"/>
    <w:rsid w:val="00187EAF"/>
    <w:rsid w:val="001F2243"/>
    <w:rsid w:val="00210DEC"/>
    <w:rsid w:val="00250681"/>
    <w:rsid w:val="002C19E0"/>
    <w:rsid w:val="002C44F1"/>
    <w:rsid w:val="002D33B8"/>
    <w:rsid w:val="002F4AB8"/>
    <w:rsid w:val="003071D7"/>
    <w:rsid w:val="00346FEE"/>
    <w:rsid w:val="00374C03"/>
    <w:rsid w:val="003A7E12"/>
    <w:rsid w:val="003F7A7B"/>
    <w:rsid w:val="00441353"/>
    <w:rsid w:val="004C4551"/>
    <w:rsid w:val="004F4C41"/>
    <w:rsid w:val="004F6D4F"/>
    <w:rsid w:val="00556BF4"/>
    <w:rsid w:val="0055739E"/>
    <w:rsid w:val="00562E4F"/>
    <w:rsid w:val="00594066"/>
    <w:rsid w:val="005A4F63"/>
    <w:rsid w:val="005C665D"/>
    <w:rsid w:val="00600837"/>
    <w:rsid w:val="006D45BD"/>
    <w:rsid w:val="006D58E3"/>
    <w:rsid w:val="00701741"/>
    <w:rsid w:val="00735B8C"/>
    <w:rsid w:val="0074234A"/>
    <w:rsid w:val="00756242"/>
    <w:rsid w:val="00796238"/>
    <w:rsid w:val="007A1DFB"/>
    <w:rsid w:val="00846786"/>
    <w:rsid w:val="00846DFE"/>
    <w:rsid w:val="00860511"/>
    <w:rsid w:val="008940EA"/>
    <w:rsid w:val="008B6F02"/>
    <w:rsid w:val="008C1D28"/>
    <w:rsid w:val="008C6705"/>
    <w:rsid w:val="008E7F3D"/>
    <w:rsid w:val="00906E6F"/>
    <w:rsid w:val="00943DD6"/>
    <w:rsid w:val="0094799D"/>
    <w:rsid w:val="00954C02"/>
    <w:rsid w:val="00966E6B"/>
    <w:rsid w:val="009A3FA1"/>
    <w:rsid w:val="009B6CCC"/>
    <w:rsid w:val="009C3A77"/>
    <w:rsid w:val="009C6A8F"/>
    <w:rsid w:val="009F05E9"/>
    <w:rsid w:val="009F0A30"/>
    <w:rsid w:val="00A07F5D"/>
    <w:rsid w:val="00A543CD"/>
    <w:rsid w:val="00AA70B5"/>
    <w:rsid w:val="00AB363B"/>
    <w:rsid w:val="00AB753D"/>
    <w:rsid w:val="00B07BDE"/>
    <w:rsid w:val="00B1697D"/>
    <w:rsid w:val="00B268BF"/>
    <w:rsid w:val="00B45883"/>
    <w:rsid w:val="00B515C2"/>
    <w:rsid w:val="00B66855"/>
    <w:rsid w:val="00BA3CA9"/>
    <w:rsid w:val="00BD09AB"/>
    <w:rsid w:val="00BD2BE4"/>
    <w:rsid w:val="00BD4C65"/>
    <w:rsid w:val="00C03580"/>
    <w:rsid w:val="00C04F10"/>
    <w:rsid w:val="00C11755"/>
    <w:rsid w:val="00C67135"/>
    <w:rsid w:val="00C76E13"/>
    <w:rsid w:val="00C90523"/>
    <w:rsid w:val="00C90EEC"/>
    <w:rsid w:val="00CB2F07"/>
    <w:rsid w:val="00CC0462"/>
    <w:rsid w:val="00D73851"/>
    <w:rsid w:val="00D81046"/>
    <w:rsid w:val="00E01725"/>
    <w:rsid w:val="00E02B3C"/>
    <w:rsid w:val="00E07406"/>
    <w:rsid w:val="00E320DD"/>
    <w:rsid w:val="00E34C35"/>
    <w:rsid w:val="00E53353"/>
    <w:rsid w:val="00E82CD0"/>
    <w:rsid w:val="00E87285"/>
    <w:rsid w:val="00E903F8"/>
    <w:rsid w:val="00EA1CBA"/>
    <w:rsid w:val="00F917D4"/>
    <w:rsid w:val="00FF5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4E034"/>
  <w14:defaultImageDpi w14:val="300"/>
  <w15:docId w15:val="{29641A56-35FC-404B-B382-B9345AD5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B07BDE"/>
    <w:rPr>
      <w:sz w:val="16"/>
      <w:szCs w:val="16"/>
    </w:rPr>
  </w:style>
  <w:style w:type="paragraph" w:styleId="CommentText">
    <w:name w:val="annotation text"/>
    <w:basedOn w:val="Normal"/>
    <w:link w:val="CommentTextChar"/>
    <w:uiPriority w:val="99"/>
    <w:semiHidden/>
    <w:unhideWhenUsed/>
    <w:rsid w:val="00B07BDE"/>
    <w:rPr>
      <w:sz w:val="20"/>
    </w:rPr>
  </w:style>
  <w:style w:type="character" w:customStyle="1" w:styleId="CommentTextChar">
    <w:name w:val="Comment Text Char"/>
    <w:basedOn w:val="DefaultParagraphFont"/>
    <w:link w:val="CommentText"/>
    <w:uiPriority w:val="99"/>
    <w:semiHidden/>
    <w:rsid w:val="00B07BD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07BDE"/>
    <w:rPr>
      <w:b/>
      <w:bCs/>
    </w:rPr>
  </w:style>
  <w:style w:type="character" w:customStyle="1" w:styleId="CommentSubjectChar">
    <w:name w:val="Comment Subject Char"/>
    <w:basedOn w:val="CommentTextChar"/>
    <w:link w:val="CommentSubject"/>
    <w:uiPriority w:val="99"/>
    <w:semiHidden/>
    <w:rsid w:val="00B07BDE"/>
    <w:rPr>
      <w:rFonts w:ascii="Arial" w:eastAsia="Times New Roman" w:hAnsi="Arial" w:cs="Times New Roman"/>
      <w:b/>
      <w:bCs/>
      <w:sz w:val="20"/>
      <w:szCs w:val="20"/>
    </w:rPr>
  </w:style>
  <w:style w:type="paragraph" w:styleId="Revision">
    <w:name w:val="Revision"/>
    <w:hidden/>
    <w:uiPriority w:val="99"/>
    <w:semiHidden/>
    <w:rsid w:val="00184D35"/>
    <w:rPr>
      <w:rFonts w:ascii="Arial" w:eastAsia="Times New Roman" w:hAnsi="Arial" w:cs="Times New Roman"/>
      <w:sz w:val="18"/>
      <w:szCs w:val="20"/>
    </w:rPr>
  </w:style>
  <w:style w:type="paragraph" w:styleId="NormalWeb">
    <w:name w:val="Normal (Web)"/>
    <w:basedOn w:val="Normal"/>
    <w:uiPriority w:val="99"/>
    <w:unhideWhenUsed/>
    <w:rsid w:val="005A4F63"/>
    <w:pPr>
      <w:overflowPunct/>
      <w:autoSpaceDE/>
      <w:autoSpaceDN/>
      <w:adjustRightInd/>
      <w:spacing w:before="100" w:beforeAutospacing="1" w:after="100" w:afterAutospacing="1"/>
    </w:pPr>
    <w:rPr>
      <w:rFonts w:ascii="Times New Roman" w:hAnsi="Times New Roman"/>
      <w:sz w:val="24"/>
      <w:szCs w:val="24"/>
      <w:lang w:val="nl-BE" w:eastAsia="nl-BE"/>
    </w:rPr>
  </w:style>
  <w:style w:type="character" w:styleId="Hyperlink">
    <w:name w:val="Hyperlink"/>
    <w:basedOn w:val="DefaultParagraphFont"/>
    <w:uiPriority w:val="99"/>
    <w:unhideWhenUsed/>
    <w:rsid w:val="003071D7"/>
    <w:rPr>
      <w:color w:val="0000FF" w:themeColor="hyperlink"/>
      <w:u w:val="single"/>
    </w:rPr>
  </w:style>
  <w:style w:type="character" w:styleId="UnresolvedMention">
    <w:name w:val="Unresolved Mention"/>
    <w:basedOn w:val="DefaultParagraphFont"/>
    <w:uiPriority w:val="99"/>
    <w:semiHidden/>
    <w:unhideWhenUsed/>
    <w:rsid w:val="00307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76700">
      <w:bodyDiv w:val="1"/>
      <w:marLeft w:val="0"/>
      <w:marRight w:val="0"/>
      <w:marTop w:val="0"/>
      <w:marBottom w:val="0"/>
      <w:divBdr>
        <w:top w:val="none" w:sz="0" w:space="0" w:color="auto"/>
        <w:left w:val="none" w:sz="0" w:space="0" w:color="auto"/>
        <w:bottom w:val="none" w:sz="0" w:space="0" w:color="auto"/>
        <w:right w:val="none" w:sz="0" w:space="0" w:color="auto"/>
      </w:divBdr>
    </w:div>
    <w:div w:id="1359547495">
      <w:bodyDiv w:val="1"/>
      <w:marLeft w:val="0"/>
      <w:marRight w:val="0"/>
      <w:marTop w:val="0"/>
      <w:marBottom w:val="0"/>
      <w:divBdr>
        <w:top w:val="none" w:sz="0" w:space="0" w:color="auto"/>
        <w:left w:val="none" w:sz="0" w:space="0" w:color="auto"/>
        <w:bottom w:val="none" w:sz="0" w:space="0" w:color="auto"/>
        <w:right w:val="none" w:sz="0" w:space="0" w:color="auto"/>
      </w:divBdr>
    </w:div>
    <w:div w:id="1806122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13"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lesender.belnet.be"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C14/22/062</Project_x0020_Ref.>
    <Code xmlns="d2b4f59a-05ce-4744-9d1c-9dd30147ee09">3H220296</Code>
    <FundingCallID xmlns="d2b4f59a-05ce-4744-9d1c-9dd30147ee09">39759</FundingCallID>
    <_dlc_DocId xmlns="d2b4f59a-05ce-4744-9d1c-9dd30147ee09">P4FNSWA4HVKW-73199252-11541</_dlc_DocId>
    <_dlc_DocIdUrl xmlns="d2b4f59a-05ce-4744-9d1c-9dd30147ee09">
      <Url>https://www.groupware.kuleuven.be/sites/dmpmt/_layouts/15/DocIdRedir.aspx?ID=P4FNSWA4HVKW-73199252-11541</Url>
      <Description>P4FNSWA4HVKW-73199252-11541</Description>
    </_dlc_DocIdUrl>
    <TypeDoc xmlns="de64d03d-2dbc-4782-9fbf-1d8df1c50cf7">Initial</TypeDoc>
    <FormID xmlns="d2b4f59a-05ce-4744-9d1c-9dd30147ee09">2227</FormID>
  </documentManagement>
</p:properties>
</file>

<file path=customXml/itemProps1.xml><?xml version="1.0" encoding="utf-8"?>
<ds:datastoreItem xmlns:ds="http://schemas.openxmlformats.org/officeDocument/2006/customXml" ds:itemID="{91245E8A-9CBE-4647-A231-B6AD58E9A6B4}"/>
</file>

<file path=customXml/itemProps2.xml><?xml version="1.0" encoding="utf-8"?>
<ds:datastoreItem xmlns:ds="http://schemas.openxmlformats.org/officeDocument/2006/customXml" ds:itemID="{6AD3A5F6-B4F1-45AA-A076-0DA38F18B141}"/>
</file>

<file path=customXml/itemProps3.xml><?xml version="1.0" encoding="utf-8"?>
<ds:datastoreItem xmlns:ds="http://schemas.openxmlformats.org/officeDocument/2006/customXml" ds:itemID="{FC1D5293-1E20-4620-BF53-C65CB2FF7F49}"/>
</file>

<file path=customXml/itemProps4.xml><?xml version="1.0" encoding="utf-8"?>
<ds:datastoreItem xmlns:ds="http://schemas.openxmlformats.org/officeDocument/2006/customXml" ds:itemID="{6F6B1F1D-8A63-4247-82E7-CB744D87F87B}"/>
</file>

<file path=customXml/itemProps5.xml><?xml version="1.0" encoding="utf-8"?>
<ds:datastoreItem xmlns:ds="http://schemas.openxmlformats.org/officeDocument/2006/customXml" ds:itemID="{F6FFD5D6-12E1-4ED9-A99F-C2D323A8524C}"/>
</file>

<file path=docProps/app.xml><?xml version="1.0" encoding="utf-8"?>
<Properties xmlns="http://schemas.openxmlformats.org/officeDocument/2006/extended-properties" xmlns:vt="http://schemas.openxmlformats.org/officeDocument/2006/docPropsVTypes">
  <Template>Normal.dotm</Template>
  <TotalTime>0</TotalTime>
  <Pages>7</Pages>
  <Words>2318</Words>
  <Characters>12751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Hilde Colpin</dc:creator>
  <cp:lastModifiedBy>Hilde Colpin</cp:lastModifiedBy>
  <cp:revision>2</cp:revision>
  <dcterms:created xsi:type="dcterms:W3CDTF">2023-03-10T13:24:00Z</dcterms:created>
  <dcterms:modified xsi:type="dcterms:W3CDTF">2023-03-10T13:24:00Z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f382327a-ed5f-4a4e-a77c-0bd43f1fce85</vt:lpwstr>
  </property>
</Properties>
</file>