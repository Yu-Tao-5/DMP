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FB2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1B7963A"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B0B1C78" w14:textId="77777777" w:rsidR="003C48A9" w:rsidRDefault="003C48A9" w:rsidP="00AB3302">
      <w:pPr>
        <w:rPr>
          <w:bCs/>
        </w:rPr>
      </w:pPr>
    </w:p>
    <w:p w14:paraId="444FE29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7B3864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D33351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087E73B" w14:textId="77777777" w:rsidR="00AB3302" w:rsidRDefault="00AB3302" w:rsidP="00F17D69">
      <w:pPr>
        <w:spacing w:after="120"/>
        <w:rPr>
          <w:bCs/>
        </w:rPr>
      </w:pPr>
    </w:p>
    <w:p w14:paraId="38BE874B" w14:textId="77777777" w:rsidR="00E20180" w:rsidRDefault="00E20180" w:rsidP="00AE0BF5"/>
    <w:p w14:paraId="00591F51" w14:textId="77777777" w:rsidR="00AB3302" w:rsidRDefault="00AB3302" w:rsidP="00AE0BF5">
      <w:pPr>
        <w:rPr>
          <w:rFonts w:cstheme="minorHAnsi"/>
        </w:rPr>
      </w:pPr>
    </w:p>
    <w:p w14:paraId="76131C72" w14:textId="77777777" w:rsidR="00AB3302" w:rsidRDefault="00AB3302" w:rsidP="00AE0BF5">
      <w:pPr>
        <w:rPr>
          <w:rFonts w:cstheme="minorHAnsi"/>
        </w:rPr>
      </w:pPr>
    </w:p>
    <w:p w14:paraId="5637403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3E46AD8" w14:textId="77777777" w:rsidTr="00306CBC">
        <w:trPr>
          <w:cantSplit/>
        </w:trPr>
        <w:tc>
          <w:tcPr>
            <w:tcW w:w="15593" w:type="dxa"/>
            <w:gridSpan w:val="2"/>
            <w:shd w:val="clear" w:color="auto" w:fill="5B9BD5" w:themeFill="accent5"/>
          </w:tcPr>
          <w:p w14:paraId="20A68CE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078C32D" w14:textId="77777777" w:rsidR="00202C9D" w:rsidRPr="00265950" w:rsidRDefault="00202C9D" w:rsidP="00306CBC">
            <w:pPr>
              <w:pStyle w:val="ListParagraph"/>
              <w:ind w:left="1080"/>
              <w:rPr>
                <w:b/>
                <w:lang w:val="nl-BE"/>
              </w:rPr>
            </w:pPr>
          </w:p>
        </w:tc>
      </w:tr>
      <w:tr w:rsidR="00202C9D" w14:paraId="25C6BBC7" w14:textId="77777777" w:rsidTr="00306CBC">
        <w:trPr>
          <w:cantSplit/>
          <w:trHeight w:val="269"/>
        </w:trPr>
        <w:tc>
          <w:tcPr>
            <w:tcW w:w="4962" w:type="dxa"/>
          </w:tcPr>
          <w:p w14:paraId="0CE39D9D"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13224BE8" w14:textId="01BD75BE" w:rsidR="00202C9D" w:rsidRPr="00EB3F14" w:rsidRDefault="00EB3F14" w:rsidP="00306CBC">
            <w:pPr>
              <w:rPr>
                <w:lang w:val="nl-BE"/>
              </w:rPr>
            </w:pPr>
            <w:r w:rsidRPr="00EB3F14">
              <w:rPr>
                <w:lang w:val="nl-BE"/>
              </w:rPr>
              <w:t>Lisanne Verhallen (ORCID: 0000-0002-5998-2446)</w:t>
            </w:r>
          </w:p>
        </w:tc>
      </w:tr>
      <w:tr w:rsidR="00202C9D" w:rsidRPr="00EB3F14" w14:paraId="68B55AF9" w14:textId="77777777" w:rsidTr="00306CBC">
        <w:trPr>
          <w:cantSplit/>
          <w:trHeight w:val="633"/>
        </w:trPr>
        <w:tc>
          <w:tcPr>
            <w:tcW w:w="4962" w:type="dxa"/>
          </w:tcPr>
          <w:p w14:paraId="541E997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F98C929" w14:textId="77777777" w:rsidR="00202C9D" w:rsidRDefault="00EB3F14" w:rsidP="00306CBC">
            <w:pPr>
              <w:rPr>
                <w:lang w:val="en-US"/>
              </w:rPr>
            </w:pPr>
            <w:r w:rsidRPr="00131CFF">
              <w:rPr>
                <w:lang w:val="en-US"/>
              </w:rPr>
              <w:t xml:space="preserve">Promotor KUL: Prof. Dr. Paul Proost (ORCID: </w:t>
            </w:r>
            <w:r w:rsidRPr="00852D19">
              <w:rPr>
                <w:lang w:val="en-US"/>
              </w:rPr>
              <w:t>0000-0002-0133-5545</w:t>
            </w:r>
            <w:r>
              <w:rPr>
                <w:lang w:val="en-US"/>
              </w:rPr>
              <w:t>)</w:t>
            </w:r>
          </w:p>
          <w:p w14:paraId="34F2FBDF" w14:textId="3738662F" w:rsidR="00EB3F14" w:rsidRPr="00EB3F14" w:rsidRDefault="00EB3F14" w:rsidP="00306CBC">
            <w:pPr>
              <w:rPr>
                <w:lang w:val="en-US"/>
              </w:rPr>
            </w:pPr>
            <w:r>
              <w:rPr>
                <w:lang w:val="en-US"/>
              </w:rPr>
              <w:t xml:space="preserve">Co-promotor University of Copenhagen: Prof. Dr. Mette Rosenkilde (ORCID: </w:t>
            </w:r>
            <w:r w:rsidRPr="00EB3F14">
              <w:rPr>
                <w:lang w:val="en-US"/>
              </w:rPr>
              <w:t>0000-0001-9600-3254</w:t>
            </w:r>
            <w:r>
              <w:rPr>
                <w:lang w:val="en-US"/>
              </w:rPr>
              <w:t>)</w:t>
            </w:r>
          </w:p>
        </w:tc>
      </w:tr>
      <w:tr w:rsidR="00202C9D" w14:paraId="11F0CB8B" w14:textId="77777777" w:rsidTr="00306CBC">
        <w:trPr>
          <w:cantSplit/>
          <w:trHeight w:val="269"/>
        </w:trPr>
        <w:tc>
          <w:tcPr>
            <w:tcW w:w="4962" w:type="dxa"/>
          </w:tcPr>
          <w:p w14:paraId="106FEECE"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1292157" w14:textId="1E973FD8" w:rsidR="00202C9D" w:rsidRPr="00212DBE" w:rsidRDefault="00212DBE" w:rsidP="00212DBE">
            <w:pPr>
              <w:rPr>
                <w:lang w:val="en-US"/>
              </w:rPr>
            </w:pPr>
            <w:r>
              <w:rPr>
                <w:lang w:val="en-US"/>
              </w:rPr>
              <w:t>(</w:t>
            </w:r>
            <w:r w:rsidRPr="00212DBE">
              <w:rPr>
                <w:lang w:val="en-US"/>
              </w:rPr>
              <w:t>3M210527</w:t>
            </w:r>
            <w:r>
              <w:rPr>
                <w:lang w:val="en-US"/>
              </w:rPr>
              <w:t>)</w:t>
            </w:r>
            <w:r w:rsidR="00202C9D" w:rsidRPr="00212DBE">
              <w:rPr>
                <w:lang w:val="en-US"/>
              </w:rPr>
              <w:t xml:space="preserve"> </w:t>
            </w:r>
            <w:r w:rsidRPr="00212DBE">
              <w:rPr>
                <w:lang w:val="en-US"/>
              </w:rPr>
              <w:t>Study on the biological effects of glycosylation of the chemokine CCL2 and its receptor CCR2</w:t>
            </w:r>
          </w:p>
        </w:tc>
      </w:tr>
      <w:tr w:rsidR="00202C9D" w14:paraId="1D054542" w14:textId="77777777" w:rsidTr="00306CBC">
        <w:trPr>
          <w:cantSplit/>
          <w:trHeight w:val="269"/>
        </w:trPr>
        <w:tc>
          <w:tcPr>
            <w:tcW w:w="4962" w:type="dxa"/>
          </w:tcPr>
          <w:p w14:paraId="5DBD4B2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1F988E3" w14:textId="4705B954" w:rsidR="00202C9D" w:rsidRPr="00EB3F14" w:rsidRDefault="00212DBE" w:rsidP="00306CBC">
            <w:pPr>
              <w:rPr>
                <w:lang w:val="nl-BE"/>
              </w:rPr>
            </w:pPr>
            <w:r w:rsidRPr="00212DBE">
              <w:rPr>
                <w:lang w:val="nl-BE"/>
              </w:rPr>
              <w:t>11P7Q24N</w:t>
            </w:r>
          </w:p>
        </w:tc>
      </w:tr>
      <w:tr w:rsidR="00202C9D" w:rsidRPr="00D05635" w14:paraId="6D60A489" w14:textId="77777777" w:rsidTr="00306CBC">
        <w:trPr>
          <w:cantSplit/>
          <w:trHeight w:val="269"/>
        </w:trPr>
        <w:tc>
          <w:tcPr>
            <w:tcW w:w="4962" w:type="dxa"/>
          </w:tcPr>
          <w:p w14:paraId="6E3EB1D1" w14:textId="77777777" w:rsidR="00202C9D" w:rsidRPr="00B84C69" w:rsidRDefault="00202C9D" w:rsidP="00306CBC">
            <w:r w:rsidRPr="00C512C7">
              <w:t>Affiliation(s)</w:t>
            </w:r>
          </w:p>
        </w:tc>
        <w:tc>
          <w:tcPr>
            <w:tcW w:w="10631" w:type="dxa"/>
          </w:tcPr>
          <w:p w14:paraId="76388BA5" w14:textId="58504E70" w:rsidR="00202C9D" w:rsidRDefault="00803A82" w:rsidP="00306CBC">
            <w:pPr>
              <w:rPr>
                <w:lang w:val="nl-BE"/>
              </w:rPr>
            </w:pPr>
            <w:r>
              <w:rPr>
                <w:rFonts w:ascii="Segoe UI Symbol" w:hAnsi="Segoe UI Symbol" w:cs="Segoe UI Symbol"/>
                <w:lang w:val="nl-BE"/>
              </w:rPr>
              <w:t>☒</w:t>
            </w:r>
            <w:r w:rsidR="00202C9D" w:rsidRPr="0094370D">
              <w:rPr>
                <w:lang w:val="nl-BE"/>
              </w:rPr>
              <w:t xml:space="preserve">KU Leuven </w:t>
            </w:r>
          </w:p>
          <w:p w14:paraId="7252285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4E32F2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A94F45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F6F5DA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E69205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020AA4CB" w14:textId="77777777" w:rsidR="00202C9D" w:rsidRPr="00803A82" w:rsidRDefault="00202C9D" w:rsidP="00C87DF9">
            <w:pPr>
              <w:rPr>
                <w:lang w:val="fr-FR"/>
              </w:rPr>
            </w:pPr>
            <w:r w:rsidRPr="00803A82">
              <w:rPr>
                <w:rFonts w:cstheme="minorHAnsi"/>
                <w:lang w:val="fr-FR"/>
              </w:rPr>
              <w:t xml:space="preserve">ROR identifier </w:t>
            </w:r>
            <w:r w:rsidR="00C87DF9" w:rsidRPr="00803A82">
              <w:rPr>
                <w:rFonts w:cstheme="minorHAnsi"/>
                <w:lang w:val="fr-FR"/>
              </w:rPr>
              <w:t>KU Leuven</w:t>
            </w:r>
            <w:r w:rsidRPr="00803A82">
              <w:rPr>
                <w:rFonts w:cstheme="minorHAnsi"/>
                <w:lang w:val="fr-FR"/>
              </w:rPr>
              <w:t>:</w:t>
            </w:r>
            <w:r w:rsidRPr="00803A82">
              <w:rPr>
                <w:lang w:val="fr-FR"/>
              </w:rPr>
              <w:t xml:space="preserve"> </w:t>
            </w:r>
            <w:r w:rsidR="009C532A" w:rsidRPr="00803A82">
              <w:rPr>
                <w:lang w:val="fr-FR"/>
              </w:rPr>
              <w:t>05f950310</w:t>
            </w:r>
          </w:p>
        </w:tc>
      </w:tr>
      <w:tr w:rsidR="00202C9D" w:rsidRPr="003716A8" w14:paraId="3592507D" w14:textId="77777777" w:rsidTr="00306CBC">
        <w:trPr>
          <w:cantSplit/>
          <w:trHeight w:val="269"/>
        </w:trPr>
        <w:tc>
          <w:tcPr>
            <w:tcW w:w="4962" w:type="dxa"/>
          </w:tcPr>
          <w:p w14:paraId="2F94FCBB" w14:textId="77777777" w:rsidR="00202C9D" w:rsidRPr="00C512C7" w:rsidRDefault="00202C9D" w:rsidP="00306CBC">
            <w:r w:rsidRPr="003716A8">
              <w:lastRenderedPageBreak/>
              <w:t>Please provide a short project description</w:t>
            </w:r>
          </w:p>
        </w:tc>
        <w:tc>
          <w:tcPr>
            <w:tcW w:w="10631" w:type="dxa"/>
          </w:tcPr>
          <w:p w14:paraId="01B05E24" w14:textId="763B5019" w:rsidR="00202C9D" w:rsidRDefault="00212DBE" w:rsidP="00306CBC">
            <w:pPr>
              <w:rPr>
                <w:rFonts w:ascii="Segoe UI Symbol" w:hAnsi="Segoe UI Symbol" w:cs="Segoe UI Symbol"/>
              </w:rPr>
            </w:pPr>
            <w:r>
              <w:t>CCL2 belongs to the chemokine family and is crucial during recruitment of immune cells to sites of inflammation by binding to its receptor CCR2. Due to its central role in monocyte recruitment and activation in immune responses, the CCL2/CCR2 axis has been implicated in various diseases and</w:t>
            </w:r>
            <w:ins w:id="1" w:author="Author">
              <w:r w:rsidR="00685778">
                <w:t xml:space="preserve"> </w:t>
              </w:r>
            </w:ins>
            <w:del w:id="2" w:author="Author">
              <w:r w:rsidDel="00685778">
                <w:br/>
              </w:r>
            </w:del>
            <w:r>
              <w:t>CCL2 is a potential target for drug development. Although CCL2 was found to be O-glycosylated more than three decades ago, limited information on the functional effects of this modification exist. The receptor CCR2 carries several predicted glycosylation sites in its N-terminal domain, an essential domain for chemokine binding. I hypothesize that the CCL2/CCR2 axis is co-regulated by O-glycosylation in a cell-type/tissue specific manner and that posttranslational modification at specific</w:t>
            </w:r>
            <w:ins w:id="3" w:author="Author">
              <w:r w:rsidR="00685778">
                <w:t xml:space="preserve"> </w:t>
              </w:r>
            </w:ins>
            <w:del w:id="4" w:author="Author">
              <w:r w:rsidDel="00685778">
                <w:br/>
              </w:r>
            </w:del>
            <w:r>
              <w:t xml:space="preserve">sites affects receptor and glycosaminoglycan binding and downstream </w:t>
            </w:r>
            <w:proofErr w:type="spellStart"/>
            <w:r>
              <w:t>signaling</w:t>
            </w:r>
            <w:proofErr w:type="spellEnd"/>
            <w:r>
              <w:t xml:space="preserve">. I will produce defined O-glycosylated CCL2 proteins and perform binding and </w:t>
            </w:r>
            <w:proofErr w:type="spellStart"/>
            <w:r>
              <w:t>signaling</w:t>
            </w:r>
            <w:proofErr w:type="spellEnd"/>
            <w:r>
              <w:t xml:space="preserve"> assays to study the effect on molecular interactions and the biological role of glycosylation on the CCL2/CCR2 axis. Furthermore, new methods will be developed to quantify cell specific expression of CCL2 glycoforms. The presence of glycoforms in patient material will be correlated with patient outcome. This project</w:t>
            </w:r>
            <w:ins w:id="5" w:author="Author">
              <w:r w:rsidR="00685778">
                <w:t xml:space="preserve"> </w:t>
              </w:r>
            </w:ins>
            <w:del w:id="6" w:author="Author">
              <w:r w:rsidDel="00685778">
                <w:br/>
              </w:r>
            </w:del>
            <w:r>
              <w:t>will enhance our understanding of the regulation of the activity of the CCL2/CCR2 system.</w:t>
            </w:r>
          </w:p>
          <w:p w14:paraId="66183423" w14:textId="77777777" w:rsidR="00202C9D" w:rsidRDefault="00202C9D" w:rsidP="00306CBC">
            <w:pPr>
              <w:rPr>
                <w:rFonts w:ascii="Segoe UI Symbol" w:hAnsi="Segoe UI Symbol" w:cs="Segoe UI Symbol"/>
              </w:rPr>
            </w:pPr>
          </w:p>
          <w:p w14:paraId="4995113C" w14:textId="77777777" w:rsidR="00202C9D" w:rsidRDefault="00202C9D" w:rsidP="00306CBC">
            <w:pPr>
              <w:rPr>
                <w:rFonts w:ascii="Segoe UI Symbol" w:hAnsi="Segoe UI Symbol" w:cs="Segoe UI Symbol"/>
              </w:rPr>
            </w:pPr>
          </w:p>
          <w:p w14:paraId="76C31890" w14:textId="77777777" w:rsidR="00202C9D" w:rsidRPr="003716A8" w:rsidRDefault="00202C9D" w:rsidP="00306CBC">
            <w:pPr>
              <w:rPr>
                <w:rFonts w:ascii="Segoe UI Symbol" w:hAnsi="Segoe UI Symbol" w:cs="Segoe UI Symbol"/>
              </w:rPr>
            </w:pPr>
          </w:p>
        </w:tc>
      </w:tr>
    </w:tbl>
    <w:p w14:paraId="49268EC5" w14:textId="77777777" w:rsidR="00AB3302" w:rsidRDefault="00AB3302" w:rsidP="00AE0BF5">
      <w:pPr>
        <w:rPr>
          <w:rFonts w:cstheme="minorHAnsi"/>
        </w:rPr>
      </w:pPr>
    </w:p>
    <w:p w14:paraId="674000B8" w14:textId="77777777" w:rsidR="00AB3302" w:rsidRDefault="00AB3302" w:rsidP="00AE0BF5">
      <w:pPr>
        <w:rPr>
          <w:rFonts w:cstheme="minorHAnsi"/>
        </w:rPr>
      </w:pPr>
    </w:p>
    <w:p w14:paraId="1D6874ED" w14:textId="77777777" w:rsidR="00FF09CC" w:rsidRDefault="00FF09CC" w:rsidP="00AE0BF5">
      <w:pPr>
        <w:rPr>
          <w:rFonts w:cstheme="minorHAnsi"/>
        </w:rPr>
      </w:pPr>
    </w:p>
    <w:p w14:paraId="4B5A7905" w14:textId="77777777" w:rsidR="00FF09CC" w:rsidRPr="00AE0BF5" w:rsidRDefault="00FF09CC" w:rsidP="00AE0BF5">
      <w:pPr>
        <w:rPr>
          <w:rFonts w:cstheme="minorHAnsi"/>
        </w:rPr>
      </w:pPr>
    </w:p>
    <w:p w14:paraId="68E1953F" w14:textId="77777777" w:rsidR="5BB2912E" w:rsidRDefault="5BB2912E"/>
    <w:p w14:paraId="31278953"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1296654" w14:textId="77777777" w:rsidTr="00BA789F">
        <w:trPr>
          <w:cantSplit/>
          <w:trHeight w:val="269"/>
        </w:trPr>
        <w:tc>
          <w:tcPr>
            <w:tcW w:w="15593" w:type="dxa"/>
            <w:gridSpan w:val="2"/>
            <w:shd w:val="clear" w:color="auto" w:fill="5B9BD5" w:themeFill="accent5"/>
          </w:tcPr>
          <w:p w14:paraId="54CBFD28"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0BBD6BA" w14:textId="77777777" w:rsidR="00BA789F" w:rsidRPr="00184881" w:rsidRDefault="00BA789F" w:rsidP="00184881"/>
        </w:tc>
      </w:tr>
      <w:tr w:rsidR="00184881" w:rsidRPr="00AF3611" w14:paraId="32860F2F" w14:textId="77777777" w:rsidTr="00DF0787">
        <w:trPr>
          <w:cantSplit/>
          <w:trHeight w:val="269"/>
        </w:trPr>
        <w:tc>
          <w:tcPr>
            <w:tcW w:w="15593" w:type="dxa"/>
            <w:gridSpan w:val="2"/>
          </w:tcPr>
          <w:p w14:paraId="1C47664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9BA5D8D" w14:textId="77777777" w:rsidTr="009E2081">
              <w:tc>
                <w:tcPr>
                  <w:tcW w:w="7116" w:type="dxa"/>
                  <w:gridSpan w:val="4"/>
                  <w:tcBorders>
                    <w:top w:val="nil"/>
                    <w:left w:val="nil"/>
                  </w:tcBorders>
                </w:tcPr>
                <w:p w14:paraId="7A2C843E" w14:textId="77777777" w:rsidR="007B6EED" w:rsidRPr="00184DDE" w:rsidRDefault="007B6EED" w:rsidP="00184881">
                  <w:pPr>
                    <w:rPr>
                      <w:sz w:val="20"/>
                    </w:rPr>
                  </w:pPr>
                </w:p>
              </w:tc>
              <w:tc>
                <w:tcPr>
                  <w:tcW w:w="1984" w:type="dxa"/>
                </w:tcPr>
                <w:p w14:paraId="18DA2A6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049A3A4B"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BBB068B"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0F6DE4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2F991BA" w14:textId="77777777" w:rsidTr="009E2081">
              <w:tc>
                <w:tcPr>
                  <w:tcW w:w="1588" w:type="dxa"/>
                </w:tcPr>
                <w:p w14:paraId="5DA3CB8E" w14:textId="77777777" w:rsidR="00202C9D" w:rsidRDefault="00202C9D" w:rsidP="00202C9D">
                  <w:r>
                    <w:t xml:space="preserve">Dataset </w:t>
                  </w:r>
                  <w:r w:rsidR="009E2081">
                    <w:t>N</w:t>
                  </w:r>
                  <w:r>
                    <w:t>ame</w:t>
                  </w:r>
                </w:p>
              </w:tc>
              <w:tc>
                <w:tcPr>
                  <w:tcW w:w="1842" w:type="dxa"/>
                </w:tcPr>
                <w:p w14:paraId="6FC4DE8D" w14:textId="77777777" w:rsidR="00202C9D" w:rsidRDefault="00202C9D" w:rsidP="00202C9D">
                  <w:r>
                    <w:t>Description</w:t>
                  </w:r>
                </w:p>
              </w:tc>
              <w:tc>
                <w:tcPr>
                  <w:tcW w:w="2332" w:type="dxa"/>
                </w:tcPr>
                <w:p w14:paraId="6E9AAA80" w14:textId="77777777" w:rsidR="00202C9D" w:rsidRPr="00FF0A6F" w:rsidRDefault="009E2081" w:rsidP="00202C9D">
                  <w:r w:rsidRPr="00FF0A6F">
                    <w:t>New or Reused</w:t>
                  </w:r>
                  <w:r w:rsidR="00202C9D" w:rsidRPr="00FF0A6F">
                    <w:t xml:space="preserve"> </w:t>
                  </w:r>
                </w:p>
              </w:tc>
              <w:tc>
                <w:tcPr>
                  <w:tcW w:w="1354" w:type="dxa"/>
                </w:tcPr>
                <w:p w14:paraId="3E8BE444" w14:textId="77777777" w:rsidR="00202C9D" w:rsidRDefault="009E2081" w:rsidP="00202C9D">
                  <w:r>
                    <w:t>Digital or Physical</w:t>
                  </w:r>
                  <w:r w:rsidR="00202C9D">
                    <w:t xml:space="preserve"> </w:t>
                  </w:r>
                </w:p>
              </w:tc>
              <w:tc>
                <w:tcPr>
                  <w:tcW w:w="1984" w:type="dxa"/>
                </w:tcPr>
                <w:p w14:paraId="17C0D09C" w14:textId="77777777" w:rsidR="00202C9D" w:rsidRDefault="00202C9D" w:rsidP="00202C9D">
                  <w:r>
                    <w:t>Digital Data Type</w:t>
                  </w:r>
                </w:p>
                <w:p w14:paraId="5B0FA439" w14:textId="77777777" w:rsidR="00202C9D" w:rsidRDefault="00202C9D" w:rsidP="00807DDC"/>
              </w:tc>
              <w:tc>
                <w:tcPr>
                  <w:tcW w:w="1985" w:type="dxa"/>
                </w:tcPr>
                <w:p w14:paraId="021BF75A" w14:textId="77777777" w:rsidR="00202C9D" w:rsidRDefault="00202C9D" w:rsidP="00202C9D">
                  <w:r>
                    <w:t xml:space="preserve">Digital Data Format </w:t>
                  </w:r>
                </w:p>
                <w:p w14:paraId="05ECE69B" w14:textId="77777777" w:rsidR="00202C9D" w:rsidRDefault="00202C9D" w:rsidP="00184DDE"/>
              </w:tc>
              <w:tc>
                <w:tcPr>
                  <w:tcW w:w="2126" w:type="dxa"/>
                </w:tcPr>
                <w:p w14:paraId="6C57708C" w14:textId="77777777" w:rsidR="00202C9D" w:rsidRDefault="00202C9D" w:rsidP="00202C9D">
                  <w:r>
                    <w:t>Digital Data Volume (MB, GB, TB)</w:t>
                  </w:r>
                </w:p>
              </w:tc>
              <w:tc>
                <w:tcPr>
                  <w:tcW w:w="2156" w:type="dxa"/>
                </w:tcPr>
                <w:p w14:paraId="71858A15" w14:textId="77777777" w:rsidR="00202C9D" w:rsidRDefault="00202C9D" w:rsidP="00202C9D">
                  <w:r>
                    <w:t>Physical Volume</w:t>
                  </w:r>
                </w:p>
                <w:p w14:paraId="2B0F3374" w14:textId="77777777" w:rsidR="00202C9D" w:rsidRDefault="00202C9D" w:rsidP="00202C9D"/>
                <w:p w14:paraId="0135AB4E" w14:textId="77777777" w:rsidR="00202C9D" w:rsidRDefault="00202C9D" w:rsidP="00184DDE"/>
              </w:tc>
            </w:tr>
            <w:tr w:rsidR="00731061" w14:paraId="71B810F7" w14:textId="77777777" w:rsidTr="009E2081">
              <w:tc>
                <w:tcPr>
                  <w:tcW w:w="1588" w:type="dxa"/>
                </w:tcPr>
                <w:p w14:paraId="3B583D80" w14:textId="447F6778" w:rsidR="00731061" w:rsidRDefault="00731061" w:rsidP="00731061">
                  <w:r>
                    <w:t>Numerical data</w:t>
                  </w:r>
                </w:p>
              </w:tc>
              <w:tc>
                <w:tcPr>
                  <w:tcW w:w="1842" w:type="dxa"/>
                </w:tcPr>
                <w:p w14:paraId="433C2DED" w14:textId="570F7A94" w:rsidR="00731061" w:rsidRDefault="00731061" w:rsidP="00731061">
                  <w:r>
                    <w:t xml:space="preserve">Output of ELISAs, BRET </w:t>
                  </w:r>
                  <w:proofErr w:type="spellStart"/>
                  <w:r>
                    <w:t>signaling</w:t>
                  </w:r>
                  <w:proofErr w:type="spellEnd"/>
                  <w:r w:rsidR="004C4ED0">
                    <w:t xml:space="preserve"> assays</w:t>
                  </w:r>
                  <w:r>
                    <w:t>,</w:t>
                  </w:r>
                  <w:r w:rsidR="00377AE6">
                    <w:t xml:space="preserve"> flow cytometry, </w:t>
                  </w:r>
                  <w:r>
                    <w:t xml:space="preserve"> </w:t>
                  </w:r>
                  <w:r w:rsidR="00131CFF">
                    <w:t>nano LC MS/MS files,</w:t>
                  </w:r>
                  <w:r w:rsidR="004C4ED0">
                    <w:t xml:space="preserve"> other Mass spectrometry files, </w:t>
                  </w:r>
                  <w:r w:rsidR="00131CFF">
                    <w:t xml:space="preserve"> </w:t>
                  </w:r>
                  <w:proofErr w:type="spellStart"/>
                  <w:r w:rsidR="00131CFF">
                    <w:t>graphpad</w:t>
                  </w:r>
                  <w:proofErr w:type="spellEnd"/>
                  <w:r w:rsidR="00131CFF">
                    <w:t xml:space="preserve"> prism files</w:t>
                  </w:r>
                </w:p>
              </w:tc>
              <w:tc>
                <w:tcPr>
                  <w:tcW w:w="2332" w:type="dxa"/>
                </w:tcPr>
                <w:p w14:paraId="76BAC731" w14:textId="13AE13D0" w:rsidR="00731061" w:rsidRPr="00250516" w:rsidRDefault="00000000" w:rsidP="00731061">
                  <w:pPr>
                    <w:rPr>
                      <w:lang w:val="en-US"/>
                    </w:rPr>
                  </w:pPr>
                  <w:sdt>
                    <w:sdtPr>
                      <w:rPr>
                        <w:lang w:val="en-US"/>
                      </w:rPr>
                      <w:id w:val="-1837914260"/>
                      <w14:checkbox>
                        <w14:checked w14:val="1"/>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w:t>
                  </w:r>
                  <w:r w:rsidR="00731061" w:rsidRPr="00250516">
                    <w:rPr>
                      <w:lang w:val="en-US"/>
                    </w:rPr>
                    <w:t>Generate new data</w:t>
                  </w:r>
                </w:p>
                <w:p w14:paraId="7678AACB" w14:textId="77777777" w:rsidR="00731061" w:rsidRPr="000E6129" w:rsidRDefault="00000000" w:rsidP="00731061">
                  <w:sdt>
                    <w:sdtPr>
                      <w:rPr>
                        <w:lang w:val="en-US"/>
                      </w:rPr>
                      <w:id w:val="-1773621054"/>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sidRPr="00250516">
                    <w:rPr>
                      <w:lang w:val="en-US"/>
                    </w:rPr>
                    <w:t xml:space="preserve"> Reuse existing data</w:t>
                  </w:r>
                </w:p>
              </w:tc>
              <w:tc>
                <w:tcPr>
                  <w:tcW w:w="1354" w:type="dxa"/>
                </w:tcPr>
                <w:p w14:paraId="0E3D21AA" w14:textId="235BE895" w:rsidR="00731061" w:rsidRPr="00250516" w:rsidRDefault="00000000" w:rsidP="00731061">
                  <w:pPr>
                    <w:rPr>
                      <w:lang w:val="en-US"/>
                    </w:rPr>
                  </w:pPr>
                  <w:sdt>
                    <w:sdtPr>
                      <w:rPr>
                        <w:lang w:val="en-US"/>
                      </w:rPr>
                      <w:id w:val="-1249884780"/>
                      <w14:checkbox>
                        <w14:checked w14:val="1"/>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Digital</w:t>
                  </w:r>
                </w:p>
                <w:p w14:paraId="5A412A3B" w14:textId="77777777" w:rsidR="00731061" w:rsidRDefault="00000000" w:rsidP="00731061">
                  <w:sdt>
                    <w:sdtPr>
                      <w:rPr>
                        <w:lang w:val="en-US"/>
                      </w:rPr>
                      <w:id w:val="-1655596918"/>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sidRPr="00250516">
                    <w:rPr>
                      <w:lang w:val="en-US"/>
                    </w:rPr>
                    <w:t xml:space="preserve"> </w:t>
                  </w:r>
                  <w:r w:rsidR="00731061">
                    <w:rPr>
                      <w:lang w:val="en-US"/>
                    </w:rPr>
                    <w:t>Physical</w:t>
                  </w:r>
                </w:p>
              </w:tc>
              <w:tc>
                <w:tcPr>
                  <w:tcW w:w="1984" w:type="dxa"/>
                </w:tcPr>
                <w:p w14:paraId="10FE1179" w14:textId="77777777" w:rsidR="00731061" w:rsidRPr="00250516" w:rsidRDefault="00000000" w:rsidP="00731061">
                  <w:pPr>
                    <w:rPr>
                      <w:lang w:val="en-US"/>
                    </w:rPr>
                  </w:pPr>
                  <w:sdt>
                    <w:sdtPr>
                      <w:rPr>
                        <w:lang w:val="en-US"/>
                      </w:rPr>
                      <w:id w:val="-1200165630"/>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Audiovisual</w:t>
                  </w:r>
                </w:p>
                <w:p w14:paraId="7DF101FB" w14:textId="77777777" w:rsidR="00731061" w:rsidRDefault="00000000" w:rsidP="00731061">
                  <w:pPr>
                    <w:rPr>
                      <w:lang w:val="en-US"/>
                    </w:rPr>
                  </w:pPr>
                  <w:sdt>
                    <w:sdtPr>
                      <w:rPr>
                        <w:lang w:val="en-US"/>
                      </w:rPr>
                      <w:id w:val="-914628923"/>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sidRPr="00250516">
                    <w:rPr>
                      <w:lang w:val="en-US"/>
                    </w:rPr>
                    <w:t xml:space="preserve"> </w:t>
                  </w:r>
                  <w:r w:rsidR="00731061">
                    <w:rPr>
                      <w:lang w:val="en-US"/>
                    </w:rPr>
                    <w:t>Images</w:t>
                  </w:r>
                </w:p>
                <w:p w14:paraId="21E5EEC6" w14:textId="77777777" w:rsidR="00731061" w:rsidRDefault="00000000" w:rsidP="00731061">
                  <w:pPr>
                    <w:rPr>
                      <w:lang w:val="en-US"/>
                    </w:rPr>
                  </w:pPr>
                  <w:sdt>
                    <w:sdtPr>
                      <w:rPr>
                        <w:lang w:val="en-US"/>
                      </w:rPr>
                      <w:id w:val="-80451465"/>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Sound</w:t>
                  </w:r>
                </w:p>
                <w:p w14:paraId="0D05EDB0" w14:textId="69008F8F" w:rsidR="00731061" w:rsidRDefault="00000000" w:rsidP="00731061">
                  <w:pPr>
                    <w:rPr>
                      <w:lang w:val="en-US"/>
                    </w:rPr>
                  </w:pPr>
                  <w:sdt>
                    <w:sdtPr>
                      <w:rPr>
                        <w:lang w:val="en-US"/>
                      </w:rPr>
                      <w:id w:val="-727300673"/>
                      <w14:checkbox>
                        <w14:checked w14:val="1"/>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Numerical</w:t>
                  </w:r>
                </w:p>
                <w:p w14:paraId="377C1E8D" w14:textId="1CAFE094" w:rsidR="00731061" w:rsidRDefault="00000000" w:rsidP="00731061">
                  <w:pPr>
                    <w:rPr>
                      <w:lang w:val="en-US"/>
                    </w:rPr>
                  </w:pPr>
                  <w:sdt>
                    <w:sdtPr>
                      <w:rPr>
                        <w:lang w:val="en-US"/>
                      </w:rPr>
                      <w:id w:val="315774868"/>
                      <w14:checkbox>
                        <w14:checked w14:val="1"/>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Textual</w:t>
                  </w:r>
                </w:p>
                <w:p w14:paraId="2FACE81B" w14:textId="77777777" w:rsidR="00731061" w:rsidRDefault="00000000" w:rsidP="00731061">
                  <w:pPr>
                    <w:rPr>
                      <w:lang w:val="en-US"/>
                    </w:rPr>
                  </w:pPr>
                  <w:sdt>
                    <w:sdtPr>
                      <w:rPr>
                        <w:lang w:val="en-US"/>
                      </w:rPr>
                      <w:id w:val="-845932847"/>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Model</w:t>
                  </w:r>
                </w:p>
                <w:p w14:paraId="17512855" w14:textId="77777777" w:rsidR="00731061" w:rsidRDefault="00000000" w:rsidP="00731061">
                  <w:pPr>
                    <w:rPr>
                      <w:lang w:val="en-US"/>
                    </w:rPr>
                  </w:pPr>
                  <w:sdt>
                    <w:sdtPr>
                      <w:rPr>
                        <w:lang w:val="en-US"/>
                      </w:rPr>
                      <w:id w:val="1653785920"/>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Software</w:t>
                  </w:r>
                </w:p>
                <w:p w14:paraId="1F84F429" w14:textId="77777777" w:rsidR="00731061" w:rsidRDefault="00000000" w:rsidP="00731061">
                  <w:pPr>
                    <w:rPr>
                      <w:lang w:val="en-US"/>
                    </w:rPr>
                  </w:pPr>
                  <w:sdt>
                    <w:sdtPr>
                      <w:rPr>
                        <w:lang w:val="en-US"/>
                      </w:rPr>
                      <w:id w:val="-1417775578"/>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Other:</w:t>
                  </w:r>
                </w:p>
              </w:tc>
              <w:tc>
                <w:tcPr>
                  <w:tcW w:w="1985" w:type="dxa"/>
                </w:tcPr>
                <w:p w14:paraId="1747AA28" w14:textId="70BC2681" w:rsidR="00731061" w:rsidRPr="00250516" w:rsidRDefault="00000000" w:rsidP="00731061">
                  <w:pPr>
                    <w:rPr>
                      <w:lang w:val="en-US"/>
                    </w:rPr>
                  </w:pPr>
                  <w:sdt>
                    <w:sdtPr>
                      <w:rPr>
                        <w:lang w:val="en-US"/>
                      </w:rPr>
                      <w:id w:val="1668053313"/>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731061">
                    <w:rPr>
                      <w:lang w:val="en-US"/>
                    </w:rPr>
                    <w:t xml:space="preserve"> .</w:t>
                  </w:r>
                  <w:proofErr w:type="spellStart"/>
                  <w:r w:rsidR="00731061">
                    <w:rPr>
                      <w:lang w:val="en-US"/>
                    </w:rPr>
                    <w:t>por</w:t>
                  </w:r>
                  <w:proofErr w:type="spellEnd"/>
                </w:p>
                <w:p w14:paraId="33577D4D" w14:textId="77777777" w:rsidR="00731061" w:rsidRDefault="00000000" w:rsidP="00731061">
                  <w:pPr>
                    <w:rPr>
                      <w:lang w:val="en-US"/>
                    </w:rPr>
                  </w:pPr>
                  <w:sdt>
                    <w:sdtPr>
                      <w:rPr>
                        <w:lang w:val="en-US"/>
                      </w:rPr>
                      <w:id w:val="471179152"/>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sidRPr="00250516">
                    <w:rPr>
                      <w:lang w:val="en-US"/>
                    </w:rPr>
                    <w:t xml:space="preserve"> </w:t>
                  </w:r>
                  <w:r w:rsidR="00731061">
                    <w:rPr>
                      <w:lang w:val="en-US"/>
                    </w:rPr>
                    <w:t>.xml</w:t>
                  </w:r>
                </w:p>
                <w:p w14:paraId="3E6EB25D" w14:textId="77777777" w:rsidR="00731061" w:rsidRDefault="00000000" w:rsidP="00731061">
                  <w:pPr>
                    <w:rPr>
                      <w:lang w:val="en-US"/>
                    </w:rPr>
                  </w:pPr>
                  <w:sdt>
                    <w:sdtPr>
                      <w:rPr>
                        <w:lang w:val="en-US"/>
                      </w:rPr>
                      <w:id w:val="-1397895237"/>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.tab</w:t>
                  </w:r>
                </w:p>
                <w:p w14:paraId="37BD66E3" w14:textId="23AA7F38" w:rsidR="00731061" w:rsidRDefault="00000000" w:rsidP="00731061">
                  <w:pPr>
                    <w:rPr>
                      <w:lang w:val="en-US"/>
                    </w:rPr>
                  </w:pPr>
                  <w:sdt>
                    <w:sdtPr>
                      <w:rPr>
                        <w:lang w:val="en-US"/>
                      </w:rPr>
                      <w:id w:val="-1859037666"/>
                      <w14:checkbox>
                        <w14:checked w14:val="1"/>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.csv</w:t>
                  </w:r>
                </w:p>
                <w:p w14:paraId="7820E8C7" w14:textId="39164B77" w:rsidR="00731061" w:rsidRDefault="00000000" w:rsidP="00731061">
                  <w:pPr>
                    <w:rPr>
                      <w:lang w:val="en-US"/>
                    </w:rPr>
                  </w:pPr>
                  <w:sdt>
                    <w:sdtPr>
                      <w:rPr>
                        <w:lang w:val="en-US"/>
                      </w:rPr>
                      <w:id w:val="38248088"/>
                      <w14:checkbox>
                        <w14:checked w14:val="1"/>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.pdf</w:t>
                  </w:r>
                </w:p>
                <w:p w14:paraId="218F2417" w14:textId="3E5CEDBD" w:rsidR="00731061" w:rsidRDefault="00000000" w:rsidP="00731061">
                  <w:pPr>
                    <w:rPr>
                      <w:lang w:val="en-US"/>
                    </w:rPr>
                  </w:pPr>
                  <w:sdt>
                    <w:sdtPr>
                      <w:rPr>
                        <w:lang w:val="en-US"/>
                      </w:rPr>
                      <w:id w:val="-1742712654"/>
                      <w14:checkbox>
                        <w14:checked w14:val="1"/>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.txt</w:t>
                  </w:r>
                </w:p>
                <w:p w14:paraId="0B683B55" w14:textId="77777777" w:rsidR="00731061" w:rsidRPr="00250516" w:rsidRDefault="00000000" w:rsidP="00731061">
                  <w:pPr>
                    <w:rPr>
                      <w:lang w:val="en-US"/>
                    </w:rPr>
                  </w:pPr>
                  <w:sdt>
                    <w:sdtPr>
                      <w:rPr>
                        <w:lang w:val="en-US"/>
                      </w:rPr>
                      <w:id w:val="-470368386"/>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.rtf</w:t>
                  </w:r>
                </w:p>
                <w:p w14:paraId="38B8EF77" w14:textId="77777777" w:rsidR="00731061" w:rsidRDefault="00000000" w:rsidP="00731061">
                  <w:pPr>
                    <w:rPr>
                      <w:lang w:val="en-US"/>
                    </w:rPr>
                  </w:pPr>
                  <w:sdt>
                    <w:sdtPr>
                      <w:rPr>
                        <w:lang w:val="en-US"/>
                      </w:rPr>
                      <w:id w:val="-1285503169"/>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sidRPr="00250516">
                    <w:rPr>
                      <w:lang w:val="en-US"/>
                    </w:rPr>
                    <w:t xml:space="preserve"> </w:t>
                  </w:r>
                  <w:r w:rsidR="00731061">
                    <w:rPr>
                      <w:lang w:val="en-US"/>
                    </w:rPr>
                    <w:t>.dwg</w:t>
                  </w:r>
                </w:p>
                <w:p w14:paraId="29C77BED" w14:textId="77777777" w:rsidR="00731061" w:rsidRDefault="00000000" w:rsidP="00731061">
                  <w:pPr>
                    <w:rPr>
                      <w:lang w:val="en-US"/>
                    </w:rPr>
                  </w:pPr>
                  <w:sdt>
                    <w:sdtPr>
                      <w:rPr>
                        <w:lang w:val="en-US"/>
                      </w:rPr>
                      <w:id w:val="834889992"/>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.tab</w:t>
                  </w:r>
                </w:p>
                <w:p w14:paraId="64EA08D0" w14:textId="77777777" w:rsidR="00731061" w:rsidRDefault="00000000" w:rsidP="00731061">
                  <w:pPr>
                    <w:rPr>
                      <w:lang w:val="en-US"/>
                    </w:rPr>
                  </w:pPr>
                  <w:sdt>
                    <w:sdtPr>
                      <w:rPr>
                        <w:lang w:val="en-US"/>
                      </w:rPr>
                      <w:id w:val="-1206174435"/>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w:t>
                  </w:r>
                  <w:proofErr w:type="spellStart"/>
                  <w:r w:rsidR="00731061">
                    <w:rPr>
                      <w:lang w:val="en-US"/>
                    </w:rPr>
                    <w:t>gml</w:t>
                  </w:r>
                  <w:proofErr w:type="spellEnd"/>
                </w:p>
                <w:p w14:paraId="77E2475F" w14:textId="6E296EE1" w:rsidR="00131CFF" w:rsidRPr="00131CFF" w:rsidRDefault="00000000" w:rsidP="00131CFF">
                  <w:pPr>
                    <w:autoSpaceDE w:val="0"/>
                    <w:autoSpaceDN w:val="0"/>
                    <w:adjustRightInd w:val="0"/>
                    <w:rPr>
                      <w:rFonts w:ascii="NimbusSanL-Regu" w:hAnsi="NimbusSanL-Regu" w:cs="NimbusSanL-Regu"/>
                      <w:sz w:val="25"/>
                      <w:szCs w:val="25"/>
                      <w:lang w:val="en-US"/>
                    </w:rPr>
                  </w:pPr>
                  <w:sdt>
                    <w:sdtPr>
                      <w:rPr>
                        <w:lang w:val="en-US"/>
                      </w:rPr>
                      <w:id w:val="-834145166"/>
                      <w14:checkbox>
                        <w14:checked w14:val="1"/>
                        <w14:checkedState w14:val="2612" w14:font="MS Gothic"/>
                        <w14:uncheckedState w14:val="2610" w14:font="MS Gothic"/>
                      </w14:checkbox>
                    </w:sdtPr>
                    <w:sdtContent>
                      <w:r w:rsidR="00131CFF">
                        <w:rPr>
                          <w:rFonts w:ascii="MS Gothic" w:eastAsia="MS Gothic" w:hAnsi="MS Gothic" w:hint="eastAsia"/>
                          <w:lang w:val="en-US"/>
                        </w:rPr>
                        <w:t>☒</w:t>
                      </w:r>
                    </w:sdtContent>
                  </w:sdt>
                  <w:r w:rsidR="00731061">
                    <w:rPr>
                      <w:lang w:val="en-US"/>
                    </w:rPr>
                    <w:t xml:space="preserve"> other:</w:t>
                  </w:r>
                  <w:r w:rsidR="00131CFF">
                    <w:rPr>
                      <w:lang w:val="en-US"/>
                    </w:rPr>
                    <w:t xml:space="preserve"> </w:t>
                  </w:r>
                  <w:r w:rsidR="00131CFF" w:rsidRPr="00131CFF">
                    <w:rPr>
                      <w:rFonts w:ascii="NimbusSanL-Regu" w:hAnsi="NimbusSanL-Regu" w:cs="NimbusSanL-Regu"/>
                      <w:sz w:val="25"/>
                      <w:szCs w:val="25"/>
                      <w:lang w:val="en-US"/>
                    </w:rPr>
                    <w:t>.docx</w:t>
                  </w:r>
                </w:p>
                <w:p w14:paraId="3ED9064A" w14:textId="77777777" w:rsidR="00131CFF" w:rsidRPr="00131CFF" w:rsidRDefault="00131CFF" w:rsidP="00131CFF">
                  <w:pPr>
                    <w:autoSpaceDE w:val="0"/>
                    <w:autoSpaceDN w:val="0"/>
                    <w:adjustRightInd w:val="0"/>
                    <w:rPr>
                      <w:rFonts w:ascii="NimbusSanL-Regu" w:hAnsi="NimbusSanL-Regu" w:cs="NimbusSanL-Regu"/>
                      <w:sz w:val="25"/>
                      <w:szCs w:val="25"/>
                      <w:lang w:val="en-US"/>
                    </w:rPr>
                  </w:pPr>
                  <w:r w:rsidRPr="00131CFF">
                    <w:rPr>
                      <w:rFonts w:ascii="NimbusSanL-Regu" w:hAnsi="NimbusSanL-Regu" w:cs="NimbusSanL-Regu"/>
                      <w:sz w:val="25"/>
                      <w:szCs w:val="25"/>
                      <w:lang w:val="en-US"/>
                    </w:rPr>
                    <w:t>.xlsx</w:t>
                  </w:r>
                </w:p>
                <w:p w14:paraId="26D32B9D" w14:textId="77777777" w:rsidR="00131CFF" w:rsidRPr="00131CFF" w:rsidRDefault="00131CFF" w:rsidP="00131CFF">
                  <w:pPr>
                    <w:autoSpaceDE w:val="0"/>
                    <w:autoSpaceDN w:val="0"/>
                    <w:adjustRightInd w:val="0"/>
                    <w:rPr>
                      <w:rFonts w:ascii="NimbusSanL-Regu" w:hAnsi="NimbusSanL-Regu" w:cs="NimbusSanL-Regu"/>
                      <w:sz w:val="25"/>
                      <w:szCs w:val="25"/>
                      <w:lang w:val="en-US"/>
                    </w:rPr>
                  </w:pPr>
                  <w:r w:rsidRPr="00131CFF">
                    <w:rPr>
                      <w:rFonts w:ascii="NimbusSanL-Regu" w:hAnsi="NimbusSanL-Regu" w:cs="NimbusSanL-Regu"/>
                      <w:sz w:val="25"/>
                      <w:szCs w:val="25"/>
                      <w:lang w:val="en-US"/>
                    </w:rPr>
                    <w:t>.fcs</w:t>
                  </w:r>
                </w:p>
                <w:p w14:paraId="0E3CDAA3" w14:textId="77777777" w:rsidR="00131CFF" w:rsidRPr="00131CFF" w:rsidRDefault="00131CFF" w:rsidP="00131CFF">
                  <w:pPr>
                    <w:autoSpaceDE w:val="0"/>
                    <w:autoSpaceDN w:val="0"/>
                    <w:adjustRightInd w:val="0"/>
                    <w:rPr>
                      <w:rFonts w:ascii="NimbusSanL-Regu" w:hAnsi="NimbusSanL-Regu" w:cs="NimbusSanL-Regu"/>
                      <w:sz w:val="25"/>
                      <w:szCs w:val="25"/>
                      <w:lang w:val="en-US"/>
                    </w:rPr>
                  </w:pPr>
                  <w:r w:rsidRPr="00131CFF">
                    <w:rPr>
                      <w:rFonts w:ascii="NimbusSanL-Regu" w:hAnsi="NimbusSanL-Regu" w:cs="NimbusSanL-Regu"/>
                      <w:sz w:val="25"/>
                      <w:szCs w:val="25"/>
                      <w:lang w:val="en-US"/>
                    </w:rPr>
                    <w:t>.emf</w:t>
                  </w:r>
                </w:p>
                <w:p w14:paraId="01610BFA" w14:textId="4F9C6652" w:rsidR="00731061" w:rsidRDefault="00131CFF" w:rsidP="00131CFF">
                  <w:pPr>
                    <w:rPr>
                      <w:rFonts w:ascii="NimbusSanL-Regu" w:hAnsi="NimbusSanL-Regu" w:cs="NimbusSanL-Regu"/>
                      <w:sz w:val="25"/>
                      <w:szCs w:val="25"/>
                      <w:lang w:val="en-US"/>
                    </w:rPr>
                  </w:pPr>
                  <w:r w:rsidRPr="00131CFF">
                    <w:rPr>
                      <w:rFonts w:ascii="NimbusSanL-Regu" w:hAnsi="NimbusSanL-Regu" w:cs="NimbusSanL-Regu"/>
                      <w:sz w:val="25"/>
                      <w:szCs w:val="25"/>
                      <w:lang w:val="en-US"/>
                    </w:rPr>
                    <w:t>.</w:t>
                  </w:r>
                  <w:proofErr w:type="spellStart"/>
                  <w:r w:rsidRPr="00131CFF">
                    <w:rPr>
                      <w:rFonts w:ascii="NimbusSanL-Regu" w:hAnsi="NimbusSanL-Regu" w:cs="NimbusSanL-Regu"/>
                      <w:sz w:val="25"/>
                      <w:szCs w:val="25"/>
                      <w:lang w:val="en-US"/>
                    </w:rPr>
                    <w:t>pzfx</w:t>
                  </w:r>
                  <w:proofErr w:type="spellEnd"/>
                </w:p>
                <w:p w14:paraId="73F2508B" w14:textId="7A72735D" w:rsidR="00F110F3" w:rsidRPr="00131CFF" w:rsidRDefault="00F110F3" w:rsidP="00131CFF">
                  <w:pPr>
                    <w:rPr>
                      <w:lang w:val="en-US"/>
                    </w:rPr>
                  </w:pPr>
                  <w:r>
                    <w:rPr>
                      <w:rFonts w:ascii="NimbusSanL-Regu" w:hAnsi="NimbusSanL-Regu" w:cs="NimbusSanL-Regu"/>
                      <w:sz w:val="25"/>
                      <w:szCs w:val="25"/>
                      <w:lang w:val="en-US"/>
                    </w:rPr>
                    <w:t>.ppt</w:t>
                  </w:r>
                </w:p>
                <w:p w14:paraId="4A9793F9" w14:textId="03152554" w:rsidR="00731061" w:rsidRDefault="00000000" w:rsidP="00731061">
                  <w:pPr>
                    <w:rPr>
                      <w:lang w:val="en-US"/>
                    </w:rPr>
                  </w:pPr>
                  <w:sdt>
                    <w:sdtPr>
                      <w:rPr>
                        <w:lang w:val="en-US"/>
                      </w:rPr>
                      <w:id w:val="278153285"/>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NA</w:t>
                  </w:r>
                </w:p>
              </w:tc>
              <w:tc>
                <w:tcPr>
                  <w:tcW w:w="2126" w:type="dxa"/>
                </w:tcPr>
                <w:p w14:paraId="34149172" w14:textId="72458D05" w:rsidR="00731061" w:rsidRDefault="00000000" w:rsidP="00731061">
                  <w:pPr>
                    <w:rPr>
                      <w:lang w:val="en-US"/>
                    </w:rPr>
                  </w:pPr>
                  <w:sdt>
                    <w:sdtPr>
                      <w:rPr>
                        <w:lang w:val="en-US"/>
                      </w:rPr>
                      <w:id w:val="1425618354"/>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731061" w:rsidRPr="00250516">
                    <w:rPr>
                      <w:lang w:val="en-US"/>
                    </w:rPr>
                    <w:t xml:space="preserve"> </w:t>
                  </w:r>
                  <w:r w:rsidR="00731061">
                    <w:rPr>
                      <w:lang w:val="en-US"/>
                    </w:rPr>
                    <w:t>&lt; 1 GB</w:t>
                  </w:r>
                </w:p>
                <w:p w14:paraId="141CA207" w14:textId="798169BF" w:rsidR="00731061" w:rsidRDefault="00000000" w:rsidP="00731061">
                  <w:pPr>
                    <w:rPr>
                      <w:lang w:val="en-US"/>
                    </w:rPr>
                  </w:pPr>
                  <w:sdt>
                    <w:sdtPr>
                      <w:rPr>
                        <w:lang w:val="en-US"/>
                      </w:rPr>
                      <w:id w:val="981206256"/>
                      <w14:checkbox>
                        <w14:checked w14:val="0"/>
                        <w14:checkedState w14:val="2612" w14:font="MS Gothic"/>
                        <w14:uncheckedState w14:val="2610" w14:font="MS Gothic"/>
                      </w14:checkbox>
                    </w:sdtPr>
                    <w:sdtContent>
                      <w:r w:rsidR="00131CFF">
                        <w:rPr>
                          <w:rFonts w:ascii="MS Gothic" w:eastAsia="MS Gothic" w:hAnsi="MS Gothic" w:hint="eastAsia"/>
                          <w:lang w:val="en-US"/>
                        </w:rPr>
                        <w:t>☐</w:t>
                      </w:r>
                    </w:sdtContent>
                  </w:sdt>
                  <w:r w:rsidR="00731061">
                    <w:rPr>
                      <w:lang w:val="en-US"/>
                    </w:rPr>
                    <w:t xml:space="preserve"> &lt; 100 GB</w:t>
                  </w:r>
                </w:p>
                <w:p w14:paraId="29809154" w14:textId="7435AE3A" w:rsidR="00731061" w:rsidRDefault="00000000" w:rsidP="00731061">
                  <w:pPr>
                    <w:rPr>
                      <w:lang w:val="en-US"/>
                    </w:rPr>
                  </w:pPr>
                  <w:sdt>
                    <w:sdtPr>
                      <w:rPr>
                        <w:lang w:val="en-US"/>
                      </w:rPr>
                      <w:id w:val="-1397971051"/>
                      <w14:checkbox>
                        <w14:checked w14:val="1"/>
                        <w14:checkedState w14:val="2612" w14:font="MS Gothic"/>
                        <w14:uncheckedState w14:val="2610" w14:font="MS Gothic"/>
                      </w14:checkbox>
                    </w:sdtPr>
                    <w:sdtContent>
                      <w:r w:rsidR="00377AE6">
                        <w:rPr>
                          <w:rFonts w:ascii="MS Gothic" w:eastAsia="MS Gothic" w:hAnsi="MS Gothic" w:hint="eastAsia"/>
                          <w:lang w:val="en-US"/>
                        </w:rPr>
                        <w:t>☒</w:t>
                      </w:r>
                    </w:sdtContent>
                  </w:sdt>
                  <w:r w:rsidR="00731061">
                    <w:rPr>
                      <w:lang w:val="en-US"/>
                    </w:rPr>
                    <w:t xml:space="preserve"> &lt; 1 TB</w:t>
                  </w:r>
                </w:p>
                <w:p w14:paraId="4454127D" w14:textId="6419C620" w:rsidR="00731061" w:rsidRPr="00250516" w:rsidRDefault="00000000" w:rsidP="00731061">
                  <w:pPr>
                    <w:rPr>
                      <w:lang w:val="en-US"/>
                    </w:rPr>
                  </w:pPr>
                  <w:sdt>
                    <w:sdtPr>
                      <w:rPr>
                        <w:lang w:val="en-US"/>
                      </w:rPr>
                      <w:id w:val="1736737703"/>
                      <w14:checkbox>
                        <w14:checked w14:val="0"/>
                        <w14:checkedState w14:val="2612" w14:font="MS Gothic"/>
                        <w14:uncheckedState w14:val="2610" w14:font="MS Gothic"/>
                      </w14:checkbox>
                    </w:sdtPr>
                    <w:sdtContent>
                      <w:r w:rsidR="00377AE6">
                        <w:rPr>
                          <w:rFonts w:ascii="MS Gothic" w:eastAsia="MS Gothic" w:hAnsi="MS Gothic" w:hint="eastAsia"/>
                          <w:lang w:val="en-US"/>
                        </w:rPr>
                        <w:t>☐</w:t>
                      </w:r>
                    </w:sdtContent>
                  </w:sdt>
                  <w:r w:rsidR="00731061">
                    <w:rPr>
                      <w:lang w:val="en-US"/>
                    </w:rPr>
                    <w:t xml:space="preserve"> &lt; 5 TB</w:t>
                  </w:r>
                </w:p>
                <w:p w14:paraId="6856307B" w14:textId="77777777" w:rsidR="00731061" w:rsidRDefault="00000000" w:rsidP="00731061">
                  <w:pPr>
                    <w:rPr>
                      <w:lang w:val="en-US"/>
                    </w:rPr>
                  </w:pPr>
                  <w:sdt>
                    <w:sdtPr>
                      <w:rPr>
                        <w:lang w:val="en-US"/>
                      </w:rPr>
                      <w:id w:val="1744913423"/>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sidRPr="00250516">
                    <w:rPr>
                      <w:lang w:val="en-US"/>
                    </w:rPr>
                    <w:t xml:space="preserve"> </w:t>
                  </w:r>
                  <w:r w:rsidR="00731061">
                    <w:rPr>
                      <w:lang w:val="en-US"/>
                    </w:rPr>
                    <w:t>&gt; 5 TB</w:t>
                  </w:r>
                </w:p>
                <w:p w14:paraId="4D8ECE2D" w14:textId="77777777" w:rsidR="00731061" w:rsidRDefault="00000000" w:rsidP="00731061">
                  <w:pPr>
                    <w:rPr>
                      <w:lang w:val="en-US"/>
                    </w:rPr>
                  </w:pPr>
                  <w:sdt>
                    <w:sdtPr>
                      <w:rPr>
                        <w:lang w:val="en-US"/>
                      </w:rPr>
                      <w:id w:val="-1072503366"/>
                      <w14:checkbox>
                        <w14:checked w14:val="0"/>
                        <w14:checkedState w14:val="2612" w14:font="MS Gothic"/>
                        <w14:uncheckedState w14:val="2610" w14:font="MS Gothic"/>
                      </w14:checkbox>
                    </w:sdtPr>
                    <w:sdtContent>
                      <w:r w:rsidR="00731061">
                        <w:rPr>
                          <w:rFonts w:ascii="MS Gothic" w:eastAsia="MS Gothic" w:hAnsi="MS Gothic" w:hint="eastAsia"/>
                          <w:lang w:val="en-US"/>
                        </w:rPr>
                        <w:t>☐</w:t>
                      </w:r>
                    </w:sdtContent>
                  </w:sdt>
                  <w:r w:rsidR="00731061">
                    <w:rPr>
                      <w:lang w:val="en-US"/>
                    </w:rPr>
                    <w:t xml:space="preserve"> NA</w:t>
                  </w:r>
                </w:p>
                <w:p w14:paraId="7A8878F9" w14:textId="77777777" w:rsidR="00731061" w:rsidRDefault="00731061" w:rsidP="00731061"/>
              </w:tc>
              <w:tc>
                <w:tcPr>
                  <w:tcW w:w="2156" w:type="dxa"/>
                </w:tcPr>
                <w:p w14:paraId="6095E67C" w14:textId="77777777" w:rsidR="00731061" w:rsidRDefault="00731061" w:rsidP="00731061"/>
              </w:tc>
            </w:tr>
            <w:tr w:rsidR="000B4DF8" w:rsidRPr="00D05635" w14:paraId="193B26ED" w14:textId="77777777" w:rsidTr="009E2081">
              <w:tc>
                <w:tcPr>
                  <w:tcW w:w="1588" w:type="dxa"/>
                </w:tcPr>
                <w:p w14:paraId="3D6FBF7A" w14:textId="20E25C94" w:rsidR="000B4DF8" w:rsidRDefault="000B4DF8" w:rsidP="000B4DF8">
                  <w:r>
                    <w:t>Image data and movies</w:t>
                  </w:r>
                </w:p>
              </w:tc>
              <w:tc>
                <w:tcPr>
                  <w:tcW w:w="1842" w:type="dxa"/>
                </w:tcPr>
                <w:p w14:paraId="03118CF5" w14:textId="6CB71DC0" w:rsidR="000B4DF8" w:rsidRDefault="000B4DF8" w:rsidP="000B4DF8">
                  <w:r>
                    <w:t xml:space="preserve">Western blot data, </w:t>
                  </w:r>
                  <w:r w:rsidR="00377AE6">
                    <w:t>immunostainings, live-cell imaging</w:t>
                  </w:r>
                </w:p>
              </w:tc>
              <w:tc>
                <w:tcPr>
                  <w:tcW w:w="2332" w:type="dxa"/>
                </w:tcPr>
                <w:p w14:paraId="1D4545F7" w14:textId="77777777" w:rsidR="000B4DF8" w:rsidRPr="00250516" w:rsidRDefault="00000000" w:rsidP="000B4DF8">
                  <w:pPr>
                    <w:rPr>
                      <w:lang w:val="en-US"/>
                    </w:rPr>
                  </w:pPr>
                  <w:sdt>
                    <w:sdtPr>
                      <w:rPr>
                        <w:lang w:val="en-US"/>
                      </w:rPr>
                      <w:id w:val="-440229122"/>
                      <w14:checkbox>
                        <w14:checked w14:val="1"/>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w:t>
                  </w:r>
                  <w:r w:rsidR="000B4DF8" w:rsidRPr="00250516">
                    <w:rPr>
                      <w:lang w:val="en-US"/>
                    </w:rPr>
                    <w:t>Generate new data</w:t>
                  </w:r>
                </w:p>
                <w:p w14:paraId="53593A1E" w14:textId="0599DC84" w:rsidR="000B4DF8" w:rsidRDefault="00000000" w:rsidP="000B4DF8">
                  <w:pPr>
                    <w:rPr>
                      <w:rFonts w:ascii="MS Gothic" w:eastAsia="MS Gothic" w:hAnsi="MS Gothic"/>
                      <w:lang w:val="en-US"/>
                    </w:rPr>
                  </w:pPr>
                  <w:sdt>
                    <w:sdtPr>
                      <w:rPr>
                        <w:lang w:val="en-US"/>
                      </w:rPr>
                      <w:id w:val="1436104621"/>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sidRPr="00250516">
                    <w:rPr>
                      <w:lang w:val="en-US"/>
                    </w:rPr>
                    <w:t xml:space="preserve"> Reuse existing data</w:t>
                  </w:r>
                </w:p>
              </w:tc>
              <w:tc>
                <w:tcPr>
                  <w:tcW w:w="1354" w:type="dxa"/>
                </w:tcPr>
                <w:p w14:paraId="5F044DC0" w14:textId="77777777" w:rsidR="000B4DF8" w:rsidRPr="00250516" w:rsidRDefault="00000000" w:rsidP="000B4DF8">
                  <w:pPr>
                    <w:rPr>
                      <w:lang w:val="en-US"/>
                    </w:rPr>
                  </w:pPr>
                  <w:sdt>
                    <w:sdtPr>
                      <w:rPr>
                        <w:lang w:val="en-US"/>
                      </w:rPr>
                      <w:id w:val="-869757117"/>
                      <w14:checkbox>
                        <w14:checked w14:val="1"/>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Digital</w:t>
                  </w:r>
                </w:p>
                <w:p w14:paraId="211763B3" w14:textId="4327B9EF" w:rsidR="000B4DF8" w:rsidRDefault="00000000" w:rsidP="000B4DF8">
                  <w:pPr>
                    <w:rPr>
                      <w:rFonts w:ascii="MS Gothic" w:eastAsia="MS Gothic" w:hAnsi="MS Gothic"/>
                      <w:lang w:val="en-US"/>
                    </w:rPr>
                  </w:pPr>
                  <w:sdt>
                    <w:sdtPr>
                      <w:rPr>
                        <w:lang w:val="en-US"/>
                      </w:rPr>
                      <w:id w:val="1384832005"/>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sidRPr="00250516">
                    <w:rPr>
                      <w:lang w:val="en-US"/>
                    </w:rPr>
                    <w:t xml:space="preserve"> </w:t>
                  </w:r>
                  <w:r w:rsidR="000B4DF8">
                    <w:rPr>
                      <w:lang w:val="en-US"/>
                    </w:rPr>
                    <w:t>Physical</w:t>
                  </w:r>
                </w:p>
              </w:tc>
              <w:tc>
                <w:tcPr>
                  <w:tcW w:w="1984" w:type="dxa"/>
                </w:tcPr>
                <w:p w14:paraId="523FACFD" w14:textId="77777777" w:rsidR="000B4DF8" w:rsidRPr="00250516" w:rsidRDefault="00000000" w:rsidP="000B4DF8">
                  <w:pPr>
                    <w:rPr>
                      <w:lang w:val="en-US"/>
                    </w:rPr>
                  </w:pPr>
                  <w:sdt>
                    <w:sdtPr>
                      <w:rPr>
                        <w:lang w:val="en-US"/>
                      </w:rPr>
                      <w:id w:val="381676447"/>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Audiovisual</w:t>
                  </w:r>
                </w:p>
                <w:p w14:paraId="6FDC46A4" w14:textId="070B34DE" w:rsidR="000B4DF8" w:rsidRDefault="00000000" w:rsidP="000B4DF8">
                  <w:pPr>
                    <w:rPr>
                      <w:lang w:val="en-US"/>
                    </w:rPr>
                  </w:pPr>
                  <w:sdt>
                    <w:sdtPr>
                      <w:rPr>
                        <w:lang w:val="en-US"/>
                      </w:rPr>
                      <w:id w:val="-1547433294"/>
                      <w14:checkbox>
                        <w14:checked w14:val="1"/>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sidRPr="00250516">
                    <w:rPr>
                      <w:lang w:val="en-US"/>
                    </w:rPr>
                    <w:t xml:space="preserve"> </w:t>
                  </w:r>
                  <w:r w:rsidR="000B4DF8">
                    <w:rPr>
                      <w:lang w:val="en-US"/>
                    </w:rPr>
                    <w:t>Images</w:t>
                  </w:r>
                </w:p>
                <w:p w14:paraId="708EEE85" w14:textId="77777777" w:rsidR="000B4DF8" w:rsidRDefault="00000000" w:rsidP="000B4DF8">
                  <w:pPr>
                    <w:rPr>
                      <w:lang w:val="en-US"/>
                    </w:rPr>
                  </w:pPr>
                  <w:sdt>
                    <w:sdtPr>
                      <w:rPr>
                        <w:lang w:val="en-US"/>
                      </w:rPr>
                      <w:id w:val="-1658297041"/>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Sound</w:t>
                  </w:r>
                </w:p>
                <w:p w14:paraId="366168B7" w14:textId="77777777" w:rsidR="000B4DF8" w:rsidRDefault="00000000" w:rsidP="000B4DF8">
                  <w:pPr>
                    <w:rPr>
                      <w:lang w:val="en-US"/>
                    </w:rPr>
                  </w:pPr>
                  <w:sdt>
                    <w:sdtPr>
                      <w:rPr>
                        <w:lang w:val="en-US"/>
                      </w:rPr>
                      <w:id w:val="464089519"/>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Numerical</w:t>
                  </w:r>
                </w:p>
                <w:p w14:paraId="51FB0CD2" w14:textId="77777777" w:rsidR="000B4DF8" w:rsidRDefault="00000000" w:rsidP="000B4DF8">
                  <w:pPr>
                    <w:rPr>
                      <w:lang w:val="en-US"/>
                    </w:rPr>
                  </w:pPr>
                  <w:sdt>
                    <w:sdtPr>
                      <w:rPr>
                        <w:lang w:val="en-US"/>
                      </w:rPr>
                      <w:id w:val="-1384553625"/>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Textual</w:t>
                  </w:r>
                </w:p>
                <w:p w14:paraId="2727B40D" w14:textId="77777777" w:rsidR="000B4DF8" w:rsidRDefault="00000000" w:rsidP="000B4DF8">
                  <w:pPr>
                    <w:rPr>
                      <w:lang w:val="en-US"/>
                    </w:rPr>
                  </w:pPr>
                  <w:sdt>
                    <w:sdtPr>
                      <w:rPr>
                        <w:lang w:val="en-US"/>
                      </w:rPr>
                      <w:id w:val="-1297593706"/>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Model</w:t>
                  </w:r>
                </w:p>
                <w:p w14:paraId="39330F72" w14:textId="77777777" w:rsidR="000B4DF8" w:rsidRDefault="00000000" w:rsidP="000B4DF8">
                  <w:pPr>
                    <w:rPr>
                      <w:lang w:val="en-US"/>
                    </w:rPr>
                  </w:pPr>
                  <w:sdt>
                    <w:sdtPr>
                      <w:rPr>
                        <w:lang w:val="en-US"/>
                      </w:rPr>
                      <w:id w:val="-1516754858"/>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Software</w:t>
                  </w:r>
                </w:p>
                <w:p w14:paraId="1958897F" w14:textId="76E44F25" w:rsidR="000B4DF8" w:rsidRDefault="00000000" w:rsidP="000B4DF8">
                  <w:pPr>
                    <w:rPr>
                      <w:rFonts w:ascii="MS Gothic" w:eastAsia="MS Gothic" w:hAnsi="MS Gothic"/>
                      <w:lang w:val="en-US"/>
                    </w:rPr>
                  </w:pPr>
                  <w:sdt>
                    <w:sdtPr>
                      <w:rPr>
                        <w:lang w:val="en-US"/>
                      </w:rPr>
                      <w:id w:val="-864523137"/>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Other:</w:t>
                  </w:r>
                </w:p>
              </w:tc>
              <w:tc>
                <w:tcPr>
                  <w:tcW w:w="1985" w:type="dxa"/>
                </w:tcPr>
                <w:p w14:paraId="70FD20EA" w14:textId="059932EE" w:rsidR="000B4DF8" w:rsidRPr="00250516" w:rsidRDefault="00000000" w:rsidP="000B4DF8">
                  <w:pPr>
                    <w:rPr>
                      <w:lang w:val="en-US"/>
                    </w:rPr>
                  </w:pPr>
                  <w:sdt>
                    <w:sdtPr>
                      <w:rPr>
                        <w:lang w:val="en-US"/>
                      </w:rPr>
                      <w:id w:val="1889225276"/>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w:t>
                  </w:r>
                  <w:proofErr w:type="spellStart"/>
                  <w:r w:rsidR="000B4DF8">
                    <w:rPr>
                      <w:lang w:val="en-US"/>
                    </w:rPr>
                    <w:t>por</w:t>
                  </w:r>
                  <w:proofErr w:type="spellEnd"/>
                </w:p>
                <w:p w14:paraId="39E4A9F1" w14:textId="77777777" w:rsidR="000B4DF8" w:rsidRDefault="00000000" w:rsidP="000B4DF8">
                  <w:pPr>
                    <w:rPr>
                      <w:lang w:val="en-US"/>
                    </w:rPr>
                  </w:pPr>
                  <w:sdt>
                    <w:sdtPr>
                      <w:rPr>
                        <w:lang w:val="en-US"/>
                      </w:rPr>
                      <w:id w:val="1028457660"/>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sidRPr="00250516">
                    <w:rPr>
                      <w:lang w:val="en-US"/>
                    </w:rPr>
                    <w:t xml:space="preserve"> </w:t>
                  </w:r>
                  <w:r w:rsidR="000B4DF8">
                    <w:rPr>
                      <w:lang w:val="en-US"/>
                    </w:rPr>
                    <w:t>.xml</w:t>
                  </w:r>
                </w:p>
                <w:p w14:paraId="145862FD" w14:textId="77777777" w:rsidR="000B4DF8" w:rsidRDefault="00000000" w:rsidP="000B4DF8">
                  <w:pPr>
                    <w:rPr>
                      <w:lang w:val="en-US"/>
                    </w:rPr>
                  </w:pPr>
                  <w:sdt>
                    <w:sdtPr>
                      <w:rPr>
                        <w:lang w:val="en-US"/>
                      </w:rPr>
                      <w:id w:val="-301234335"/>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.tab</w:t>
                  </w:r>
                </w:p>
                <w:p w14:paraId="1DDA2E9F" w14:textId="774CCDA6" w:rsidR="000B4DF8" w:rsidRDefault="00000000" w:rsidP="000B4DF8">
                  <w:pPr>
                    <w:rPr>
                      <w:lang w:val="en-US"/>
                    </w:rPr>
                  </w:pPr>
                  <w:sdt>
                    <w:sdtPr>
                      <w:rPr>
                        <w:lang w:val="en-US"/>
                      </w:rPr>
                      <w:id w:val="-495571280"/>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.csv</w:t>
                  </w:r>
                </w:p>
                <w:p w14:paraId="563B51C4" w14:textId="67D16D18" w:rsidR="000B4DF8" w:rsidRDefault="00000000" w:rsidP="000B4DF8">
                  <w:pPr>
                    <w:rPr>
                      <w:lang w:val="en-US"/>
                    </w:rPr>
                  </w:pPr>
                  <w:sdt>
                    <w:sdtPr>
                      <w:rPr>
                        <w:lang w:val="en-US"/>
                      </w:rPr>
                      <w:id w:val="1956437252"/>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.pdf</w:t>
                  </w:r>
                </w:p>
                <w:p w14:paraId="3CBCBB66" w14:textId="77777777" w:rsidR="000B4DF8" w:rsidRDefault="00000000" w:rsidP="000B4DF8">
                  <w:pPr>
                    <w:rPr>
                      <w:lang w:val="en-US"/>
                    </w:rPr>
                  </w:pPr>
                  <w:sdt>
                    <w:sdtPr>
                      <w:rPr>
                        <w:lang w:val="en-US"/>
                      </w:rPr>
                      <w:id w:val="1375815108"/>
                      <w14:checkbox>
                        <w14:checked w14:val="1"/>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.txt</w:t>
                  </w:r>
                </w:p>
                <w:p w14:paraId="2F6E00D0" w14:textId="77777777" w:rsidR="000B4DF8" w:rsidRPr="00250516" w:rsidRDefault="00000000" w:rsidP="000B4DF8">
                  <w:pPr>
                    <w:rPr>
                      <w:lang w:val="en-US"/>
                    </w:rPr>
                  </w:pPr>
                  <w:sdt>
                    <w:sdtPr>
                      <w:rPr>
                        <w:lang w:val="en-US"/>
                      </w:rPr>
                      <w:id w:val="-793823722"/>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.rtf</w:t>
                  </w:r>
                </w:p>
                <w:p w14:paraId="2A21ED5A" w14:textId="77777777" w:rsidR="000B4DF8" w:rsidRDefault="00000000" w:rsidP="000B4DF8">
                  <w:pPr>
                    <w:rPr>
                      <w:lang w:val="en-US"/>
                    </w:rPr>
                  </w:pPr>
                  <w:sdt>
                    <w:sdtPr>
                      <w:rPr>
                        <w:lang w:val="en-US"/>
                      </w:rPr>
                      <w:id w:val="1313606860"/>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sidRPr="00250516">
                    <w:rPr>
                      <w:lang w:val="en-US"/>
                    </w:rPr>
                    <w:t xml:space="preserve"> </w:t>
                  </w:r>
                  <w:r w:rsidR="000B4DF8">
                    <w:rPr>
                      <w:lang w:val="en-US"/>
                    </w:rPr>
                    <w:t>.dwg</w:t>
                  </w:r>
                </w:p>
                <w:p w14:paraId="729B5B9A" w14:textId="77777777" w:rsidR="000B4DF8" w:rsidRDefault="00000000" w:rsidP="000B4DF8">
                  <w:pPr>
                    <w:rPr>
                      <w:lang w:val="en-US"/>
                    </w:rPr>
                  </w:pPr>
                  <w:sdt>
                    <w:sdtPr>
                      <w:rPr>
                        <w:lang w:val="en-US"/>
                      </w:rPr>
                      <w:id w:val="668373398"/>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.tab</w:t>
                  </w:r>
                </w:p>
                <w:p w14:paraId="4D160ED7" w14:textId="77777777" w:rsidR="000B4DF8" w:rsidRDefault="00000000" w:rsidP="000B4DF8">
                  <w:pPr>
                    <w:rPr>
                      <w:lang w:val="en-US"/>
                    </w:rPr>
                  </w:pPr>
                  <w:sdt>
                    <w:sdtPr>
                      <w:rPr>
                        <w:lang w:val="en-US"/>
                      </w:rPr>
                      <w:id w:val="2129429934"/>
                      <w14:checkbox>
                        <w14:checked w14:val="0"/>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w:t>
                  </w:r>
                  <w:proofErr w:type="spellStart"/>
                  <w:r w:rsidR="000B4DF8">
                    <w:rPr>
                      <w:lang w:val="en-US"/>
                    </w:rPr>
                    <w:t>gml</w:t>
                  </w:r>
                  <w:proofErr w:type="spellEnd"/>
                </w:p>
                <w:p w14:paraId="62407368" w14:textId="1F5E450B" w:rsidR="000B4DF8" w:rsidRDefault="00000000" w:rsidP="000B4DF8">
                  <w:pPr>
                    <w:autoSpaceDE w:val="0"/>
                    <w:autoSpaceDN w:val="0"/>
                    <w:adjustRightInd w:val="0"/>
                    <w:rPr>
                      <w:rFonts w:ascii="NimbusSanL-Regu" w:hAnsi="NimbusSanL-Regu" w:cs="NimbusSanL-Regu"/>
                      <w:sz w:val="25"/>
                      <w:szCs w:val="25"/>
                      <w:lang w:val="en-US"/>
                    </w:rPr>
                  </w:pPr>
                  <w:sdt>
                    <w:sdtPr>
                      <w:rPr>
                        <w:lang w:val="en-US"/>
                      </w:rPr>
                      <w:id w:val="-862287808"/>
                      <w14:checkbox>
                        <w14:checked w14:val="1"/>
                        <w14:checkedState w14:val="2612" w14:font="MS Gothic"/>
                        <w14:uncheckedState w14:val="2610" w14:font="MS Gothic"/>
                      </w14:checkbox>
                    </w:sdtPr>
                    <w:sdtContent>
                      <w:r w:rsidR="000B4DF8">
                        <w:rPr>
                          <w:rFonts w:ascii="MS Gothic" w:eastAsia="MS Gothic" w:hAnsi="MS Gothic" w:hint="eastAsia"/>
                          <w:lang w:val="en-US"/>
                        </w:rPr>
                        <w:t>☒</w:t>
                      </w:r>
                    </w:sdtContent>
                  </w:sdt>
                  <w:r w:rsidR="000B4DF8">
                    <w:rPr>
                      <w:lang w:val="en-US"/>
                    </w:rPr>
                    <w:t xml:space="preserve"> other: </w:t>
                  </w:r>
                  <w:r w:rsidR="000B4DF8" w:rsidRPr="00131CFF">
                    <w:rPr>
                      <w:rFonts w:ascii="NimbusSanL-Regu" w:hAnsi="NimbusSanL-Regu" w:cs="NimbusSanL-Regu"/>
                      <w:sz w:val="25"/>
                      <w:szCs w:val="25"/>
                      <w:lang w:val="en-US"/>
                    </w:rPr>
                    <w:t>.</w:t>
                  </w:r>
                  <w:r w:rsidR="000B4DF8">
                    <w:rPr>
                      <w:rFonts w:ascii="NimbusSanL-Regu" w:hAnsi="NimbusSanL-Regu" w:cs="NimbusSanL-Regu"/>
                      <w:sz w:val="25"/>
                      <w:szCs w:val="25"/>
                      <w:lang w:val="en-US"/>
                    </w:rPr>
                    <w:t>jpeg</w:t>
                  </w:r>
                </w:p>
                <w:p w14:paraId="7E8B67FF" w14:textId="5461A28C" w:rsidR="000B4DF8" w:rsidRPr="004C4ED0" w:rsidRDefault="000B4DF8" w:rsidP="000B4DF8">
                  <w:pPr>
                    <w:autoSpaceDE w:val="0"/>
                    <w:autoSpaceDN w:val="0"/>
                    <w:adjustRightInd w:val="0"/>
                    <w:rPr>
                      <w:rFonts w:ascii="NimbusSanL-Regu" w:hAnsi="NimbusSanL-Regu" w:cs="NimbusSanL-Regu"/>
                      <w:sz w:val="25"/>
                      <w:szCs w:val="25"/>
                      <w:lang w:val="nl-BE"/>
                    </w:rPr>
                  </w:pPr>
                  <w:r w:rsidRPr="004C4ED0">
                    <w:rPr>
                      <w:rFonts w:ascii="NimbusSanL-Regu" w:hAnsi="NimbusSanL-Regu" w:cs="NimbusSanL-Regu"/>
                      <w:sz w:val="25"/>
                      <w:szCs w:val="25"/>
                      <w:lang w:val="nl-BE"/>
                    </w:rPr>
                    <w:t>.</w:t>
                  </w:r>
                  <w:proofErr w:type="spellStart"/>
                  <w:r w:rsidRPr="004C4ED0">
                    <w:rPr>
                      <w:rFonts w:ascii="NimbusSanL-Regu" w:hAnsi="NimbusSanL-Regu" w:cs="NimbusSanL-Regu"/>
                      <w:sz w:val="25"/>
                      <w:szCs w:val="25"/>
                      <w:lang w:val="nl-BE"/>
                    </w:rPr>
                    <w:t>png</w:t>
                  </w:r>
                  <w:proofErr w:type="spellEnd"/>
                </w:p>
                <w:p w14:paraId="40A5BA50" w14:textId="3F6E722C" w:rsidR="000B4DF8" w:rsidRPr="004C4ED0" w:rsidRDefault="000B4DF8" w:rsidP="000B4DF8">
                  <w:pPr>
                    <w:autoSpaceDE w:val="0"/>
                    <w:autoSpaceDN w:val="0"/>
                    <w:adjustRightInd w:val="0"/>
                    <w:rPr>
                      <w:rFonts w:ascii="NimbusSanL-Regu" w:hAnsi="NimbusSanL-Regu" w:cs="NimbusSanL-Regu"/>
                      <w:sz w:val="25"/>
                      <w:szCs w:val="25"/>
                      <w:lang w:val="nl-BE"/>
                    </w:rPr>
                  </w:pPr>
                  <w:r w:rsidRPr="004C4ED0">
                    <w:rPr>
                      <w:rFonts w:ascii="NimbusSanL-Regu" w:hAnsi="NimbusSanL-Regu" w:cs="NimbusSanL-Regu"/>
                      <w:sz w:val="25"/>
                      <w:szCs w:val="25"/>
                      <w:lang w:val="nl-BE"/>
                    </w:rPr>
                    <w:t>.</w:t>
                  </w:r>
                  <w:proofErr w:type="spellStart"/>
                  <w:r w:rsidRPr="004C4ED0">
                    <w:rPr>
                      <w:rFonts w:ascii="NimbusSanL-Regu" w:hAnsi="NimbusSanL-Regu" w:cs="NimbusSanL-Regu"/>
                      <w:sz w:val="25"/>
                      <w:szCs w:val="25"/>
                      <w:lang w:val="nl-BE"/>
                    </w:rPr>
                    <w:t>tif</w:t>
                  </w:r>
                  <w:proofErr w:type="spellEnd"/>
                </w:p>
                <w:p w14:paraId="0B1ECDAA" w14:textId="6618AA38" w:rsidR="000B4DF8" w:rsidRPr="004C4ED0" w:rsidRDefault="000B4DF8" w:rsidP="000B4DF8">
                  <w:pPr>
                    <w:autoSpaceDE w:val="0"/>
                    <w:autoSpaceDN w:val="0"/>
                    <w:adjustRightInd w:val="0"/>
                    <w:rPr>
                      <w:rFonts w:ascii="NimbusSanL-Regu" w:hAnsi="NimbusSanL-Regu" w:cs="NimbusSanL-Regu"/>
                      <w:sz w:val="25"/>
                      <w:szCs w:val="25"/>
                      <w:lang w:val="nl-BE"/>
                    </w:rPr>
                  </w:pPr>
                  <w:r w:rsidRPr="004C4ED0">
                    <w:rPr>
                      <w:rFonts w:ascii="NimbusSanL-Regu" w:hAnsi="NimbusSanL-Regu" w:cs="NimbusSanL-Regu"/>
                      <w:sz w:val="25"/>
                      <w:szCs w:val="25"/>
                      <w:lang w:val="nl-BE"/>
                    </w:rPr>
                    <w:t>.mp4</w:t>
                  </w:r>
                </w:p>
                <w:p w14:paraId="5FA3E2D6" w14:textId="12AFCA13" w:rsidR="00F110F3" w:rsidRPr="004C4ED0" w:rsidRDefault="00F110F3" w:rsidP="000B4DF8">
                  <w:pPr>
                    <w:autoSpaceDE w:val="0"/>
                    <w:autoSpaceDN w:val="0"/>
                    <w:adjustRightInd w:val="0"/>
                    <w:rPr>
                      <w:rFonts w:ascii="NimbusSanL-Regu" w:hAnsi="NimbusSanL-Regu" w:cs="NimbusSanL-Regu"/>
                      <w:sz w:val="25"/>
                      <w:szCs w:val="25"/>
                      <w:lang w:val="nl-BE"/>
                    </w:rPr>
                  </w:pPr>
                  <w:r w:rsidRPr="004C4ED0">
                    <w:rPr>
                      <w:rFonts w:ascii="NimbusSanL-Regu" w:hAnsi="NimbusSanL-Regu" w:cs="NimbusSanL-Regu"/>
                      <w:sz w:val="25"/>
                      <w:szCs w:val="25"/>
                      <w:lang w:val="nl-BE"/>
                    </w:rPr>
                    <w:t>.</w:t>
                  </w:r>
                  <w:proofErr w:type="spellStart"/>
                  <w:r w:rsidRPr="004C4ED0">
                    <w:rPr>
                      <w:rFonts w:ascii="NimbusSanL-Regu" w:hAnsi="NimbusSanL-Regu" w:cs="NimbusSanL-Regu"/>
                      <w:sz w:val="25"/>
                      <w:szCs w:val="25"/>
                      <w:lang w:val="nl-BE"/>
                    </w:rPr>
                    <w:t>ppt</w:t>
                  </w:r>
                  <w:proofErr w:type="spellEnd"/>
                </w:p>
                <w:p w14:paraId="749F7AD7" w14:textId="5D9856FD" w:rsidR="000B4DF8" w:rsidRPr="004C4ED0" w:rsidRDefault="00000000" w:rsidP="000B4DF8">
                  <w:pPr>
                    <w:rPr>
                      <w:rFonts w:ascii="MS Gothic" w:eastAsia="MS Gothic" w:hAnsi="MS Gothic"/>
                      <w:lang w:val="nl-BE"/>
                    </w:rPr>
                  </w:pPr>
                  <w:sdt>
                    <w:sdtPr>
                      <w:rPr>
                        <w:lang w:val="nl-BE"/>
                      </w:rPr>
                      <w:id w:val="1521358685"/>
                      <w14:checkbox>
                        <w14:checked w14:val="0"/>
                        <w14:checkedState w14:val="2612" w14:font="MS Gothic"/>
                        <w14:uncheckedState w14:val="2610" w14:font="MS Gothic"/>
                      </w14:checkbox>
                    </w:sdtPr>
                    <w:sdtContent>
                      <w:r w:rsidR="000B4DF8" w:rsidRPr="004C4ED0">
                        <w:rPr>
                          <w:rFonts w:ascii="MS Gothic" w:eastAsia="MS Gothic" w:hAnsi="MS Gothic" w:hint="eastAsia"/>
                          <w:lang w:val="nl-BE"/>
                        </w:rPr>
                        <w:t>☐</w:t>
                      </w:r>
                    </w:sdtContent>
                  </w:sdt>
                  <w:r w:rsidR="000B4DF8" w:rsidRPr="004C4ED0">
                    <w:rPr>
                      <w:lang w:val="nl-BE"/>
                    </w:rPr>
                    <w:t xml:space="preserve"> NA</w:t>
                  </w:r>
                </w:p>
              </w:tc>
              <w:tc>
                <w:tcPr>
                  <w:tcW w:w="2126" w:type="dxa"/>
                </w:tcPr>
                <w:p w14:paraId="4A6EA44C" w14:textId="68BDCCAB" w:rsidR="000B4DF8" w:rsidRPr="004C4ED0" w:rsidRDefault="00000000" w:rsidP="000B4DF8">
                  <w:pPr>
                    <w:rPr>
                      <w:lang w:val="nl-BE"/>
                    </w:rPr>
                  </w:pPr>
                  <w:sdt>
                    <w:sdtPr>
                      <w:rPr>
                        <w:lang w:val="nl-BE"/>
                      </w:rPr>
                      <w:id w:val="732511905"/>
                      <w14:checkbox>
                        <w14:checked w14:val="0"/>
                        <w14:checkedState w14:val="2612" w14:font="MS Gothic"/>
                        <w14:uncheckedState w14:val="2610" w14:font="MS Gothic"/>
                      </w14:checkbox>
                    </w:sdtPr>
                    <w:sdtContent>
                      <w:r w:rsidR="000B4DF8" w:rsidRPr="004C4ED0">
                        <w:rPr>
                          <w:rFonts w:ascii="MS Gothic" w:eastAsia="MS Gothic" w:hAnsi="MS Gothic" w:hint="eastAsia"/>
                          <w:lang w:val="nl-BE"/>
                        </w:rPr>
                        <w:t>☐</w:t>
                      </w:r>
                    </w:sdtContent>
                  </w:sdt>
                  <w:r w:rsidR="000B4DF8" w:rsidRPr="004C4ED0">
                    <w:rPr>
                      <w:lang w:val="nl-BE"/>
                    </w:rPr>
                    <w:t xml:space="preserve"> &lt; 1 GB</w:t>
                  </w:r>
                </w:p>
                <w:p w14:paraId="11A1CCCE" w14:textId="0447C722" w:rsidR="000B4DF8" w:rsidRPr="004C4ED0" w:rsidRDefault="00000000" w:rsidP="000B4DF8">
                  <w:pPr>
                    <w:rPr>
                      <w:lang w:val="nl-BE"/>
                    </w:rPr>
                  </w:pPr>
                  <w:sdt>
                    <w:sdtPr>
                      <w:rPr>
                        <w:lang w:val="nl-BE"/>
                      </w:rPr>
                      <w:id w:val="-45676898"/>
                      <w14:checkbox>
                        <w14:checked w14:val="1"/>
                        <w14:checkedState w14:val="2612" w14:font="MS Gothic"/>
                        <w14:uncheckedState w14:val="2610" w14:font="MS Gothic"/>
                      </w14:checkbox>
                    </w:sdtPr>
                    <w:sdtContent>
                      <w:r w:rsidR="000B4DF8" w:rsidRPr="004C4ED0">
                        <w:rPr>
                          <w:rFonts w:ascii="MS Gothic" w:eastAsia="MS Gothic" w:hAnsi="MS Gothic" w:hint="eastAsia"/>
                          <w:lang w:val="nl-BE"/>
                        </w:rPr>
                        <w:t>☒</w:t>
                      </w:r>
                    </w:sdtContent>
                  </w:sdt>
                  <w:r w:rsidR="000B4DF8" w:rsidRPr="004C4ED0">
                    <w:rPr>
                      <w:lang w:val="nl-BE"/>
                    </w:rPr>
                    <w:t xml:space="preserve"> &lt; 100 GB</w:t>
                  </w:r>
                </w:p>
                <w:p w14:paraId="073AC279" w14:textId="77777777" w:rsidR="000B4DF8" w:rsidRPr="004C4ED0" w:rsidRDefault="00000000" w:rsidP="000B4DF8">
                  <w:pPr>
                    <w:rPr>
                      <w:lang w:val="nl-BE"/>
                    </w:rPr>
                  </w:pPr>
                  <w:sdt>
                    <w:sdtPr>
                      <w:rPr>
                        <w:lang w:val="nl-BE"/>
                      </w:rPr>
                      <w:id w:val="808509874"/>
                      <w14:checkbox>
                        <w14:checked w14:val="0"/>
                        <w14:checkedState w14:val="2612" w14:font="MS Gothic"/>
                        <w14:uncheckedState w14:val="2610" w14:font="MS Gothic"/>
                      </w14:checkbox>
                    </w:sdtPr>
                    <w:sdtContent>
                      <w:r w:rsidR="000B4DF8" w:rsidRPr="004C4ED0">
                        <w:rPr>
                          <w:rFonts w:ascii="MS Gothic" w:eastAsia="MS Gothic" w:hAnsi="MS Gothic" w:hint="eastAsia"/>
                          <w:lang w:val="nl-BE"/>
                        </w:rPr>
                        <w:t>☐</w:t>
                      </w:r>
                    </w:sdtContent>
                  </w:sdt>
                  <w:r w:rsidR="000B4DF8" w:rsidRPr="004C4ED0">
                    <w:rPr>
                      <w:lang w:val="nl-BE"/>
                    </w:rPr>
                    <w:t xml:space="preserve"> &lt; 1 TB</w:t>
                  </w:r>
                </w:p>
                <w:p w14:paraId="744341F1" w14:textId="33C3D07C" w:rsidR="000B4DF8" w:rsidRPr="004C4ED0" w:rsidRDefault="00000000" w:rsidP="000B4DF8">
                  <w:pPr>
                    <w:rPr>
                      <w:lang w:val="nl-BE"/>
                    </w:rPr>
                  </w:pPr>
                  <w:sdt>
                    <w:sdtPr>
                      <w:rPr>
                        <w:lang w:val="nl-BE"/>
                      </w:rPr>
                      <w:id w:val="-746104105"/>
                      <w14:checkbox>
                        <w14:checked w14:val="0"/>
                        <w14:checkedState w14:val="2612" w14:font="MS Gothic"/>
                        <w14:uncheckedState w14:val="2610" w14:font="MS Gothic"/>
                      </w14:checkbox>
                    </w:sdtPr>
                    <w:sdtContent>
                      <w:r w:rsidR="000B4DF8" w:rsidRPr="004C4ED0">
                        <w:rPr>
                          <w:rFonts w:ascii="MS Gothic" w:eastAsia="MS Gothic" w:hAnsi="MS Gothic" w:hint="eastAsia"/>
                          <w:lang w:val="nl-BE"/>
                        </w:rPr>
                        <w:t>☐</w:t>
                      </w:r>
                    </w:sdtContent>
                  </w:sdt>
                  <w:r w:rsidR="000B4DF8" w:rsidRPr="004C4ED0">
                    <w:rPr>
                      <w:lang w:val="nl-BE"/>
                    </w:rPr>
                    <w:t xml:space="preserve"> &lt; 5 TB</w:t>
                  </w:r>
                </w:p>
                <w:p w14:paraId="5345BE46" w14:textId="77777777" w:rsidR="000B4DF8" w:rsidRPr="004C4ED0" w:rsidRDefault="00000000" w:rsidP="000B4DF8">
                  <w:pPr>
                    <w:rPr>
                      <w:lang w:val="nl-BE"/>
                    </w:rPr>
                  </w:pPr>
                  <w:sdt>
                    <w:sdtPr>
                      <w:rPr>
                        <w:lang w:val="nl-BE"/>
                      </w:rPr>
                      <w:id w:val="1062300126"/>
                      <w14:checkbox>
                        <w14:checked w14:val="0"/>
                        <w14:checkedState w14:val="2612" w14:font="MS Gothic"/>
                        <w14:uncheckedState w14:val="2610" w14:font="MS Gothic"/>
                      </w14:checkbox>
                    </w:sdtPr>
                    <w:sdtContent>
                      <w:r w:rsidR="000B4DF8" w:rsidRPr="004C4ED0">
                        <w:rPr>
                          <w:rFonts w:ascii="MS Gothic" w:eastAsia="MS Gothic" w:hAnsi="MS Gothic" w:hint="eastAsia"/>
                          <w:lang w:val="nl-BE"/>
                        </w:rPr>
                        <w:t>☐</w:t>
                      </w:r>
                    </w:sdtContent>
                  </w:sdt>
                  <w:r w:rsidR="000B4DF8" w:rsidRPr="004C4ED0">
                    <w:rPr>
                      <w:lang w:val="nl-BE"/>
                    </w:rPr>
                    <w:t xml:space="preserve"> &gt; 5 TB</w:t>
                  </w:r>
                </w:p>
                <w:p w14:paraId="35A169DC" w14:textId="77777777" w:rsidR="000B4DF8" w:rsidRPr="004C4ED0" w:rsidRDefault="00000000" w:rsidP="000B4DF8">
                  <w:pPr>
                    <w:rPr>
                      <w:lang w:val="nl-BE"/>
                    </w:rPr>
                  </w:pPr>
                  <w:sdt>
                    <w:sdtPr>
                      <w:rPr>
                        <w:lang w:val="nl-BE"/>
                      </w:rPr>
                      <w:id w:val="-1222823477"/>
                      <w14:checkbox>
                        <w14:checked w14:val="0"/>
                        <w14:checkedState w14:val="2612" w14:font="MS Gothic"/>
                        <w14:uncheckedState w14:val="2610" w14:font="MS Gothic"/>
                      </w14:checkbox>
                    </w:sdtPr>
                    <w:sdtContent>
                      <w:r w:rsidR="000B4DF8" w:rsidRPr="004C4ED0">
                        <w:rPr>
                          <w:rFonts w:ascii="MS Gothic" w:eastAsia="MS Gothic" w:hAnsi="MS Gothic" w:hint="eastAsia"/>
                          <w:lang w:val="nl-BE"/>
                        </w:rPr>
                        <w:t>☐</w:t>
                      </w:r>
                    </w:sdtContent>
                  </w:sdt>
                  <w:r w:rsidR="000B4DF8" w:rsidRPr="004C4ED0">
                    <w:rPr>
                      <w:lang w:val="nl-BE"/>
                    </w:rPr>
                    <w:t xml:space="preserve"> NA</w:t>
                  </w:r>
                </w:p>
                <w:p w14:paraId="253882AB" w14:textId="77777777" w:rsidR="000B4DF8" w:rsidRPr="004C4ED0" w:rsidRDefault="000B4DF8" w:rsidP="000B4DF8">
                  <w:pPr>
                    <w:rPr>
                      <w:rFonts w:ascii="MS Gothic" w:eastAsia="MS Gothic" w:hAnsi="MS Gothic"/>
                      <w:lang w:val="nl-BE"/>
                    </w:rPr>
                  </w:pPr>
                </w:p>
              </w:tc>
              <w:tc>
                <w:tcPr>
                  <w:tcW w:w="2156" w:type="dxa"/>
                </w:tcPr>
                <w:p w14:paraId="03F997A4" w14:textId="77777777" w:rsidR="000B4DF8" w:rsidRPr="004C4ED0" w:rsidRDefault="000B4DF8" w:rsidP="000B4DF8">
                  <w:pPr>
                    <w:rPr>
                      <w:lang w:val="nl-BE"/>
                    </w:rPr>
                  </w:pPr>
                </w:p>
              </w:tc>
            </w:tr>
            <w:tr w:rsidR="000B4DF8" w:rsidRPr="00AF3611" w14:paraId="1E857353" w14:textId="77777777" w:rsidTr="009E2081">
              <w:tc>
                <w:tcPr>
                  <w:tcW w:w="1588" w:type="dxa"/>
                </w:tcPr>
                <w:p w14:paraId="0D511C5B" w14:textId="4A81DF2C" w:rsidR="000B4DF8" w:rsidRPr="004C4ED0" w:rsidRDefault="005134E7" w:rsidP="000B4DF8">
                  <w:pPr>
                    <w:rPr>
                      <w:lang w:val="nl-BE"/>
                    </w:rPr>
                  </w:pPr>
                  <w:r>
                    <w:rPr>
                      <w:lang w:val="nl-BE"/>
                    </w:rPr>
                    <w:t>Proteins</w:t>
                  </w:r>
                </w:p>
              </w:tc>
              <w:tc>
                <w:tcPr>
                  <w:tcW w:w="1842" w:type="dxa"/>
                </w:tcPr>
                <w:p w14:paraId="7BB982C1" w14:textId="74235B22" w:rsidR="000B4DF8" w:rsidRPr="00D05635" w:rsidRDefault="005134E7" w:rsidP="000B4DF8">
                  <w:pPr>
                    <w:rPr>
                      <w:lang w:val="en-US"/>
                    </w:rPr>
                  </w:pPr>
                  <w:r w:rsidRPr="00D05635">
                    <w:rPr>
                      <w:lang w:val="en-US"/>
                    </w:rPr>
                    <w:t xml:space="preserve">CCL2 and CCR2 </w:t>
                  </w:r>
                  <w:proofErr w:type="spellStart"/>
                  <w:r w:rsidRPr="00D05635">
                    <w:rPr>
                      <w:lang w:val="en-US"/>
                    </w:rPr>
                    <w:t>proteoforms</w:t>
                  </w:r>
                  <w:proofErr w:type="spellEnd"/>
                  <w:r w:rsidRPr="00D05635">
                    <w:rPr>
                      <w:lang w:val="en-US"/>
                    </w:rPr>
                    <w:t xml:space="preserve"> and glycoforms</w:t>
                  </w:r>
                </w:p>
              </w:tc>
              <w:tc>
                <w:tcPr>
                  <w:tcW w:w="2332" w:type="dxa"/>
                </w:tcPr>
                <w:p w14:paraId="12D37DAE" w14:textId="77777777" w:rsidR="005134E7" w:rsidRPr="00250516" w:rsidRDefault="00000000" w:rsidP="005134E7">
                  <w:pPr>
                    <w:rPr>
                      <w:lang w:val="en-US"/>
                    </w:rPr>
                  </w:pPr>
                  <w:sdt>
                    <w:sdtPr>
                      <w:rPr>
                        <w:lang w:val="en-US"/>
                      </w:rPr>
                      <w:id w:val="1035924495"/>
                      <w14:checkbox>
                        <w14:checked w14:val="1"/>
                        <w14:checkedState w14:val="2612" w14:font="MS Gothic"/>
                        <w14:uncheckedState w14:val="2610" w14:font="MS Gothic"/>
                      </w14:checkbox>
                    </w:sdtPr>
                    <w:sdtContent>
                      <w:r w:rsidR="005134E7">
                        <w:rPr>
                          <w:rFonts w:ascii="MS Gothic" w:eastAsia="MS Gothic" w:hAnsi="MS Gothic" w:hint="eastAsia"/>
                          <w:lang w:val="en-US"/>
                        </w:rPr>
                        <w:t>☒</w:t>
                      </w:r>
                    </w:sdtContent>
                  </w:sdt>
                  <w:r w:rsidR="005134E7">
                    <w:rPr>
                      <w:lang w:val="en-US"/>
                    </w:rPr>
                    <w:t xml:space="preserve"> </w:t>
                  </w:r>
                  <w:r w:rsidR="005134E7" w:rsidRPr="00250516">
                    <w:rPr>
                      <w:lang w:val="en-US"/>
                    </w:rPr>
                    <w:t>Generate new data</w:t>
                  </w:r>
                </w:p>
                <w:p w14:paraId="16DA330E" w14:textId="56892ABE" w:rsidR="000B4DF8" w:rsidRPr="00D05635" w:rsidRDefault="00000000" w:rsidP="005134E7">
                  <w:pPr>
                    <w:rPr>
                      <w:rFonts w:ascii="MS Gothic" w:eastAsia="MS Gothic" w:hAnsi="MS Gothic"/>
                      <w:lang w:val="en-US"/>
                    </w:rPr>
                  </w:pPr>
                  <w:sdt>
                    <w:sdtPr>
                      <w:rPr>
                        <w:lang w:val="en-US"/>
                      </w:rPr>
                      <w:id w:val="1238747991"/>
                      <w14:checkbox>
                        <w14:checked w14:val="0"/>
                        <w14:checkedState w14:val="2612" w14:font="MS Gothic"/>
                        <w14:uncheckedState w14:val="2610" w14:font="MS Gothic"/>
                      </w14:checkbox>
                    </w:sdtPr>
                    <w:sdtContent>
                      <w:r w:rsidR="005134E7">
                        <w:rPr>
                          <w:rFonts w:ascii="MS Gothic" w:eastAsia="MS Gothic" w:hAnsi="MS Gothic" w:hint="eastAsia"/>
                          <w:lang w:val="en-US"/>
                        </w:rPr>
                        <w:t>☐</w:t>
                      </w:r>
                    </w:sdtContent>
                  </w:sdt>
                  <w:r w:rsidR="005134E7" w:rsidRPr="00250516">
                    <w:rPr>
                      <w:lang w:val="en-US"/>
                    </w:rPr>
                    <w:t xml:space="preserve"> Reuse existing data</w:t>
                  </w:r>
                </w:p>
              </w:tc>
              <w:tc>
                <w:tcPr>
                  <w:tcW w:w="1354" w:type="dxa"/>
                </w:tcPr>
                <w:p w14:paraId="2A5C19F9" w14:textId="51DF5535" w:rsidR="005134E7" w:rsidRPr="00250516" w:rsidRDefault="00000000" w:rsidP="005134E7">
                  <w:pPr>
                    <w:rPr>
                      <w:lang w:val="en-US"/>
                    </w:rPr>
                  </w:pPr>
                  <w:sdt>
                    <w:sdtPr>
                      <w:rPr>
                        <w:lang w:val="en-US"/>
                      </w:rPr>
                      <w:id w:val="841363241"/>
                      <w14:checkbox>
                        <w14:checked w14:val="0"/>
                        <w14:checkedState w14:val="2612" w14:font="MS Gothic"/>
                        <w14:uncheckedState w14:val="2610" w14:font="MS Gothic"/>
                      </w14:checkbox>
                    </w:sdtPr>
                    <w:sdtContent>
                      <w:r w:rsidR="005134E7">
                        <w:rPr>
                          <w:rFonts w:ascii="MS Gothic" w:eastAsia="MS Gothic" w:hAnsi="MS Gothic" w:hint="eastAsia"/>
                          <w:lang w:val="en-US"/>
                        </w:rPr>
                        <w:t>☐</w:t>
                      </w:r>
                    </w:sdtContent>
                  </w:sdt>
                  <w:r w:rsidR="005134E7">
                    <w:rPr>
                      <w:lang w:val="en-US"/>
                    </w:rPr>
                    <w:t xml:space="preserve"> Digital</w:t>
                  </w:r>
                </w:p>
                <w:p w14:paraId="4BE56D30" w14:textId="65D0BB9E" w:rsidR="000B4DF8" w:rsidRPr="00D05635" w:rsidRDefault="00000000" w:rsidP="005134E7">
                  <w:pPr>
                    <w:rPr>
                      <w:rFonts w:ascii="MS Gothic" w:eastAsia="MS Gothic" w:hAnsi="MS Gothic"/>
                      <w:lang w:val="en-US"/>
                    </w:rPr>
                  </w:pPr>
                  <w:sdt>
                    <w:sdtPr>
                      <w:rPr>
                        <w:lang w:val="en-US"/>
                      </w:rPr>
                      <w:id w:val="2131205742"/>
                      <w14:checkbox>
                        <w14:checked w14:val="1"/>
                        <w14:checkedState w14:val="2612" w14:font="MS Gothic"/>
                        <w14:uncheckedState w14:val="2610" w14:font="MS Gothic"/>
                      </w14:checkbox>
                    </w:sdtPr>
                    <w:sdtContent>
                      <w:r w:rsidR="005134E7">
                        <w:rPr>
                          <w:rFonts w:ascii="MS Gothic" w:eastAsia="MS Gothic" w:hAnsi="MS Gothic" w:hint="eastAsia"/>
                          <w:lang w:val="en-US"/>
                        </w:rPr>
                        <w:t>☒</w:t>
                      </w:r>
                    </w:sdtContent>
                  </w:sdt>
                  <w:r w:rsidR="005134E7" w:rsidRPr="00250516">
                    <w:rPr>
                      <w:lang w:val="en-US"/>
                    </w:rPr>
                    <w:t xml:space="preserve"> </w:t>
                  </w:r>
                  <w:r w:rsidR="005134E7">
                    <w:rPr>
                      <w:lang w:val="en-US"/>
                    </w:rPr>
                    <w:t>Physical</w:t>
                  </w:r>
                </w:p>
              </w:tc>
              <w:tc>
                <w:tcPr>
                  <w:tcW w:w="1984" w:type="dxa"/>
                </w:tcPr>
                <w:p w14:paraId="3B9AA0C1" w14:textId="77777777" w:rsidR="000B4DF8" w:rsidRPr="00D05635" w:rsidRDefault="000B4DF8" w:rsidP="000B4DF8">
                  <w:pPr>
                    <w:rPr>
                      <w:rFonts w:ascii="MS Gothic" w:eastAsia="MS Gothic" w:hAnsi="MS Gothic"/>
                      <w:lang w:val="en-US"/>
                    </w:rPr>
                  </w:pPr>
                </w:p>
              </w:tc>
              <w:tc>
                <w:tcPr>
                  <w:tcW w:w="1985" w:type="dxa"/>
                </w:tcPr>
                <w:p w14:paraId="3615EF8B" w14:textId="77777777" w:rsidR="000B4DF8" w:rsidRPr="00D05635" w:rsidRDefault="000B4DF8" w:rsidP="000B4DF8">
                  <w:pPr>
                    <w:rPr>
                      <w:rFonts w:ascii="MS Gothic" w:eastAsia="MS Gothic" w:hAnsi="MS Gothic"/>
                      <w:lang w:val="en-US"/>
                    </w:rPr>
                  </w:pPr>
                </w:p>
              </w:tc>
              <w:tc>
                <w:tcPr>
                  <w:tcW w:w="2126" w:type="dxa"/>
                </w:tcPr>
                <w:p w14:paraId="029382C3" w14:textId="77777777" w:rsidR="000B4DF8" w:rsidRPr="00D05635" w:rsidRDefault="000B4DF8" w:rsidP="000B4DF8">
                  <w:pPr>
                    <w:rPr>
                      <w:rFonts w:ascii="MS Gothic" w:eastAsia="MS Gothic" w:hAnsi="MS Gothic"/>
                      <w:lang w:val="en-US"/>
                    </w:rPr>
                  </w:pPr>
                </w:p>
              </w:tc>
              <w:tc>
                <w:tcPr>
                  <w:tcW w:w="2156" w:type="dxa"/>
                </w:tcPr>
                <w:p w14:paraId="700C2F74" w14:textId="1D6912D6" w:rsidR="000B4DF8" w:rsidRPr="00D05635" w:rsidRDefault="005134E7" w:rsidP="000B4DF8">
                  <w:pPr>
                    <w:rPr>
                      <w:lang w:val="en-US"/>
                    </w:rPr>
                  </w:pPr>
                  <w:r>
                    <w:rPr>
                      <w:lang w:val="en-US"/>
                    </w:rPr>
                    <w:t>20 tubes at -80°C with frozen peptides</w:t>
                  </w:r>
                </w:p>
              </w:tc>
            </w:tr>
            <w:tr w:rsidR="000B4DF8" w:rsidRPr="00AF3611" w14:paraId="553D4C1D" w14:textId="77777777" w:rsidTr="009E2081">
              <w:tc>
                <w:tcPr>
                  <w:tcW w:w="1588" w:type="dxa"/>
                </w:tcPr>
                <w:p w14:paraId="00A5FD37" w14:textId="7BBF7F8B" w:rsidR="000B4DF8" w:rsidRPr="00D05635" w:rsidRDefault="005134E7" w:rsidP="000B4DF8">
                  <w:pPr>
                    <w:rPr>
                      <w:lang w:val="en-US"/>
                    </w:rPr>
                  </w:pPr>
                  <w:r>
                    <w:rPr>
                      <w:lang w:val="en-US"/>
                    </w:rPr>
                    <w:t>Biological patient samples</w:t>
                  </w:r>
                </w:p>
              </w:tc>
              <w:tc>
                <w:tcPr>
                  <w:tcW w:w="1842" w:type="dxa"/>
                </w:tcPr>
                <w:p w14:paraId="7AEFD416" w14:textId="5E66AA15" w:rsidR="000B4DF8" w:rsidRPr="00D05635" w:rsidRDefault="005134E7" w:rsidP="000B4DF8">
                  <w:pPr>
                    <w:rPr>
                      <w:lang w:val="en-US"/>
                    </w:rPr>
                  </w:pPr>
                  <w:r>
                    <w:rPr>
                      <w:lang w:val="en-US"/>
                    </w:rPr>
                    <w:t>BAL fluids</w:t>
                  </w:r>
                </w:p>
              </w:tc>
              <w:tc>
                <w:tcPr>
                  <w:tcW w:w="2332" w:type="dxa"/>
                </w:tcPr>
                <w:p w14:paraId="7F9EEFDE" w14:textId="77777777" w:rsidR="005134E7" w:rsidRPr="00250516" w:rsidRDefault="00000000" w:rsidP="005134E7">
                  <w:pPr>
                    <w:rPr>
                      <w:lang w:val="en-US"/>
                    </w:rPr>
                  </w:pPr>
                  <w:sdt>
                    <w:sdtPr>
                      <w:rPr>
                        <w:lang w:val="en-US"/>
                      </w:rPr>
                      <w:id w:val="-1521314578"/>
                      <w14:checkbox>
                        <w14:checked w14:val="1"/>
                        <w14:checkedState w14:val="2612" w14:font="MS Gothic"/>
                        <w14:uncheckedState w14:val="2610" w14:font="MS Gothic"/>
                      </w14:checkbox>
                    </w:sdtPr>
                    <w:sdtContent>
                      <w:r w:rsidR="005134E7">
                        <w:rPr>
                          <w:rFonts w:ascii="MS Gothic" w:eastAsia="MS Gothic" w:hAnsi="MS Gothic" w:hint="eastAsia"/>
                          <w:lang w:val="en-US"/>
                        </w:rPr>
                        <w:t>☒</w:t>
                      </w:r>
                    </w:sdtContent>
                  </w:sdt>
                  <w:r w:rsidR="005134E7">
                    <w:rPr>
                      <w:lang w:val="en-US"/>
                    </w:rPr>
                    <w:t xml:space="preserve"> </w:t>
                  </w:r>
                  <w:r w:rsidR="005134E7" w:rsidRPr="00250516">
                    <w:rPr>
                      <w:lang w:val="en-US"/>
                    </w:rPr>
                    <w:t>Generate new data</w:t>
                  </w:r>
                </w:p>
                <w:p w14:paraId="5DA8372B" w14:textId="1F3DE24D" w:rsidR="000B4DF8" w:rsidRPr="00D05635" w:rsidRDefault="00000000" w:rsidP="005134E7">
                  <w:pPr>
                    <w:rPr>
                      <w:rFonts w:ascii="MS Gothic" w:eastAsia="MS Gothic" w:hAnsi="MS Gothic"/>
                      <w:lang w:val="en-US"/>
                    </w:rPr>
                  </w:pPr>
                  <w:sdt>
                    <w:sdtPr>
                      <w:rPr>
                        <w:lang w:val="en-US"/>
                      </w:rPr>
                      <w:id w:val="-1104112274"/>
                      <w14:checkbox>
                        <w14:checked w14:val="1"/>
                        <w14:checkedState w14:val="2612" w14:font="MS Gothic"/>
                        <w14:uncheckedState w14:val="2610" w14:font="MS Gothic"/>
                      </w14:checkbox>
                    </w:sdtPr>
                    <w:sdtContent>
                      <w:r w:rsidR="005134E7">
                        <w:rPr>
                          <w:rFonts w:ascii="MS Gothic" w:eastAsia="MS Gothic" w:hAnsi="MS Gothic" w:hint="eastAsia"/>
                          <w:lang w:val="en-US"/>
                        </w:rPr>
                        <w:t>☒</w:t>
                      </w:r>
                    </w:sdtContent>
                  </w:sdt>
                  <w:r w:rsidR="005134E7" w:rsidRPr="00250516">
                    <w:rPr>
                      <w:lang w:val="en-US"/>
                    </w:rPr>
                    <w:t xml:space="preserve"> Reuse existing data</w:t>
                  </w:r>
                </w:p>
              </w:tc>
              <w:tc>
                <w:tcPr>
                  <w:tcW w:w="1354" w:type="dxa"/>
                </w:tcPr>
                <w:p w14:paraId="53F3C4EA" w14:textId="77777777" w:rsidR="005134E7" w:rsidRPr="00250516" w:rsidRDefault="00000000" w:rsidP="005134E7">
                  <w:pPr>
                    <w:rPr>
                      <w:lang w:val="en-US"/>
                    </w:rPr>
                  </w:pPr>
                  <w:sdt>
                    <w:sdtPr>
                      <w:rPr>
                        <w:lang w:val="en-US"/>
                      </w:rPr>
                      <w:id w:val="-1697072272"/>
                      <w14:checkbox>
                        <w14:checked w14:val="0"/>
                        <w14:checkedState w14:val="2612" w14:font="MS Gothic"/>
                        <w14:uncheckedState w14:val="2610" w14:font="MS Gothic"/>
                      </w14:checkbox>
                    </w:sdtPr>
                    <w:sdtContent>
                      <w:r w:rsidR="005134E7">
                        <w:rPr>
                          <w:rFonts w:ascii="MS Gothic" w:eastAsia="MS Gothic" w:hAnsi="MS Gothic" w:hint="eastAsia"/>
                          <w:lang w:val="en-US"/>
                        </w:rPr>
                        <w:t>☐</w:t>
                      </w:r>
                    </w:sdtContent>
                  </w:sdt>
                  <w:r w:rsidR="005134E7">
                    <w:rPr>
                      <w:lang w:val="en-US"/>
                    </w:rPr>
                    <w:t xml:space="preserve"> Digital</w:t>
                  </w:r>
                </w:p>
                <w:p w14:paraId="195956A6" w14:textId="49D61E66" w:rsidR="000B4DF8" w:rsidRPr="00D05635" w:rsidRDefault="00000000" w:rsidP="005134E7">
                  <w:pPr>
                    <w:rPr>
                      <w:rFonts w:ascii="MS Gothic" w:eastAsia="MS Gothic" w:hAnsi="MS Gothic"/>
                      <w:lang w:val="en-US"/>
                    </w:rPr>
                  </w:pPr>
                  <w:sdt>
                    <w:sdtPr>
                      <w:rPr>
                        <w:lang w:val="en-US"/>
                      </w:rPr>
                      <w:id w:val="448753922"/>
                      <w14:checkbox>
                        <w14:checked w14:val="1"/>
                        <w14:checkedState w14:val="2612" w14:font="MS Gothic"/>
                        <w14:uncheckedState w14:val="2610" w14:font="MS Gothic"/>
                      </w14:checkbox>
                    </w:sdtPr>
                    <w:sdtContent>
                      <w:r w:rsidR="005134E7">
                        <w:rPr>
                          <w:rFonts w:ascii="MS Gothic" w:eastAsia="MS Gothic" w:hAnsi="MS Gothic" w:hint="eastAsia"/>
                          <w:lang w:val="en-US"/>
                        </w:rPr>
                        <w:t>☒</w:t>
                      </w:r>
                    </w:sdtContent>
                  </w:sdt>
                  <w:r w:rsidR="005134E7" w:rsidRPr="00250516">
                    <w:rPr>
                      <w:lang w:val="en-US"/>
                    </w:rPr>
                    <w:t xml:space="preserve"> </w:t>
                  </w:r>
                  <w:r w:rsidR="005134E7">
                    <w:rPr>
                      <w:lang w:val="en-US"/>
                    </w:rPr>
                    <w:t>Physical</w:t>
                  </w:r>
                </w:p>
              </w:tc>
              <w:tc>
                <w:tcPr>
                  <w:tcW w:w="1984" w:type="dxa"/>
                </w:tcPr>
                <w:p w14:paraId="135DD29C" w14:textId="77777777" w:rsidR="000B4DF8" w:rsidRPr="00D05635" w:rsidRDefault="000B4DF8" w:rsidP="000B4DF8">
                  <w:pPr>
                    <w:rPr>
                      <w:rFonts w:ascii="MS Gothic" w:eastAsia="MS Gothic" w:hAnsi="MS Gothic"/>
                      <w:lang w:val="en-US"/>
                    </w:rPr>
                  </w:pPr>
                </w:p>
              </w:tc>
              <w:tc>
                <w:tcPr>
                  <w:tcW w:w="1985" w:type="dxa"/>
                </w:tcPr>
                <w:p w14:paraId="116555E9" w14:textId="77777777" w:rsidR="000B4DF8" w:rsidRPr="00D05635" w:rsidRDefault="000B4DF8" w:rsidP="000B4DF8">
                  <w:pPr>
                    <w:rPr>
                      <w:rFonts w:ascii="MS Gothic" w:eastAsia="MS Gothic" w:hAnsi="MS Gothic"/>
                      <w:lang w:val="en-US"/>
                    </w:rPr>
                  </w:pPr>
                </w:p>
              </w:tc>
              <w:tc>
                <w:tcPr>
                  <w:tcW w:w="2126" w:type="dxa"/>
                </w:tcPr>
                <w:p w14:paraId="779D77B3" w14:textId="77777777" w:rsidR="000B4DF8" w:rsidRPr="00D05635" w:rsidRDefault="000B4DF8" w:rsidP="000B4DF8">
                  <w:pPr>
                    <w:rPr>
                      <w:rFonts w:ascii="MS Gothic" w:eastAsia="MS Gothic" w:hAnsi="MS Gothic"/>
                      <w:lang w:val="en-US"/>
                    </w:rPr>
                  </w:pPr>
                </w:p>
              </w:tc>
              <w:tc>
                <w:tcPr>
                  <w:tcW w:w="2156" w:type="dxa"/>
                </w:tcPr>
                <w:p w14:paraId="6F0606BC" w14:textId="41F7B119" w:rsidR="000B4DF8" w:rsidRPr="00D05635" w:rsidRDefault="005134E7" w:rsidP="000B4DF8">
                  <w:pPr>
                    <w:rPr>
                      <w:lang w:val="en-US"/>
                    </w:rPr>
                  </w:pPr>
                  <w:r>
                    <w:rPr>
                      <w:lang w:val="en-US"/>
                    </w:rPr>
                    <w:t>&lt;100 mL</w:t>
                  </w:r>
                </w:p>
              </w:tc>
            </w:tr>
            <w:tr w:rsidR="000B4DF8" w:rsidRPr="00AF3611" w14:paraId="510CFDD9" w14:textId="77777777" w:rsidTr="009E2081">
              <w:tc>
                <w:tcPr>
                  <w:tcW w:w="1588" w:type="dxa"/>
                </w:tcPr>
                <w:p w14:paraId="2B9DCB14" w14:textId="77777777" w:rsidR="000B4DF8" w:rsidRPr="00D05635" w:rsidRDefault="000B4DF8" w:rsidP="000B4DF8">
                  <w:pPr>
                    <w:rPr>
                      <w:lang w:val="en-US"/>
                    </w:rPr>
                  </w:pPr>
                </w:p>
              </w:tc>
              <w:tc>
                <w:tcPr>
                  <w:tcW w:w="1842" w:type="dxa"/>
                </w:tcPr>
                <w:p w14:paraId="5F84903C" w14:textId="77777777" w:rsidR="000B4DF8" w:rsidRPr="00D05635" w:rsidRDefault="000B4DF8" w:rsidP="000B4DF8">
                  <w:pPr>
                    <w:rPr>
                      <w:lang w:val="en-US"/>
                    </w:rPr>
                  </w:pPr>
                </w:p>
              </w:tc>
              <w:tc>
                <w:tcPr>
                  <w:tcW w:w="2332" w:type="dxa"/>
                </w:tcPr>
                <w:p w14:paraId="7B9E430E" w14:textId="77777777" w:rsidR="000B4DF8" w:rsidRPr="00D05635" w:rsidRDefault="000B4DF8" w:rsidP="000B4DF8">
                  <w:pPr>
                    <w:rPr>
                      <w:rFonts w:ascii="MS Gothic" w:eastAsia="MS Gothic" w:hAnsi="MS Gothic"/>
                      <w:lang w:val="en-US"/>
                    </w:rPr>
                  </w:pPr>
                </w:p>
              </w:tc>
              <w:tc>
                <w:tcPr>
                  <w:tcW w:w="1354" w:type="dxa"/>
                </w:tcPr>
                <w:p w14:paraId="017F7A8F" w14:textId="77777777" w:rsidR="000B4DF8" w:rsidRPr="00D05635" w:rsidRDefault="000B4DF8" w:rsidP="000B4DF8">
                  <w:pPr>
                    <w:rPr>
                      <w:rFonts w:ascii="MS Gothic" w:eastAsia="MS Gothic" w:hAnsi="MS Gothic"/>
                      <w:lang w:val="en-US"/>
                    </w:rPr>
                  </w:pPr>
                </w:p>
              </w:tc>
              <w:tc>
                <w:tcPr>
                  <w:tcW w:w="1984" w:type="dxa"/>
                </w:tcPr>
                <w:p w14:paraId="128D66D7" w14:textId="77777777" w:rsidR="000B4DF8" w:rsidRPr="00D05635" w:rsidRDefault="000B4DF8" w:rsidP="000B4DF8">
                  <w:pPr>
                    <w:rPr>
                      <w:rFonts w:ascii="MS Gothic" w:eastAsia="MS Gothic" w:hAnsi="MS Gothic"/>
                      <w:lang w:val="en-US"/>
                    </w:rPr>
                  </w:pPr>
                </w:p>
              </w:tc>
              <w:tc>
                <w:tcPr>
                  <w:tcW w:w="1985" w:type="dxa"/>
                </w:tcPr>
                <w:p w14:paraId="55AF03FF" w14:textId="77777777" w:rsidR="000B4DF8" w:rsidRPr="00D05635" w:rsidRDefault="000B4DF8" w:rsidP="000B4DF8">
                  <w:pPr>
                    <w:rPr>
                      <w:rFonts w:ascii="MS Gothic" w:eastAsia="MS Gothic" w:hAnsi="MS Gothic"/>
                      <w:lang w:val="en-US"/>
                    </w:rPr>
                  </w:pPr>
                </w:p>
              </w:tc>
              <w:tc>
                <w:tcPr>
                  <w:tcW w:w="2126" w:type="dxa"/>
                </w:tcPr>
                <w:p w14:paraId="36393454" w14:textId="77777777" w:rsidR="000B4DF8" w:rsidRPr="00D05635" w:rsidRDefault="000B4DF8" w:rsidP="000B4DF8">
                  <w:pPr>
                    <w:rPr>
                      <w:rFonts w:ascii="MS Gothic" w:eastAsia="MS Gothic" w:hAnsi="MS Gothic"/>
                      <w:lang w:val="en-US"/>
                    </w:rPr>
                  </w:pPr>
                </w:p>
              </w:tc>
              <w:tc>
                <w:tcPr>
                  <w:tcW w:w="2156" w:type="dxa"/>
                </w:tcPr>
                <w:p w14:paraId="4B993EDA" w14:textId="77777777" w:rsidR="000B4DF8" w:rsidRPr="00D05635" w:rsidRDefault="000B4DF8" w:rsidP="000B4DF8">
                  <w:pPr>
                    <w:rPr>
                      <w:lang w:val="en-US"/>
                    </w:rPr>
                  </w:pPr>
                </w:p>
              </w:tc>
            </w:tr>
          </w:tbl>
          <w:p w14:paraId="7A7340B3" w14:textId="77777777" w:rsidR="00BA789F" w:rsidRPr="00D05635" w:rsidRDefault="00BA789F" w:rsidP="00BA789F">
            <w:pPr>
              <w:spacing w:before="80"/>
              <w:rPr>
                <w:lang w:val="en-US"/>
              </w:rPr>
            </w:pPr>
          </w:p>
        </w:tc>
      </w:tr>
      <w:tr w:rsidR="00BA789F" w:rsidRPr="00F42A6F" w14:paraId="67C3D132" w14:textId="77777777" w:rsidTr="00306CBC">
        <w:trPr>
          <w:cantSplit/>
          <w:trHeight w:val="269"/>
        </w:trPr>
        <w:tc>
          <w:tcPr>
            <w:tcW w:w="15593" w:type="dxa"/>
            <w:gridSpan w:val="2"/>
          </w:tcPr>
          <w:p w14:paraId="5C01572A"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3A79BEF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BA032B1"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BC5A124" w14:textId="77777777" w:rsidR="00BA789F" w:rsidRPr="00BA789F" w:rsidRDefault="00BA789F" w:rsidP="00345E00"/>
        </w:tc>
      </w:tr>
      <w:tr w:rsidR="00AE4A22" w:rsidRPr="00F42A6F" w14:paraId="705783A0" w14:textId="77777777" w:rsidTr="00436EB9">
        <w:trPr>
          <w:cantSplit/>
          <w:trHeight w:val="269"/>
        </w:trPr>
        <w:tc>
          <w:tcPr>
            <w:tcW w:w="4962" w:type="dxa"/>
          </w:tcPr>
          <w:p w14:paraId="5E3D5363"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71B4F034" w14:textId="77777777" w:rsidR="00AE4A22" w:rsidRDefault="00AE4A22" w:rsidP="00CA2D12"/>
        </w:tc>
        <w:tc>
          <w:tcPr>
            <w:tcW w:w="10631" w:type="dxa"/>
          </w:tcPr>
          <w:p w14:paraId="456FE2AB" w14:textId="14664C0C" w:rsidR="00AE4A22" w:rsidRDefault="005134E7" w:rsidP="00345E00">
            <w:pPr>
              <w:rPr>
                <w:lang w:val="en-US"/>
              </w:rPr>
            </w:pPr>
            <w:r>
              <w:rPr>
                <w:lang w:val="en-US"/>
              </w:rPr>
              <w:t xml:space="preserve">reused patient samples from the KU Leuven Biobank collected by the group of Prof. Joost </w:t>
            </w:r>
            <w:proofErr w:type="spellStart"/>
            <w:r>
              <w:rPr>
                <w:lang w:val="en-US"/>
              </w:rPr>
              <w:t>Wauters</w:t>
            </w:r>
            <w:proofErr w:type="spellEnd"/>
            <w:r>
              <w:rPr>
                <w:lang w:val="en-US"/>
              </w:rPr>
              <w:t xml:space="preserve"> (</w:t>
            </w:r>
            <w:r w:rsidRPr="005134E7">
              <w:rPr>
                <w:lang w:val="en-US"/>
              </w:rPr>
              <w:t>S63881</w:t>
            </w:r>
            <w:r>
              <w:rPr>
                <w:lang w:val="en-US"/>
              </w:rPr>
              <w:t>)</w:t>
            </w:r>
          </w:p>
        </w:tc>
      </w:tr>
      <w:tr w:rsidR="003D036F" w:rsidRPr="00F42A6F" w14:paraId="3106AA60" w14:textId="77777777" w:rsidTr="00436EB9">
        <w:trPr>
          <w:cantSplit/>
          <w:trHeight w:val="269"/>
        </w:trPr>
        <w:tc>
          <w:tcPr>
            <w:tcW w:w="4962" w:type="dxa"/>
          </w:tcPr>
          <w:p w14:paraId="6861723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D682ADB" w14:textId="59A86A60"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731061">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731061">
              <w:t>S63881 and S58418</w:t>
            </w:r>
          </w:p>
          <w:p w14:paraId="20410334" w14:textId="05C6ADD2"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731061">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731061">
              <w:rPr>
                <w:lang w:val="en-US"/>
              </w:rPr>
              <w:t xml:space="preserve">Approval will be requested after initial </w:t>
            </w:r>
            <w:r w:rsidR="00685778">
              <w:rPr>
                <w:lang w:val="en-US"/>
              </w:rPr>
              <w:t xml:space="preserve">in vitro </w:t>
            </w:r>
            <w:r w:rsidR="00731061">
              <w:rPr>
                <w:lang w:val="en-US"/>
              </w:rPr>
              <w:t>results have been obtained</w:t>
            </w:r>
          </w:p>
          <w:p w14:paraId="7924AE3D" w14:textId="4A08423F"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F3D5DE3"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0478D87" w14:textId="77777777" w:rsidR="003D036F" w:rsidRDefault="00632536" w:rsidP="003D128A">
            <w:pPr>
              <w:rPr>
                <w:lang w:val="en-US"/>
              </w:rPr>
            </w:pPr>
            <w:r>
              <w:rPr>
                <w:lang w:val="en-US"/>
              </w:rPr>
              <w:t>Additional information</w:t>
            </w:r>
            <w:r w:rsidR="00EE33E8">
              <w:rPr>
                <w:lang w:val="en-US"/>
              </w:rPr>
              <w:t>:</w:t>
            </w:r>
          </w:p>
          <w:p w14:paraId="140D5980" w14:textId="77777777" w:rsidR="00EE33E8" w:rsidRDefault="00EE33E8" w:rsidP="003D128A">
            <w:pPr>
              <w:rPr>
                <w:lang w:val="en-US"/>
              </w:rPr>
            </w:pPr>
          </w:p>
          <w:p w14:paraId="5F2F34BA" w14:textId="77777777" w:rsidR="00EE33E8" w:rsidRDefault="00EE33E8" w:rsidP="003D128A">
            <w:pPr>
              <w:rPr>
                <w:lang w:val="en-US"/>
              </w:rPr>
            </w:pPr>
          </w:p>
        </w:tc>
      </w:tr>
      <w:tr w:rsidR="003D036F" w:rsidRPr="00F42A6F" w14:paraId="292659B8" w14:textId="77777777" w:rsidTr="00436EB9">
        <w:trPr>
          <w:cantSplit/>
          <w:trHeight w:val="269"/>
        </w:trPr>
        <w:tc>
          <w:tcPr>
            <w:tcW w:w="4962" w:type="dxa"/>
          </w:tcPr>
          <w:p w14:paraId="67C2E07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7" w:name="_Hlk89173861"/>
            <w:r w:rsidR="00FF09CC" w:rsidRPr="008F6455">
              <w:rPr>
                <w:rStyle w:val="FootnoteReference"/>
                <w:i/>
                <w:smallCaps/>
                <w:color w:val="5A5A5A" w:themeColor="text1" w:themeTint="A5"/>
                <w:sz w:val="20"/>
                <w:szCs w:val="20"/>
              </w:rPr>
              <w:footnoteReference w:id="4"/>
            </w:r>
            <w:bookmarkEnd w:id="7"/>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A293867" w14:textId="0F268AE9"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7776DF">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A6589BA"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4619B43" w14:textId="2B1AE67E" w:rsidR="00E62A40" w:rsidRDefault="00382948" w:rsidP="00E62A40">
            <w:pPr>
              <w:rPr>
                <w:lang w:val="en-US"/>
              </w:rPr>
            </w:pPr>
            <w:r>
              <w:rPr>
                <w:lang w:val="en-US"/>
              </w:rPr>
              <w:t>Additional information:</w:t>
            </w:r>
            <w:r w:rsidR="007776DF">
              <w:rPr>
                <w:lang w:val="en-US"/>
              </w:rPr>
              <w:t xml:space="preserve"> </w:t>
            </w:r>
            <w:r w:rsidR="007776DF">
              <w:t>S63881</w:t>
            </w:r>
          </w:p>
          <w:p w14:paraId="2F8E0207" w14:textId="2A03D782" w:rsidR="00382948" w:rsidRDefault="005134E7" w:rsidP="00E62A40">
            <w:pPr>
              <w:rPr>
                <w:lang w:val="en-US"/>
              </w:rPr>
            </w:pPr>
            <w:r>
              <w:rPr>
                <w:lang w:val="en-US"/>
              </w:rPr>
              <w:t xml:space="preserve">Only </w:t>
            </w:r>
            <w:proofErr w:type="spellStart"/>
            <w:r>
              <w:rPr>
                <w:lang w:val="en-US"/>
              </w:rPr>
              <w:t>pseudonymised</w:t>
            </w:r>
            <w:proofErr w:type="spellEnd"/>
            <w:r>
              <w:rPr>
                <w:lang w:val="en-US"/>
              </w:rPr>
              <w:t xml:space="preserve"> samples will be obtained. Our clinical collaborators will provide info on sex and age of patients</w:t>
            </w:r>
          </w:p>
          <w:p w14:paraId="75F09238" w14:textId="77777777" w:rsidR="003D036F" w:rsidRDefault="003D036F" w:rsidP="00345E00">
            <w:pPr>
              <w:rPr>
                <w:lang w:val="en-US"/>
              </w:rPr>
            </w:pPr>
          </w:p>
        </w:tc>
      </w:tr>
      <w:tr w:rsidR="003D036F" w:rsidRPr="00F42A6F" w14:paraId="774595C6" w14:textId="77777777" w:rsidTr="00436EB9">
        <w:trPr>
          <w:cantSplit/>
          <w:trHeight w:val="269"/>
        </w:trPr>
        <w:tc>
          <w:tcPr>
            <w:tcW w:w="4962" w:type="dxa"/>
          </w:tcPr>
          <w:p w14:paraId="3F4CA68F"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A9E970F"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11615DB" w14:textId="7896667F"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7776DF">
                  <w:rPr>
                    <w:rFonts w:ascii="MS Gothic" w:eastAsia="MS Gothic" w:hAnsi="MS Gothic" w:hint="eastAsia"/>
                    <w:lang w:val="en-US"/>
                  </w:rPr>
                  <w:t>☒</w:t>
                </w:r>
              </w:sdtContent>
            </w:sdt>
            <w:r w:rsidR="00DF3028">
              <w:rPr>
                <w:lang w:val="en-US"/>
              </w:rPr>
              <w:t xml:space="preserve"> No</w:t>
            </w:r>
          </w:p>
          <w:p w14:paraId="375152B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5DE2BDD" w14:textId="77777777" w:rsidR="003D036F" w:rsidRDefault="003D036F" w:rsidP="00345E00">
            <w:pPr>
              <w:rPr>
                <w:lang w:val="en-US"/>
              </w:rPr>
            </w:pPr>
          </w:p>
        </w:tc>
      </w:tr>
      <w:tr w:rsidR="003D036F" w:rsidRPr="00F42A6F" w14:paraId="15201B86" w14:textId="77777777" w:rsidTr="00436EB9">
        <w:trPr>
          <w:cantSplit/>
          <w:trHeight w:val="269"/>
        </w:trPr>
        <w:tc>
          <w:tcPr>
            <w:tcW w:w="4962" w:type="dxa"/>
          </w:tcPr>
          <w:p w14:paraId="438FBAA0"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BF762F7" w14:textId="0A0005F5"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7776DF">
                  <w:rPr>
                    <w:rFonts w:ascii="MS Gothic" w:eastAsia="MS Gothic" w:hAnsi="MS Gothic" w:hint="eastAsia"/>
                    <w:lang w:val="en-US"/>
                  </w:rPr>
                  <w:t>☒</w:t>
                </w:r>
              </w:sdtContent>
            </w:sdt>
            <w:r w:rsidR="007C3FA4">
              <w:rPr>
                <w:lang w:val="en-US"/>
              </w:rPr>
              <w:t xml:space="preserve"> Yes</w:t>
            </w:r>
          </w:p>
          <w:p w14:paraId="5C9C8B93" w14:textId="77777777"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p>
          <w:p w14:paraId="7CA36B54" w14:textId="5546C7C2" w:rsidR="007C3FA4" w:rsidRDefault="007C3FA4" w:rsidP="007C3FA4">
            <w:pPr>
              <w:rPr>
                <w:lang w:val="en-US"/>
              </w:rPr>
            </w:pPr>
            <w:r>
              <w:rPr>
                <w:lang w:val="en-US"/>
              </w:rPr>
              <w:t xml:space="preserve">If yes, please explain: </w:t>
            </w:r>
            <w:r w:rsidR="007776DF">
              <w:rPr>
                <w:lang w:val="en-US"/>
              </w:rPr>
              <w:t xml:space="preserve">A material transfer agreement </w:t>
            </w:r>
            <w:r w:rsidR="00351592">
              <w:rPr>
                <w:lang w:val="en-US"/>
              </w:rPr>
              <w:t xml:space="preserve">related to project </w:t>
            </w:r>
            <w:r w:rsidR="007776DF">
              <w:rPr>
                <w:lang w:val="en-US"/>
              </w:rPr>
              <w:t>s66465 (use of cell</w:t>
            </w:r>
            <w:r w:rsidR="00685778">
              <w:rPr>
                <w:lang w:val="en-US"/>
              </w:rPr>
              <w:t xml:space="preserve"> line</w:t>
            </w:r>
            <w:r w:rsidR="007776DF">
              <w:rPr>
                <w:lang w:val="en-US"/>
              </w:rPr>
              <w:t>s</w:t>
            </w:r>
            <w:r w:rsidR="00685778">
              <w:rPr>
                <w:lang w:val="en-US"/>
              </w:rPr>
              <w:t xml:space="preserve"> with altered glycosylation pathways</w:t>
            </w:r>
            <w:r w:rsidR="007776DF">
              <w:rPr>
                <w:lang w:val="en-US"/>
              </w:rPr>
              <w:t xml:space="preserve">) exists between KU Leuven and the University of Copenhagen. They will relate to the </w:t>
            </w:r>
            <w:r w:rsidR="00351592">
              <w:rPr>
                <w:lang w:val="en-US"/>
              </w:rPr>
              <w:t xml:space="preserve">in vitro </w:t>
            </w:r>
            <w:r w:rsidR="007776DF">
              <w:rPr>
                <w:lang w:val="en-US"/>
              </w:rPr>
              <w:t xml:space="preserve">production of chemokines for this research and following biological assays. </w:t>
            </w:r>
          </w:p>
          <w:p w14:paraId="2459690F" w14:textId="77777777" w:rsidR="003D036F" w:rsidRDefault="003D036F" w:rsidP="00345E00">
            <w:pPr>
              <w:rPr>
                <w:lang w:val="en-US"/>
              </w:rPr>
            </w:pPr>
          </w:p>
        </w:tc>
      </w:tr>
      <w:tr w:rsidR="003D036F" w:rsidRPr="00F42A6F" w14:paraId="2D6AF5CE" w14:textId="77777777" w:rsidTr="00436EB9">
        <w:trPr>
          <w:cantSplit/>
          <w:trHeight w:val="269"/>
        </w:trPr>
        <w:tc>
          <w:tcPr>
            <w:tcW w:w="4962" w:type="dxa"/>
          </w:tcPr>
          <w:p w14:paraId="0BCCAA9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5B829B5" w14:textId="36878057"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351592">
                  <w:rPr>
                    <w:rFonts w:ascii="MS Gothic" w:eastAsia="MS Gothic" w:hAnsi="MS Gothic" w:hint="eastAsia"/>
                    <w:lang w:val="en-US"/>
                  </w:rPr>
                  <w:t>☒</w:t>
                </w:r>
              </w:sdtContent>
            </w:sdt>
            <w:r w:rsidR="00950DB8">
              <w:rPr>
                <w:lang w:val="en-US"/>
              </w:rPr>
              <w:t xml:space="preserve"> Yes</w:t>
            </w:r>
          </w:p>
          <w:p w14:paraId="4524E4F6" w14:textId="0B58CD11"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351592">
                  <w:rPr>
                    <w:rFonts w:ascii="MS Gothic" w:eastAsia="MS Gothic" w:hAnsi="MS Gothic" w:hint="eastAsia"/>
                    <w:lang w:val="en-US"/>
                  </w:rPr>
                  <w:t>☐</w:t>
                </w:r>
              </w:sdtContent>
            </w:sdt>
            <w:r w:rsidR="00950DB8">
              <w:rPr>
                <w:lang w:val="en-US"/>
              </w:rPr>
              <w:t xml:space="preserve"> No</w:t>
            </w:r>
          </w:p>
          <w:p w14:paraId="337093E6" w14:textId="77777777" w:rsidR="00950DB8" w:rsidRDefault="00950DB8" w:rsidP="00950DB8">
            <w:pPr>
              <w:rPr>
                <w:lang w:val="en-US"/>
              </w:rPr>
            </w:pPr>
            <w:r>
              <w:rPr>
                <w:lang w:val="en-US"/>
              </w:rPr>
              <w:t xml:space="preserve">If yes, please explain: </w:t>
            </w:r>
          </w:p>
          <w:p w14:paraId="00E6B2EE" w14:textId="2D549631" w:rsidR="003D036F" w:rsidRDefault="00351592" w:rsidP="00345E00">
            <w:pPr>
              <w:rPr>
                <w:lang w:val="en-US"/>
              </w:rPr>
            </w:pPr>
            <w:r>
              <w:rPr>
                <w:lang w:val="en-US"/>
              </w:rPr>
              <w:t>See above</w:t>
            </w:r>
          </w:p>
        </w:tc>
      </w:tr>
    </w:tbl>
    <w:p w14:paraId="7B64B327" w14:textId="77777777" w:rsidR="00171BFB" w:rsidRDefault="00171BFB"/>
    <w:p w14:paraId="6139EA45" w14:textId="77777777" w:rsidR="00171BFB" w:rsidRDefault="00171BFB"/>
    <w:p w14:paraId="05DD4E7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62FC4C0" w14:textId="77777777" w:rsidTr="005E32FD">
        <w:trPr>
          <w:cantSplit/>
          <w:trHeight w:val="269"/>
        </w:trPr>
        <w:tc>
          <w:tcPr>
            <w:tcW w:w="15593" w:type="dxa"/>
            <w:gridSpan w:val="2"/>
            <w:shd w:val="clear" w:color="auto" w:fill="5B9BD5" w:themeFill="accent5"/>
          </w:tcPr>
          <w:p w14:paraId="1618905D" w14:textId="77777777" w:rsidR="00877A71" w:rsidRPr="00184DDE" w:rsidRDefault="00171BFB" w:rsidP="00BA789F">
            <w:pPr>
              <w:pStyle w:val="ListParagraph"/>
              <w:numPr>
                <w:ilvl w:val="0"/>
                <w:numId w:val="22"/>
              </w:numPr>
              <w:jc w:val="center"/>
              <w:rPr>
                <w:b/>
              </w:rPr>
            </w:pPr>
            <w:r>
              <w:rPr>
                <w:b/>
                <w:bCs/>
              </w:rPr>
              <w:t>Documentation and Metadata</w:t>
            </w:r>
          </w:p>
          <w:p w14:paraId="476704CB" w14:textId="77777777" w:rsidR="00184DDE" w:rsidRPr="00AB71F6" w:rsidRDefault="00184DDE" w:rsidP="00184DDE">
            <w:pPr>
              <w:pStyle w:val="ListParagraph"/>
              <w:ind w:left="1080"/>
              <w:rPr>
                <w:b/>
              </w:rPr>
            </w:pPr>
          </w:p>
        </w:tc>
      </w:tr>
      <w:tr w:rsidR="002300DE" w14:paraId="5B5D282E" w14:textId="77777777" w:rsidTr="00436EB9">
        <w:trPr>
          <w:cantSplit/>
          <w:trHeight w:val="269"/>
        </w:trPr>
        <w:tc>
          <w:tcPr>
            <w:tcW w:w="4962" w:type="dxa"/>
            <w:shd w:val="clear" w:color="auto" w:fill="FFFFFF" w:themeFill="background1"/>
          </w:tcPr>
          <w:p w14:paraId="019BCDE6"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5136A35B" w14:textId="77777777" w:rsidR="00EF7190" w:rsidRDefault="00EF7190" w:rsidP="0035345E">
            <w:pPr>
              <w:jc w:val="both"/>
            </w:pPr>
          </w:p>
          <w:p w14:paraId="3825B9BE"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A53919B" w14:textId="77777777" w:rsidR="00CA2D12" w:rsidRPr="00CA2D12" w:rsidRDefault="00CA2D12" w:rsidP="00EF7190">
            <w:pPr>
              <w:jc w:val="both"/>
              <w:rPr>
                <w:i/>
              </w:rPr>
            </w:pPr>
          </w:p>
        </w:tc>
        <w:tc>
          <w:tcPr>
            <w:tcW w:w="10631" w:type="dxa"/>
            <w:shd w:val="clear" w:color="auto" w:fill="FFFFFF" w:themeFill="background1"/>
          </w:tcPr>
          <w:p w14:paraId="7164A222" w14:textId="314FD29A" w:rsidR="00CA2D12" w:rsidRDefault="007776DF" w:rsidP="007776DF">
            <w:r w:rsidRPr="007776DF">
              <w:t xml:space="preserve">In general, the </w:t>
            </w:r>
            <w:r>
              <w:t xml:space="preserve">methodology and protocol of each experiment will be described in detail in a </w:t>
            </w:r>
            <w:r w:rsidR="003C2980">
              <w:t xml:space="preserve">physical </w:t>
            </w:r>
            <w:r>
              <w:t>lab book</w:t>
            </w:r>
            <w:r w:rsidR="00963858">
              <w:t>.</w:t>
            </w:r>
          </w:p>
          <w:p w14:paraId="5004D8CD" w14:textId="64B5E21F" w:rsidR="001D0C3A" w:rsidRDefault="003C2980" w:rsidP="007776DF">
            <w:r>
              <w:t>In addition:</w:t>
            </w:r>
          </w:p>
          <w:p w14:paraId="5F0B534A" w14:textId="77777777" w:rsidR="001D0C3A" w:rsidRDefault="001D0C3A" w:rsidP="001D0C3A">
            <w:r>
              <w:t>1. Imaging data are created by default with metadata imprinted by the image acquisition software’s automatically. This includes information on user, data and time, duration of experiments, equipment parameters and imaging configurations. The metadata are saved and transferred with the original imaging file. The created data files will be organized in folders named by the data of the experiment (YYYYMMDD) followed by the research who performed it and the title of the experiment. The methodology and protocol of each experiment will be described in detail in a lab book. </w:t>
            </w:r>
          </w:p>
          <w:p w14:paraId="508720DD" w14:textId="504F44DC" w:rsidR="001D0C3A" w:rsidRDefault="001D0C3A" w:rsidP="001D0C3A"/>
          <w:p w14:paraId="0C119BCB" w14:textId="1AA218DD" w:rsidR="00963858" w:rsidRDefault="00963858" w:rsidP="001D0C3A">
            <w:r>
              <w:t xml:space="preserve">2. </w:t>
            </w:r>
            <w:r w:rsidRPr="009E3718">
              <w:t>Numerical data: The output of equipment, resulting in numerical data (.xlsx, .doc</w:t>
            </w:r>
            <w:r>
              <w:t>, .csv, .emf, .fcs</w:t>
            </w:r>
            <w:r w:rsidRPr="009E3718">
              <w:t>) automatically saves basic parameters of the experiment (date, time, user, measure conditions). The resulting .xlsx</w:t>
            </w:r>
            <w:r>
              <w:t>,</w:t>
            </w:r>
            <w:r w:rsidRPr="009E3718">
              <w:t xml:space="preserve"> .doc</w:t>
            </w:r>
            <w:r>
              <w:t>, .pdf, .ppt and .emf</w:t>
            </w:r>
            <w:r w:rsidRPr="009E3718">
              <w:t xml:space="preserve"> files are stored and organized in folder named by the date </w:t>
            </w:r>
            <w:r w:rsidR="00A16DF7">
              <w:t xml:space="preserve">and type </w:t>
            </w:r>
            <w:r w:rsidRPr="009E3718">
              <w:t>of the experiment and the researcher who performed the experiment</w:t>
            </w:r>
          </w:p>
          <w:p w14:paraId="7BFE9158" w14:textId="77777777" w:rsidR="00963858" w:rsidRDefault="00963858" w:rsidP="001D0C3A"/>
          <w:p w14:paraId="719DBA6A" w14:textId="77777777" w:rsidR="001D0C3A" w:rsidRDefault="00963858" w:rsidP="001D0C3A">
            <w:r>
              <w:t>3</w:t>
            </w:r>
            <w:r w:rsidR="001D0C3A">
              <w:t>. Patient characteristics and observational numerical data will be saved in excel and word formats (.xlsx and .doc), which automatically imprint the metadata (user, date, time, equipment parameters) from those experiments. Moreover, information on quantification and experimentation parameters will be embedded by the users on the document folders in order to improve data reproducibility and maintenance. The methodology and protocol of each experiment will be described in detail in a lab book. </w:t>
            </w:r>
          </w:p>
          <w:p w14:paraId="594874BD" w14:textId="77777777" w:rsidR="00351592" w:rsidRDefault="00351592" w:rsidP="001D0C3A"/>
          <w:p w14:paraId="1305AA26" w14:textId="6174331C" w:rsidR="00351592" w:rsidRPr="007776DF" w:rsidRDefault="00351592" w:rsidP="001D0C3A">
            <w:r>
              <w:t xml:space="preserve">4. Synthetic and recombinant proteins and biological samples will be stored at -80 °C and the location of the tubes (exact freezer and position in the freezer) will be stored in the </w:t>
            </w:r>
            <w:proofErr w:type="spellStart"/>
            <w:r>
              <w:t>FreezerPro</w:t>
            </w:r>
            <w:proofErr w:type="spellEnd"/>
            <w:r>
              <w:t xml:space="preserve"> database of our laboratory.</w:t>
            </w:r>
          </w:p>
        </w:tc>
      </w:tr>
      <w:tr w:rsidR="002300DE" w14:paraId="5B05945A" w14:textId="77777777" w:rsidTr="00436EB9">
        <w:trPr>
          <w:cantSplit/>
          <w:trHeight w:val="269"/>
        </w:trPr>
        <w:tc>
          <w:tcPr>
            <w:tcW w:w="4962" w:type="dxa"/>
            <w:shd w:val="clear" w:color="auto" w:fill="FFFFFF" w:themeFill="background1"/>
          </w:tcPr>
          <w:p w14:paraId="1FDB4547"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9FD831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D9B0270" w14:textId="77777777" w:rsidR="00771CF4" w:rsidRDefault="00771CF4" w:rsidP="00771CF4">
            <w:pPr>
              <w:rPr>
                <w:rFonts w:ascii="Arial" w:eastAsia="Times New Roman" w:hAnsi="Arial" w:cs="Arial"/>
                <w:sz w:val="16"/>
                <w:szCs w:val="16"/>
                <w:lang w:val="en-US" w:eastAsia="nl-BE"/>
              </w:rPr>
            </w:pPr>
          </w:p>
          <w:p w14:paraId="4EB970E8"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B2D558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5376021"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486FB964" w14:textId="7DA36F88"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1D0C3A">
                  <w:rPr>
                    <w:rFonts w:ascii="MS Gothic" w:eastAsia="MS Gothic" w:hAnsi="MS Gothic" w:hint="eastAsia"/>
                    <w:lang w:val="en-US"/>
                  </w:rPr>
                  <w:t>☒</w:t>
                </w:r>
              </w:sdtContent>
            </w:sdt>
            <w:r w:rsidR="00CA2D12">
              <w:rPr>
                <w:lang w:val="en-US"/>
              </w:rPr>
              <w:t xml:space="preserve"> No</w:t>
            </w:r>
          </w:p>
          <w:p w14:paraId="0127FE4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652D889" w14:textId="77777777" w:rsidR="00F81457" w:rsidRDefault="00F81457" w:rsidP="00F81457">
            <w:pPr>
              <w:rPr>
                <w:lang w:val="en-US"/>
              </w:rPr>
            </w:pPr>
          </w:p>
          <w:p w14:paraId="6349EB71" w14:textId="77777777" w:rsidR="00F81457" w:rsidRDefault="00F81457" w:rsidP="00F81457">
            <w:pPr>
              <w:rPr>
                <w:lang w:val="en-US"/>
              </w:rPr>
            </w:pPr>
          </w:p>
          <w:p w14:paraId="25DA342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F10924A" w14:textId="77777777" w:rsidR="00F81457" w:rsidRDefault="00F81457" w:rsidP="00F81457">
            <w:pPr>
              <w:rPr>
                <w:lang w:val="en-US"/>
              </w:rPr>
            </w:pPr>
          </w:p>
          <w:p w14:paraId="79C908F4" w14:textId="77777777" w:rsidR="00F81457" w:rsidRPr="00F81457" w:rsidRDefault="00F81457" w:rsidP="00F81457">
            <w:pPr>
              <w:rPr>
                <w:lang w:val="en-US"/>
              </w:rPr>
            </w:pPr>
          </w:p>
          <w:p w14:paraId="3069844F" w14:textId="77777777" w:rsidR="002300DE" w:rsidRDefault="002300DE" w:rsidP="00534707">
            <w:pPr>
              <w:jc w:val="both"/>
              <w:rPr>
                <w:b/>
                <w:bCs/>
              </w:rPr>
            </w:pPr>
          </w:p>
        </w:tc>
      </w:tr>
    </w:tbl>
    <w:p w14:paraId="00192FBE" w14:textId="77777777" w:rsidR="00CE6D90" w:rsidRDefault="00CE6D90"/>
    <w:p w14:paraId="614946D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1F95570" w14:textId="77777777" w:rsidTr="005E32FD">
        <w:trPr>
          <w:cantSplit/>
          <w:trHeight w:val="269"/>
        </w:trPr>
        <w:tc>
          <w:tcPr>
            <w:tcW w:w="15593" w:type="dxa"/>
            <w:gridSpan w:val="2"/>
            <w:shd w:val="clear" w:color="auto" w:fill="5B9BD5" w:themeFill="accent5"/>
          </w:tcPr>
          <w:p w14:paraId="532F9680"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3AD7F4B" w14:textId="77777777" w:rsidR="00877A71" w:rsidRPr="00145CC7" w:rsidRDefault="00877A71" w:rsidP="00EE6614">
            <w:pPr>
              <w:ind w:left="360"/>
              <w:jc w:val="center"/>
              <w:rPr>
                <w:b/>
              </w:rPr>
            </w:pPr>
          </w:p>
        </w:tc>
      </w:tr>
      <w:tr w:rsidR="002300DE" w:rsidRPr="00F42A6F" w14:paraId="678F155E" w14:textId="77777777" w:rsidTr="00436EB9">
        <w:trPr>
          <w:cantSplit/>
          <w:trHeight w:val="269"/>
        </w:trPr>
        <w:tc>
          <w:tcPr>
            <w:tcW w:w="4962" w:type="dxa"/>
          </w:tcPr>
          <w:p w14:paraId="254F6076" w14:textId="77777777" w:rsidR="002300DE" w:rsidRDefault="00CE6D90" w:rsidP="008F2D7E">
            <w:r w:rsidRPr="002B78E0">
              <w:t>Where will the data be stored?</w:t>
            </w:r>
          </w:p>
          <w:p w14:paraId="7134603D" w14:textId="77777777" w:rsidR="00762983" w:rsidRDefault="00762983" w:rsidP="008F2D7E"/>
          <w:p w14:paraId="015CE80B"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43EA66A" w14:textId="08C1C414"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1D0C3A">
                  <w:rPr>
                    <w:rFonts w:ascii="MS Gothic" w:eastAsia="MS Gothic" w:hAnsi="MS Gothic" w:hint="eastAsia"/>
                    <w:lang w:val="en-US"/>
                  </w:rPr>
                  <w:t>☒</w:t>
                </w:r>
              </w:sdtContent>
            </w:sdt>
            <w:r w:rsidR="00975C08">
              <w:rPr>
                <w:lang w:val="en-US"/>
              </w:rPr>
              <w:t xml:space="preserve"> Shared network drive (J-drive)</w:t>
            </w:r>
          </w:p>
          <w:p w14:paraId="52832818"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0CA60221" w14:textId="6C00A821"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1D0C3A">
                  <w:rPr>
                    <w:rFonts w:ascii="MS Gothic" w:eastAsia="MS Gothic" w:hAnsi="MS Gothic" w:hint="eastAsia"/>
                    <w:lang w:val="en-US"/>
                  </w:rPr>
                  <w:t>☒</w:t>
                </w:r>
              </w:sdtContent>
            </w:sdt>
            <w:r w:rsidR="00975C08">
              <w:rPr>
                <w:lang w:val="en-US"/>
              </w:rPr>
              <w:t xml:space="preserve"> OneDrive (KU Leuven)</w:t>
            </w:r>
          </w:p>
          <w:p w14:paraId="57AC648F"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B9AA11D"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6237CDF" w14:textId="39182632"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1D0C3A">
                  <w:rPr>
                    <w:rFonts w:ascii="MS Gothic" w:eastAsia="MS Gothic" w:hAnsi="MS Gothic" w:hint="eastAsia"/>
                    <w:lang w:val="en-US"/>
                  </w:rPr>
                  <w:t>☒</w:t>
                </w:r>
              </w:sdtContent>
            </w:sdt>
            <w:r w:rsidR="00975C08">
              <w:rPr>
                <w:lang w:val="en-US"/>
              </w:rPr>
              <w:t xml:space="preserve"> Large Volume Storage</w:t>
            </w:r>
          </w:p>
          <w:p w14:paraId="5A7A5EB6"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239054F2"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73177FCF" w14:textId="77777777" w:rsidR="00BC2885" w:rsidRPr="00BC2885" w:rsidRDefault="00BC2885" w:rsidP="6320600B">
            <w:pPr>
              <w:rPr>
                <w:lang w:val="en-US"/>
              </w:rPr>
            </w:pPr>
          </w:p>
        </w:tc>
      </w:tr>
      <w:tr w:rsidR="002300DE" w:rsidRPr="00F42A6F" w14:paraId="2792A4D0" w14:textId="77777777" w:rsidTr="00436EB9">
        <w:trPr>
          <w:cantSplit/>
          <w:trHeight w:val="269"/>
        </w:trPr>
        <w:tc>
          <w:tcPr>
            <w:tcW w:w="4962" w:type="dxa"/>
          </w:tcPr>
          <w:p w14:paraId="7733AA03" w14:textId="77777777" w:rsidR="0008393F" w:rsidRDefault="00C67569" w:rsidP="00877A71">
            <w:r w:rsidRPr="002B78E0">
              <w:t>How will the data be backed up?</w:t>
            </w:r>
          </w:p>
          <w:p w14:paraId="140E2064" w14:textId="77777777" w:rsidR="0008393F" w:rsidRDefault="0008393F" w:rsidP="0008393F"/>
          <w:p w14:paraId="7CFD53F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D8C5C45" w14:textId="77D28E0D"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1D0C3A">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CBC75A5" w14:textId="1EAC5520"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1D0C3A">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4FA05B8"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6BA4853" w14:textId="77777777" w:rsidR="002300DE" w:rsidRDefault="002300DE" w:rsidP="00C67569">
            <w:pPr>
              <w:rPr>
                <w:rFonts w:ascii="MS Gothic" w:eastAsia="MS Gothic" w:hAnsi="MS Gothic"/>
                <w:lang w:val="en-US"/>
              </w:rPr>
            </w:pPr>
          </w:p>
          <w:p w14:paraId="037561E3" w14:textId="20295F3A" w:rsidR="00C67569" w:rsidRPr="001D0C3A" w:rsidRDefault="001D0C3A" w:rsidP="00C67569">
            <w:pPr>
              <w:rPr>
                <w:lang w:val="en-US"/>
              </w:rPr>
            </w:pPr>
            <w:r w:rsidRPr="001D0C3A">
              <w:rPr>
                <w:lang w:val="en-US"/>
              </w:rPr>
              <w:t>Regu</w:t>
            </w:r>
            <w:r>
              <w:rPr>
                <w:lang w:val="en-US"/>
              </w:rPr>
              <w:t>larly a manual personal back-up will be made of all data to the shared network drive, external hard drives will also be kept by the investigators.</w:t>
            </w:r>
          </w:p>
          <w:p w14:paraId="4938EAC0" w14:textId="77777777" w:rsidR="00C67569" w:rsidRPr="00CA2D12" w:rsidRDefault="00C67569" w:rsidP="00F04613">
            <w:pPr>
              <w:shd w:val="clear" w:color="auto" w:fill="FFFFFF"/>
              <w:rPr>
                <w:b/>
                <w:bCs/>
                <w:lang w:val="en-US"/>
              </w:rPr>
            </w:pPr>
          </w:p>
        </w:tc>
      </w:tr>
      <w:tr w:rsidR="00C271CA" w:rsidRPr="00F42A6F" w14:paraId="4B83E744" w14:textId="77777777" w:rsidTr="00436EB9">
        <w:trPr>
          <w:cantSplit/>
          <w:trHeight w:val="269"/>
        </w:trPr>
        <w:tc>
          <w:tcPr>
            <w:tcW w:w="4962" w:type="dxa"/>
          </w:tcPr>
          <w:p w14:paraId="3FC989F7"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1BEB0BB" w14:textId="4EB0914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1D0C3A">
                  <w:rPr>
                    <w:rFonts w:ascii="MS Gothic" w:eastAsia="MS Gothic" w:hAnsi="MS Gothic" w:hint="eastAsia"/>
                    <w:lang w:val="en-US"/>
                  </w:rPr>
                  <w:t>☒</w:t>
                </w:r>
              </w:sdtContent>
            </w:sdt>
            <w:r w:rsidR="00C271CA" w:rsidRPr="00436EB9">
              <w:rPr>
                <w:lang w:val="en-US"/>
              </w:rPr>
              <w:t xml:space="preserve"> Yes</w:t>
            </w:r>
          </w:p>
          <w:p w14:paraId="7B8ED44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17228D8" w14:textId="4945AB12" w:rsidR="0087485C" w:rsidRDefault="001D0C3A" w:rsidP="00C271CA">
            <w:pPr>
              <w:rPr>
                <w:bCs/>
              </w:rPr>
            </w:pPr>
            <w:r w:rsidRPr="001D0C3A">
              <w:rPr>
                <w:bCs/>
              </w:rPr>
              <w:t>Yes, the total storage space as described above is enough to accommodate the data of this project. Backups are made regularly and automatically. If needed, the ICTS service provides an option to apply for additional space</w:t>
            </w:r>
          </w:p>
          <w:p w14:paraId="10568501" w14:textId="77777777" w:rsidR="001D0C3A" w:rsidRDefault="001D0C3A" w:rsidP="00C271CA">
            <w:pPr>
              <w:rPr>
                <w:bCs/>
              </w:rPr>
            </w:pPr>
          </w:p>
          <w:p w14:paraId="0395AEEE" w14:textId="77777777" w:rsidR="00C271CA" w:rsidRDefault="00C271CA" w:rsidP="00C271CA">
            <w:pPr>
              <w:rPr>
                <w:bCs/>
              </w:rPr>
            </w:pPr>
            <w:r w:rsidRPr="00436EB9">
              <w:rPr>
                <w:bCs/>
              </w:rPr>
              <w:t xml:space="preserve">If no, please </w:t>
            </w:r>
            <w:r>
              <w:rPr>
                <w:bCs/>
              </w:rPr>
              <w:t>specify</w:t>
            </w:r>
            <w:r w:rsidRPr="00436EB9">
              <w:rPr>
                <w:bCs/>
              </w:rPr>
              <w:t xml:space="preserve">: </w:t>
            </w:r>
          </w:p>
          <w:p w14:paraId="20648660" w14:textId="77777777" w:rsidR="0087485C" w:rsidRPr="00436EB9" w:rsidRDefault="0087485C" w:rsidP="00C271CA">
            <w:pPr>
              <w:rPr>
                <w:bCs/>
              </w:rPr>
            </w:pPr>
          </w:p>
        </w:tc>
      </w:tr>
      <w:tr w:rsidR="00C271CA" w:rsidRPr="00F42A6F" w14:paraId="0F8EB4C3" w14:textId="77777777" w:rsidTr="00436EB9">
        <w:trPr>
          <w:cantSplit/>
          <w:trHeight w:val="269"/>
        </w:trPr>
        <w:tc>
          <w:tcPr>
            <w:tcW w:w="4962" w:type="dxa"/>
          </w:tcPr>
          <w:p w14:paraId="1E4C061B" w14:textId="77777777" w:rsidR="00EB125A" w:rsidRDefault="00EB125A" w:rsidP="00C271CA">
            <w:r w:rsidRPr="00C40606">
              <w:t>How will you ensure that the data are securely stored and not accessed or modified by unauthorized persons?</w:t>
            </w:r>
          </w:p>
          <w:p w14:paraId="6592EA96" w14:textId="77777777" w:rsidR="00EB125A" w:rsidRDefault="00EB125A" w:rsidP="00EB125A"/>
          <w:p w14:paraId="503E5FD9"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3EFDC21"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3DC9EBA" w14:textId="77777777" w:rsidR="00C271CA" w:rsidRPr="00EB125A" w:rsidRDefault="00C271CA" w:rsidP="00EB125A"/>
        </w:tc>
        <w:tc>
          <w:tcPr>
            <w:tcW w:w="10631" w:type="dxa"/>
          </w:tcPr>
          <w:p w14:paraId="6EDFD4F4" w14:textId="4A9D75CD" w:rsidR="00EB125A" w:rsidRDefault="001D0C3A" w:rsidP="00C271CA">
            <w:pPr>
              <w:rPr>
                <w:rFonts w:ascii="MS Gothic" w:eastAsia="MS Gothic" w:hAnsi="MS Gothic"/>
                <w:lang w:val="en-US"/>
              </w:rPr>
            </w:pPr>
            <w:r>
              <w:t>Research data are secured by the need for login registration on datacentre/</w:t>
            </w:r>
            <w:proofErr w:type="spellStart"/>
            <w:r>
              <w:t>luna</w:t>
            </w:r>
            <w:proofErr w:type="spellEnd"/>
            <w:r>
              <w:t xml:space="preserve"> and use of u-number and password, which are also restricted. </w:t>
            </w:r>
          </w:p>
          <w:p w14:paraId="1BF97ED1" w14:textId="77777777" w:rsidR="00EB125A" w:rsidRDefault="00EB125A" w:rsidP="00C271CA">
            <w:pPr>
              <w:rPr>
                <w:rFonts w:ascii="MS Gothic" w:eastAsia="MS Gothic" w:hAnsi="MS Gothic"/>
                <w:lang w:val="en-US"/>
              </w:rPr>
            </w:pPr>
          </w:p>
          <w:p w14:paraId="4D82DA3D" w14:textId="77777777" w:rsidR="00EB125A" w:rsidRDefault="00EB125A" w:rsidP="00C271CA">
            <w:pPr>
              <w:rPr>
                <w:rFonts w:ascii="MS Gothic" w:eastAsia="MS Gothic" w:hAnsi="MS Gothic"/>
                <w:lang w:val="en-US"/>
              </w:rPr>
            </w:pPr>
          </w:p>
          <w:p w14:paraId="2FFB267C" w14:textId="77777777" w:rsidR="00EB125A" w:rsidRDefault="00EB125A" w:rsidP="00C271CA">
            <w:pPr>
              <w:rPr>
                <w:rFonts w:ascii="MS Gothic" w:eastAsia="MS Gothic" w:hAnsi="MS Gothic"/>
                <w:lang w:val="en-US"/>
              </w:rPr>
            </w:pPr>
          </w:p>
          <w:p w14:paraId="51003218" w14:textId="77777777" w:rsidR="00EB125A" w:rsidRDefault="00EB125A" w:rsidP="00C271CA">
            <w:pPr>
              <w:rPr>
                <w:rFonts w:ascii="MS Gothic" w:eastAsia="MS Gothic" w:hAnsi="MS Gothic"/>
                <w:lang w:val="en-US"/>
              </w:rPr>
            </w:pPr>
          </w:p>
        </w:tc>
      </w:tr>
      <w:tr w:rsidR="00C271CA" w:rsidRPr="00F42A6F" w14:paraId="2573B3D8" w14:textId="77777777" w:rsidTr="00436EB9">
        <w:trPr>
          <w:cantSplit/>
          <w:trHeight w:val="269"/>
        </w:trPr>
        <w:tc>
          <w:tcPr>
            <w:tcW w:w="4962" w:type="dxa"/>
          </w:tcPr>
          <w:p w14:paraId="70B961D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2EBA6D7" w14:textId="7B26264C" w:rsidR="00771609" w:rsidRDefault="001D0C3A" w:rsidP="00C271CA">
            <w:pPr>
              <w:rPr>
                <w:rFonts w:ascii="MS Gothic" w:eastAsia="MS Gothic" w:hAnsi="MS Gothic"/>
                <w:lang w:val="en-US"/>
              </w:rPr>
            </w:pPr>
            <w:r w:rsidRPr="006F47B0">
              <w:rPr>
                <w:bCs/>
              </w:rPr>
              <w:t xml:space="preserve">Long-term data storage and costs will be managed by the principal investigator </w:t>
            </w:r>
            <w:r>
              <w:rPr>
                <w:bCs/>
              </w:rPr>
              <w:t>of</w:t>
            </w:r>
            <w:r w:rsidRPr="006F47B0">
              <w:rPr>
                <w:bCs/>
              </w:rPr>
              <w:t xml:space="preserve"> the project, </w:t>
            </w:r>
            <w:r>
              <w:rPr>
                <w:bCs/>
              </w:rPr>
              <w:t xml:space="preserve">Prof. </w:t>
            </w:r>
            <w:proofErr w:type="spellStart"/>
            <w:r>
              <w:rPr>
                <w:bCs/>
              </w:rPr>
              <w:t>Dr.</w:t>
            </w:r>
            <w:proofErr w:type="spellEnd"/>
            <w:r>
              <w:rPr>
                <w:bCs/>
              </w:rPr>
              <w:t xml:space="preserve"> Paul Proost</w:t>
            </w:r>
            <w:r w:rsidRPr="006F47B0">
              <w:rPr>
                <w:bCs/>
              </w:rPr>
              <w:t>. The cost for data storage is 520 euro/TB/year, thus the accumulated cost for 4 years is approximately 2000 euro. The costs will be covered by previous funding obtained by the host lab and by the bench fee offered by the FWO PhD fellowship</w:t>
            </w:r>
          </w:p>
          <w:p w14:paraId="756C33E2" w14:textId="77777777" w:rsidR="00771609" w:rsidRDefault="00771609" w:rsidP="00C271CA">
            <w:pPr>
              <w:rPr>
                <w:rFonts w:ascii="MS Gothic" w:eastAsia="MS Gothic" w:hAnsi="MS Gothic"/>
                <w:lang w:val="en-US"/>
              </w:rPr>
            </w:pPr>
          </w:p>
          <w:p w14:paraId="530F64A1" w14:textId="77777777" w:rsidR="00771609" w:rsidRDefault="00771609" w:rsidP="00C271CA">
            <w:pPr>
              <w:rPr>
                <w:rFonts w:ascii="MS Gothic" w:eastAsia="MS Gothic" w:hAnsi="MS Gothic"/>
                <w:lang w:val="en-US"/>
              </w:rPr>
            </w:pPr>
          </w:p>
          <w:p w14:paraId="10945453" w14:textId="77777777" w:rsidR="00771609" w:rsidRDefault="00771609" w:rsidP="00C271CA">
            <w:pPr>
              <w:rPr>
                <w:rFonts w:ascii="MS Gothic" w:eastAsia="MS Gothic" w:hAnsi="MS Gothic"/>
                <w:lang w:val="en-US"/>
              </w:rPr>
            </w:pPr>
          </w:p>
        </w:tc>
      </w:tr>
    </w:tbl>
    <w:p w14:paraId="62C72814" w14:textId="77777777" w:rsidR="00E93C67" w:rsidRDefault="00E93C67"/>
    <w:p w14:paraId="0D59737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12FACE" w14:textId="77777777" w:rsidTr="005E32FD">
        <w:trPr>
          <w:cantSplit/>
          <w:trHeight w:val="269"/>
        </w:trPr>
        <w:tc>
          <w:tcPr>
            <w:tcW w:w="15593" w:type="dxa"/>
            <w:gridSpan w:val="2"/>
            <w:shd w:val="clear" w:color="auto" w:fill="5B9BD5" w:themeFill="accent5"/>
          </w:tcPr>
          <w:p w14:paraId="3BAF5ACC"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13B1149" w14:textId="77777777" w:rsidR="00877A71" w:rsidRPr="00145CC7" w:rsidRDefault="00877A71" w:rsidP="00A729DC">
            <w:pPr>
              <w:ind w:left="720"/>
              <w:jc w:val="center"/>
              <w:rPr>
                <w:b/>
              </w:rPr>
            </w:pPr>
          </w:p>
        </w:tc>
      </w:tr>
      <w:tr w:rsidR="002300DE" w:rsidRPr="00F42A6F" w14:paraId="0A2F0E8B" w14:textId="77777777" w:rsidTr="00436EB9">
        <w:trPr>
          <w:cantSplit/>
          <w:trHeight w:val="269"/>
        </w:trPr>
        <w:tc>
          <w:tcPr>
            <w:tcW w:w="4962" w:type="dxa"/>
          </w:tcPr>
          <w:p w14:paraId="0D2C9026"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1A2B71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A5659B9" w14:textId="2719958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00351592">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DBCF7C8"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57A9657" w14:textId="69514A88" w:rsidR="005321D4" w:rsidRPr="00436EB9" w:rsidRDefault="00000000" w:rsidP="005321D4">
            <w:pPr>
              <w:rPr>
                <w:lang w:val="en-US"/>
              </w:rPr>
            </w:pPr>
            <w:sdt>
              <w:sdtPr>
                <w:rPr>
                  <w:lang w:val="en-US"/>
                </w:rPr>
                <w:id w:val="522369907"/>
                <w14:checkbox>
                  <w14:checked w14:val="1"/>
                  <w14:checkedState w14:val="2612" w14:font="MS Gothic"/>
                  <w14:uncheckedState w14:val="2610" w14:font="MS Gothic"/>
                </w14:checkbox>
              </w:sdtPr>
              <w:sdtContent>
                <w:r w:rsidR="00351592">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AE6438D" w14:textId="4751C718" w:rsidR="005321D4" w:rsidRPr="00D05635" w:rsidRDefault="00351592" w:rsidP="005321D4">
            <w:pPr>
              <w:pStyle w:val="paragraph"/>
              <w:spacing w:before="0" w:beforeAutospacing="0" w:after="0" w:afterAutospacing="0"/>
              <w:textAlignment w:val="baseline"/>
              <w:rPr>
                <w:rStyle w:val="contentcontrolboundarysink"/>
                <w:rFonts w:ascii="Calibri" w:hAnsi="Calibri" w:cs="Calibri"/>
                <w:szCs w:val="18"/>
                <w:lang w:val="en-US"/>
              </w:rPr>
            </w:pPr>
            <w:r>
              <w:rPr>
                <w:rStyle w:val="contentcontrolboundarysink"/>
                <w:rFonts w:ascii="Calibri" w:hAnsi="Calibri" w:cs="Calibri"/>
                <w:szCs w:val="18"/>
                <w:lang w:val="en-US"/>
              </w:rPr>
              <w:t>Proteins may be used for further experiments and as such would not be available anymore. New production of these proteins may be needed.</w:t>
            </w:r>
          </w:p>
          <w:p w14:paraId="0EBA37B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8F72F02" w14:textId="77777777" w:rsidR="002300DE" w:rsidRPr="00803A82" w:rsidRDefault="002300DE" w:rsidP="005321D4">
            <w:pPr>
              <w:pStyle w:val="paragraph"/>
              <w:spacing w:before="0" w:beforeAutospacing="0" w:after="0" w:afterAutospacing="0"/>
              <w:textAlignment w:val="baseline"/>
              <w:rPr>
                <w:b/>
                <w:bCs/>
                <w:lang w:val="en-US"/>
              </w:rPr>
            </w:pPr>
          </w:p>
          <w:p w14:paraId="5DD331EC" w14:textId="77777777" w:rsidR="005321D4" w:rsidRPr="00803A82" w:rsidRDefault="005321D4" w:rsidP="005321D4">
            <w:pPr>
              <w:pStyle w:val="paragraph"/>
              <w:spacing w:before="0" w:beforeAutospacing="0" w:after="0" w:afterAutospacing="0"/>
              <w:textAlignment w:val="baseline"/>
              <w:rPr>
                <w:b/>
                <w:bCs/>
                <w:lang w:val="en-US"/>
              </w:rPr>
            </w:pPr>
          </w:p>
        </w:tc>
      </w:tr>
      <w:tr w:rsidR="002300DE" w:rsidRPr="00F42A6F" w14:paraId="05876E9D" w14:textId="77777777" w:rsidTr="00436EB9">
        <w:trPr>
          <w:cantSplit/>
          <w:trHeight w:val="269"/>
        </w:trPr>
        <w:tc>
          <w:tcPr>
            <w:tcW w:w="4962" w:type="dxa"/>
          </w:tcPr>
          <w:p w14:paraId="4A4D9BE0" w14:textId="77777777" w:rsidR="002300DE" w:rsidRDefault="000C4BF5" w:rsidP="000C4BF5">
            <w:r w:rsidRPr="00C40606">
              <w:t>Where will these data be archived (stored and curated for the long-term)?</w:t>
            </w:r>
          </w:p>
          <w:p w14:paraId="1E61AEC1" w14:textId="77777777" w:rsidR="00405AAD" w:rsidRDefault="00405AAD" w:rsidP="000C4BF5"/>
          <w:p w14:paraId="2479D571"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0FE13C9" w14:textId="25A5BABE"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1D0C3A">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E49E7A6" w14:textId="4A7A67B5"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1D0C3A">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448BF38" w14:textId="195D460A"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1D0C3A">
                  <w:rPr>
                    <w:rFonts w:ascii="MS Gothic" w:eastAsia="MS Gothic" w:hAnsi="MS Gothic" w:hint="eastAsia"/>
                    <w:lang w:val="en-US"/>
                  </w:rPr>
                  <w:t>☒</w:t>
                </w:r>
              </w:sdtContent>
            </w:sdt>
            <w:r w:rsidR="00A37797">
              <w:rPr>
                <w:lang w:val="en-US"/>
              </w:rPr>
              <w:t xml:space="preserve"> Shared network drive (J-drive)</w:t>
            </w:r>
          </w:p>
          <w:p w14:paraId="05DCA11D" w14:textId="6B9182F7"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D05635">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351592">
              <w:rPr>
                <w:lang w:val="en-US"/>
              </w:rPr>
              <w:t xml:space="preserve"> for physical samples the -80 °C freezers of the Laboratory of Molecular Immunology</w:t>
            </w:r>
          </w:p>
          <w:p w14:paraId="7C1D79DF" w14:textId="77777777" w:rsidR="002300DE" w:rsidRDefault="002300DE" w:rsidP="6320600B">
            <w:pPr>
              <w:rPr>
                <w:b/>
                <w:bCs/>
              </w:rPr>
            </w:pPr>
          </w:p>
          <w:p w14:paraId="11D963E3" w14:textId="77777777" w:rsidR="000C4BF5" w:rsidRDefault="000C4BF5" w:rsidP="6320600B">
            <w:pPr>
              <w:rPr>
                <w:b/>
                <w:bCs/>
              </w:rPr>
            </w:pPr>
          </w:p>
          <w:p w14:paraId="5BD9C950" w14:textId="77777777" w:rsidR="000C4BF5" w:rsidRDefault="000C4BF5" w:rsidP="6320600B">
            <w:pPr>
              <w:rPr>
                <w:b/>
                <w:bCs/>
              </w:rPr>
            </w:pPr>
          </w:p>
          <w:p w14:paraId="4D0CF7B3" w14:textId="77777777" w:rsidR="000C4BF5" w:rsidRPr="00C57639" w:rsidRDefault="000C4BF5" w:rsidP="6320600B">
            <w:pPr>
              <w:rPr>
                <w:b/>
                <w:bCs/>
              </w:rPr>
            </w:pPr>
          </w:p>
        </w:tc>
      </w:tr>
      <w:tr w:rsidR="002300DE" w:rsidRPr="00906DA8" w14:paraId="56D5AB1B" w14:textId="77777777" w:rsidTr="00436EB9">
        <w:trPr>
          <w:cantSplit/>
          <w:trHeight w:val="269"/>
        </w:trPr>
        <w:tc>
          <w:tcPr>
            <w:tcW w:w="4962" w:type="dxa"/>
          </w:tcPr>
          <w:p w14:paraId="37AB35AF" w14:textId="77777777" w:rsidR="00436EB9" w:rsidRDefault="00AB632D" w:rsidP="00877A71">
            <w:r w:rsidRPr="00C40606">
              <w:t>What are the expected costs for data preservation during the expected retention period? How will these costs be covered?</w:t>
            </w:r>
          </w:p>
          <w:p w14:paraId="3E373A57" w14:textId="77777777" w:rsidR="00436EB9" w:rsidRDefault="00436EB9" w:rsidP="00877A71">
            <w:pPr>
              <w:rPr>
                <w:i/>
                <w:sz w:val="22"/>
                <w:lang w:val="en-US"/>
              </w:rPr>
            </w:pPr>
          </w:p>
          <w:p w14:paraId="67C5E52F" w14:textId="77777777" w:rsidR="00AB632D" w:rsidRPr="00436EB9" w:rsidRDefault="00AB632D" w:rsidP="00877A71">
            <w:pPr>
              <w:rPr>
                <w:i/>
              </w:rPr>
            </w:pPr>
          </w:p>
        </w:tc>
        <w:tc>
          <w:tcPr>
            <w:tcW w:w="10631" w:type="dxa"/>
          </w:tcPr>
          <w:p w14:paraId="2DF62427" w14:textId="4C52AAFE" w:rsidR="002300DE" w:rsidRPr="00CE49D2" w:rsidRDefault="001D0C3A" w:rsidP="5D59270C">
            <w:pPr>
              <w:rPr>
                <w:b/>
                <w:bCs/>
              </w:rPr>
            </w:pPr>
            <w:r w:rsidRPr="00E55AA5">
              <w:rPr>
                <w:bCs/>
              </w:rPr>
              <w:t xml:space="preserve">Long-term data storage and costs will be managed by the principal investigator </w:t>
            </w:r>
            <w:r>
              <w:rPr>
                <w:bCs/>
              </w:rPr>
              <w:t xml:space="preserve">of </w:t>
            </w:r>
            <w:r w:rsidRPr="00E55AA5">
              <w:rPr>
                <w:bCs/>
              </w:rPr>
              <w:t xml:space="preserve">the project, </w:t>
            </w:r>
            <w:r>
              <w:rPr>
                <w:bCs/>
              </w:rPr>
              <w:t xml:space="preserve">Prof. </w:t>
            </w:r>
            <w:proofErr w:type="spellStart"/>
            <w:r>
              <w:rPr>
                <w:bCs/>
              </w:rPr>
              <w:t>Dr.</w:t>
            </w:r>
            <w:proofErr w:type="spellEnd"/>
            <w:r>
              <w:rPr>
                <w:bCs/>
              </w:rPr>
              <w:t xml:space="preserve"> Paul Proost</w:t>
            </w:r>
            <w:r w:rsidRPr="00E55AA5">
              <w:rPr>
                <w:bCs/>
              </w:rPr>
              <w:t>. The expected cost for data storage is 520 Euro/terabyte/ye</w:t>
            </w:r>
            <w:r>
              <w:rPr>
                <w:bCs/>
              </w:rPr>
              <w:t>ar</w:t>
            </w:r>
            <w:r w:rsidR="00351592">
              <w:rPr>
                <w:bCs/>
              </w:rPr>
              <w:t xml:space="preserve"> and will be covered by research budgets of the Laboratory of Molecular Immunology.</w:t>
            </w:r>
          </w:p>
        </w:tc>
      </w:tr>
    </w:tbl>
    <w:p w14:paraId="5E121AD3" w14:textId="77777777" w:rsidR="00032ED4" w:rsidRDefault="00032ED4"/>
    <w:p w14:paraId="779BFFB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A4C950" w14:textId="77777777" w:rsidTr="005E32FD">
        <w:trPr>
          <w:cantSplit/>
          <w:trHeight w:val="269"/>
        </w:trPr>
        <w:tc>
          <w:tcPr>
            <w:tcW w:w="15593" w:type="dxa"/>
            <w:gridSpan w:val="2"/>
            <w:shd w:val="clear" w:color="auto" w:fill="5B9BD5" w:themeFill="accent5"/>
          </w:tcPr>
          <w:p w14:paraId="36AD30D9"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D37BEF0" w14:textId="77777777" w:rsidR="00877A71" w:rsidRPr="00145CC7" w:rsidRDefault="00877A71" w:rsidP="00EE6614">
            <w:pPr>
              <w:rPr>
                <w:b/>
              </w:rPr>
            </w:pPr>
          </w:p>
        </w:tc>
      </w:tr>
      <w:tr w:rsidR="0046404A" w:rsidRPr="00F42A6F" w14:paraId="70094450" w14:textId="77777777" w:rsidTr="00436EB9">
        <w:trPr>
          <w:cantSplit/>
          <w:trHeight w:val="269"/>
        </w:trPr>
        <w:tc>
          <w:tcPr>
            <w:tcW w:w="4962" w:type="dxa"/>
          </w:tcPr>
          <w:p w14:paraId="22CBF0E2" w14:textId="77777777" w:rsidR="0046404A" w:rsidRDefault="0046404A" w:rsidP="00877A71">
            <w:r w:rsidRPr="0046404A">
              <w:lastRenderedPageBreak/>
              <w:t xml:space="preserve">Will the data (or part of the data) be made available for reuse after/during the project?  </w:t>
            </w:r>
          </w:p>
          <w:p w14:paraId="04E4DA6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A9A91A1"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76D1B7E2" w14:textId="77777777" w:rsidR="0046404A" w:rsidRPr="00394E22" w:rsidRDefault="0046404A" w:rsidP="00394E22"/>
        </w:tc>
        <w:tc>
          <w:tcPr>
            <w:tcW w:w="10631" w:type="dxa"/>
          </w:tcPr>
          <w:p w14:paraId="6688569B"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176F5BBE"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61F3CED" w14:textId="784AD61E" w:rsidR="004D37B4" w:rsidRDefault="00000000" w:rsidP="004D37B4">
            <w:sdt>
              <w:sdtPr>
                <w:rPr>
                  <w:lang w:val="en-US"/>
                </w:rPr>
                <w:id w:val="468630886"/>
                <w14:checkbox>
                  <w14:checked w14:val="1"/>
                  <w14:checkedState w14:val="2612" w14:font="MS Gothic"/>
                  <w14:uncheckedState w14:val="2610" w14:font="MS Gothic"/>
                </w14:checkbox>
              </w:sdtPr>
              <w:sdtContent>
                <w:r w:rsidR="00351592">
                  <w:rPr>
                    <w:rFonts w:ascii="MS Gothic" w:eastAsia="MS Gothic" w:hAnsi="MS Gothic" w:hint="eastAsia"/>
                    <w:lang w:val="en-US"/>
                  </w:rPr>
                  <w:t>☒</w:t>
                </w:r>
              </w:sdtContent>
            </w:sdt>
            <w:r w:rsidR="004D37B4">
              <w:t xml:space="preserve"> </w:t>
            </w:r>
            <w:r w:rsidR="00870FB5">
              <w:t>Yes, as restricted data (upon approval, or institutional access only)</w:t>
            </w:r>
          </w:p>
          <w:p w14:paraId="17710CB8"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6701A04B"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46F58F4" w14:textId="49950D68" w:rsidR="004D37B4" w:rsidRDefault="00351592" w:rsidP="004D37B4">
            <w:r>
              <w:t>All data that are not anymore subject of potential IP protection and that are not restricted by the MTA agreement with the Univ. of Copenhagen</w:t>
            </w:r>
            <w:r w:rsidR="00AF3611">
              <w:t xml:space="preserve"> will be available upon request with the head of Laboratory of Molecular Immunology</w:t>
            </w:r>
          </w:p>
          <w:p w14:paraId="7EB45E35" w14:textId="77777777" w:rsidR="004D37B4" w:rsidRDefault="004D37B4" w:rsidP="004D37B4"/>
          <w:p w14:paraId="688F01BA" w14:textId="77777777" w:rsidR="004D37B4" w:rsidRDefault="004D37B4" w:rsidP="004D37B4"/>
          <w:p w14:paraId="51421AC1" w14:textId="77777777" w:rsidR="0046404A" w:rsidRPr="004D37B4" w:rsidRDefault="0046404A" w:rsidP="00436EB9"/>
        </w:tc>
      </w:tr>
      <w:tr w:rsidR="008F41F6" w:rsidRPr="00F42A6F" w14:paraId="686084B1" w14:textId="77777777" w:rsidTr="00436EB9">
        <w:trPr>
          <w:cantSplit/>
          <w:trHeight w:val="269"/>
        </w:trPr>
        <w:tc>
          <w:tcPr>
            <w:tcW w:w="4962" w:type="dxa"/>
          </w:tcPr>
          <w:p w14:paraId="2E8EA7FA" w14:textId="77777777" w:rsidR="008F41F6" w:rsidRDefault="008F41F6" w:rsidP="00877A71">
            <w:r w:rsidRPr="008F41F6">
              <w:t>If access is restricted, please specify who will be able to access the data and under what conditions.</w:t>
            </w:r>
          </w:p>
        </w:tc>
        <w:tc>
          <w:tcPr>
            <w:tcW w:w="10631" w:type="dxa"/>
          </w:tcPr>
          <w:p w14:paraId="31CEDF7D" w14:textId="32122D82" w:rsidR="008F41F6" w:rsidRDefault="00AF3611" w:rsidP="00436EB9">
            <w:pPr>
              <w:rPr>
                <w:lang w:val="en-US"/>
              </w:rPr>
            </w:pPr>
            <w:r>
              <w:rPr>
                <w:lang w:val="en-US"/>
              </w:rPr>
              <w:t>Access by external users will be evaluated and needs to be authorized by Paul Proost (or his successor as head of the Laboratory of Molecular Immunology). Access to cells modified in the glycosylation pathways needs to be negotiated with Prof. Henrik Clausen of Univ. of Copenhagen.</w:t>
            </w:r>
          </w:p>
        </w:tc>
      </w:tr>
      <w:tr w:rsidR="002300DE" w:rsidRPr="00F42A6F" w14:paraId="2FB45349" w14:textId="77777777" w:rsidTr="00436EB9">
        <w:trPr>
          <w:cantSplit/>
          <w:trHeight w:val="269"/>
        </w:trPr>
        <w:tc>
          <w:tcPr>
            <w:tcW w:w="4962" w:type="dxa"/>
          </w:tcPr>
          <w:p w14:paraId="59CF62AD"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40961AA" w14:textId="0EE5CACC"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383517">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6F46FED"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A76C7A5"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9D5B1D2"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613BDE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E69F181"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7162DBEB" w14:textId="77777777" w:rsidR="005904AD" w:rsidRPr="00436EB9" w:rsidRDefault="005904AD" w:rsidP="00436EB9">
            <w:pPr>
              <w:rPr>
                <w:lang w:val="en-US"/>
              </w:rPr>
            </w:pPr>
          </w:p>
          <w:p w14:paraId="4D938724" w14:textId="1D45D313" w:rsidR="005904AD" w:rsidRPr="00C57639" w:rsidRDefault="00436EB9">
            <w:pPr>
              <w:rPr>
                <w:b/>
                <w:bCs/>
              </w:rPr>
            </w:pPr>
            <w:r w:rsidRPr="00436EB9">
              <w:rPr>
                <w:bCs/>
              </w:rPr>
              <w:t>I</w:t>
            </w:r>
            <w:r>
              <w:rPr>
                <w:bCs/>
              </w:rPr>
              <w:t>f yes, please specify</w:t>
            </w:r>
            <w:r w:rsidRPr="00436EB9">
              <w:rPr>
                <w:bCs/>
              </w:rPr>
              <w:t>:</w:t>
            </w:r>
            <w:r w:rsidR="00383517">
              <w:rPr>
                <w:bCs/>
              </w:rPr>
              <w:t xml:space="preserve"> </w:t>
            </w:r>
            <w:r w:rsidR="00383517" w:rsidRPr="00436EB9">
              <w:rPr>
                <w:bCs/>
              </w:rPr>
              <w:t>:</w:t>
            </w:r>
            <w:r w:rsidR="00383517">
              <w:rPr>
                <w:bCs/>
              </w:rPr>
              <w:t xml:space="preserve"> Pseudonymized patient metadata will only be made available to </w:t>
            </w:r>
            <w:proofErr w:type="spellStart"/>
            <w:r w:rsidR="00383517">
              <w:rPr>
                <w:bCs/>
              </w:rPr>
              <w:t>Lisanne</w:t>
            </w:r>
            <w:proofErr w:type="spellEnd"/>
            <w:r w:rsidR="00383517">
              <w:rPr>
                <w:bCs/>
              </w:rPr>
              <w:t xml:space="preserve"> Verhallen, to comply with privacy laws. </w:t>
            </w:r>
            <w:r w:rsidR="00AF3611">
              <w:rPr>
                <w:bCs/>
              </w:rPr>
              <w:t xml:space="preserve">Personal data will only be available from the treating physician and upon approval by the ethical committee. </w:t>
            </w:r>
          </w:p>
        </w:tc>
      </w:tr>
      <w:tr w:rsidR="002300DE" w:rsidRPr="00F42A6F" w14:paraId="02FC6D66" w14:textId="77777777" w:rsidTr="00436EB9">
        <w:trPr>
          <w:cantSplit/>
          <w:trHeight w:val="269"/>
        </w:trPr>
        <w:tc>
          <w:tcPr>
            <w:tcW w:w="4962" w:type="dxa"/>
          </w:tcPr>
          <w:p w14:paraId="33EBDDE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AABC9B7" w14:textId="5007B7FF"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383517">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B666E8A"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13AB5DC1"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303882BE" w14:textId="77777777" w:rsidR="002300DE" w:rsidRPr="00DC64A0" w:rsidRDefault="002300DE" w:rsidP="6320600B">
            <w:pPr>
              <w:rPr>
                <w:b/>
                <w:bCs/>
                <w:lang w:val="en-US"/>
              </w:rPr>
            </w:pPr>
          </w:p>
        </w:tc>
      </w:tr>
      <w:tr w:rsidR="002300DE" w:rsidRPr="00F42A6F" w14:paraId="449B2C34" w14:textId="77777777" w:rsidTr="00436EB9">
        <w:trPr>
          <w:cantSplit/>
          <w:trHeight w:val="269"/>
        </w:trPr>
        <w:tc>
          <w:tcPr>
            <w:tcW w:w="4962" w:type="dxa"/>
          </w:tcPr>
          <w:p w14:paraId="28FD8247" w14:textId="77777777" w:rsidR="00CF3DAB" w:rsidRDefault="00CF3DAB" w:rsidP="00877A71">
            <w:r w:rsidRPr="00CF3DAB">
              <w:lastRenderedPageBreak/>
              <w:t>When will the data be made available?</w:t>
            </w:r>
          </w:p>
          <w:p w14:paraId="207B9552" w14:textId="77777777" w:rsidR="00CF3DAB" w:rsidRDefault="00CF3DAB" w:rsidP="00CF3DAB"/>
          <w:p w14:paraId="401C25C2" w14:textId="77777777" w:rsidR="002300DE" w:rsidRPr="00CF3DAB" w:rsidRDefault="002300DE" w:rsidP="00CF3DAB">
            <w:pPr>
              <w:rPr>
                <w:i/>
                <w:smallCaps/>
                <w:color w:val="5A5A5A" w:themeColor="text1" w:themeTint="A5"/>
                <w:sz w:val="20"/>
                <w:szCs w:val="20"/>
              </w:rPr>
            </w:pPr>
          </w:p>
        </w:tc>
        <w:tc>
          <w:tcPr>
            <w:tcW w:w="10631" w:type="dxa"/>
          </w:tcPr>
          <w:p w14:paraId="12E15B72" w14:textId="2169822D"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383517">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A7DE154"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7A3A4734"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28CA811D" w14:textId="77777777" w:rsidR="00CF3DAB" w:rsidRDefault="00CF3DAB" w:rsidP="6320600B">
            <w:pPr>
              <w:rPr>
                <w:b/>
                <w:bCs/>
              </w:rPr>
            </w:pPr>
          </w:p>
          <w:p w14:paraId="7BC80CAC" w14:textId="77777777" w:rsidR="00CF3DAB" w:rsidRPr="00C57639" w:rsidRDefault="00CF3DAB" w:rsidP="6320600B">
            <w:pPr>
              <w:rPr>
                <w:b/>
                <w:bCs/>
              </w:rPr>
            </w:pPr>
          </w:p>
        </w:tc>
      </w:tr>
      <w:tr w:rsidR="002300DE" w:rsidRPr="00F42A6F" w14:paraId="67762046" w14:textId="77777777" w:rsidTr="00436EB9">
        <w:trPr>
          <w:cantSplit/>
          <w:trHeight w:val="269"/>
        </w:trPr>
        <w:tc>
          <w:tcPr>
            <w:tcW w:w="4962" w:type="dxa"/>
          </w:tcPr>
          <w:p w14:paraId="0FFB9B57" w14:textId="77777777" w:rsidR="002300DE" w:rsidRDefault="009966C3" w:rsidP="00877A71">
            <w:r w:rsidRPr="009966C3">
              <w:t>Which data usage licenses are you going to provide? If none, please explain why.</w:t>
            </w:r>
          </w:p>
          <w:p w14:paraId="428300EB" w14:textId="77777777" w:rsidR="00CF07B7" w:rsidRDefault="00CF07B7" w:rsidP="00877A71"/>
          <w:p w14:paraId="36C70692"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C53E8A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A1131CD" w14:textId="77777777" w:rsidR="009966C3" w:rsidRDefault="009966C3" w:rsidP="00306CBC"/>
        </w:tc>
        <w:tc>
          <w:tcPr>
            <w:tcW w:w="10631" w:type="dxa"/>
          </w:tcPr>
          <w:p w14:paraId="50B044DC" w14:textId="765D0695"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383517">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54E9F64" w14:textId="0D3AC6C3"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AF3611">
                  <w:rPr>
                    <w:rFonts w:ascii="MS Gothic" w:eastAsia="MS Gothic" w:hAnsi="MS Gothic" w:hint="eastAsia"/>
                    <w:lang w:val="en-US"/>
                  </w:rPr>
                  <w:t>☒</w:t>
                </w:r>
              </w:sdtContent>
            </w:sdt>
            <w:r w:rsidR="00BB45C3">
              <w:rPr>
                <w:lang w:val="en-US"/>
              </w:rPr>
              <w:t xml:space="preserve"> Data Transfer Agreement (restricted data)</w:t>
            </w:r>
          </w:p>
          <w:p w14:paraId="04456F49" w14:textId="77777777" w:rsidR="00BB45C3" w:rsidRPr="00803A82"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803A82">
                  <w:rPr>
                    <w:rFonts w:ascii="MS Gothic" w:eastAsia="MS Gothic" w:hAnsi="MS Gothic" w:hint="eastAsia"/>
                    <w:lang w:val="fr-FR"/>
                  </w:rPr>
                  <w:t>☐</w:t>
                </w:r>
              </w:sdtContent>
            </w:sdt>
            <w:r w:rsidR="00BB45C3" w:rsidRPr="00803A82">
              <w:rPr>
                <w:lang w:val="fr-FR"/>
              </w:rPr>
              <w:t xml:space="preserve"> MIT licence (code)</w:t>
            </w:r>
          </w:p>
          <w:p w14:paraId="76CB0095" w14:textId="77777777" w:rsidR="00BB45C3" w:rsidRPr="00803A82"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803A82">
                  <w:rPr>
                    <w:rFonts w:ascii="MS Gothic" w:eastAsia="MS Gothic" w:hAnsi="MS Gothic" w:hint="eastAsia"/>
                    <w:lang w:val="fr-FR"/>
                  </w:rPr>
                  <w:t>☐</w:t>
                </w:r>
              </w:sdtContent>
            </w:sdt>
            <w:r w:rsidR="00BB45C3" w:rsidRPr="00803A82">
              <w:rPr>
                <w:lang w:val="fr-FR"/>
              </w:rPr>
              <w:t xml:space="preserve"> GNU GPL-3.0 (code)</w:t>
            </w:r>
          </w:p>
          <w:p w14:paraId="64E255C1"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5A00B03E" w14:textId="77777777" w:rsidR="002300DE" w:rsidRPr="00C57639" w:rsidRDefault="002300DE" w:rsidP="00BB4EB5">
            <w:pPr>
              <w:rPr>
                <w:b/>
                <w:bCs/>
              </w:rPr>
            </w:pPr>
          </w:p>
        </w:tc>
      </w:tr>
      <w:tr w:rsidR="00331EA7" w:rsidRPr="00F42A6F" w14:paraId="4C87F3B3" w14:textId="77777777" w:rsidTr="00436EB9">
        <w:trPr>
          <w:cantSplit/>
          <w:trHeight w:val="269"/>
        </w:trPr>
        <w:tc>
          <w:tcPr>
            <w:tcW w:w="4962" w:type="dxa"/>
          </w:tcPr>
          <w:p w14:paraId="39C110E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EB1F782" w14:textId="77777777" w:rsidR="00C25D47" w:rsidRDefault="00C25D47" w:rsidP="00877A71"/>
          <w:p w14:paraId="4C7119A8"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9F21D4C" w14:textId="77777777" w:rsidR="00331EA7" w:rsidRPr="00C25D47" w:rsidRDefault="00331EA7" w:rsidP="00C25D47"/>
        </w:tc>
        <w:tc>
          <w:tcPr>
            <w:tcW w:w="10631" w:type="dxa"/>
          </w:tcPr>
          <w:p w14:paraId="485AA93A" w14:textId="61B71007"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383517">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r w:rsidR="00AF3611">
              <w:rPr>
                <w:lang w:val="en-US"/>
              </w:rPr>
              <w:t>; a DOI will be used for publications</w:t>
            </w:r>
          </w:p>
          <w:p w14:paraId="591AEDE3"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924F2CE"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1983C4C5" w14:textId="77777777" w:rsidR="00331EA7" w:rsidRDefault="00331EA7" w:rsidP="00331EA7">
            <w:pPr>
              <w:rPr>
                <w:b/>
                <w:bCs/>
              </w:rPr>
            </w:pPr>
          </w:p>
          <w:p w14:paraId="6F207DD3" w14:textId="77777777" w:rsidR="00331EA7" w:rsidRPr="00C57639" w:rsidRDefault="00331EA7" w:rsidP="00331EA7">
            <w:pPr>
              <w:rPr>
                <w:b/>
                <w:bCs/>
              </w:rPr>
            </w:pPr>
          </w:p>
        </w:tc>
      </w:tr>
      <w:tr w:rsidR="002300DE" w:rsidRPr="005B780B" w14:paraId="570227A3" w14:textId="77777777" w:rsidTr="00436EB9">
        <w:trPr>
          <w:cantSplit/>
          <w:trHeight w:val="269"/>
        </w:trPr>
        <w:tc>
          <w:tcPr>
            <w:tcW w:w="4962" w:type="dxa"/>
          </w:tcPr>
          <w:p w14:paraId="169CF12C" w14:textId="77777777" w:rsidR="00D712D9" w:rsidRPr="00BD4178" w:rsidRDefault="002300DE" w:rsidP="00877A71">
            <w:r>
              <w:t xml:space="preserve">What are the expected costs for data sharing? How will these costs be covered? </w:t>
            </w:r>
          </w:p>
          <w:p w14:paraId="1DDCE1FA" w14:textId="77777777" w:rsidR="00171BDA" w:rsidRPr="00D712D9" w:rsidRDefault="00171BDA" w:rsidP="00877A71">
            <w:pPr>
              <w:rPr>
                <w:i/>
              </w:rPr>
            </w:pPr>
          </w:p>
        </w:tc>
        <w:tc>
          <w:tcPr>
            <w:tcW w:w="10631" w:type="dxa"/>
          </w:tcPr>
          <w:p w14:paraId="3DD6081D" w14:textId="431F4EE0" w:rsidR="002300DE" w:rsidRPr="00CE49D2" w:rsidRDefault="00383517" w:rsidP="5D59270C">
            <w:pPr>
              <w:rPr>
                <w:b/>
                <w:bCs/>
              </w:rPr>
            </w:pPr>
            <w:r w:rsidRPr="00382DDF">
              <w:rPr>
                <w:lang w:val="en-US"/>
              </w:rPr>
              <w:t>Costs for internal sharing are redundant. Costs for the transfer of data to external parties are their own responsibility.</w:t>
            </w:r>
            <w:r w:rsidRPr="00382DDF">
              <w:rPr>
                <w:b/>
                <w:bCs/>
              </w:rPr>
              <w:t xml:space="preserve">  </w:t>
            </w:r>
          </w:p>
        </w:tc>
      </w:tr>
    </w:tbl>
    <w:p w14:paraId="08B76FA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2DD5F64" w14:textId="77777777" w:rsidTr="005E32FD">
        <w:trPr>
          <w:cantSplit/>
          <w:trHeight w:val="501"/>
        </w:trPr>
        <w:tc>
          <w:tcPr>
            <w:tcW w:w="15593" w:type="dxa"/>
            <w:gridSpan w:val="2"/>
            <w:shd w:val="clear" w:color="auto" w:fill="5B9BD5" w:themeFill="accent5"/>
          </w:tcPr>
          <w:p w14:paraId="004358E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2B6335E" w14:textId="77777777" w:rsidR="00877A71" w:rsidRPr="00145CC7" w:rsidRDefault="00877A71" w:rsidP="00EE6614">
            <w:pPr>
              <w:ind w:left="360"/>
              <w:rPr>
                <w:b/>
              </w:rPr>
            </w:pPr>
          </w:p>
        </w:tc>
      </w:tr>
      <w:tr w:rsidR="002300DE" w:rsidRPr="00F42A6F" w14:paraId="4DE5F1AD" w14:textId="77777777" w:rsidTr="00436EB9">
        <w:trPr>
          <w:cantSplit/>
          <w:trHeight w:val="269"/>
        </w:trPr>
        <w:tc>
          <w:tcPr>
            <w:tcW w:w="4962" w:type="dxa"/>
          </w:tcPr>
          <w:p w14:paraId="51A130B5" w14:textId="77777777" w:rsidR="002300DE" w:rsidRPr="00CA44D7" w:rsidRDefault="00F621F9" w:rsidP="00877A71">
            <w:r w:rsidRPr="00C40606">
              <w:t>Who will manage data documentation and metadata during the research project?</w:t>
            </w:r>
          </w:p>
        </w:tc>
        <w:tc>
          <w:tcPr>
            <w:tcW w:w="10631" w:type="dxa"/>
          </w:tcPr>
          <w:p w14:paraId="2FD65E21" w14:textId="3369AD96" w:rsidR="002300DE" w:rsidRPr="00F13192" w:rsidRDefault="00F13192" w:rsidP="6320600B">
            <w:r w:rsidRPr="00F13192">
              <w:t xml:space="preserve">The principal investigator (Prof. </w:t>
            </w:r>
            <w:proofErr w:type="spellStart"/>
            <w:r w:rsidRPr="00F13192">
              <w:t>Dr.</w:t>
            </w:r>
            <w:proofErr w:type="spellEnd"/>
            <w:r w:rsidRPr="00F13192">
              <w:t xml:space="preserve"> Paul Proost) and the researcher (</w:t>
            </w:r>
            <w:proofErr w:type="spellStart"/>
            <w:r w:rsidRPr="00F13192">
              <w:t>Lisanne</w:t>
            </w:r>
            <w:proofErr w:type="spellEnd"/>
            <w:r w:rsidRPr="00F13192">
              <w:t xml:space="preserve"> Verhallen) bear the responsibility for the data documentation.</w:t>
            </w:r>
          </w:p>
        </w:tc>
      </w:tr>
      <w:tr w:rsidR="002300DE" w:rsidRPr="00F42A6F" w14:paraId="3BBBF456" w14:textId="77777777" w:rsidTr="00436EB9">
        <w:trPr>
          <w:cantSplit/>
          <w:trHeight w:val="269"/>
        </w:trPr>
        <w:tc>
          <w:tcPr>
            <w:tcW w:w="4962" w:type="dxa"/>
          </w:tcPr>
          <w:p w14:paraId="097563F3" w14:textId="77777777" w:rsidR="002300DE" w:rsidRDefault="00F621F9" w:rsidP="00877A71">
            <w:r w:rsidRPr="00C40606">
              <w:lastRenderedPageBreak/>
              <w:t>Who will manage data storage and backup during the research project?</w:t>
            </w:r>
          </w:p>
        </w:tc>
        <w:tc>
          <w:tcPr>
            <w:tcW w:w="10631" w:type="dxa"/>
          </w:tcPr>
          <w:p w14:paraId="77881C8B" w14:textId="6A5647DC" w:rsidR="002300DE" w:rsidRPr="00F13192" w:rsidRDefault="00F13192" w:rsidP="6320600B">
            <w:r w:rsidRPr="00F13192">
              <w:t xml:space="preserve">The principal investigator (Prof. </w:t>
            </w:r>
            <w:proofErr w:type="spellStart"/>
            <w:r w:rsidRPr="00F13192">
              <w:t>Dr.</w:t>
            </w:r>
            <w:proofErr w:type="spellEnd"/>
            <w:r w:rsidRPr="00F13192">
              <w:t xml:space="preserve"> Paul Proost) and the researcher (</w:t>
            </w:r>
            <w:proofErr w:type="spellStart"/>
            <w:r w:rsidRPr="00F13192">
              <w:t>Lisanne</w:t>
            </w:r>
            <w:proofErr w:type="spellEnd"/>
            <w:r w:rsidRPr="00F13192">
              <w:t xml:space="preserve"> Verhallen) bear the responsibility for the data </w:t>
            </w:r>
            <w:r>
              <w:t>storage</w:t>
            </w:r>
            <w:r w:rsidRPr="00F13192">
              <w:t>.</w:t>
            </w:r>
          </w:p>
        </w:tc>
      </w:tr>
      <w:tr w:rsidR="002300DE" w:rsidRPr="00F42A6F" w14:paraId="154B396D" w14:textId="77777777" w:rsidTr="00436EB9">
        <w:trPr>
          <w:cantSplit/>
          <w:trHeight w:val="269"/>
        </w:trPr>
        <w:tc>
          <w:tcPr>
            <w:tcW w:w="4962" w:type="dxa"/>
          </w:tcPr>
          <w:p w14:paraId="34995A30" w14:textId="77777777" w:rsidR="002300DE" w:rsidRDefault="00F621F9" w:rsidP="00877A71">
            <w:r w:rsidRPr="00C40606">
              <w:t>Who will manage data preservation and sharing?</w:t>
            </w:r>
          </w:p>
        </w:tc>
        <w:tc>
          <w:tcPr>
            <w:tcW w:w="10631" w:type="dxa"/>
          </w:tcPr>
          <w:p w14:paraId="7A25C032" w14:textId="4412B75C" w:rsidR="002300DE" w:rsidRPr="00F13192" w:rsidRDefault="00F13192" w:rsidP="6320600B">
            <w:r w:rsidRPr="00F13192">
              <w:t xml:space="preserve">The principal investigator (Prof. </w:t>
            </w:r>
            <w:proofErr w:type="spellStart"/>
            <w:r w:rsidRPr="00F13192">
              <w:t>Dr.</w:t>
            </w:r>
            <w:proofErr w:type="spellEnd"/>
            <w:r w:rsidRPr="00F13192">
              <w:t xml:space="preserve"> Paul Proost) and the researcher (</w:t>
            </w:r>
            <w:proofErr w:type="spellStart"/>
            <w:r w:rsidRPr="00F13192">
              <w:t>Lisanne</w:t>
            </w:r>
            <w:proofErr w:type="spellEnd"/>
            <w:r w:rsidRPr="00F13192">
              <w:t xml:space="preserve"> Verhallen) bear the responsibility for the data </w:t>
            </w:r>
            <w:r>
              <w:t>preservation and sharing</w:t>
            </w:r>
            <w:r w:rsidRPr="00F13192">
              <w:t>.</w:t>
            </w:r>
          </w:p>
        </w:tc>
      </w:tr>
      <w:tr w:rsidR="002300DE" w:rsidRPr="00F42A6F" w14:paraId="6D729FF2" w14:textId="77777777" w:rsidTr="00436EB9">
        <w:trPr>
          <w:cantSplit/>
          <w:trHeight w:val="269"/>
        </w:trPr>
        <w:tc>
          <w:tcPr>
            <w:tcW w:w="4962" w:type="dxa"/>
          </w:tcPr>
          <w:p w14:paraId="01E6B66F" w14:textId="77777777" w:rsidR="00D712D9" w:rsidRPr="00D712D9" w:rsidRDefault="000E7787" w:rsidP="00D712D9">
            <w:pPr>
              <w:rPr>
                <w:i/>
              </w:rPr>
            </w:pPr>
            <w:r w:rsidRPr="00C40606">
              <w:t>Who will update and implement this DMP?</w:t>
            </w:r>
          </w:p>
        </w:tc>
        <w:tc>
          <w:tcPr>
            <w:tcW w:w="10631" w:type="dxa"/>
          </w:tcPr>
          <w:p w14:paraId="0AF17DC5" w14:textId="357D4333" w:rsidR="002300DE" w:rsidRPr="00F13192" w:rsidRDefault="00F13192" w:rsidP="6320600B">
            <w:r w:rsidRPr="00F13192">
              <w:t xml:space="preserve">The principal investigator (Prof. </w:t>
            </w:r>
            <w:proofErr w:type="spellStart"/>
            <w:r w:rsidRPr="00F13192">
              <w:t>Dr.</w:t>
            </w:r>
            <w:proofErr w:type="spellEnd"/>
            <w:r w:rsidRPr="00F13192">
              <w:t xml:space="preserve"> Paul Proost) and the researcher (</w:t>
            </w:r>
            <w:proofErr w:type="spellStart"/>
            <w:r w:rsidRPr="00F13192">
              <w:t>Lisanne</w:t>
            </w:r>
            <w:proofErr w:type="spellEnd"/>
            <w:r w:rsidRPr="00F13192">
              <w:t xml:space="preserve"> Verhallen) bear the responsibility for</w:t>
            </w:r>
            <w:r>
              <w:t xml:space="preserve"> updating and implementing this DMP</w:t>
            </w:r>
            <w:r w:rsidRPr="00F13192">
              <w:t>.</w:t>
            </w:r>
          </w:p>
        </w:tc>
      </w:tr>
    </w:tbl>
    <w:p w14:paraId="616EEC48" w14:textId="77777777" w:rsidR="0095381F" w:rsidRDefault="0095381F" w:rsidP="0095381F"/>
    <w:p w14:paraId="776B6DEE" w14:textId="77777777" w:rsidR="00FB3BB1" w:rsidRDefault="00FB3BB1" w:rsidP="0095381F"/>
    <w:p w14:paraId="6F653340" w14:textId="77777777" w:rsidR="00FB3BB1" w:rsidRDefault="00FB3BB1" w:rsidP="0095381F"/>
    <w:p w14:paraId="186C1EC1" w14:textId="77777777" w:rsidR="00FB3BB1" w:rsidRDefault="00FB3BB1" w:rsidP="0095381F"/>
    <w:p w14:paraId="06E49960" w14:textId="77777777" w:rsidR="00FB3BB1" w:rsidRDefault="00FB3BB1" w:rsidP="0095381F"/>
    <w:p w14:paraId="0ADCA164" w14:textId="77777777" w:rsidR="00FB3BB1" w:rsidRDefault="00FB3BB1" w:rsidP="0095381F"/>
    <w:p w14:paraId="4D281E91" w14:textId="77777777" w:rsidR="00FB3BB1" w:rsidRDefault="00FB3BB1" w:rsidP="0095381F"/>
    <w:p w14:paraId="17298515" w14:textId="77777777" w:rsidR="00FB3BB1" w:rsidRDefault="00FB3BB1" w:rsidP="0095381F"/>
    <w:p w14:paraId="2EE33964" w14:textId="77777777" w:rsidR="00FB3BB1" w:rsidRDefault="00FB3BB1" w:rsidP="0095381F"/>
    <w:p w14:paraId="5E1D8519"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EAB7F" w14:textId="77777777" w:rsidR="00897FB5" w:rsidRDefault="00897FB5" w:rsidP="00CE49D2">
      <w:r>
        <w:separator/>
      </w:r>
    </w:p>
  </w:endnote>
  <w:endnote w:type="continuationSeparator" w:id="0">
    <w:p w14:paraId="76ECEC3D" w14:textId="77777777" w:rsidR="00897FB5" w:rsidRDefault="00897FB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FFEACC6" w14:textId="77777777" w:rsidR="005134E7" w:rsidRDefault="005134E7" w:rsidP="00321EE3">
        <w:pPr>
          <w:pStyle w:val="Footer"/>
          <w:jc w:val="center"/>
        </w:pPr>
      </w:p>
      <w:p w14:paraId="7836F6AD" w14:textId="6C2F5F9E" w:rsidR="005134E7" w:rsidRDefault="005134E7"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AF3611">
          <w:rPr>
            <w:noProof/>
            <w:sz w:val="20"/>
            <w:szCs w:val="20"/>
          </w:rPr>
          <w:t>13</w:t>
        </w:r>
        <w:r w:rsidRPr="00017BCF">
          <w:rPr>
            <w:noProof/>
            <w:sz w:val="20"/>
            <w:szCs w:val="20"/>
          </w:rPr>
          <w:fldChar w:fldCharType="end"/>
        </w:r>
      </w:p>
    </w:sdtContent>
  </w:sdt>
  <w:p w14:paraId="6FA24760" w14:textId="77777777" w:rsidR="005134E7" w:rsidRDefault="00513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D30E7" w14:textId="77777777" w:rsidR="00897FB5" w:rsidRDefault="00897FB5" w:rsidP="00CE49D2">
      <w:r>
        <w:separator/>
      </w:r>
    </w:p>
  </w:footnote>
  <w:footnote w:type="continuationSeparator" w:id="0">
    <w:p w14:paraId="7CFEBC69" w14:textId="77777777" w:rsidR="00897FB5" w:rsidRDefault="00897FB5" w:rsidP="00CE49D2">
      <w:r>
        <w:continuationSeparator/>
      </w:r>
    </w:p>
  </w:footnote>
  <w:footnote w:id="1">
    <w:p w14:paraId="01A63493" w14:textId="77777777" w:rsidR="005134E7" w:rsidRPr="00170415" w:rsidRDefault="005134E7"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03BA0AD" w14:textId="77777777" w:rsidR="005134E7" w:rsidRPr="00170415" w:rsidRDefault="005134E7"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A8FEC4E" w14:textId="77777777" w:rsidR="005134E7" w:rsidRPr="0097375E" w:rsidRDefault="005134E7">
      <w:pPr>
        <w:pStyle w:val="FootnoteText"/>
      </w:pPr>
      <w:r>
        <w:rPr>
          <w:rStyle w:val="FootnoteReference"/>
        </w:rPr>
        <w:footnoteRef/>
      </w:r>
      <w:r>
        <w:t xml:space="preserve"> </w:t>
      </w:r>
      <w:r w:rsidRPr="0097375E">
        <w:t>Add rows for each dataset you want to describe.</w:t>
      </w:r>
    </w:p>
  </w:footnote>
  <w:footnote w:id="4">
    <w:p w14:paraId="2E696160" w14:textId="77777777" w:rsidR="005134E7" w:rsidRPr="00972851" w:rsidRDefault="005134E7"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10200259">
    <w:abstractNumId w:val="15"/>
  </w:num>
  <w:num w:numId="2" w16cid:durableId="38827701">
    <w:abstractNumId w:val="31"/>
  </w:num>
  <w:num w:numId="3" w16cid:durableId="389308800">
    <w:abstractNumId w:val="11"/>
  </w:num>
  <w:num w:numId="4" w16cid:durableId="446201489">
    <w:abstractNumId w:val="8"/>
  </w:num>
  <w:num w:numId="5" w16cid:durableId="422382486">
    <w:abstractNumId w:val="27"/>
  </w:num>
  <w:num w:numId="6" w16cid:durableId="1771201357">
    <w:abstractNumId w:val="24"/>
  </w:num>
  <w:num w:numId="7" w16cid:durableId="324626350">
    <w:abstractNumId w:val="32"/>
  </w:num>
  <w:num w:numId="8" w16cid:durableId="1649020681">
    <w:abstractNumId w:val="7"/>
  </w:num>
  <w:num w:numId="9" w16cid:durableId="165874508">
    <w:abstractNumId w:val="5"/>
  </w:num>
  <w:num w:numId="10" w16cid:durableId="622544228">
    <w:abstractNumId w:val="18"/>
  </w:num>
  <w:num w:numId="11" w16cid:durableId="648441966">
    <w:abstractNumId w:val="16"/>
  </w:num>
  <w:num w:numId="12" w16cid:durableId="430703590">
    <w:abstractNumId w:val="2"/>
  </w:num>
  <w:num w:numId="13" w16cid:durableId="805850509">
    <w:abstractNumId w:val="33"/>
  </w:num>
  <w:num w:numId="14" w16cid:durableId="734398016">
    <w:abstractNumId w:val="3"/>
  </w:num>
  <w:num w:numId="15" w16cid:durableId="652298536">
    <w:abstractNumId w:val="34"/>
  </w:num>
  <w:num w:numId="16" w16cid:durableId="1126118135">
    <w:abstractNumId w:val="4"/>
  </w:num>
  <w:num w:numId="17" w16cid:durableId="1668633569">
    <w:abstractNumId w:val="26"/>
  </w:num>
  <w:num w:numId="18" w16cid:durableId="1635720467">
    <w:abstractNumId w:val="29"/>
  </w:num>
  <w:num w:numId="19" w16cid:durableId="1836610107">
    <w:abstractNumId w:val="25"/>
  </w:num>
  <w:num w:numId="20" w16cid:durableId="1619488006">
    <w:abstractNumId w:val="28"/>
  </w:num>
  <w:num w:numId="21" w16cid:durableId="924994970">
    <w:abstractNumId w:val="12"/>
  </w:num>
  <w:num w:numId="22" w16cid:durableId="1684629698">
    <w:abstractNumId w:val="30"/>
  </w:num>
  <w:num w:numId="23" w16cid:durableId="176773058">
    <w:abstractNumId w:val="14"/>
  </w:num>
  <w:num w:numId="24" w16cid:durableId="909001130">
    <w:abstractNumId w:val="17"/>
  </w:num>
  <w:num w:numId="25" w16cid:durableId="1986424584">
    <w:abstractNumId w:val="22"/>
  </w:num>
  <w:num w:numId="26" w16cid:durableId="1884557349">
    <w:abstractNumId w:val="20"/>
  </w:num>
  <w:num w:numId="27" w16cid:durableId="732509505">
    <w:abstractNumId w:val="21"/>
  </w:num>
  <w:num w:numId="28" w16cid:durableId="2009022047">
    <w:abstractNumId w:val="6"/>
  </w:num>
  <w:num w:numId="29" w16cid:durableId="470903887">
    <w:abstractNumId w:val="13"/>
  </w:num>
  <w:num w:numId="30" w16cid:durableId="919098985">
    <w:abstractNumId w:val="19"/>
  </w:num>
  <w:num w:numId="31" w16cid:durableId="1717268063">
    <w:abstractNumId w:val="0"/>
  </w:num>
  <w:num w:numId="32" w16cid:durableId="949165913">
    <w:abstractNumId w:val="9"/>
  </w:num>
  <w:num w:numId="33" w16cid:durableId="368604162">
    <w:abstractNumId w:val="23"/>
  </w:num>
  <w:num w:numId="34" w16cid:durableId="675353301">
    <w:abstractNumId w:val="35"/>
  </w:num>
  <w:num w:numId="35" w16cid:durableId="1986470510">
    <w:abstractNumId w:val="10"/>
  </w:num>
  <w:num w:numId="36" w16cid:durableId="1896818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trackRevision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110"/>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4DF8"/>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1CFF"/>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D0C3A"/>
    <w:rsid w:val="001F6067"/>
    <w:rsid w:val="00202C9D"/>
    <w:rsid w:val="00203D87"/>
    <w:rsid w:val="00207D68"/>
    <w:rsid w:val="00212DBE"/>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0FD8"/>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363E3"/>
    <w:rsid w:val="00340878"/>
    <w:rsid w:val="00341BE4"/>
    <w:rsid w:val="0034263E"/>
    <w:rsid w:val="003427F6"/>
    <w:rsid w:val="00343B19"/>
    <w:rsid w:val="0034429D"/>
    <w:rsid w:val="00345E00"/>
    <w:rsid w:val="00351592"/>
    <w:rsid w:val="0035345E"/>
    <w:rsid w:val="003605DF"/>
    <w:rsid w:val="00361B98"/>
    <w:rsid w:val="003625F8"/>
    <w:rsid w:val="003639ED"/>
    <w:rsid w:val="0036548C"/>
    <w:rsid w:val="00367F6D"/>
    <w:rsid w:val="003716A8"/>
    <w:rsid w:val="003725B0"/>
    <w:rsid w:val="00377AE6"/>
    <w:rsid w:val="00382948"/>
    <w:rsid w:val="00383517"/>
    <w:rsid w:val="00384EF4"/>
    <w:rsid w:val="00391536"/>
    <w:rsid w:val="0039254C"/>
    <w:rsid w:val="0039292F"/>
    <w:rsid w:val="00394E22"/>
    <w:rsid w:val="00397CAE"/>
    <w:rsid w:val="003A0344"/>
    <w:rsid w:val="003A18D8"/>
    <w:rsid w:val="003A6916"/>
    <w:rsid w:val="003C0359"/>
    <w:rsid w:val="003C2980"/>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5B83"/>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4ED0"/>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4E7"/>
    <w:rsid w:val="00513A0C"/>
    <w:rsid w:val="00514168"/>
    <w:rsid w:val="0051621F"/>
    <w:rsid w:val="005175DC"/>
    <w:rsid w:val="00517620"/>
    <w:rsid w:val="005252B9"/>
    <w:rsid w:val="00526D79"/>
    <w:rsid w:val="00531564"/>
    <w:rsid w:val="005321D4"/>
    <w:rsid w:val="00534576"/>
    <w:rsid w:val="00534707"/>
    <w:rsid w:val="0054104A"/>
    <w:rsid w:val="005434A0"/>
    <w:rsid w:val="00545099"/>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5778"/>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17A3"/>
    <w:rsid w:val="006F5F48"/>
    <w:rsid w:val="00712AC0"/>
    <w:rsid w:val="00716FA0"/>
    <w:rsid w:val="00721DBF"/>
    <w:rsid w:val="00721DD9"/>
    <w:rsid w:val="007270FB"/>
    <w:rsid w:val="00731061"/>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776D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82"/>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97FB5"/>
    <w:rsid w:val="008A28C6"/>
    <w:rsid w:val="008A4580"/>
    <w:rsid w:val="008A7DC0"/>
    <w:rsid w:val="008B51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3858"/>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679A"/>
    <w:rsid w:val="00A16DF7"/>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3611"/>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27E4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05635"/>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3F14"/>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10F3"/>
    <w:rsid w:val="00F12E7F"/>
    <w:rsid w:val="00F13192"/>
    <w:rsid w:val="00F175CA"/>
    <w:rsid w:val="00F17D69"/>
    <w:rsid w:val="00F2558D"/>
    <w:rsid w:val="00F2717A"/>
    <w:rsid w:val="00F30C00"/>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6463"/>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7C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4E7"/>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91544431">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11P7Q24N</Project_x0020_Ref.>
    <Code xmlns="d2b4f59a-05ce-4744-9d1c-9dd30147ee09">3M210527</Code>
    <FundingCallID xmlns="d2b4f59a-05ce-4744-9d1c-9dd30147ee09">40376</FundingCallID>
    <_dlc_DocId xmlns="d2b4f59a-05ce-4744-9d1c-9dd30147ee09">P4FNSWA4HVKW-73199252-17980</_dlc_DocId>
    <_dlc_DocIdUrl xmlns="d2b4f59a-05ce-4744-9d1c-9dd30147ee09">
      <Url>https://www.groupware.kuleuven.be/sites/dmpmt/_layouts/15/DocIdRedir.aspx?ID=P4FNSWA4HVKW-73199252-17980</Url>
      <Description>P4FNSWA4HVKW-73199252-17980</Description>
    </_dlc_DocIdUrl>
    <TypeDoc xmlns="de64d03d-2dbc-4782-9fbf-1d8df1c50cf7">Initial</TypeDoc>
    <FormID xmlns="d2b4f59a-05ce-4744-9d1c-9dd30147ee09">3266</FormID>
  </documentManagement>
</p:properties>
</file>

<file path=customXml/itemProps1.xml><?xml version="1.0" encoding="utf-8"?>
<ds:datastoreItem xmlns:ds="http://schemas.openxmlformats.org/officeDocument/2006/customXml" ds:itemID="{07D8A8A4-05F3-4EF7-98D4-5E242896972E}">
  <ds:schemaRefs>
    <ds:schemaRef ds:uri="http://schemas.openxmlformats.org/officeDocument/2006/bibliography"/>
  </ds:schemaRefs>
</ds:datastoreItem>
</file>

<file path=customXml/itemProps2.xml><?xml version="1.0" encoding="utf-8"?>
<ds:datastoreItem xmlns:ds="http://schemas.openxmlformats.org/officeDocument/2006/customXml" ds:itemID="{E41F8FD2-4ADC-4DC8-BE82-84C0E269A417}"/>
</file>

<file path=customXml/itemProps3.xml><?xml version="1.0" encoding="utf-8"?>
<ds:datastoreItem xmlns:ds="http://schemas.openxmlformats.org/officeDocument/2006/customXml" ds:itemID="{51E4BE0A-1F91-4528-BD8B-D3DCF69DF4F7}"/>
</file>

<file path=customXml/itemProps4.xml><?xml version="1.0" encoding="utf-8"?>
<ds:datastoreItem xmlns:ds="http://schemas.openxmlformats.org/officeDocument/2006/customXml" ds:itemID="{FB67D53C-2570-429A-95BC-86E5C3F61E61}"/>
</file>

<file path=customXml/itemProps5.xml><?xml version="1.0" encoding="utf-8"?>
<ds:datastoreItem xmlns:ds="http://schemas.openxmlformats.org/officeDocument/2006/customXml" ds:itemID="{52967CA3-C82F-4927-BD85-D96EF05952F4}"/>
</file>

<file path=docProps/app.xml><?xml version="1.0" encoding="utf-8"?>
<Properties xmlns="http://schemas.openxmlformats.org/officeDocument/2006/extended-properties" xmlns:vt="http://schemas.openxmlformats.org/officeDocument/2006/docPropsVTypes">
  <Template>Normal</Template>
  <TotalTime>0</TotalTime>
  <Pages>15</Pages>
  <Words>3202</Words>
  <Characters>17617</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2024-04-05T08:46:00Z</dcterms:created>
  <dcterms:modified xsi:type="dcterms:W3CDTF">2024-04-05T08:46:00Z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0a023b78-3ae4-4d54-9f07-f9fe3d1e2191</vt:lpwstr>
  </property>
</Properties>
</file>