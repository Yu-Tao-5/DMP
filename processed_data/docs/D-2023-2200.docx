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0B9BF"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49B284B7" w14:textId="77777777" w:rsidR="003C48A9" w:rsidRDefault="003C48A9" w:rsidP="00AB3302">
      <w:pPr>
        <w:rPr>
          <w:bCs/>
        </w:rPr>
      </w:pPr>
    </w:p>
    <w:p w14:paraId="609A4063"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8A502FD"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D706267"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11" w:history="1">
        <w:r w:rsidRPr="00F17D69">
          <w:rPr>
            <w:rStyle w:val="Hyperlink"/>
            <w:rFonts w:cstheme="minorHAnsi"/>
          </w:rPr>
          <w:t>link</w:t>
        </w:r>
      </w:hyperlink>
      <w:r>
        <w:rPr>
          <w:rFonts w:cstheme="minorHAnsi"/>
        </w:rPr>
        <w:t xml:space="preserve">. </w:t>
      </w:r>
    </w:p>
    <w:p w14:paraId="2B7BCFA1" w14:textId="77777777" w:rsidR="00AB3302" w:rsidRDefault="00AB3302" w:rsidP="00F17D69">
      <w:pPr>
        <w:spacing w:after="120"/>
        <w:rPr>
          <w:bCs/>
        </w:rPr>
      </w:pPr>
    </w:p>
    <w:p w14:paraId="47D90E88" w14:textId="77777777" w:rsidR="00E20180" w:rsidRDefault="00E20180" w:rsidP="00AE0BF5"/>
    <w:p w14:paraId="6D0F5657" w14:textId="77777777" w:rsidR="00AB3302" w:rsidRDefault="00AB3302" w:rsidP="00AE0BF5">
      <w:pPr>
        <w:rPr>
          <w:rFonts w:cstheme="minorHAnsi"/>
        </w:rPr>
      </w:pPr>
    </w:p>
    <w:p w14:paraId="007026C5" w14:textId="77777777" w:rsidR="00AB3302" w:rsidRDefault="00AB3302" w:rsidP="00AE0BF5">
      <w:pPr>
        <w:rPr>
          <w:rFonts w:cstheme="minorHAnsi"/>
        </w:rPr>
      </w:pPr>
    </w:p>
    <w:p w14:paraId="698BFB0D"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0F80A297" w14:textId="77777777" w:rsidTr="002F7BB8">
        <w:trPr>
          <w:cantSplit/>
        </w:trPr>
        <w:tc>
          <w:tcPr>
            <w:tcW w:w="15593" w:type="dxa"/>
            <w:gridSpan w:val="2"/>
            <w:shd w:val="clear" w:color="auto" w:fill="5B9BD5" w:themeFill="accent5"/>
          </w:tcPr>
          <w:p w14:paraId="3A2B175D" w14:textId="77777777" w:rsidR="00202C9D" w:rsidRPr="00AB71F6" w:rsidRDefault="00202C9D" w:rsidP="002F7BB8">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222C1078" w14:textId="77777777" w:rsidR="00202C9D" w:rsidRPr="00265950" w:rsidRDefault="00202C9D" w:rsidP="002F7BB8">
            <w:pPr>
              <w:pStyle w:val="ListParagraph"/>
              <w:ind w:left="1080"/>
              <w:rPr>
                <w:b/>
                <w:lang w:val="nl-BE"/>
              </w:rPr>
            </w:pPr>
          </w:p>
        </w:tc>
      </w:tr>
      <w:tr w:rsidR="00202C9D" w14:paraId="36184710" w14:textId="77777777" w:rsidTr="002F7BB8">
        <w:trPr>
          <w:cantSplit/>
          <w:trHeight w:val="269"/>
        </w:trPr>
        <w:tc>
          <w:tcPr>
            <w:tcW w:w="4962" w:type="dxa"/>
          </w:tcPr>
          <w:p w14:paraId="54EA29E9" w14:textId="77777777" w:rsidR="00202C9D" w:rsidRPr="008A09EA" w:rsidRDefault="00202C9D" w:rsidP="002F7BB8">
            <w:pPr>
              <w:rPr>
                <w:highlight w:val="yellow"/>
                <w:lang w:val="nl-BE"/>
              </w:rPr>
            </w:pPr>
            <w:r w:rsidRPr="00A21320">
              <w:rPr>
                <w:lang w:val="nl-BE"/>
              </w:rPr>
              <w:t xml:space="preserve">Name Grant </w:t>
            </w:r>
            <w:proofErr w:type="spellStart"/>
            <w:r w:rsidRPr="00A21320">
              <w:rPr>
                <w:lang w:val="nl-BE"/>
              </w:rPr>
              <w:t>Holder</w:t>
            </w:r>
            <w:proofErr w:type="spellEnd"/>
            <w:r w:rsidRPr="00A21320">
              <w:rPr>
                <w:lang w:val="nl-BE"/>
              </w:rPr>
              <w:t xml:space="preserve"> &amp; ORCID</w:t>
            </w:r>
          </w:p>
        </w:tc>
        <w:tc>
          <w:tcPr>
            <w:tcW w:w="10631" w:type="dxa"/>
          </w:tcPr>
          <w:p w14:paraId="54EB4F93" w14:textId="6C804314" w:rsidR="00201408" w:rsidRPr="00A21320" w:rsidRDefault="00201408" w:rsidP="00201408">
            <w:pPr>
              <w:rPr>
                <w:rFonts w:cstheme="minorHAnsi"/>
                <w:bCs/>
                <w:lang w:val="nl-BE"/>
              </w:rPr>
            </w:pPr>
            <w:r>
              <w:rPr>
                <w:rFonts w:cstheme="minorHAnsi"/>
                <w:bCs/>
                <w:lang w:val="nl-BE"/>
              </w:rPr>
              <w:t xml:space="preserve">Prof. </w:t>
            </w:r>
            <w:r w:rsidRPr="00A21320">
              <w:rPr>
                <w:rFonts w:cstheme="minorHAnsi"/>
                <w:bCs/>
                <w:lang w:val="nl-BE"/>
              </w:rPr>
              <w:t>Anja Van den Broeck</w:t>
            </w:r>
            <w:r>
              <w:rPr>
                <w:rFonts w:cstheme="minorHAnsi"/>
                <w:bCs/>
                <w:lang w:val="nl-BE"/>
              </w:rPr>
              <w:t>; Promotor;</w:t>
            </w:r>
            <w:r w:rsidRPr="00A21320">
              <w:rPr>
                <w:rFonts w:cstheme="minorHAnsi"/>
                <w:bCs/>
                <w:lang w:val="nl-BE"/>
              </w:rPr>
              <w:t xml:space="preserve"> </w:t>
            </w:r>
            <w:hyperlink r:id="rId12" w:tgtFrame="_blank" w:history="1">
              <w:r w:rsidRPr="00C46CC7">
                <w:rPr>
                  <w:rStyle w:val="Hyperlink"/>
                  <w:rFonts w:cstheme="minorHAnsi"/>
                  <w:color w:val="004070"/>
                  <w:shd w:val="clear" w:color="auto" w:fill="FFFFFF"/>
                  <w:lang w:val="nl-BE"/>
                </w:rPr>
                <w:t>http://orcid.org/0000-0002-5896-9506</w:t>
              </w:r>
            </w:hyperlink>
          </w:p>
          <w:p w14:paraId="6258AB51" w14:textId="4FCDF8D2" w:rsidR="00201408" w:rsidRPr="00C46CC7" w:rsidRDefault="00201408" w:rsidP="00201408">
            <w:pPr>
              <w:rPr>
                <w:rFonts w:cstheme="minorHAnsi"/>
                <w:bCs/>
                <w:lang w:val="en-US"/>
              </w:rPr>
            </w:pPr>
            <w:r w:rsidRPr="005027B7">
              <w:rPr>
                <w:rFonts w:cstheme="minorHAnsi"/>
                <w:bCs/>
                <w:lang w:val="en-US"/>
              </w:rPr>
              <w:t>Prof.</w:t>
            </w:r>
            <w:r>
              <w:rPr>
                <w:rFonts w:cstheme="minorHAnsi"/>
                <w:bCs/>
                <w:lang w:val="en-US"/>
              </w:rPr>
              <w:t xml:space="preserve"> </w:t>
            </w:r>
            <w:r w:rsidRPr="00C46CC7">
              <w:rPr>
                <w:rFonts w:cstheme="minorHAnsi"/>
                <w:bCs/>
                <w:lang w:val="en-US"/>
              </w:rPr>
              <w:t>Elfi Baillien; Co-pro</w:t>
            </w:r>
            <w:r>
              <w:rPr>
                <w:rFonts w:cstheme="minorHAnsi"/>
                <w:bCs/>
                <w:lang w:val="en-US"/>
              </w:rPr>
              <w:t>motor</w:t>
            </w:r>
            <w:r w:rsidRPr="00C46CC7">
              <w:rPr>
                <w:rFonts w:cstheme="minorHAnsi"/>
                <w:bCs/>
                <w:lang w:val="en-US"/>
              </w:rPr>
              <w:t xml:space="preserve">; </w:t>
            </w:r>
            <w:hyperlink r:id="rId13" w:tgtFrame="_blank" w:history="1">
              <w:r w:rsidRPr="00C46CC7">
                <w:rPr>
                  <w:rStyle w:val="Hyperlink"/>
                  <w:rFonts w:cstheme="minorHAnsi"/>
                  <w:color w:val="004070"/>
                  <w:shd w:val="clear" w:color="auto" w:fill="FFFFFF"/>
                  <w:lang w:val="en-US"/>
                </w:rPr>
                <w:t>http://orcid.org/0000-0002-5896-9506</w:t>
              </w:r>
            </w:hyperlink>
          </w:p>
          <w:p w14:paraId="7EB1385C" w14:textId="653885BF" w:rsidR="00201408" w:rsidRPr="00A21320" w:rsidRDefault="00201408" w:rsidP="00201408">
            <w:pPr>
              <w:rPr>
                <w:rFonts w:cstheme="minorHAnsi"/>
                <w:bCs/>
                <w:lang w:val="nl-BE"/>
              </w:rPr>
            </w:pPr>
            <w:r>
              <w:rPr>
                <w:rFonts w:cstheme="minorHAnsi"/>
                <w:bCs/>
                <w:lang w:val="nl-BE"/>
              </w:rPr>
              <w:t xml:space="preserve">Prof. </w:t>
            </w:r>
            <w:r w:rsidRPr="00A21320">
              <w:rPr>
                <w:rFonts w:cstheme="minorHAnsi"/>
                <w:bCs/>
                <w:lang w:val="nl-BE"/>
              </w:rPr>
              <w:t>Marijke Verbruggen</w:t>
            </w:r>
            <w:r>
              <w:rPr>
                <w:rFonts w:cstheme="minorHAnsi"/>
                <w:bCs/>
                <w:lang w:val="nl-BE"/>
              </w:rPr>
              <w:t xml:space="preserve">; </w:t>
            </w:r>
            <w:proofErr w:type="spellStart"/>
            <w:r w:rsidRPr="00C46CC7">
              <w:rPr>
                <w:rFonts w:cstheme="minorHAnsi"/>
                <w:bCs/>
                <w:lang w:val="nl-BE"/>
              </w:rPr>
              <w:t>Co-promotor</w:t>
            </w:r>
            <w:proofErr w:type="spellEnd"/>
            <w:r>
              <w:rPr>
                <w:rFonts w:cstheme="minorHAnsi"/>
                <w:bCs/>
                <w:lang w:val="nl-BE"/>
              </w:rPr>
              <w:t>;</w:t>
            </w:r>
            <w:r w:rsidRPr="00A21320">
              <w:rPr>
                <w:rFonts w:cstheme="minorHAnsi"/>
                <w:bCs/>
                <w:lang w:val="nl-BE"/>
              </w:rPr>
              <w:t xml:space="preserve"> </w:t>
            </w:r>
            <w:hyperlink r:id="rId14" w:tgtFrame="_blank" w:history="1">
              <w:r w:rsidRPr="00C46CC7">
                <w:rPr>
                  <w:rStyle w:val="Hyperlink"/>
                  <w:rFonts w:cstheme="minorHAnsi"/>
                  <w:color w:val="003054"/>
                  <w:shd w:val="clear" w:color="auto" w:fill="FFFFFF"/>
                  <w:lang w:val="nl-BE"/>
                </w:rPr>
                <w:t>http://orcid.org/0000-0002-7375-7771</w:t>
              </w:r>
            </w:hyperlink>
          </w:p>
          <w:p w14:paraId="6FCC1DE0" w14:textId="7B4F6D12" w:rsidR="00201408" w:rsidRPr="00A21320" w:rsidRDefault="00201408" w:rsidP="00201408">
            <w:pPr>
              <w:rPr>
                <w:rFonts w:cstheme="minorHAnsi"/>
                <w:b/>
                <w:bCs/>
              </w:rPr>
            </w:pPr>
            <w:r w:rsidRPr="005027B7">
              <w:rPr>
                <w:rFonts w:cstheme="minorHAnsi"/>
                <w:bCs/>
                <w:lang w:val="en-US"/>
              </w:rPr>
              <w:t xml:space="preserve">Prof. </w:t>
            </w:r>
            <w:r w:rsidRPr="00C46CC7">
              <w:rPr>
                <w:rFonts w:cstheme="minorHAnsi"/>
                <w:bCs/>
                <w:lang w:val="en-US"/>
              </w:rPr>
              <w:t>Sophie De Winne; Co-pro</w:t>
            </w:r>
            <w:r>
              <w:rPr>
                <w:rFonts w:cstheme="minorHAnsi"/>
                <w:bCs/>
                <w:lang w:val="en-US"/>
              </w:rPr>
              <w:t>motor</w:t>
            </w:r>
            <w:r w:rsidRPr="00C46CC7">
              <w:rPr>
                <w:rFonts w:cstheme="minorHAnsi"/>
                <w:bCs/>
                <w:lang w:val="en-US"/>
              </w:rPr>
              <w:t xml:space="preserve">; </w:t>
            </w:r>
            <w:hyperlink r:id="rId15" w:tgtFrame="_blank" w:history="1">
              <w:r w:rsidRPr="00A21320">
                <w:rPr>
                  <w:rStyle w:val="Hyperlink"/>
                  <w:rFonts w:cstheme="minorHAnsi"/>
                  <w:color w:val="003054"/>
                  <w:shd w:val="clear" w:color="auto" w:fill="FFFFFF"/>
                </w:rPr>
                <w:t>http://orcid.org/0000-0001-8428-0289</w:t>
              </w:r>
            </w:hyperlink>
          </w:p>
          <w:p w14:paraId="3656AC2F" w14:textId="5EFEFEAB" w:rsidR="00316B6A" w:rsidRPr="005027B7" w:rsidRDefault="00316B6A" w:rsidP="002F7BB8">
            <w:pPr>
              <w:rPr>
                <w:bCs/>
                <w:lang w:val="en-US"/>
              </w:rPr>
            </w:pPr>
          </w:p>
        </w:tc>
      </w:tr>
      <w:tr w:rsidR="00202C9D" w14:paraId="5763DA37" w14:textId="77777777" w:rsidTr="002F7BB8">
        <w:trPr>
          <w:cantSplit/>
          <w:trHeight w:val="633"/>
        </w:trPr>
        <w:tc>
          <w:tcPr>
            <w:tcW w:w="4962" w:type="dxa"/>
          </w:tcPr>
          <w:p w14:paraId="5C6B0F4C" w14:textId="77777777" w:rsidR="00202C9D" w:rsidRPr="008A09EA" w:rsidRDefault="00202C9D" w:rsidP="002F7BB8">
            <w:pPr>
              <w:rPr>
                <w:highlight w:val="yellow"/>
              </w:rPr>
            </w:pPr>
            <w:r w:rsidRPr="00A21320">
              <w:t>Contributor name(s) (+ ORCID) &amp; roles</w:t>
            </w:r>
          </w:p>
        </w:tc>
        <w:tc>
          <w:tcPr>
            <w:tcW w:w="10631" w:type="dxa"/>
          </w:tcPr>
          <w:p w14:paraId="6FCF3511" w14:textId="49DC62F5" w:rsidR="00C96CE2" w:rsidRDefault="00C96CE2" w:rsidP="00316B6A">
            <w:pPr>
              <w:rPr>
                <w:rFonts w:cstheme="minorHAnsi"/>
                <w:bCs/>
                <w:lang w:val="nl-BE"/>
              </w:rPr>
            </w:pPr>
            <w:r>
              <w:rPr>
                <w:rFonts w:cstheme="minorHAnsi"/>
                <w:bCs/>
                <w:lang w:val="nl-BE"/>
              </w:rPr>
              <w:t>Promotors</w:t>
            </w:r>
            <w:r w:rsidR="00C45FA1">
              <w:rPr>
                <w:rFonts w:cstheme="minorHAnsi"/>
                <w:bCs/>
                <w:lang w:val="nl-BE"/>
              </w:rPr>
              <w:t>:</w:t>
            </w:r>
          </w:p>
          <w:p w14:paraId="367B6650" w14:textId="09867EE7" w:rsidR="00316B6A" w:rsidRPr="00A21320" w:rsidRDefault="00201408" w:rsidP="00316B6A">
            <w:pPr>
              <w:rPr>
                <w:rFonts w:cstheme="minorHAnsi"/>
                <w:bCs/>
                <w:lang w:val="nl-BE"/>
              </w:rPr>
            </w:pPr>
            <w:r>
              <w:rPr>
                <w:rFonts w:cstheme="minorHAnsi"/>
                <w:bCs/>
                <w:lang w:val="nl-BE"/>
              </w:rPr>
              <w:t xml:space="preserve">Prof. </w:t>
            </w:r>
            <w:r w:rsidR="00316B6A" w:rsidRPr="00A21320">
              <w:rPr>
                <w:rFonts w:cstheme="minorHAnsi"/>
                <w:bCs/>
                <w:lang w:val="nl-BE"/>
              </w:rPr>
              <w:t>Anja Van den Broeck</w:t>
            </w:r>
            <w:r w:rsidR="00A949BB">
              <w:rPr>
                <w:rFonts w:cstheme="minorHAnsi"/>
                <w:bCs/>
                <w:lang w:val="nl-BE"/>
              </w:rPr>
              <w:t xml:space="preserve">; </w:t>
            </w:r>
            <w:r w:rsidR="00AB6689">
              <w:rPr>
                <w:rFonts w:cstheme="minorHAnsi"/>
                <w:bCs/>
                <w:lang w:val="nl-BE"/>
              </w:rPr>
              <w:t>Promotor</w:t>
            </w:r>
            <w:r w:rsidR="00A949BB">
              <w:rPr>
                <w:rFonts w:cstheme="minorHAnsi"/>
                <w:bCs/>
                <w:lang w:val="nl-BE"/>
              </w:rPr>
              <w:t>;</w:t>
            </w:r>
            <w:r w:rsidR="00316B6A" w:rsidRPr="00A21320">
              <w:rPr>
                <w:rFonts w:cstheme="minorHAnsi"/>
                <w:bCs/>
                <w:lang w:val="nl-BE"/>
              </w:rPr>
              <w:t xml:space="preserve"> </w:t>
            </w:r>
            <w:hyperlink r:id="rId16" w:tgtFrame="_blank" w:history="1">
              <w:r w:rsidR="00316B6A" w:rsidRPr="005027B7">
                <w:rPr>
                  <w:rStyle w:val="Hyperlink"/>
                  <w:rFonts w:cstheme="minorHAnsi"/>
                  <w:color w:val="004070"/>
                  <w:shd w:val="clear" w:color="auto" w:fill="FFFFFF"/>
                  <w:lang w:val="nl-BE"/>
                </w:rPr>
                <w:t>http://orcid.org/0000-0002-5896-9506</w:t>
              </w:r>
            </w:hyperlink>
          </w:p>
          <w:p w14:paraId="3710D099" w14:textId="07BF1AFE" w:rsidR="00316B6A" w:rsidRPr="005027B7" w:rsidRDefault="00201408" w:rsidP="00316B6A">
            <w:pPr>
              <w:rPr>
                <w:rFonts w:cstheme="minorHAnsi"/>
                <w:bCs/>
                <w:lang w:val="en-US"/>
              </w:rPr>
            </w:pPr>
            <w:r w:rsidRPr="005027B7">
              <w:rPr>
                <w:rFonts w:cstheme="minorHAnsi"/>
                <w:bCs/>
                <w:lang w:val="en-US"/>
              </w:rPr>
              <w:t xml:space="preserve">Prof. </w:t>
            </w:r>
            <w:r w:rsidR="00316B6A" w:rsidRPr="005027B7">
              <w:rPr>
                <w:rFonts w:cstheme="minorHAnsi"/>
                <w:bCs/>
                <w:lang w:val="en-US"/>
              </w:rPr>
              <w:t>Elfi Baillien</w:t>
            </w:r>
            <w:r w:rsidR="00A949BB" w:rsidRPr="005027B7">
              <w:rPr>
                <w:rFonts w:cstheme="minorHAnsi"/>
                <w:bCs/>
                <w:lang w:val="en-US"/>
              </w:rPr>
              <w:t xml:space="preserve">; </w:t>
            </w:r>
            <w:r w:rsidR="00AB6689" w:rsidRPr="005027B7">
              <w:rPr>
                <w:rFonts w:cstheme="minorHAnsi"/>
                <w:bCs/>
                <w:lang w:val="en-US"/>
              </w:rPr>
              <w:t>Co-pro</w:t>
            </w:r>
            <w:r w:rsidR="00AB6689">
              <w:rPr>
                <w:rFonts w:cstheme="minorHAnsi"/>
                <w:bCs/>
                <w:lang w:val="en-US"/>
              </w:rPr>
              <w:t>motor</w:t>
            </w:r>
            <w:r w:rsidR="00A949BB" w:rsidRPr="005027B7">
              <w:rPr>
                <w:rFonts w:cstheme="minorHAnsi"/>
                <w:bCs/>
                <w:lang w:val="en-US"/>
              </w:rPr>
              <w:t>;</w:t>
            </w:r>
            <w:r w:rsidR="00316B6A" w:rsidRPr="005027B7">
              <w:rPr>
                <w:rFonts w:cstheme="minorHAnsi"/>
                <w:bCs/>
                <w:lang w:val="en-US"/>
              </w:rPr>
              <w:t xml:space="preserve"> </w:t>
            </w:r>
            <w:hyperlink r:id="rId17" w:tgtFrame="_blank" w:history="1">
              <w:r w:rsidR="00316B6A" w:rsidRPr="005027B7">
                <w:rPr>
                  <w:rStyle w:val="Hyperlink"/>
                  <w:rFonts w:cstheme="minorHAnsi"/>
                  <w:color w:val="004070"/>
                  <w:shd w:val="clear" w:color="auto" w:fill="FFFFFF"/>
                  <w:lang w:val="en-US"/>
                </w:rPr>
                <w:t>http://orcid.org/0000-0002-5896-9506</w:t>
              </w:r>
            </w:hyperlink>
          </w:p>
          <w:p w14:paraId="1B1F46A4" w14:textId="497B4928" w:rsidR="00316B6A" w:rsidRPr="00A21320" w:rsidRDefault="00201408" w:rsidP="00316B6A">
            <w:pPr>
              <w:rPr>
                <w:rFonts w:cstheme="minorHAnsi"/>
                <w:bCs/>
                <w:lang w:val="nl-BE"/>
              </w:rPr>
            </w:pPr>
            <w:r>
              <w:rPr>
                <w:rFonts w:cstheme="minorHAnsi"/>
                <w:bCs/>
                <w:lang w:val="nl-BE"/>
              </w:rPr>
              <w:t xml:space="preserve">Prof. </w:t>
            </w:r>
            <w:r w:rsidR="00316B6A" w:rsidRPr="00A21320">
              <w:rPr>
                <w:rFonts w:cstheme="minorHAnsi"/>
                <w:bCs/>
                <w:lang w:val="nl-BE"/>
              </w:rPr>
              <w:t>Marijke Verbruggen</w:t>
            </w:r>
            <w:r w:rsidR="00A949BB">
              <w:rPr>
                <w:rFonts w:cstheme="minorHAnsi"/>
                <w:bCs/>
                <w:lang w:val="nl-BE"/>
              </w:rPr>
              <w:t xml:space="preserve">; </w:t>
            </w:r>
            <w:proofErr w:type="spellStart"/>
            <w:r w:rsidR="00AB6689" w:rsidRPr="00BA0474">
              <w:rPr>
                <w:rFonts w:cstheme="minorHAnsi"/>
                <w:bCs/>
                <w:lang w:val="nl-BE"/>
              </w:rPr>
              <w:t>Co-promotor</w:t>
            </w:r>
            <w:proofErr w:type="spellEnd"/>
            <w:r w:rsidR="00A949BB">
              <w:rPr>
                <w:rFonts w:cstheme="minorHAnsi"/>
                <w:bCs/>
                <w:lang w:val="nl-BE"/>
              </w:rPr>
              <w:t>;</w:t>
            </w:r>
            <w:r w:rsidR="00316B6A" w:rsidRPr="00A21320">
              <w:rPr>
                <w:rFonts w:cstheme="minorHAnsi"/>
                <w:bCs/>
                <w:lang w:val="nl-BE"/>
              </w:rPr>
              <w:t xml:space="preserve"> </w:t>
            </w:r>
            <w:hyperlink r:id="rId18" w:tgtFrame="_blank" w:history="1">
              <w:r w:rsidR="00316B6A" w:rsidRPr="005027B7">
                <w:rPr>
                  <w:rStyle w:val="Hyperlink"/>
                  <w:rFonts w:cstheme="minorHAnsi"/>
                  <w:color w:val="003054"/>
                  <w:shd w:val="clear" w:color="auto" w:fill="FFFFFF"/>
                  <w:lang w:val="nl-BE"/>
                </w:rPr>
                <w:t>http://orcid.org/0000-0002-7375-7771</w:t>
              </w:r>
            </w:hyperlink>
          </w:p>
          <w:p w14:paraId="20DF6D93" w14:textId="19B256EE" w:rsidR="00316B6A" w:rsidRPr="00A21320" w:rsidRDefault="00201408" w:rsidP="00316B6A">
            <w:pPr>
              <w:rPr>
                <w:rFonts w:cstheme="minorHAnsi"/>
                <w:b/>
                <w:bCs/>
              </w:rPr>
            </w:pPr>
            <w:r w:rsidRPr="005027B7">
              <w:rPr>
                <w:rFonts w:cstheme="minorHAnsi"/>
                <w:bCs/>
                <w:lang w:val="en-US"/>
              </w:rPr>
              <w:t xml:space="preserve">Prof. </w:t>
            </w:r>
            <w:r w:rsidR="00316B6A" w:rsidRPr="005027B7">
              <w:rPr>
                <w:rFonts w:cstheme="minorHAnsi"/>
                <w:bCs/>
                <w:lang w:val="en-US"/>
              </w:rPr>
              <w:t>Sophie De Winne</w:t>
            </w:r>
            <w:r w:rsidR="00A949BB" w:rsidRPr="005027B7">
              <w:rPr>
                <w:rFonts w:cstheme="minorHAnsi"/>
                <w:bCs/>
                <w:lang w:val="en-US"/>
              </w:rPr>
              <w:t xml:space="preserve">; </w:t>
            </w:r>
            <w:r w:rsidR="00AB6689" w:rsidRPr="00C46CC7">
              <w:rPr>
                <w:rFonts w:cstheme="minorHAnsi"/>
                <w:bCs/>
                <w:lang w:val="en-US"/>
              </w:rPr>
              <w:t>Co-pro</w:t>
            </w:r>
            <w:r w:rsidR="00AB6689">
              <w:rPr>
                <w:rFonts w:cstheme="minorHAnsi"/>
                <w:bCs/>
                <w:lang w:val="en-US"/>
              </w:rPr>
              <w:t>motor</w:t>
            </w:r>
            <w:r w:rsidR="00A949BB" w:rsidRPr="005027B7">
              <w:rPr>
                <w:rFonts w:cstheme="minorHAnsi"/>
                <w:bCs/>
                <w:lang w:val="en-US"/>
              </w:rPr>
              <w:t>;</w:t>
            </w:r>
            <w:r w:rsidR="00316B6A" w:rsidRPr="005027B7">
              <w:rPr>
                <w:rFonts w:cstheme="minorHAnsi"/>
                <w:bCs/>
                <w:lang w:val="en-US"/>
              </w:rPr>
              <w:t xml:space="preserve"> </w:t>
            </w:r>
            <w:hyperlink r:id="rId19" w:tgtFrame="_blank" w:history="1">
              <w:r w:rsidR="00316B6A" w:rsidRPr="00A21320">
                <w:rPr>
                  <w:rStyle w:val="Hyperlink"/>
                  <w:rFonts w:cstheme="minorHAnsi"/>
                  <w:color w:val="003054"/>
                  <w:shd w:val="clear" w:color="auto" w:fill="FFFFFF"/>
                </w:rPr>
                <w:t>http://orcid.org/0000-0001-8428-0289</w:t>
              </w:r>
            </w:hyperlink>
          </w:p>
          <w:p w14:paraId="06AC948F" w14:textId="4A324DD3" w:rsidR="00243F9B" w:rsidRPr="00A21320" w:rsidRDefault="00243F9B" w:rsidP="002F7BB8">
            <w:pPr>
              <w:rPr>
                <w:rFonts w:cstheme="minorHAnsi"/>
                <w:b/>
                <w:bCs/>
              </w:rPr>
            </w:pPr>
          </w:p>
          <w:p w14:paraId="65BF0FB3" w14:textId="26CD3602" w:rsidR="00C96CE2" w:rsidRPr="00A21320" w:rsidRDefault="00C96CE2" w:rsidP="002F7BB8">
            <w:pPr>
              <w:rPr>
                <w:rFonts w:cstheme="minorHAnsi"/>
                <w:bCs/>
              </w:rPr>
            </w:pPr>
            <w:r>
              <w:rPr>
                <w:rFonts w:cstheme="minorHAnsi"/>
                <w:bCs/>
              </w:rPr>
              <w:t>Researchers</w:t>
            </w:r>
            <w:r w:rsidR="00C45FA1">
              <w:rPr>
                <w:rFonts w:cstheme="minorHAnsi"/>
                <w:bCs/>
              </w:rPr>
              <w:t>:</w:t>
            </w:r>
          </w:p>
          <w:p w14:paraId="462396DC" w14:textId="5580785A" w:rsidR="00A21320" w:rsidRPr="00A21320" w:rsidRDefault="00A21320" w:rsidP="002F7BB8">
            <w:pPr>
              <w:rPr>
                <w:rFonts w:cstheme="minorHAnsi"/>
                <w:bCs/>
              </w:rPr>
            </w:pPr>
            <w:r w:rsidRPr="00A21320">
              <w:rPr>
                <w:rFonts w:cstheme="minorHAnsi"/>
                <w:bCs/>
              </w:rPr>
              <w:t>Astrid Lacroix</w:t>
            </w:r>
            <w:r w:rsidR="00A949BB">
              <w:rPr>
                <w:rFonts w:cstheme="minorHAnsi"/>
                <w:bCs/>
              </w:rPr>
              <w:t xml:space="preserve">; PhD researcher; </w:t>
            </w:r>
            <w:r w:rsidR="00CB7FAF" w:rsidRPr="00CB7FAF">
              <w:rPr>
                <w:rFonts w:cstheme="minorHAnsi"/>
                <w:bCs/>
              </w:rPr>
              <w:t>https://orcid.org/0009-0006-2977-2233</w:t>
            </w:r>
          </w:p>
          <w:p w14:paraId="3389CBBD" w14:textId="4C17779E" w:rsidR="00A21320" w:rsidRPr="005027B7" w:rsidRDefault="00A21320" w:rsidP="002F7BB8">
            <w:pPr>
              <w:rPr>
                <w:rFonts w:cstheme="minorHAnsi"/>
                <w:lang w:val="nl-BE"/>
              </w:rPr>
            </w:pPr>
            <w:r w:rsidRPr="005027B7">
              <w:rPr>
                <w:rFonts w:cstheme="minorHAnsi"/>
                <w:bCs/>
                <w:lang w:val="nl-BE"/>
              </w:rPr>
              <w:t>Elke Van de Wiele</w:t>
            </w:r>
            <w:r w:rsidR="00A949BB" w:rsidRPr="005027B7">
              <w:rPr>
                <w:rFonts w:cstheme="minorHAnsi"/>
                <w:bCs/>
                <w:lang w:val="nl-BE"/>
              </w:rPr>
              <w:t>; PhD researcher;</w:t>
            </w:r>
            <w:r w:rsidRPr="005027B7">
              <w:rPr>
                <w:rFonts w:cstheme="minorHAnsi"/>
                <w:bCs/>
                <w:lang w:val="nl-BE"/>
              </w:rPr>
              <w:t xml:space="preserve"> </w:t>
            </w:r>
            <w:hyperlink r:id="rId20" w:tgtFrame="_blank" w:history="1">
              <w:r w:rsidRPr="005027B7">
                <w:rPr>
                  <w:rStyle w:val="Hyperlink"/>
                  <w:rFonts w:cstheme="minorHAnsi"/>
                  <w:color w:val="004070"/>
                  <w:shd w:val="clear" w:color="auto" w:fill="FFFFFF"/>
                  <w:lang w:val="nl-BE"/>
                </w:rPr>
                <w:t>http://orcid.org/0000-0002-0699-0928</w:t>
              </w:r>
            </w:hyperlink>
          </w:p>
          <w:p w14:paraId="31D31B3B" w14:textId="299DBEDF" w:rsidR="00A949BB" w:rsidRDefault="00290FCC" w:rsidP="002F7BB8">
            <w:pPr>
              <w:rPr>
                <w:rFonts w:cstheme="minorHAnsi"/>
                <w:lang w:val="nl-BE"/>
              </w:rPr>
            </w:pPr>
            <w:proofErr w:type="spellStart"/>
            <w:r>
              <w:rPr>
                <w:rFonts w:cstheme="minorHAnsi"/>
                <w:lang w:val="nl-BE"/>
              </w:rPr>
              <w:t>Amandine</w:t>
            </w:r>
            <w:proofErr w:type="spellEnd"/>
            <w:r>
              <w:rPr>
                <w:rFonts w:cstheme="minorHAnsi"/>
                <w:lang w:val="nl-BE"/>
              </w:rPr>
              <w:t xml:space="preserve"> Van Doren, PhD researcher</w:t>
            </w:r>
          </w:p>
          <w:p w14:paraId="23B04A2E" w14:textId="77777777" w:rsidR="00C45FA1" w:rsidRPr="005027B7" w:rsidRDefault="00C45FA1" w:rsidP="002F7BB8">
            <w:pPr>
              <w:rPr>
                <w:rFonts w:cstheme="minorHAnsi"/>
                <w:lang w:val="nl-BE"/>
              </w:rPr>
            </w:pPr>
          </w:p>
          <w:p w14:paraId="1236B253" w14:textId="06A6BC26" w:rsidR="00A949BB" w:rsidRPr="00A21320" w:rsidRDefault="00A949BB" w:rsidP="00A949BB">
            <w:pPr>
              <w:rPr>
                <w:b/>
                <w:bCs/>
              </w:rPr>
            </w:pPr>
            <w:r w:rsidRPr="00A949BB">
              <w:t>For the purposes of the DMP we describe all the participants in this initiative.</w:t>
            </w:r>
          </w:p>
        </w:tc>
      </w:tr>
      <w:tr w:rsidR="00202C9D" w:rsidRPr="003515B3" w14:paraId="358DA9CF" w14:textId="77777777" w:rsidTr="002F7BB8">
        <w:trPr>
          <w:cantSplit/>
          <w:trHeight w:val="269"/>
        </w:trPr>
        <w:tc>
          <w:tcPr>
            <w:tcW w:w="4962" w:type="dxa"/>
          </w:tcPr>
          <w:p w14:paraId="2CB7556F" w14:textId="77777777" w:rsidR="00202C9D" w:rsidRPr="008A09EA" w:rsidRDefault="00202C9D" w:rsidP="002F7BB8">
            <w:pPr>
              <w:rPr>
                <w:highlight w:val="yellow"/>
                <w:lang w:val="nl-BE"/>
              </w:rPr>
            </w:pPr>
            <w:r w:rsidRPr="00A21320">
              <w:t>Project number</w:t>
            </w:r>
            <w:bookmarkStart w:id="0" w:name="_Ref112255161"/>
            <w:r w:rsidRPr="00A21320">
              <w:rPr>
                <w:rStyle w:val="FootnoteReference"/>
              </w:rPr>
              <w:footnoteReference w:id="1"/>
            </w:r>
            <w:bookmarkEnd w:id="0"/>
            <w:r w:rsidRPr="00A21320">
              <w:t xml:space="preserve"> &amp; title</w:t>
            </w:r>
          </w:p>
        </w:tc>
        <w:tc>
          <w:tcPr>
            <w:tcW w:w="10631" w:type="dxa"/>
          </w:tcPr>
          <w:p w14:paraId="10555AEB" w14:textId="012E56D3" w:rsidR="00202C9D" w:rsidRPr="00243F9B" w:rsidRDefault="00202C9D" w:rsidP="002F7BB8">
            <w:pPr>
              <w:rPr>
                <w:b/>
                <w:lang w:val="nl-BE"/>
              </w:rPr>
            </w:pPr>
            <w:r>
              <w:rPr>
                <w:lang w:val="nl-BE"/>
              </w:rPr>
              <w:t xml:space="preserve"> </w:t>
            </w:r>
            <w:r w:rsidR="00201408" w:rsidRPr="00201408">
              <w:rPr>
                <w:lang w:val="nl-BE"/>
              </w:rPr>
              <w:t>3H220823</w:t>
            </w:r>
            <w:r w:rsidR="00201408">
              <w:rPr>
                <w:lang w:val="nl-BE"/>
              </w:rPr>
              <w:t xml:space="preserve"> </w:t>
            </w:r>
            <w:r w:rsidR="00201408" w:rsidRPr="00201408">
              <w:rPr>
                <w:lang w:val="nl-BE"/>
              </w:rPr>
              <w:t>De impact van de hoeveelheid en aard van telewerk op werknemers en teams: Een verklaring vanuit zelf-determinatie theorie</w:t>
            </w:r>
          </w:p>
        </w:tc>
      </w:tr>
      <w:tr w:rsidR="00202C9D" w14:paraId="31E806EB" w14:textId="77777777" w:rsidTr="002F7BB8">
        <w:trPr>
          <w:cantSplit/>
          <w:trHeight w:val="269"/>
        </w:trPr>
        <w:tc>
          <w:tcPr>
            <w:tcW w:w="4962" w:type="dxa"/>
          </w:tcPr>
          <w:p w14:paraId="16B84C22" w14:textId="77777777" w:rsidR="00202C9D" w:rsidRPr="008A09EA" w:rsidRDefault="00202C9D" w:rsidP="002F7BB8">
            <w:pPr>
              <w:rPr>
                <w:highlight w:val="yellow"/>
              </w:rPr>
            </w:pPr>
            <w:r w:rsidRPr="00A21320">
              <w:t xml:space="preserve">Funder(s) </w:t>
            </w:r>
            <w:proofErr w:type="spellStart"/>
            <w:r w:rsidRPr="00A21320">
              <w:t>GrantID</w:t>
            </w:r>
            <w:proofErr w:type="spellEnd"/>
            <w:r w:rsidRPr="00A21320">
              <w:rPr>
                <w:vertAlign w:val="superscript"/>
              </w:rPr>
              <w:footnoteReference w:id="2"/>
            </w:r>
          </w:p>
        </w:tc>
        <w:tc>
          <w:tcPr>
            <w:tcW w:w="10631" w:type="dxa"/>
          </w:tcPr>
          <w:p w14:paraId="374D7757" w14:textId="36A1C15A" w:rsidR="00202C9D" w:rsidRPr="00C45FA1" w:rsidRDefault="00201408" w:rsidP="002F7BB8">
            <w:pPr>
              <w:rPr>
                <w:rFonts w:ascii="Calibri" w:hAnsi="Calibri" w:cs="Calibri"/>
                <w:lang w:val="nl-BE"/>
              </w:rPr>
            </w:pPr>
            <w:r w:rsidRPr="00C45FA1">
              <w:rPr>
                <w:rFonts w:ascii="Calibri" w:hAnsi="Calibri" w:cs="Calibri"/>
                <w:bCs/>
                <w:iCs/>
                <w:color w:val="222222"/>
                <w:shd w:val="clear" w:color="auto" w:fill="FFFFFF"/>
              </w:rPr>
              <w:t>G052723N</w:t>
            </w:r>
          </w:p>
        </w:tc>
      </w:tr>
      <w:tr w:rsidR="00202C9D" w:rsidRPr="003716A8" w14:paraId="69561522" w14:textId="77777777" w:rsidTr="002F7BB8">
        <w:trPr>
          <w:cantSplit/>
          <w:trHeight w:val="269"/>
        </w:trPr>
        <w:tc>
          <w:tcPr>
            <w:tcW w:w="4962" w:type="dxa"/>
          </w:tcPr>
          <w:p w14:paraId="2D5E35B2" w14:textId="77777777" w:rsidR="00202C9D" w:rsidRPr="00B84C69" w:rsidRDefault="00202C9D" w:rsidP="002F7BB8">
            <w:r w:rsidRPr="00C512C7">
              <w:lastRenderedPageBreak/>
              <w:t>Affiliation(s)</w:t>
            </w:r>
          </w:p>
        </w:tc>
        <w:tc>
          <w:tcPr>
            <w:tcW w:w="10631" w:type="dxa"/>
          </w:tcPr>
          <w:p w14:paraId="123EBCB7" w14:textId="2DCD8C08" w:rsidR="00202C9D" w:rsidRDefault="0004695D" w:rsidP="002F7BB8">
            <w:pPr>
              <w:rPr>
                <w:lang w:val="nl-BE"/>
              </w:rPr>
            </w:pPr>
            <w:sdt>
              <w:sdtPr>
                <w:rPr>
                  <w:lang w:val="nl-BE"/>
                </w:rPr>
                <w:id w:val="1786079559"/>
                <w14:checkbox>
                  <w14:checked w14:val="1"/>
                  <w14:checkedState w14:val="2612" w14:font="MS Gothic"/>
                  <w14:uncheckedState w14:val="2610" w14:font="MS Gothic"/>
                </w14:checkbox>
              </w:sdtPr>
              <w:sdtEndPr/>
              <w:sdtContent>
                <w:r w:rsidR="008A09EA" w:rsidRPr="005027B7">
                  <w:rPr>
                    <w:rFonts w:ascii="MS Gothic" w:eastAsia="MS Gothic" w:hAnsi="MS Gothic"/>
                    <w:lang w:val="nl-BE"/>
                  </w:rPr>
                  <w:t>☒</w:t>
                </w:r>
              </w:sdtContent>
            </w:sdt>
            <w:r w:rsidR="008A09EA" w:rsidRPr="0094370D">
              <w:rPr>
                <w:lang w:val="nl-BE"/>
              </w:rPr>
              <w:t xml:space="preserve"> </w:t>
            </w:r>
            <w:r w:rsidR="00202C9D" w:rsidRPr="0094370D">
              <w:rPr>
                <w:lang w:val="nl-BE"/>
              </w:rPr>
              <w:t xml:space="preserve">KU Leuven </w:t>
            </w:r>
          </w:p>
          <w:p w14:paraId="0BDA8429" w14:textId="77777777" w:rsidR="00202C9D" w:rsidRDefault="00202C9D" w:rsidP="002F7BB8">
            <w:pPr>
              <w:rPr>
                <w:lang w:val="nl-BE"/>
              </w:rPr>
            </w:pPr>
            <w:r w:rsidRPr="0094370D">
              <w:rPr>
                <w:rFonts w:ascii="Segoe UI Symbol" w:hAnsi="Segoe UI Symbol" w:cs="Segoe UI Symbol"/>
                <w:lang w:val="nl-BE"/>
              </w:rPr>
              <w:t>☐</w:t>
            </w:r>
            <w:r w:rsidRPr="0094370D">
              <w:rPr>
                <w:lang w:val="nl-BE"/>
              </w:rPr>
              <w:t xml:space="preserve"> Universiteit Antwerpen</w:t>
            </w:r>
          </w:p>
          <w:p w14:paraId="590CDDE7" w14:textId="77777777" w:rsidR="00202C9D" w:rsidRDefault="00202C9D" w:rsidP="002F7BB8">
            <w:pPr>
              <w:rPr>
                <w:lang w:val="nl-BE"/>
              </w:rPr>
            </w:pPr>
            <w:r w:rsidRPr="0094370D">
              <w:rPr>
                <w:rFonts w:ascii="Segoe UI Symbol" w:hAnsi="Segoe UI Symbol" w:cs="Segoe UI Symbol"/>
                <w:lang w:val="nl-BE"/>
              </w:rPr>
              <w:t>☐</w:t>
            </w:r>
            <w:r w:rsidRPr="0094370D">
              <w:rPr>
                <w:lang w:val="nl-BE"/>
              </w:rPr>
              <w:t xml:space="preserve"> Universiteit Gent </w:t>
            </w:r>
          </w:p>
          <w:p w14:paraId="5DA9CBEB" w14:textId="77777777" w:rsidR="00202C9D" w:rsidRDefault="00202C9D" w:rsidP="002F7BB8">
            <w:pPr>
              <w:rPr>
                <w:lang w:val="nl-BE"/>
              </w:rPr>
            </w:pPr>
            <w:r w:rsidRPr="0094370D">
              <w:rPr>
                <w:rFonts w:ascii="Segoe UI Symbol" w:hAnsi="Segoe UI Symbol" w:cs="Segoe UI Symbol"/>
                <w:lang w:val="nl-BE"/>
              </w:rPr>
              <w:t>☐</w:t>
            </w:r>
            <w:r w:rsidRPr="0094370D">
              <w:rPr>
                <w:lang w:val="nl-BE"/>
              </w:rPr>
              <w:t xml:space="preserve"> Universiteit Hasselt</w:t>
            </w:r>
          </w:p>
          <w:p w14:paraId="5600F0E1" w14:textId="77777777" w:rsidR="00202C9D" w:rsidRDefault="00202C9D" w:rsidP="002F7BB8">
            <w:pPr>
              <w:rPr>
                <w:lang w:val="nl-BE"/>
              </w:rPr>
            </w:pPr>
            <w:r w:rsidRPr="0094370D">
              <w:rPr>
                <w:rFonts w:ascii="Segoe UI Symbol" w:hAnsi="Segoe UI Symbol" w:cs="Segoe UI Symbol"/>
                <w:lang w:val="nl-BE"/>
              </w:rPr>
              <w:t>☐</w:t>
            </w:r>
            <w:r w:rsidRPr="0094370D">
              <w:rPr>
                <w:lang w:val="nl-BE"/>
              </w:rPr>
              <w:t xml:space="preserve"> Vrije Universiteit Brussel </w:t>
            </w:r>
          </w:p>
          <w:p w14:paraId="7D25C0E6" w14:textId="77777777" w:rsidR="00202C9D" w:rsidRDefault="00202C9D" w:rsidP="002F7BB8">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2C663D9A" w14:textId="77777777" w:rsidR="00202C9D" w:rsidRPr="003716A8" w:rsidRDefault="00202C9D" w:rsidP="002F7BB8">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56630E7A" w14:textId="77777777" w:rsidTr="002F7BB8">
        <w:trPr>
          <w:cantSplit/>
          <w:trHeight w:val="269"/>
        </w:trPr>
        <w:tc>
          <w:tcPr>
            <w:tcW w:w="4962" w:type="dxa"/>
          </w:tcPr>
          <w:p w14:paraId="2675B18A" w14:textId="77777777" w:rsidR="00202C9D" w:rsidRPr="00C512C7" w:rsidRDefault="00202C9D" w:rsidP="001B52BD">
            <w:pPr>
              <w:jc w:val="both"/>
            </w:pPr>
            <w:r w:rsidRPr="003716A8">
              <w:lastRenderedPageBreak/>
              <w:t>Please provide a short project description</w:t>
            </w:r>
          </w:p>
        </w:tc>
        <w:tc>
          <w:tcPr>
            <w:tcW w:w="10631" w:type="dxa"/>
          </w:tcPr>
          <w:p w14:paraId="02F590BE" w14:textId="77777777" w:rsidR="00940F5E" w:rsidRPr="00940F5E" w:rsidRDefault="00940F5E" w:rsidP="001B52BD">
            <w:pPr>
              <w:jc w:val="both"/>
              <w:rPr>
                <w:rFonts w:cstheme="minorHAnsi"/>
              </w:rPr>
            </w:pPr>
            <w:r w:rsidRPr="00940F5E">
              <w:rPr>
                <w:rFonts w:cstheme="minorHAnsi"/>
              </w:rPr>
              <w:t>The organisational landscape is changing rapidly: the fourth industrial revolution spurred companies to widely deploy information and communication technologies (ICTs), allowing employees to work wherever and whenever they want. The recent Covid-19 crisis accelerated this reorganisation of work and led to a huge shift towards teleworking: a work arrangement that allows employees to perform work tasks from home for at least part of the working week using ICTs (Bailey &amp; Kurland , 2002). Before Covid-19, the proportion of teleworkers was rather modest with 14.4% of workers in the European Union (Eurostat, 2020) and 17.9% of Flemish workers (</w:t>
            </w:r>
            <w:proofErr w:type="spellStart"/>
            <w:r w:rsidRPr="00940F5E">
              <w:rPr>
                <w:rFonts w:cstheme="minorHAnsi"/>
              </w:rPr>
              <w:t>Bourdeaud'hui</w:t>
            </w:r>
            <w:proofErr w:type="spellEnd"/>
            <w:r w:rsidRPr="00940F5E">
              <w:rPr>
                <w:rFonts w:cstheme="minorHAnsi"/>
              </w:rPr>
              <w:t xml:space="preserve"> &amp; </w:t>
            </w:r>
            <w:proofErr w:type="spellStart"/>
            <w:r w:rsidRPr="00940F5E">
              <w:rPr>
                <w:rFonts w:cstheme="minorHAnsi"/>
              </w:rPr>
              <w:t>Delagrange</w:t>
            </w:r>
            <w:proofErr w:type="spellEnd"/>
            <w:r w:rsidRPr="00940F5E">
              <w:rPr>
                <w:rFonts w:cstheme="minorHAnsi"/>
              </w:rPr>
              <w:t>, 2017) working from home at least sometimes. Covid-19 boosted these numbers so that now about 40% of European workers telecommute full-time (</w:t>
            </w:r>
            <w:proofErr w:type="spellStart"/>
            <w:r w:rsidRPr="00940F5E">
              <w:rPr>
                <w:rFonts w:cstheme="minorHAnsi"/>
              </w:rPr>
              <w:t>Eurofound</w:t>
            </w:r>
            <w:proofErr w:type="spellEnd"/>
            <w:r w:rsidRPr="00940F5E">
              <w:rPr>
                <w:rFonts w:cstheme="minorHAnsi"/>
              </w:rPr>
              <w:t>, 2020), while in Belgium the number of telecommuters quadrupled (</w:t>
            </w:r>
            <w:proofErr w:type="spellStart"/>
            <w:r w:rsidRPr="00940F5E">
              <w:rPr>
                <w:rFonts w:cstheme="minorHAnsi"/>
              </w:rPr>
              <w:t>Acerta</w:t>
            </w:r>
            <w:proofErr w:type="spellEnd"/>
            <w:r w:rsidRPr="00940F5E">
              <w:rPr>
                <w:rFonts w:cstheme="minorHAnsi"/>
              </w:rPr>
              <w:t>, 2020). Many organisations are expected to continue to allow homeworking after the end of the pandemic (Lister, 2020). Large companies were already taking a leap forward: Facebook, for example, is asking all its employees to continue working from home, and Google communicated that telecommuting will be the norm until July 2021.</w:t>
            </w:r>
          </w:p>
          <w:p w14:paraId="57FA1097" w14:textId="77777777" w:rsidR="00940F5E" w:rsidRDefault="00940F5E" w:rsidP="001B52BD">
            <w:pPr>
              <w:jc w:val="both"/>
              <w:rPr>
                <w:rFonts w:cstheme="minorHAnsi"/>
              </w:rPr>
            </w:pPr>
            <w:r w:rsidRPr="00940F5E">
              <w:rPr>
                <w:rFonts w:cstheme="minorHAnsi"/>
              </w:rPr>
              <w:t>Despite the rise, scientific research remains inconclusive on the impact of teleworking (</w:t>
            </w:r>
            <w:proofErr w:type="spellStart"/>
            <w:r w:rsidRPr="00940F5E">
              <w:rPr>
                <w:rFonts w:cstheme="minorHAnsi"/>
              </w:rPr>
              <w:t>McClosely</w:t>
            </w:r>
            <w:proofErr w:type="spellEnd"/>
            <w:r w:rsidRPr="00940F5E">
              <w:rPr>
                <w:rFonts w:cstheme="minorHAnsi"/>
              </w:rPr>
              <w:t xml:space="preserve"> &amp; </w:t>
            </w:r>
            <w:proofErr w:type="spellStart"/>
            <w:r w:rsidRPr="00940F5E">
              <w:rPr>
                <w:rFonts w:cstheme="minorHAnsi"/>
              </w:rPr>
              <w:t>Igbaria</w:t>
            </w:r>
            <w:proofErr w:type="spellEnd"/>
            <w:r w:rsidRPr="00940F5E">
              <w:rPr>
                <w:rFonts w:cstheme="minorHAnsi"/>
              </w:rPr>
              <w:t>, 1998; Gajendran &amp; Harrison, 2007): While some studies have found that it leads to beneficial outcomes for employees, such as reduced stress, better work-life balance and higher performance (Allen et al., 2015), others reported unfavourable individual outcomes such as lower satisfaction, reduced performance and loneliness (</w:t>
            </w:r>
            <w:proofErr w:type="spellStart"/>
            <w:r w:rsidRPr="00940F5E">
              <w:rPr>
                <w:rFonts w:cstheme="minorHAnsi"/>
              </w:rPr>
              <w:t>Charalampous</w:t>
            </w:r>
            <w:proofErr w:type="spellEnd"/>
            <w:r w:rsidRPr="00940F5E">
              <w:rPr>
                <w:rFonts w:cstheme="minorHAnsi"/>
              </w:rPr>
              <w:t xml:space="preserve">, et al. 2019; Van Der Lippe &amp; </w:t>
            </w:r>
            <w:proofErr w:type="spellStart"/>
            <w:r w:rsidRPr="00940F5E">
              <w:rPr>
                <w:rFonts w:cstheme="minorHAnsi"/>
              </w:rPr>
              <w:t>Lippényi</w:t>
            </w:r>
            <w:proofErr w:type="spellEnd"/>
            <w:r w:rsidRPr="00940F5E">
              <w:rPr>
                <w:rFonts w:cstheme="minorHAnsi"/>
              </w:rPr>
              <w:t xml:space="preserve">, 2019). Still others point to </w:t>
            </w:r>
            <w:proofErr w:type="spellStart"/>
            <w:r w:rsidRPr="00940F5E">
              <w:rPr>
                <w:rFonts w:cstheme="minorHAnsi"/>
              </w:rPr>
              <w:t>nule</w:t>
            </w:r>
            <w:proofErr w:type="spellEnd"/>
            <w:r w:rsidRPr="00940F5E">
              <w:rPr>
                <w:rFonts w:cstheme="minorHAnsi"/>
              </w:rPr>
              <w:t xml:space="preserve"> effects (</w:t>
            </w:r>
            <w:proofErr w:type="spellStart"/>
            <w:r w:rsidRPr="00940F5E">
              <w:rPr>
                <w:rFonts w:cstheme="minorHAnsi"/>
              </w:rPr>
              <w:t>Morganson</w:t>
            </w:r>
            <w:proofErr w:type="spellEnd"/>
            <w:r w:rsidRPr="00940F5E">
              <w:rPr>
                <w:rFonts w:cstheme="minorHAnsi"/>
              </w:rPr>
              <w:t xml:space="preserve"> et al., 2010). Notably, the current literature is insufficient to explain these seemingly contradictory observations and offers little insight into the impact of teleworking on colleagues and teams as a whole. It therefore remains unclear whether the results reported in the literature hold up in light of the massive shift from sporadic and at hoc opportunities to work from home to teleworking on a more structural basis in view of the Covid-19 pandemic (</w:t>
            </w:r>
            <w:proofErr w:type="spellStart"/>
            <w:r w:rsidRPr="00940F5E">
              <w:rPr>
                <w:rFonts w:cstheme="minorHAnsi"/>
              </w:rPr>
              <w:t>Kniffin</w:t>
            </w:r>
            <w:proofErr w:type="spellEnd"/>
            <w:r w:rsidRPr="00940F5E">
              <w:rPr>
                <w:rFonts w:cstheme="minorHAnsi"/>
              </w:rPr>
              <w:t xml:space="preserve"> et al. , 2020). </w:t>
            </w:r>
          </w:p>
          <w:p w14:paraId="5D9DBCAB" w14:textId="77777777" w:rsidR="00940F5E" w:rsidRDefault="00940F5E" w:rsidP="001B52BD">
            <w:pPr>
              <w:jc w:val="both"/>
              <w:rPr>
                <w:rFonts w:cstheme="minorHAnsi"/>
              </w:rPr>
            </w:pPr>
          </w:p>
          <w:p w14:paraId="679EE925" w14:textId="6ECFB967" w:rsidR="00202C9D" w:rsidRPr="00940F5E" w:rsidRDefault="00962F56" w:rsidP="001B52BD">
            <w:pPr>
              <w:jc w:val="both"/>
              <w:rPr>
                <w:rFonts w:cstheme="minorHAnsi"/>
              </w:rPr>
            </w:pPr>
            <w:r w:rsidRPr="00962F56">
              <w:rPr>
                <w:rFonts w:cstheme="minorHAnsi"/>
              </w:rPr>
              <w:t xml:space="preserve">The overall aim of this project is (a) to explore outcomes at the individual and team level (FOR WHO?) (b) a more nuanced operationalisation of teleworking (WHAT?), (c) to gain a further understanding of the relationship between teleworking and its outcomes (WHY?) and (d) to look at teleworking policies as implemented by the HR department and direct managers as a contextual factor influencing these processes (WHEN?). This boils down to two elaborated objectives: Objective 1: The basic psychological needs of self-determination theory as an explanatory process in the relationship between teleworking and its </w:t>
            </w:r>
            <w:r w:rsidRPr="00962F56">
              <w:rPr>
                <w:rFonts w:cstheme="minorHAnsi"/>
              </w:rPr>
              <w:lastRenderedPageBreak/>
              <w:t>consequences at the individual and team level. We want to investigate basic needs as the underlying mechanism through which teleworking - in various measures - affects individual-level outcomes (objective 1a) and we want to investigate how the degree of teleworking (e.g. number of people within the team, number of days) affects team-level outcomes (e.g. cohesion, performance) through team-level need satisfaction (objective 1b).</w:t>
            </w:r>
            <w:r>
              <w:rPr>
                <w:rFonts w:cstheme="minorHAnsi"/>
              </w:rPr>
              <w:t xml:space="preserve"> </w:t>
            </w:r>
            <w:r w:rsidRPr="00962F56">
              <w:rPr>
                <w:rFonts w:cstheme="minorHAnsi"/>
              </w:rPr>
              <w:t>Objective 2: The implementation of telework policies by the HR department and immediate supervisor as contingent conditions within the relationship between teleworking and basic needs. More specifically, we want to investigate whether autonomy support (e.g. being able to choose which days one works from home) versus control (e.g. close monitoring of laptop activity) from the HR department and direct supervisor influences the effects of telework intensity at the individual level (aim 2.1 a) and team level (aim 2.1b).</w:t>
            </w:r>
          </w:p>
        </w:tc>
      </w:tr>
    </w:tbl>
    <w:p w14:paraId="312F3696" w14:textId="77777777" w:rsidR="00AB3302" w:rsidRDefault="00AB3302" w:rsidP="001B52BD">
      <w:pPr>
        <w:jc w:val="both"/>
        <w:rPr>
          <w:rFonts w:cstheme="minorHAnsi"/>
        </w:rPr>
      </w:pPr>
    </w:p>
    <w:p w14:paraId="7B4DF147" w14:textId="77777777" w:rsidR="00AB3302" w:rsidRDefault="00AB3302" w:rsidP="001B52BD">
      <w:pPr>
        <w:jc w:val="both"/>
        <w:rPr>
          <w:rFonts w:cstheme="minorHAnsi"/>
        </w:rPr>
      </w:pPr>
    </w:p>
    <w:p w14:paraId="782E3A5C" w14:textId="77777777" w:rsidR="00FF09CC" w:rsidRDefault="00FF09CC" w:rsidP="001B52BD">
      <w:pPr>
        <w:jc w:val="both"/>
        <w:rPr>
          <w:rFonts w:cstheme="minorHAnsi"/>
        </w:rPr>
      </w:pPr>
    </w:p>
    <w:p w14:paraId="2081C825" w14:textId="77777777" w:rsidR="00FF09CC" w:rsidRPr="00AE0BF5" w:rsidRDefault="00FF09CC" w:rsidP="001B52BD">
      <w:pPr>
        <w:jc w:val="both"/>
        <w:rPr>
          <w:rFonts w:cstheme="minorHAnsi"/>
        </w:rPr>
      </w:pPr>
    </w:p>
    <w:p w14:paraId="2DE7FC7F" w14:textId="77777777" w:rsidR="5BB2912E" w:rsidRDefault="5BB2912E"/>
    <w:p w14:paraId="37CE71CC"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3862ABD3" w14:textId="77777777" w:rsidTr="00BA789F">
        <w:trPr>
          <w:cantSplit/>
          <w:trHeight w:val="269"/>
        </w:trPr>
        <w:tc>
          <w:tcPr>
            <w:tcW w:w="15593" w:type="dxa"/>
            <w:gridSpan w:val="2"/>
            <w:shd w:val="clear" w:color="auto" w:fill="5B9BD5" w:themeFill="accent5"/>
          </w:tcPr>
          <w:p w14:paraId="05F07AE7"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75A79095" w14:textId="77777777" w:rsidR="00BA789F" w:rsidRPr="00184881" w:rsidRDefault="00BA789F" w:rsidP="00184881"/>
        </w:tc>
      </w:tr>
      <w:tr w:rsidR="00184881" w:rsidRPr="00F42A6F" w14:paraId="2C4E5A19" w14:textId="77777777" w:rsidTr="00DF0787">
        <w:trPr>
          <w:cantSplit/>
          <w:trHeight w:val="269"/>
        </w:trPr>
        <w:tc>
          <w:tcPr>
            <w:tcW w:w="15593" w:type="dxa"/>
            <w:gridSpan w:val="2"/>
          </w:tcPr>
          <w:p w14:paraId="3C6695B2"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7F722FD7" w14:textId="77777777" w:rsidTr="009E2081">
              <w:tc>
                <w:tcPr>
                  <w:tcW w:w="7116" w:type="dxa"/>
                  <w:gridSpan w:val="4"/>
                  <w:tcBorders>
                    <w:top w:val="nil"/>
                    <w:left w:val="nil"/>
                  </w:tcBorders>
                </w:tcPr>
                <w:p w14:paraId="4689918D" w14:textId="77777777" w:rsidR="007B6EED" w:rsidRPr="00184DDE" w:rsidRDefault="007B6EED" w:rsidP="00184881">
                  <w:pPr>
                    <w:rPr>
                      <w:sz w:val="20"/>
                    </w:rPr>
                  </w:pPr>
                </w:p>
              </w:tc>
              <w:tc>
                <w:tcPr>
                  <w:tcW w:w="1984" w:type="dxa"/>
                </w:tcPr>
                <w:p w14:paraId="26A1976E"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203B1C32"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16B57DB6"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4BA476E6"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CEDD07A" w14:textId="77777777" w:rsidTr="009E2081">
              <w:tc>
                <w:tcPr>
                  <w:tcW w:w="1588" w:type="dxa"/>
                </w:tcPr>
                <w:p w14:paraId="5AA24696" w14:textId="77777777" w:rsidR="00202C9D" w:rsidRDefault="00202C9D" w:rsidP="00202C9D">
                  <w:r>
                    <w:t xml:space="preserve">Dataset </w:t>
                  </w:r>
                  <w:r w:rsidR="009E2081">
                    <w:t>N</w:t>
                  </w:r>
                  <w:r>
                    <w:t>ame</w:t>
                  </w:r>
                </w:p>
              </w:tc>
              <w:tc>
                <w:tcPr>
                  <w:tcW w:w="1842" w:type="dxa"/>
                </w:tcPr>
                <w:p w14:paraId="1E7ACF85" w14:textId="77777777" w:rsidR="00202C9D" w:rsidRDefault="00202C9D" w:rsidP="00202C9D">
                  <w:r>
                    <w:t>Description</w:t>
                  </w:r>
                </w:p>
              </w:tc>
              <w:tc>
                <w:tcPr>
                  <w:tcW w:w="2332" w:type="dxa"/>
                </w:tcPr>
                <w:p w14:paraId="6877F1CA" w14:textId="77777777" w:rsidR="00202C9D" w:rsidRPr="00F42A6F" w:rsidRDefault="009E2081" w:rsidP="00202C9D">
                  <w:r>
                    <w:t>New or Reused</w:t>
                  </w:r>
                  <w:r w:rsidR="00202C9D">
                    <w:t xml:space="preserve"> </w:t>
                  </w:r>
                </w:p>
              </w:tc>
              <w:tc>
                <w:tcPr>
                  <w:tcW w:w="1354" w:type="dxa"/>
                </w:tcPr>
                <w:p w14:paraId="5C83AF5E" w14:textId="77777777" w:rsidR="00202C9D" w:rsidRDefault="009E2081" w:rsidP="00202C9D">
                  <w:r>
                    <w:t>Digital or Physical</w:t>
                  </w:r>
                  <w:r w:rsidR="00202C9D">
                    <w:t xml:space="preserve"> </w:t>
                  </w:r>
                </w:p>
              </w:tc>
              <w:tc>
                <w:tcPr>
                  <w:tcW w:w="1984" w:type="dxa"/>
                </w:tcPr>
                <w:p w14:paraId="42EB92F3" w14:textId="77777777" w:rsidR="00202C9D" w:rsidRDefault="00202C9D" w:rsidP="00202C9D">
                  <w:r>
                    <w:t>Digital Data Type</w:t>
                  </w:r>
                </w:p>
                <w:p w14:paraId="62713A09" w14:textId="77777777" w:rsidR="00202C9D" w:rsidRDefault="00202C9D" w:rsidP="00807DDC"/>
              </w:tc>
              <w:tc>
                <w:tcPr>
                  <w:tcW w:w="1985" w:type="dxa"/>
                </w:tcPr>
                <w:p w14:paraId="2CCC493B" w14:textId="77777777" w:rsidR="00202C9D" w:rsidRDefault="00202C9D" w:rsidP="00202C9D">
                  <w:r>
                    <w:t xml:space="preserve">Digital Data Format </w:t>
                  </w:r>
                </w:p>
                <w:p w14:paraId="34222DBB" w14:textId="77777777" w:rsidR="00202C9D" w:rsidRDefault="00202C9D" w:rsidP="00184DDE"/>
              </w:tc>
              <w:tc>
                <w:tcPr>
                  <w:tcW w:w="2126" w:type="dxa"/>
                </w:tcPr>
                <w:p w14:paraId="1E413BD9" w14:textId="77777777" w:rsidR="00202C9D" w:rsidRDefault="00202C9D" w:rsidP="00202C9D">
                  <w:r>
                    <w:t>Digital Data Volume (MB, GB, TB)</w:t>
                  </w:r>
                </w:p>
              </w:tc>
              <w:tc>
                <w:tcPr>
                  <w:tcW w:w="2156" w:type="dxa"/>
                </w:tcPr>
                <w:p w14:paraId="47A1B04D" w14:textId="77777777" w:rsidR="00202C9D" w:rsidRDefault="00202C9D" w:rsidP="00202C9D">
                  <w:r>
                    <w:t>Physical Volume</w:t>
                  </w:r>
                </w:p>
                <w:p w14:paraId="20F543DB" w14:textId="77777777" w:rsidR="00202C9D" w:rsidRDefault="00202C9D" w:rsidP="00202C9D"/>
                <w:p w14:paraId="7C38DFC7" w14:textId="77777777" w:rsidR="00202C9D" w:rsidRDefault="00202C9D" w:rsidP="00184DDE"/>
              </w:tc>
            </w:tr>
            <w:tr w:rsidR="00202C9D" w14:paraId="4671910E" w14:textId="77777777" w:rsidTr="009E2081">
              <w:tc>
                <w:tcPr>
                  <w:tcW w:w="1588" w:type="dxa"/>
                </w:tcPr>
                <w:p w14:paraId="3A63A379" w14:textId="53ACC989" w:rsidR="00202C9D" w:rsidRDefault="00102E9B" w:rsidP="00202C9D">
                  <w:r>
                    <w:t xml:space="preserve">Daily Diary Study </w:t>
                  </w:r>
                  <w:r w:rsidR="0070774A">
                    <w:t>(individual level)</w:t>
                  </w:r>
                </w:p>
              </w:tc>
              <w:tc>
                <w:tcPr>
                  <w:tcW w:w="1842" w:type="dxa"/>
                </w:tcPr>
                <w:p w14:paraId="1B8339EB" w14:textId="532DC23D" w:rsidR="00202C9D" w:rsidRDefault="0070774A" w:rsidP="00202C9D">
                  <w:r>
                    <w:t xml:space="preserve">Numeric data – questionnaires: Survey study conducted during 10 consecutive workdays. </w:t>
                  </w:r>
                </w:p>
              </w:tc>
              <w:tc>
                <w:tcPr>
                  <w:tcW w:w="2332" w:type="dxa"/>
                </w:tcPr>
                <w:p w14:paraId="1451A180" w14:textId="4C9CF0DE" w:rsidR="00202C9D" w:rsidRPr="00250516" w:rsidRDefault="0004695D"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102E9B">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AAD56A9" w14:textId="77777777" w:rsidR="00202C9D" w:rsidRPr="000E6129" w:rsidRDefault="0004695D"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06E25CDA" w14:textId="11D96B8F" w:rsidR="00202C9D" w:rsidRPr="00250516" w:rsidRDefault="0004695D"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8A09EA">
                        <w:rPr>
                          <w:rFonts w:ascii="MS Gothic" w:eastAsia="MS Gothic" w:hAnsi="MS Gothic" w:hint="eastAsia"/>
                          <w:lang w:val="en-US"/>
                        </w:rPr>
                        <w:t>☒</w:t>
                      </w:r>
                    </w:sdtContent>
                  </w:sdt>
                  <w:r w:rsidR="00202C9D">
                    <w:rPr>
                      <w:lang w:val="en-US"/>
                    </w:rPr>
                    <w:t xml:space="preserve"> Digital</w:t>
                  </w:r>
                </w:p>
                <w:p w14:paraId="3510C74D" w14:textId="77777777" w:rsidR="00202C9D" w:rsidRDefault="0004695D"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5FBA9FF9" w14:textId="373276F6" w:rsidR="00202C9D" w:rsidRPr="00250516" w:rsidRDefault="0004695D" w:rsidP="00202C9D">
                  <w:pPr>
                    <w:rPr>
                      <w:lang w:val="en-US"/>
                    </w:rPr>
                  </w:pPr>
                  <w:sdt>
                    <w:sdtPr>
                      <w:rPr>
                        <w:lang w:val="en-US"/>
                      </w:rPr>
                      <w:id w:val="-1200165630"/>
                      <w14:checkbox>
                        <w14:checked w14:val="1"/>
                        <w14:checkedState w14:val="2612" w14:font="MS Gothic"/>
                        <w14:uncheckedState w14:val="2610" w14:font="MS Gothic"/>
                      </w14:checkbox>
                    </w:sdtPr>
                    <w:sdtEndPr/>
                    <w:sdtContent>
                      <w:r w:rsidR="0070774A">
                        <w:rPr>
                          <w:rFonts w:ascii="MS Gothic" w:eastAsia="MS Gothic" w:hAnsi="MS Gothic" w:hint="eastAsia"/>
                          <w:lang w:val="en-US"/>
                        </w:rPr>
                        <w:t>☒</w:t>
                      </w:r>
                    </w:sdtContent>
                  </w:sdt>
                  <w:r w:rsidR="00202C9D">
                    <w:rPr>
                      <w:lang w:val="en-US"/>
                    </w:rPr>
                    <w:t xml:space="preserve"> Observational</w:t>
                  </w:r>
                </w:p>
                <w:p w14:paraId="15980CD8" w14:textId="77777777" w:rsidR="00202C9D" w:rsidRDefault="0004695D"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053177D7" w14:textId="77777777" w:rsidR="00202C9D" w:rsidRDefault="0004695D"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55CF1D84" w14:textId="77777777" w:rsidR="00202C9D" w:rsidRDefault="0004695D"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Simulation data</w:t>
                  </w:r>
                </w:p>
                <w:p w14:paraId="05AC2374" w14:textId="77777777" w:rsidR="00202C9D" w:rsidRDefault="0004695D"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Software</w:t>
                  </w:r>
                </w:p>
                <w:p w14:paraId="37D8CC18" w14:textId="77777777" w:rsidR="00202C9D" w:rsidRDefault="0004695D"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w:t>
                  </w:r>
                </w:p>
                <w:p w14:paraId="131A7BFB" w14:textId="77777777" w:rsidR="00202C9D" w:rsidRDefault="0004695D" w:rsidP="00202C9D">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7A12F5B1" w14:textId="77777777" w:rsidR="00202C9D" w:rsidRDefault="00202C9D" w:rsidP="00202C9D">
                  <w:pPr>
                    <w:rPr>
                      <w:lang w:val="en-US"/>
                    </w:rPr>
                  </w:pPr>
                </w:p>
                <w:p w14:paraId="44687944" w14:textId="77777777" w:rsidR="00202C9D" w:rsidRDefault="00202C9D" w:rsidP="00202C9D">
                  <w:pPr>
                    <w:rPr>
                      <w:lang w:val="en-US"/>
                    </w:rPr>
                  </w:pPr>
                </w:p>
              </w:tc>
              <w:tc>
                <w:tcPr>
                  <w:tcW w:w="1985" w:type="dxa"/>
                </w:tcPr>
                <w:p w14:paraId="77010A2E" w14:textId="77777777" w:rsidR="00202C9D" w:rsidRPr="00250516" w:rsidRDefault="0004695D" w:rsidP="00202C9D">
                  <w:pPr>
                    <w:rPr>
                      <w:lang w:val="en-US"/>
                    </w:rPr>
                  </w:pPr>
                  <w:sdt>
                    <w:sdtPr>
                      <w:rPr>
                        <w:lang w:val="en-US"/>
                      </w:rPr>
                      <w:id w:val="166805331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.por</w:t>
                  </w:r>
                </w:p>
                <w:p w14:paraId="7DF076CD" w14:textId="77777777" w:rsidR="00202C9D" w:rsidRDefault="0004695D" w:rsidP="00202C9D">
                  <w:pPr>
                    <w:rPr>
                      <w:lang w:val="en-US"/>
                    </w:rPr>
                  </w:pPr>
                  <w:sdt>
                    <w:sdtPr>
                      <w:rPr>
                        <w:lang w:val="en-US"/>
                      </w:rPr>
                      <w:id w:val="47117915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0D0A8C7D" w14:textId="77777777" w:rsidR="00202C9D" w:rsidRDefault="0004695D" w:rsidP="00202C9D">
                  <w:pPr>
                    <w:rPr>
                      <w:lang w:val="en-US"/>
                    </w:rPr>
                  </w:pPr>
                  <w:sdt>
                    <w:sdtPr>
                      <w:rPr>
                        <w:lang w:val="en-US"/>
                      </w:rPr>
                      <w:id w:val="-139789523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68BC4E2E" w14:textId="77777777" w:rsidR="00202C9D" w:rsidRDefault="0004695D" w:rsidP="00202C9D">
                  <w:pPr>
                    <w:rPr>
                      <w:lang w:val="en-US"/>
                    </w:rPr>
                  </w:pPr>
                  <w:sdt>
                    <w:sdtPr>
                      <w:rPr>
                        <w:lang w:val="en-US"/>
                      </w:rPr>
                      <w:id w:val="-18590376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.csv</w:t>
                  </w:r>
                </w:p>
                <w:p w14:paraId="1B103273" w14:textId="77777777" w:rsidR="00202C9D" w:rsidRDefault="0004695D" w:rsidP="00202C9D">
                  <w:pPr>
                    <w:rPr>
                      <w:lang w:val="en-US"/>
                    </w:rPr>
                  </w:pPr>
                  <w:sdt>
                    <w:sdtPr>
                      <w:rPr>
                        <w:lang w:val="en-US"/>
                      </w:rPr>
                      <w:id w:val="3824808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.pdf</w:t>
                  </w:r>
                </w:p>
                <w:p w14:paraId="576C234B" w14:textId="77777777" w:rsidR="00202C9D" w:rsidRDefault="0004695D" w:rsidP="00202C9D">
                  <w:pPr>
                    <w:rPr>
                      <w:lang w:val="en-US"/>
                    </w:rPr>
                  </w:pPr>
                  <w:sdt>
                    <w:sdtPr>
                      <w:rPr>
                        <w:lang w:val="en-US"/>
                      </w:rPr>
                      <w:id w:val="-17427126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.txt</w:t>
                  </w:r>
                </w:p>
                <w:p w14:paraId="6A92D2F4" w14:textId="77777777" w:rsidR="00202C9D" w:rsidRPr="00250516" w:rsidRDefault="0004695D" w:rsidP="00202C9D">
                  <w:pPr>
                    <w:rPr>
                      <w:lang w:val="en-US"/>
                    </w:rPr>
                  </w:pPr>
                  <w:sdt>
                    <w:sdtPr>
                      <w:rPr>
                        <w:lang w:val="en-US"/>
                      </w:rPr>
                      <w:id w:val="-47036838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.rtf</w:t>
                  </w:r>
                </w:p>
                <w:p w14:paraId="1DB3CB43" w14:textId="77777777" w:rsidR="00202C9D" w:rsidRDefault="0004695D" w:rsidP="00202C9D">
                  <w:pPr>
                    <w:rPr>
                      <w:lang w:val="en-US"/>
                    </w:rPr>
                  </w:pPr>
                  <w:sdt>
                    <w:sdtPr>
                      <w:rPr>
                        <w:lang w:val="en-US"/>
                      </w:rPr>
                      <w:id w:val="-128550316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15897D0B" w14:textId="77777777" w:rsidR="00202C9D" w:rsidRDefault="0004695D" w:rsidP="00202C9D">
                  <w:pPr>
                    <w:rPr>
                      <w:lang w:val="en-US"/>
                    </w:rPr>
                  </w:pPr>
                  <w:sdt>
                    <w:sdtPr>
                      <w:rPr>
                        <w:lang w:val="en-US"/>
                      </w:rPr>
                      <w:id w:val="83488999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568ECF35" w14:textId="77777777" w:rsidR="00202C9D" w:rsidRDefault="0004695D" w:rsidP="00202C9D">
                  <w:pPr>
                    <w:rPr>
                      <w:lang w:val="en-US"/>
                    </w:rPr>
                  </w:pPr>
                  <w:sdt>
                    <w:sdtPr>
                      <w:rPr>
                        <w:lang w:val="en-US"/>
                      </w:rPr>
                      <w:id w:val="-120617443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gml</w:t>
                  </w:r>
                  <w:proofErr w:type="spellEnd"/>
                </w:p>
                <w:p w14:paraId="3FB017A5" w14:textId="0992D87D" w:rsidR="00202C9D" w:rsidRPr="00640BFB" w:rsidRDefault="0004695D" w:rsidP="00202C9D">
                  <w:pPr>
                    <w:rPr>
                      <w:lang w:val="en-US"/>
                    </w:rPr>
                  </w:pPr>
                  <w:sdt>
                    <w:sdtPr>
                      <w:rPr>
                        <w:lang w:val="en-US"/>
                      </w:rPr>
                      <w:id w:val="-834145166"/>
                      <w14:checkbox>
                        <w14:checked w14:val="1"/>
                        <w14:checkedState w14:val="2612" w14:font="MS Gothic"/>
                        <w14:uncheckedState w14:val="2610" w14:font="MS Gothic"/>
                      </w14:checkbox>
                    </w:sdtPr>
                    <w:sdtEndPr/>
                    <w:sdtContent>
                      <w:r w:rsidR="0070774A" w:rsidRPr="00640BFB">
                        <w:rPr>
                          <w:rFonts w:ascii="MS Gothic" w:eastAsia="MS Gothic" w:hAnsi="MS Gothic" w:hint="eastAsia"/>
                          <w:lang w:val="en-US"/>
                        </w:rPr>
                        <w:t>☒</w:t>
                      </w:r>
                    </w:sdtContent>
                  </w:sdt>
                  <w:r w:rsidR="00202C9D" w:rsidRPr="00640BFB">
                    <w:rPr>
                      <w:lang w:val="en-US"/>
                    </w:rPr>
                    <w:t xml:space="preserve"> other: </w:t>
                  </w:r>
                  <w:r w:rsidR="0070774A" w:rsidRPr="00640BFB">
                    <w:rPr>
                      <w:lang w:val="en-US"/>
                    </w:rPr>
                    <w:t>.sav</w:t>
                  </w:r>
                  <w:r w:rsidR="009042A2" w:rsidRPr="00640BFB">
                    <w:rPr>
                      <w:lang w:val="en-US"/>
                    </w:rPr>
                    <w:t xml:space="preserve"> (SPSS</w:t>
                  </w:r>
                  <w:r w:rsidR="00640BFB" w:rsidRPr="00640BFB">
                    <w:rPr>
                      <w:lang w:val="en-US"/>
                    </w:rPr>
                    <w:t xml:space="preserve"> Statistics Data Document, Table</w:t>
                  </w:r>
                  <w:r w:rsidR="009042A2" w:rsidRPr="00640BFB">
                    <w:rPr>
                      <w:lang w:val="en-US"/>
                    </w:rPr>
                    <w:t>)</w:t>
                  </w:r>
                </w:p>
                <w:p w14:paraId="6187E44A" w14:textId="77777777" w:rsidR="00202C9D" w:rsidRDefault="0004695D" w:rsidP="00202C9D">
                  <w:pPr>
                    <w:rPr>
                      <w:lang w:val="en-US"/>
                    </w:rPr>
                  </w:pPr>
                  <w:sdt>
                    <w:sdtPr>
                      <w:rPr>
                        <w:lang w:val="en-US"/>
                      </w:rPr>
                      <w:id w:val="27815328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354DD26F" w14:textId="0E1B84B0" w:rsidR="00202C9D" w:rsidRPr="00250516" w:rsidRDefault="0004695D" w:rsidP="00202C9D">
                  <w:pPr>
                    <w:rPr>
                      <w:lang w:val="en-US"/>
                    </w:rPr>
                  </w:pPr>
                  <w:sdt>
                    <w:sdtPr>
                      <w:rPr>
                        <w:lang w:val="en-US"/>
                      </w:rPr>
                      <w:id w:val="-1851712533"/>
                      <w14:checkbox>
                        <w14:checked w14:val="1"/>
                        <w14:checkedState w14:val="2612" w14:font="MS Gothic"/>
                        <w14:uncheckedState w14:val="2610" w14:font="MS Gothic"/>
                      </w14:checkbox>
                    </w:sdtPr>
                    <w:sdtEndPr/>
                    <w:sdtContent>
                      <w:r w:rsidR="0070774A">
                        <w:rPr>
                          <w:rFonts w:ascii="MS Gothic" w:eastAsia="MS Gothic" w:hAnsi="MS Gothic" w:hint="eastAsia"/>
                          <w:lang w:val="en-US"/>
                        </w:rPr>
                        <w:t>☒</w:t>
                      </w:r>
                    </w:sdtContent>
                  </w:sdt>
                  <w:r w:rsidR="00202C9D">
                    <w:rPr>
                      <w:lang w:val="en-US"/>
                    </w:rPr>
                    <w:t xml:space="preserve"> &lt; 100 MB</w:t>
                  </w:r>
                </w:p>
                <w:p w14:paraId="058EC737" w14:textId="6E64C343" w:rsidR="00202C9D" w:rsidRDefault="0004695D"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460866">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517D491E" w14:textId="77777777" w:rsidR="00202C9D" w:rsidRDefault="0004695D"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4E6AF052" w14:textId="77777777" w:rsidR="00202C9D" w:rsidRDefault="0004695D"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77924D42" w14:textId="77777777" w:rsidR="00202C9D" w:rsidRDefault="0004695D"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42AAC427" w14:textId="77777777" w:rsidR="00202C9D" w:rsidRDefault="0004695D" w:rsidP="00202C9D">
                  <w:pPr>
                    <w:rPr>
                      <w:lang w:val="en-US"/>
                    </w:rPr>
                  </w:pPr>
                  <w:sdt>
                    <w:sdtPr>
                      <w:rPr>
                        <w:lang w:val="en-US"/>
                      </w:rPr>
                      <w:id w:val="-23278603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 TB</w:t>
                  </w:r>
                </w:p>
                <w:p w14:paraId="2C33EAA7" w14:textId="77777777" w:rsidR="00202C9D" w:rsidRPr="00250516" w:rsidRDefault="0004695D" w:rsidP="00202C9D">
                  <w:pPr>
                    <w:rPr>
                      <w:lang w:val="en-US"/>
                    </w:rPr>
                  </w:pPr>
                  <w:sdt>
                    <w:sdtPr>
                      <w:rPr>
                        <w:lang w:val="en-US"/>
                      </w:rPr>
                      <w:id w:val="-163332096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50 TB</w:t>
                  </w:r>
                </w:p>
                <w:p w14:paraId="5EBDE461" w14:textId="77777777" w:rsidR="00202C9D" w:rsidRDefault="0004695D"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35EF43AB" w14:textId="77777777" w:rsidR="00202C9D" w:rsidRDefault="0004695D"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3703B636" w14:textId="77777777" w:rsidR="00202C9D" w:rsidRDefault="00202C9D" w:rsidP="00202C9D"/>
              </w:tc>
              <w:tc>
                <w:tcPr>
                  <w:tcW w:w="2156" w:type="dxa"/>
                </w:tcPr>
                <w:p w14:paraId="24720D36" w14:textId="77777777" w:rsidR="00202C9D" w:rsidRDefault="00202C9D" w:rsidP="00202C9D"/>
              </w:tc>
            </w:tr>
            <w:tr w:rsidR="00640BFB" w14:paraId="14F1858D" w14:textId="77777777" w:rsidTr="009E2081">
              <w:tc>
                <w:tcPr>
                  <w:tcW w:w="1588" w:type="dxa"/>
                </w:tcPr>
                <w:p w14:paraId="07C87A24" w14:textId="1991C341" w:rsidR="00640BFB" w:rsidRDefault="00640BFB" w:rsidP="00640BFB">
                  <w:r>
                    <w:t>Longitudinal team study (team level</w:t>
                  </w:r>
                  <w:r w:rsidR="005808B6">
                    <w:t>; at multiple points in time</w:t>
                  </w:r>
                  <w:r>
                    <w:t>)</w:t>
                  </w:r>
                </w:p>
                <w:p w14:paraId="0DD6A805" w14:textId="07FC440C" w:rsidR="00640BFB" w:rsidRPr="004D2AD0" w:rsidRDefault="00640BFB" w:rsidP="00640BFB">
                  <w:pPr>
                    <w:rPr>
                      <w:b/>
                    </w:rPr>
                  </w:pPr>
                </w:p>
              </w:tc>
              <w:tc>
                <w:tcPr>
                  <w:tcW w:w="1842" w:type="dxa"/>
                </w:tcPr>
                <w:p w14:paraId="7EF88ACC" w14:textId="3C48722C" w:rsidR="00640BFB" w:rsidRDefault="00640BFB" w:rsidP="00640BFB">
                  <w:r>
                    <w:lastRenderedPageBreak/>
                    <w:t xml:space="preserve">Numeric data – questionnaires: Three wave survey study. </w:t>
                  </w:r>
                </w:p>
              </w:tc>
              <w:tc>
                <w:tcPr>
                  <w:tcW w:w="2332" w:type="dxa"/>
                </w:tcPr>
                <w:p w14:paraId="248EBF27" w14:textId="77777777" w:rsidR="00640BFB" w:rsidRPr="00250516" w:rsidRDefault="0004695D" w:rsidP="00640BFB">
                  <w:pPr>
                    <w:rPr>
                      <w:lang w:val="en-US"/>
                    </w:rPr>
                  </w:pPr>
                  <w:sdt>
                    <w:sdtPr>
                      <w:rPr>
                        <w:lang w:val="en-US"/>
                      </w:rPr>
                      <w:id w:val="-461967943"/>
                      <w14:checkbox>
                        <w14:checked w14:val="1"/>
                        <w14:checkedState w14:val="2612" w14:font="MS Gothic"/>
                        <w14:uncheckedState w14:val="2610" w14:font="MS Gothic"/>
                      </w14:checkbox>
                    </w:sdtPr>
                    <w:sdtEndPr/>
                    <w:sdtContent>
                      <w:r w:rsidR="00640BFB">
                        <w:rPr>
                          <w:rFonts w:ascii="MS Gothic" w:eastAsia="MS Gothic" w:hAnsi="MS Gothic" w:hint="eastAsia"/>
                          <w:lang w:val="en-US"/>
                        </w:rPr>
                        <w:t>☒</w:t>
                      </w:r>
                    </w:sdtContent>
                  </w:sdt>
                  <w:r w:rsidR="00640BFB">
                    <w:rPr>
                      <w:lang w:val="en-US"/>
                    </w:rPr>
                    <w:t xml:space="preserve"> </w:t>
                  </w:r>
                  <w:r w:rsidR="00640BFB" w:rsidRPr="00250516">
                    <w:rPr>
                      <w:lang w:val="en-US"/>
                    </w:rPr>
                    <w:t>Generate new data</w:t>
                  </w:r>
                </w:p>
                <w:p w14:paraId="1FF1C326" w14:textId="77777777" w:rsidR="00640BFB" w:rsidRDefault="00640BFB" w:rsidP="00640BFB">
                  <w:pPr>
                    <w:rPr>
                      <w:rFonts w:ascii="MS Gothic" w:eastAsia="MS Gothic" w:hAnsi="MS Gothic"/>
                      <w:lang w:val="en-US"/>
                    </w:rPr>
                  </w:pPr>
                </w:p>
              </w:tc>
              <w:tc>
                <w:tcPr>
                  <w:tcW w:w="1354" w:type="dxa"/>
                </w:tcPr>
                <w:p w14:paraId="4D69A2CC" w14:textId="77777777" w:rsidR="00640BFB" w:rsidRPr="00250516" w:rsidRDefault="0004695D" w:rsidP="00640BFB">
                  <w:pPr>
                    <w:rPr>
                      <w:lang w:val="en-US"/>
                    </w:rPr>
                  </w:pPr>
                  <w:sdt>
                    <w:sdtPr>
                      <w:rPr>
                        <w:lang w:val="en-US"/>
                      </w:rPr>
                      <w:id w:val="-1665466767"/>
                      <w14:checkbox>
                        <w14:checked w14:val="1"/>
                        <w14:checkedState w14:val="2612" w14:font="MS Gothic"/>
                        <w14:uncheckedState w14:val="2610" w14:font="MS Gothic"/>
                      </w14:checkbox>
                    </w:sdtPr>
                    <w:sdtEndPr/>
                    <w:sdtContent>
                      <w:r w:rsidR="00640BFB">
                        <w:rPr>
                          <w:rFonts w:ascii="MS Gothic" w:eastAsia="MS Gothic" w:hAnsi="MS Gothic" w:hint="eastAsia"/>
                          <w:lang w:val="en-US"/>
                        </w:rPr>
                        <w:t>☒</w:t>
                      </w:r>
                    </w:sdtContent>
                  </w:sdt>
                  <w:r w:rsidR="00640BFB">
                    <w:rPr>
                      <w:lang w:val="en-US"/>
                    </w:rPr>
                    <w:t xml:space="preserve"> Digital</w:t>
                  </w:r>
                </w:p>
                <w:p w14:paraId="18D85935" w14:textId="77777777" w:rsidR="00640BFB" w:rsidRDefault="00640BFB" w:rsidP="00640BFB">
                  <w:pPr>
                    <w:rPr>
                      <w:rFonts w:ascii="MS Gothic" w:eastAsia="MS Gothic" w:hAnsi="MS Gothic"/>
                      <w:lang w:val="en-US"/>
                    </w:rPr>
                  </w:pPr>
                </w:p>
              </w:tc>
              <w:tc>
                <w:tcPr>
                  <w:tcW w:w="1984" w:type="dxa"/>
                </w:tcPr>
                <w:p w14:paraId="32F21357" w14:textId="77777777" w:rsidR="00640BFB" w:rsidRPr="00250516" w:rsidRDefault="0004695D" w:rsidP="00640BFB">
                  <w:pPr>
                    <w:rPr>
                      <w:lang w:val="en-US"/>
                    </w:rPr>
                  </w:pPr>
                  <w:sdt>
                    <w:sdtPr>
                      <w:rPr>
                        <w:lang w:val="en-US"/>
                      </w:rPr>
                      <w:id w:val="427008940"/>
                      <w14:checkbox>
                        <w14:checked w14:val="1"/>
                        <w14:checkedState w14:val="2612" w14:font="MS Gothic"/>
                        <w14:uncheckedState w14:val="2610" w14:font="MS Gothic"/>
                      </w14:checkbox>
                    </w:sdtPr>
                    <w:sdtEndPr/>
                    <w:sdtContent>
                      <w:r w:rsidR="00640BFB">
                        <w:rPr>
                          <w:rFonts w:ascii="MS Gothic" w:eastAsia="MS Gothic" w:hAnsi="MS Gothic" w:hint="eastAsia"/>
                          <w:lang w:val="en-US"/>
                        </w:rPr>
                        <w:t>☒</w:t>
                      </w:r>
                    </w:sdtContent>
                  </w:sdt>
                  <w:r w:rsidR="00640BFB">
                    <w:rPr>
                      <w:lang w:val="en-US"/>
                    </w:rPr>
                    <w:t xml:space="preserve"> Observational</w:t>
                  </w:r>
                </w:p>
                <w:p w14:paraId="3EE2F5E9" w14:textId="77777777" w:rsidR="00640BFB" w:rsidRDefault="00640BFB" w:rsidP="00640BFB">
                  <w:pPr>
                    <w:rPr>
                      <w:rFonts w:ascii="MS Gothic" w:eastAsia="MS Gothic" w:hAnsi="MS Gothic"/>
                      <w:lang w:val="en-US"/>
                    </w:rPr>
                  </w:pPr>
                </w:p>
              </w:tc>
              <w:tc>
                <w:tcPr>
                  <w:tcW w:w="1985" w:type="dxa"/>
                </w:tcPr>
                <w:p w14:paraId="1C5EEEB9" w14:textId="77777777" w:rsidR="00640BFB" w:rsidRDefault="0004695D" w:rsidP="00640BFB">
                  <w:pPr>
                    <w:rPr>
                      <w:lang w:val="en-US"/>
                    </w:rPr>
                  </w:pPr>
                  <w:sdt>
                    <w:sdtPr>
                      <w:rPr>
                        <w:lang w:val="en-US"/>
                      </w:rPr>
                      <w:id w:val="1470250332"/>
                      <w14:checkbox>
                        <w14:checked w14:val="1"/>
                        <w14:checkedState w14:val="2612" w14:font="MS Gothic"/>
                        <w14:uncheckedState w14:val="2610" w14:font="MS Gothic"/>
                      </w14:checkbox>
                    </w:sdtPr>
                    <w:sdtEndPr/>
                    <w:sdtContent>
                      <w:r w:rsidR="00640BFB">
                        <w:rPr>
                          <w:rFonts w:ascii="MS Gothic" w:eastAsia="MS Gothic" w:hAnsi="MS Gothic" w:hint="eastAsia"/>
                          <w:lang w:val="en-US"/>
                        </w:rPr>
                        <w:t>☒</w:t>
                      </w:r>
                    </w:sdtContent>
                  </w:sdt>
                  <w:r w:rsidR="00640BFB">
                    <w:rPr>
                      <w:lang w:val="en-US"/>
                    </w:rPr>
                    <w:t xml:space="preserve"> other: .sav</w:t>
                  </w:r>
                </w:p>
                <w:p w14:paraId="2400B334" w14:textId="77777777" w:rsidR="00640BFB" w:rsidRDefault="00640BFB" w:rsidP="00640BFB">
                  <w:pPr>
                    <w:rPr>
                      <w:rFonts w:ascii="MS Gothic" w:eastAsia="MS Gothic" w:hAnsi="MS Gothic"/>
                      <w:lang w:val="en-US"/>
                    </w:rPr>
                  </w:pPr>
                </w:p>
              </w:tc>
              <w:tc>
                <w:tcPr>
                  <w:tcW w:w="2126" w:type="dxa"/>
                </w:tcPr>
                <w:p w14:paraId="2D13CA34" w14:textId="77777777" w:rsidR="00640BFB" w:rsidRDefault="0004695D" w:rsidP="00640BFB">
                  <w:pPr>
                    <w:rPr>
                      <w:lang w:val="en-US"/>
                    </w:rPr>
                  </w:pPr>
                  <w:sdt>
                    <w:sdtPr>
                      <w:rPr>
                        <w:lang w:val="en-US"/>
                      </w:rPr>
                      <w:id w:val="462924603"/>
                      <w14:checkbox>
                        <w14:checked w14:val="1"/>
                        <w14:checkedState w14:val="2612" w14:font="MS Gothic"/>
                        <w14:uncheckedState w14:val="2610" w14:font="MS Gothic"/>
                      </w14:checkbox>
                    </w:sdtPr>
                    <w:sdtEndPr/>
                    <w:sdtContent>
                      <w:r w:rsidR="00640BFB">
                        <w:rPr>
                          <w:rFonts w:ascii="MS Gothic" w:eastAsia="MS Gothic" w:hAnsi="MS Gothic" w:hint="eastAsia"/>
                          <w:lang w:val="en-US"/>
                        </w:rPr>
                        <w:t>☒</w:t>
                      </w:r>
                    </w:sdtContent>
                  </w:sdt>
                  <w:r w:rsidR="00640BFB" w:rsidRPr="00250516">
                    <w:rPr>
                      <w:lang w:val="en-US"/>
                    </w:rPr>
                    <w:t xml:space="preserve"> </w:t>
                  </w:r>
                  <w:r w:rsidR="00640BFB">
                    <w:rPr>
                      <w:lang w:val="en-US"/>
                    </w:rPr>
                    <w:t>&lt; 1 GB</w:t>
                  </w:r>
                </w:p>
                <w:p w14:paraId="18761E2B" w14:textId="77777777" w:rsidR="00640BFB" w:rsidRPr="00250516" w:rsidRDefault="00640BFB" w:rsidP="00640BFB">
                  <w:pPr>
                    <w:rPr>
                      <w:lang w:val="en-US"/>
                    </w:rPr>
                  </w:pPr>
                </w:p>
                <w:p w14:paraId="49E79746" w14:textId="77777777" w:rsidR="00640BFB" w:rsidRDefault="00640BFB" w:rsidP="00640BFB">
                  <w:pPr>
                    <w:rPr>
                      <w:rFonts w:ascii="MS Gothic" w:eastAsia="MS Gothic" w:hAnsi="MS Gothic"/>
                      <w:lang w:val="en-US"/>
                    </w:rPr>
                  </w:pPr>
                </w:p>
              </w:tc>
              <w:tc>
                <w:tcPr>
                  <w:tcW w:w="2156" w:type="dxa"/>
                </w:tcPr>
                <w:p w14:paraId="54A339E9" w14:textId="77777777" w:rsidR="00640BFB" w:rsidRDefault="00640BFB" w:rsidP="00640BFB"/>
              </w:tc>
            </w:tr>
          </w:tbl>
          <w:p w14:paraId="6D6DE746" w14:textId="77777777" w:rsidR="00BA789F" w:rsidRDefault="00BA789F" w:rsidP="00BA789F">
            <w:pPr>
              <w:spacing w:before="80"/>
              <w:rPr>
                <w:lang w:val="en-US"/>
              </w:rPr>
            </w:pPr>
          </w:p>
        </w:tc>
      </w:tr>
      <w:tr w:rsidR="00BA789F" w:rsidRPr="00F42A6F" w14:paraId="34E53458" w14:textId="77777777" w:rsidTr="002F7BB8">
        <w:trPr>
          <w:cantSplit/>
          <w:trHeight w:val="269"/>
        </w:trPr>
        <w:tc>
          <w:tcPr>
            <w:tcW w:w="15593" w:type="dxa"/>
            <w:gridSpan w:val="2"/>
          </w:tcPr>
          <w:p w14:paraId="0ADF55A4" w14:textId="77777777" w:rsidR="00BA789F" w:rsidRPr="00BA789F" w:rsidRDefault="00BA789F" w:rsidP="00640BFB">
            <w:pPr>
              <w:spacing w:before="80"/>
            </w:pPr>
          </w:p>
        </w:tc>
      </w:tr>
      <w:tr w:rsidR="00AE4A22" w:rsidRPr="00C96CE2" w14:paraId="1A519CA5" w14:textId="77777777" w:rsidTr="00436EB9">
        <w:trPr>
          <w:cantSplit/>
          <w:trHeight w:val="269"/>
        </w:trPr>
        <w:tc>
          <w:tcPr>
            <w:tcW w:w="4962" w:type="dxa"/>
          </w:tcPr>
          <w:p w14:paraId="5815DD8C"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59E12BEF" w14:textId="77777777" w:rsidR="00AE4A22" w:rsidRDefault="00AE4A22" w:rsidP="00CA2D12"/>
        </w:tc>
        <w:tc>
          <w:tcPr>
            <w:tcW w:w="10631" w:type="dxa"/>
          </w:tcPr>
          <w:p w14:paraId="2E5F5521" w14:textId="5B50D65C" w:rsidR="009502A2" w:rsidRPr="005027B7" w:rsidRDefault="0070774A" w:rsidP="00290FCC">
            <w:pPr>
              <w:rPr>
                <w:lang w:val="nl-BE"/>
              </w:rPr>
            </w:pPr>
            <w:r w:rsidRPr="005027B7">
              <w:rPr>
                <w:lang w:val="nl-BE"/>
              </w:rPr>
              <w:t>/</w:t>
            </w:r>
          </w:p>
        </w:tc>
      </w:tr>
      <w:tr w:rsidR="003D036F" w:rsidRPr="00F42A6F" w14:paraId="738E5B43" w14:textId="77777777" w:rsidTr="00436EB9">
        <w:trPr>
          <w:cantSplit/>
          <w:trHeight w:val="269"/>
        </w:trPr>
        <w:tc>
          <w:tcPr>
            <w:tcW w:w="4962" w:type="dxa"/>
          </w:tcPr>
          <w:p w14:paraId="47F32E9F"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57506AF1" w14:textId="30C1C6F3" w:rsidR="00FB5895" w:rsidRPr="005027B7" w:rsidRDefault="0004695D" w:rsidP="00FB5895">
            <w:pPr>
              <w:rPr>
                <w:b/>
                <w:lang w:val="nl-BE"/>
              </w:rPr>
            </w:pPr>
            <w:sdt>
              <w:sdtPr>
                <w:rPr>
                  <w:lang w:val="nl-BE"/>
                </w:rPr>
                <w:id w:val="1171060205"/>
                <w14:checkbox>
                  <w14:checked w14:val="1"/>
                  <w14:checkedState w14:val="2612" w14:font="MS Gothic"/>
                  <w14:uncheckedState w14:val="2610" w14:font="MS Gothic"/>
                </w14:checkbox>
              </w:sdtPr>
              <w:sdtEndPr/>
              <w:sdtContent>
                <w:r w:rsidR="009502A2" w:rsidRPr="005027B7">
                  <w:rPr>
                    <w:rFonts w:ascii="MS Gothic" w:eastAsia="MS Gothic" w:hAnsi="MS Gothic"/>
                    <w:lang w:val="nl-BE"/>
                  </w:rPr>
                  <w:t>☒</w:t>
                </w:r>
              </w:sdtContent>
            </w:sdt>
            <w:r w:rsidR="00FB5895" w:rsidRPr="005027B7">
              <w:rPr>
                <w:lang w:val="nl-BE"/>
              </w:rPr>
              <w:t xml:space="preserve"> </w:t>
            </w:r>
            <w:r w:rsidR="003D128A" w:rsidRPr="005027B7">
              <w:rPr>
                <w:lang w:val="nl-BE"/>
              </w:rPr>
              <w:t>Yes, human subject data</w:t>
            </w:r>
            <w:r w:rsidR="009502A2" w:rsidRPr="005027B7">
              <w:rPr>
                <w:lang w:val="nl-BE"/>
              </w:rPr>
              <w:t xml:space="preserve"> </w:t>
            </w:r>
          </w:p>
          <w:p w14:paraId="43238FF1" w14:textId="77777777" w:rsidR="00FB5895" w:rsidRDefault="0004695D"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4655FC13" w14:textId="77777777" w:rsidR="00FB5895" w:rsidRDefault="0004695D"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6BB4317A" w14:textId="1297DEDA" w:rsidR="00FB5895" w:rsidRDefault="0004695D" w:rsidP="00FB5895">
            <w:pPr>
              <w:rPr>
                <w:lang w:val="en-US"/>
              </w:rPr>
            </w:pPr>
            <w:sdt>
              <w:sdtPr>
                <w:rPr>
                  <w:lang w:val="en-US"/>
                </w:rPr>
                <w:id w:val="366645960"/>
                <w14:checkbox>
                  <w14:checked w14:val="0"/>
                  <w14:checkedState w14:val="2612" w14:font="MS Gothic"/>
                  <w14:uncheckedState w14:val="2610" w14:font="MS Gothic"/>
                </w14:checkbox>
              </w:sdtPr>
              <w:sdtEndPr/>
              <w:sdtContent>
                <w:r w:rsidR="009502A2">
                  <w:rPr>
                    <w:rFonts w:ascii="MS Gothic" w:eastAsia="MS Gothic" w:hAnsi="MS Gothic" w:hint="eastAsia"/>
                    <w:lang w:val="en-US"/>
                  </w:rPr>
                  <w:t>☐</w:t>
                </w:r>
              </w:sdtContent>
            </w:sdt>
            <w:r w:rsidR="00FB5895">
              <w:rPr>
                <w:lang w:val="en-US"/>
              </w:rPr>
              <w:t xml:space="preserve"> </w:t>
            </w:r>
            <w:r w:rsidR="003D128A">
              <w:rPr>
                <w:lang w:val="en-US"/>
              </w:rPr>
              <w:t>No</w:t>
            </w:r>
          </w:p>
          <w:p w14:paraId="7ADB0795" w14:textId="77777777" w:rsidR="003D036F" w:rsidRDefault="00EE33E8" w:rsidP="003D128A">
            <w:pPr>
              <w:rPr>
                <w:lang w:val="en-US"/>
              </w:rPr>
            </w:pPr>
            <w:r>
              <w:rPr>
                <w:lang w:val="en-US"/>
              </w:rPr>
              <w:t>If yes, please describe:</w:t>
            </w:r>
          </w:p>
          <w:p w14:paraId="3FBEDF7B" w14:textId="77777777" w:rsidR="00EE33E8" w:rsidRDefault="00EE33E8" w:rsidP="003D128A">
            <w:pPr>
              <w:rPr>
                <w:lang w:val="en-US"/>
              </w:rPr>
            </w:pPr>
          </w:p>
          <w:p w14:paraId="1890515F" w14:textId="0570AAD7" w:rsidR="007F5E6D" w:rsidRDefault="007F5E6D" w:rsidP="003D128A">
            <w:pPr>
              <w:rPr>
                <w:lang w:val="en-US"/>
              </w:rPr>
            </w:pPr>
            <w:r>
              <w:rPr>
                <w:lang w:val="en-US"/>
              </w:rPr>
              <w:t xml:space="preserve"> </w:t>
            </w:r>
            <w:r w:rsidR="00560DAD">
              <w:rPr>
                <w:lang w:val="en-US"/>
              </w:rPr>
              <w:t xml:space="preserve">Employees will fill in surveys. Personal data will be collected and used in the analysis. </w:t>
            </w:r>
          </w:p>
        </w:tc>
      </w:tr>
      <w:tr w:rsidR="003D036F" w:rsidRPr="00F42A6F" w14:paraId="08437C44" w14:textId="77777777" w:rsidTr="00436EB9">
        <w:trPr>
          <w:cantSplit/>
          <w:trHeight w:val="269"/>
        </w:trPr>
        <w:tc>
          <w:tcPr>
            <w:tcW w:w="4962" w:type="dxa"/>
          </w:tcPr>
          <w:p w14:paraId="37500A8F"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5"/>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14B1D51C" w14:textId="396A7BFE" w:rsidR="00E62A40" w:rsidRPr="00250516" w:rsidRDefault="0004695D" w:rsidP="00E62A40">
            <w:pPr>
              <w:rPr>
                <w:lang w:val="en-US"/>
              </w:rPr>
            </w:pPr>
            <w:sdt>
              <w:sdtPr>
                <w:rPr>
                  <w:lang w:val="en-US"/>
                </w:rPr>
                <w:id w:val="266666203"/>
                <w14:checkbox>
                  <w14:checked w14:val="1"/>
                  <w14:checkedState w14:val="2612" w14:font="MS Gothic"/>
                  <w14:uncheckedState w14:val="2610" w14:font="MS Gothic"/>
                </w14:checkbox>
              </w:sdtPr>
              <w:sdtEndPr/>
              <w:sdtContent>
                <w:r w:rsidR="0070774A">
                  <w:rPr>
                    <w:rFonts w:ascii="MS Gothic" w:eastAsia="MS Gothic" w:hAnsi="MS Gothic" w:hint="eastAsia"/>
                    <w:lang w:val="en-US"/>
                  </w:rPr>
                  <w:t>☒</w:t>
                </w:r>
              </w:sdtContent>
            </w:sdt>
            <w:r w:rsidR="00E62A40">
              <w:rPr>
                <w:lang w:val="en-US"/>
              </w:rPr>
              <w:t xml:space="preserve"> Yes</w:t>
            </w:r>
          </w:p>
          <w:p w14:paraId="05495FC1" w14:textId="77777777" w:rsidR="00E62A40" w:rsidRDefault="0004695D"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6AEB14A6" w14:textId="7CF0C51E" w:rsidR="00E62A40" w:rsidRDefault="00E62A40" w:rsidP="00E62A40">
            <w:pPr>
              <w:rPr>
                <w:lang w:val="en-US"/>
              </w:rPr>
            </w:pPr>
            <w:r>
              <w:rPr>
                <w:lang w:val="en-US"/>
              </w:rPr>
              <w:t>If yes:</w:t>
            </w:r>
          </w:p>
          <w:p w14:paraId="3BC70CE1" w14:textId="77777777" w:rsidR="0091604E" w:rsidRDefault="0091604E" w:rsidP="00E62A40">
            <w:pPr>
              <w:rPr>
                <w:lang w:val="en-US"/>
              </w:rPr>
            </w:pPr>
          </w:p>
          <w:p w14:paraId="6DAE9730" w14:textId="43F20545" w:rsidR="0091604E" w:rsidRDefault="0091604E" w:rsidP="0091604E">
            <w:pPr>
              <w:rPr>
                <w:lang w:val="en-US"/>
              </w:rPr>
            </w:pPr>
            <w:r>
              <w:rPr>
                <w:lang w:val="en-US"/>
              </w:rPr>
              <w:t>The q</w:t>
            </w:r>
            <w:r w:rsidRPr="0091604E">
              <w:rPr>
                <w:lang w:val="en-US"/>
              </w:rPr>
              <w:t>uestionnaires are linked to</w:t>
            </w:r>
            <w:r>
              <w:rPr>
                <w:lang w:val="en-US"/>
              </w:rPr>
              <w:t xml:space="preserve"> an</w:t>
            </w:r>
            <w:r w:rsidRPr="0091604E">
              <w:rPr>
                <w:lang w:val="en-US"/>
              </w:rPr>
              <w:t xml:space="preserve"> e-mail address</w:t>
            </w:r>
            <w:r>
              <w:rPr>
                <w:lang w:val="en-US"/>
              </w:rPr>
              <w:t xml:space="preserve"> so the</w:t>
            </w:r>
            <w:r w:rsidRPr="0091604E">
              <w:rPr>
                <w:lang w:val="en-US"/>
              </w:rPr>
              <w:t xml:space="preserve"> person is identifiable</w:t>
            </w:r>
            <w:r>
              <w:rPr>
                <w:lang w:val="en-US"/>
              </w:rPr>
              <w:t xml:space="preserve">. The answers to the questions also make people identifiable. There are no </w:t>
            </w:r>
            <w:r w:rsidRPr="0091604E">
              <w:rPr>
                <w:lang w:val="en-US"/>
              </w:rPr>
              <w:t xml:space="preserve">ethical issues because respondents give </w:t>
            </w:r>
            <w:r>
              <w:rPr>
                <w:lang w:val="en-US"/>
              </w:rPr>
              <w:t xml:space="preserve">their </w:t>
            </w:r>
            <w:r w:rsidRPr="0091604E">
              <w:rPr>
                <w:lang w:val="en-US"/>
              </w:rPr>
              <w:t xml:space="preserve">consent to use </w:t>
            </w:r>
            <w:r>
              <w:rPr>
                <w:lang w:val="en-US"/>
              </w:rPr>
              <w:t xml:space="preserve">the </w:t>
            </w:r>
            <w:r w:rsidRPr="0091604E">
              <w:rPr>
                <w:lang w:val="en-US"/>
              </w:rPr>
              <w:t>data</w:t>
            </w:r>
            <w:r>
              <w:rPr>
                <w:lang w:val="en-US"/>
              </w:rPr>
              <w:t>. An informed consent form is used and filled in before collecting data</w:t>
            </w:r>
            <w:r w:rsidRPr="0091604E">
              <w:rPr>
                <w:lang w:val="en-US"/>
              </w:rPr>
              <w:t>, stating that respondents gave permission to use</w:t>
            </w:r>
            <w:r>
              <w:rPr>
                <w:lang w:val="en-US"/>
              </w:rPr>
              <w:t xml:space="preserve"> the</w:t>
            </w:r>
            <w:r w:rsidRPr="0091604E">
              <w:rPr>
                <w:lang w:val="en-US"/>
              </w:rPr>
              <w:t xml:space="preserve"> data</w:t>
            </w:r>
            <w:r>
              <w:rPr>
                <w:lang w:val="en-US"/>
              </w:rPr>
              <w:t xml:space="preserve"> for research.</w:t>
            </w:r>
          </w:p>
          <w:p w14:paraId="57842495" w14:textId="77777777" w:rsidR="00E62A40" w:rsidRDefault="00E62A40" w:rsidP="00E62A40">
            <w:pPr>
              <w:rPr>
                <w:lang w:val="en-US"/>
              </w:rPr>
            </w:pPr>
          </w:p>
          <w:p w14:paraId="037C40C6" w14:textId="4523876E"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7F0F5DB9" w14:textId="33BAF3D6" w:rsidR="0070774A" w:rsidRDefault="0070774A" w:rsidP="0070774A">
            <w:pPr>
              <w:rPr>
                <w:lang w:val="en-US"/>
              </w:rPr>
            </w:pPr>
            <w:r w:rsidRPr="0070774A">
              <w:rPr>
                <w:lang w:val="en-US"/>
              </w:rPr>
              <w:t xml:space="preserve">For the daily diary study, we examine employee personal data. The data surveyed are demographic data, telecommuting </w:t>
            </w:r>
            <w:proofErr w:type="spellStart"/>
            <w:r w:rsidRPr="0070774A">
              <w:rPr>
                <w:lang w:val="en-US"/>
              </w:rPr>
              <w:t>behaviour</w:t>
            </w:r>
            <w:proofErr w:type="spellEnd"/>
            <w:r w:rsidRPr="0070774A">
              <w:rPr>
                <w:lang w:val="en-US"/>
              </w:rPr>
              <w:t xml:space="preserve"> (frequency, content of work, contact with colleagues,...) and individual outcomes such as well-being, performance, engagement, productivity...</w:t>
            </w:r>
          </w:p>
          <w:p w14:paraId="262919DB" w14:textId="0C6801A0" w:rsidR="0070774A" w:rsidRDefault="0070774A" w:rsidP="0070774A">
            <w:pPr>
              <w:rPr>
                <w:lang w:val="en-US"/>
              </w:rPr>
            </w:pPr>
            <w:r>
              <w:rPr>
                <w:lang w:val="en-US"/>
              </w:rPr>
              <w:t>For the team study, w</w:t>
            </w:r>
            <w:r w:rsidRPr="0070774A">
              <w:rPr>
                <w:lang w:val="en-US"/>
              </w:rPr>
              <w:t xml:space="preserve">e will examine personal data of employees and managers. The data that will be surveyed are demographic data, telecommuting </w:t>
            </w:r>
            <w:proofErr w:type="spellStart"/>
            <w:r w:rsidRPr="0070774A">
              <w:rPr>
                <w:lang w:val="en-US"/>
              </w:rPr>
              <w:t>behaviour</w:t>
            </w:r>
            <w:proofErr w:type="spellEnd"/>
            <w:r w:rsidRPr="0070774A">
              <w:rPr>
                <w:lang w:val="en-US"/>
              </w:rPr>
              <w:t xml:space="preserve"> (frequency, content of work, team appointments, contact with colleagues,...) and individual, team and </w:t>
            </w:r>
            <w:r w:rsidR="00605BF5" w:rsidRPr="0070774A">
              <w:rPr>
                <w:lang w:val="en-US"/>
              </w:rPr>
              <w:t>organizational</w:t>
            </w:r>
            <w:r w:rsidRPr="0070774A">
              <w:rPr>
                <w:lang w:val="en-US"/>
              </w:rPr>
              <w:t xml:space="preserve"> outcomes such as well-being, performance, </w:t>
            </w:r>
            <w:r w:rsidR="00DB3FBA">
              <w:rPr>
                <w:lang w:val="en-US"/>
              </w:rPr>
              <w:t xml:space="preserve">need </w:t>
            </w:r>
            <w:r w:rsidRPr="0070774A">
              <w:rPr>
                <w:lang w:val="en-US"/>
              </w:rPr>
              <w:t>satisfaction, team cohesion,...</w:t>
            </w:r>
          </w:p>
          <w:p w14:paraId="45387F74" w14:textId="3E5B7157" w:rsidR="00555B5C" w:rsidRDefault="00555B5C" w:rsidP="0070774A">
            <w:r>
              <w:t>Finally, socio-demographic data will be collected throughout the two studies. This includes: age, gender, job information (function, sector of employment, whether or not the participant has a managing position), number of children, partner.</w:t>
            </w:r>
          </w:p>
          <w:p w14:paraId="5517F70A" w14:textId="136D0BB5" w:rsidR="00543C5D" w:rsidRDefault="00543C5D" w:rsidP="0070774A">
            <w:pPr>
              <w:rPr>
                <w:lang w:val="en-US"/>
              </w:rPr>
            </w:pPr>
          </w:p>
          <w:p w14:paraId="50CD9AD6" w14:textId="727F77FC" w:rsidR="00AD5ABD" w:rsidRPr="00BA0474" w:rsidRDefault="00AD5ABD" w:rsidP="00AD5ABD">
            <w:pPr>
              <w:pStyle w:val="ListParagraph"/>
              <w:numPr>
                <w:ilvl w:val="0"/>
                <w:numId w:val="29"/>
              </w:numPr>
              <w:rPr>
                <w:lang w:val="en-US"/>
              </w:rPr>
            </w:pPr>
            <w:r w:rsidRPr="00BA0474">
              <w:rPr>
                <w:lang w:val="en-US"/>
              </w:rPr>
              <w:t>Privacy Registry Reference:</w:t>
            </w:r>
            <w:r w:rsidR="00543C5D" w:rsidRPr="00BA0474">
              <w:rPr>
                <w:lang w:val="en-US"/>
              </w:rPr>
              <w:t xml:space="preserve"> </w:t>
            </w:r>
          </w:p>
          <w:p w14:paraId="7AB9D257" w14:textId="08A0F87C" w:rsidR="00E62A40" w:rsidRPr="00BA0474" w:rsidRDefault="004A47EE" w:rsidP="00E62A40">
            <w:pPr>
              <w:rPr>
                <w:lang w:val="en-US"/>
              </w:rPr>
            </w:pPr>
            <w:r w:rsidRPr="00BA0474">
              <w:rPr>
                <w:lang w:val="en-US"/>
              </w:rPr>
              <w:t>This project has already submitted a PRET application which has been approved (</w:t>
            </w:r>
            <w:hyperlink r:id="rId21" w:history="1">
              <w:r w:rsidR="00290FCC" w:rsidRPr="00BA0474">
                <w:rPr>
                  <w:rStyle w:val="Hyperlink"/>
                  <w:rFonts w:ascii="Segoe UI" w:hAnsi="Segoe UI" w:cs="Segoe UI"/>
                  <w:color w:val="auto"/>
                  <w:sz w:val="20"/>
                  <w:szCs w:val="20"/>
                  <w:u w:val="none"/>
                </w:rPr>
                <w:t>G-2021-4272-R2(MAR)</w:t>
              </w:r>
            </w:hyperlink>
            <w:r w:rsidRPr="00BA0474">
              <w:rPr>
                <w:lang w:val="en-US"/>
              </w:rPr>
              <w:t>).</w:t>
            </w:r>
          </w:p>
          <w:p w14:paraId="45C74233" w14:textId="77777777" w:rsidR="003D036F" w:rsidRDefault="003D036F" w:rsidP="00345E00">
            <w:pPr>
              <w:rPr>
                <w:lang w:val="en-US"/>
              </w:rPr>
            </w:pPr>
          </w:p>
        </w:tc>
      </w:tr>
      <w:tr w:rsidR="003D036F" w:rsidRPr="00F42A6F" w14:paraId="3D461154" w14:textId="77777777" w:rsidTr="00436EB9">
        <w:trPr>
          <w:cantSplit/>
          <w:trHeight w:val="269"/>
        </w:trPr>
        <w:tc>
          <w:tcPr>
            <w:tcW w:w="4962" w:type="dxa"/>
          </w:tcPr>
          <w:p w14:paraId="2002F919"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D1AF6FF" w14:textId="77777777" w:rsidR="00DF3028" w:rsidRPr="00250516" w:rsidRDefault="0004695D"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7E824FFA" w14:textId="38F909BA" w:rsidR="00DF3028" w:rsidRDefault="0004695D"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70774A">
                  <w:rPr>
                    <w:rFonts w:ascii="MS Gothic" w:eastAsia="MS Gothic" w:hAnsi="MS Gothic" w:hint="eastAsia"/>
                    <w:lang w:val="en-US"/>
                  </w:rPr>
                  <w:t>☒</w:t>
                </w:r>
              </w:sdtContent>
            </w:sdt>
            <w:r w:rsidR="00DF3028">
              <w:rPr>
                <w:lang w:val="en-US"/>
              </w:rPr>
              <w:t xml:space="preserve"> No</w:t>
            </w:r>
          </w:p>
          <w:p w14:paraId="684324A0"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72E1033C" w14:textId="77777777" w:rsidR="003D036F" w:rsidRDefault="003D036F" w:rsidP="00345E00">
            <w:pPr>
              <w:rPr>
                <w:lang w:val="en-US"/>
              </w:rPr>
            </w:pPr>
          </w:p>
        </w:tc>
      </w:tr>
      <w:tr w:rsidR="003D036F" w:rsidRPr="00F42A6F" w14:paraId="038ED37E" w14:textId="77777777" w:rsidTr="00436EB9">
        <w:trPr>
          <w:cantSplit/>
          <w:trHeight w:val="269"/>
        </w:trPr>
        <w:tc>
          <w:tcPr>
            <w:tcW w:w="4962" w:type="dxa"/>
          </w:tcPr>
          <w:p w14:paraId="44139929" w14:textId="77777777" w:rsidR="003D036F" w:rsidRPr="00555B5C" w:rsidRDefault="007C3FA4" w:rsidP="00AE4A22">
            <w:r w:rsidRPr="00555B5C">
              <w:t xml:space="preserve">Do existing 3rd party agreements restrict exploitation or dissemination of the data you (re)use (e.g. Material/Data transfer agreements, research collaboration agreements)? </w:t>
            </w:r>
            <w:r w:rsidRPr="00555B5C">
              <w:br/>
              <w:t>If so, please explain to what data they relate and what restrictions are in place.</w:t>
            </w:r>
          </w:p>
        </w:tc>
        <w:tc>
          <w:tcPr>
            <w:tcW w:w="10631" w:type="dxa"/>
          </w:tcPr>
          <w:p w14:paraId="3EE784F9" w14:textId="3A2B7CF9" w:rsidR="007C3FA4" w:rsidRPr="00555B5C" w:rsidRDefault="0004695D"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555B5C">
                  <w:rPr>
                    <w:rFonts w:ascii="MS Gothic" w:eastAsia="MS Gothic" w:hAnsi="MS Gothic" w:hint="eastAsia"/>
                    <w:lang w:val="en-US"/>
                  </w:rPr>
                  <w:t>☐</w:t>
                </w:r>
              </w:sdtContent>
            </w:sdt>
            <w:r w:rsidR="007C3FA4" w:rsidRPr="00555B5C">
              <w:rPr>
                <w:lang w:val="en-US"/>
              </w:rPr>
              <w:t xml:space="preserve"> Yes</w:t>
            </w:r>
          </w:p>
          <w:p w14:paraId="52E51E72" w14:textId="76A1AB71" w:rsidR="007C3FA4" w:rsidRPr="00555B5C" w:rsidRDefault="0004695D" w:rsidP="007C3FA4">
            <w:pPr>
              <w:rPr>
                <w:lang w:val="en-US"/>
              </w:rPr>
            </w:pPr>
            <w:sdt>
              <w:sdtPr>
                <w:rPr>
                  <w:lang w:val="en-US"/>
                </w:rPr>
                <w:id w:val="-755433304"/>
                <w14:checkbox>
                  <w14:checked w14:val="1"/>
                  <w14:checkedState w14:val="2612" w14:font="MS Gothic"/>
                  <w14:uncheckedState w14:val="2610" w14:font="MS Gothic"/>
                </w14:checkbox>
              </w:sdtPr>
              <w:sdtEndPr/>
              <w:sdtContent>
                <w:r w:rsidR="00555B5C" w:rsidRPr="00555B5C">
                  <w:rPr>
                    <w:rFonts w:ascii="MS Gothic" w:eastAsia="MS Gothic" w:hAnsi="MS Gothic" w:hint="eastAsia"/>
                    <w:lang w:val="en-US"/>
                  </w:rPr>
                  <w:t>☒</w:t>
                </w:r>
              </w:sdtContent>
            </w:sdt>
            <w:r w:rsidR="007C3FA4" w:rsidRPr="00555B5C">
              <w:rPr>
                <w:lang w:val="en-US"/>
              </w:rPr>
              <w:t xml:space="preserve"> No</w:t>
            </w:r>
          </w:p>
          <w:p w14:paraId="3ACDDB06" w14:textId="77777777" w:rsidR="007C3FA4" w:rsidRPr="00555B5C" w:rsidRDefault="007C3FA4" w:rsidP="007C3FA4">
            <w:pPr>
              <w:rPr>
                <w:lang w:val="en-US"/>
              </w:rPr>
            </w:pPr>
            <w:r w:rsidRPr="00555B5C">
              <w:rPr>
                <w:lang w:val="en-US"/>
              </w:rPr>
              <w:t xml:space="preserve">If yes, please explain: </w:t>
            </w:r>
          </w:p>
          <w:p w14:paraId="06584655" w14:textId="77777777" w:rsidR="003D036F" w:rsidRPr="00555B5C" w:rsidRDefault="003D036F" w:rsidP="00345E00">
            <w:pPr>
              <w:rPr>
                <w:lang w:val="en-US"/>
              </w:rPr>
            </w:pPr>
          </w:p>
        </w:tc>
      </w:tr>
      <w:tr w:rsidR="003D036F" w:rsidRPr="00F42A6F" w14:paraId="6BF6D8BC" w14:textId="77777777" w:rsidTr="00436EB9">
        <w:trPr>
          <w:cantSplit/>
          <w:trHeight w:val="269"/>
        </w:trPr>
        <w:tc>
          <w:tcPr>
            <w:tcW w:w="4962" w:type="dxa"/>
          </w:tcPr>
          <w:p w14:paraId="19544D7C"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522D572D" w14:textId="77777777" w:rsidR="00950DB8" w:rsidRPr="00250516" w:rsidRDefault="0004695D"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30763DFA" w14:textId="02D8B640" w:rsidR="00950DB8" w:rsidRDefault="0004695D"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555B5C">
                  <w:rPr>
                    <w:rFonts w:ascii="MS Gothic" w:eastAsia="MS Gothic" w:hAnsi="MS Gothic" w:hint="eastAsia"/>
                    <w:lang w:val="en-US"/>
                  </w:rPr>
                  <w:t>☒</w:t>
                </w:r>
              </w:sdtContent>
            </w:sdt>
            <w:r w:rsidR="00950DB8">
              <w:rPr>
                <w:lang w:val="en-US"/>
              </w:rPr>
              <w:t xml:space="preserve"> No</w:t>
            </w:r>
          </w:p>
          <w:p w14:paraId="4334777D" w14:textId="77777777" w:rsidR="00950DB8" w:rsidRDefault="00950DB8" w:rsidP="00950DB8">
            <w:pPr>
              <w:rPr>
                <w:lang w:val="en-US"/>
              </w:rPr>
            </w:pPr>
            <w:r>
              <w:rPr>
                <w:lang w:val="en-US"/>
              </w:rPr>
              <w:t xml:space="preserve">If yes, please explain: </w:t>
            </w:r>
          </w:p>
          <w:p w14:paraId="4ED8BDD1" w14:textId="77777777" w:rsidR="003D036F" w:rsidRDefault="003D036F" w:rsidP="00345E00">
            <w:pPr>
              <w:rPr>
                <w:lang w:val="en-US"/>
              </w:rPr>
            </w:pPr>
          </w:p>
        </w:tc>
      </w:tr>
    </w:tbl>
    <w:p w14:paraId="0493FE20" w14:textId="5F1C112D" w:rsidR="00171BFB" w:rsidRDefault="00171BFB"/>
    <w:p w14:paraId="52CBC3D6" w14:textId="6E24D66F" w:rsidR="00246335" w:rsidRDefault="00246335"/>
    <w:p w14:paraId="16435D88" w14:textId="3167F1F7" w:rsidR="00246335" w:rsidRDefault="00246335"/>
    <w:p w14:paraId="7BBA561C" w14:textId="36867805" w:rsidR="00246335" w:rsidRDefault="00246335"/>
    <w:p w14:paraId="5FB7176E" w14:textId="0E0AB8F8" w:rsidR="00246335" w:rsidRDefault="00246335"/>
    <w:p w14:paraId="4C66CC0C" w14:textId="1EAECCEA" w:rsidR="00246335" w:rsidRDefault="00246335"/>
    <w:p w14:paraId="32F7FDB5" w14:textId="6ECCD447" w:rsidR="00246335" w:rsidRDefault="00246335"/>
    <w:p w14:paraId="42F8AB98" w14:textId="58DBAD2D" w:rsidR="00246335" w:rsidRDefault="00246335"/>
    <w:p w14:paraId="7E8F71B5" w14:textId="600A2F34" w:rsidR="00246335" w:rsidRDefault="00246335"/>
    <w:p w14:paraId="01C1C0E0" w14:textId="011102D5" w:rsidR="00246335" w:rsidRDefault="00246335"/>
    <w:p w14:paraId="04A6545E" w14:textId="7BFF39FC" w:rsidR="00246335" w:rsidRDefault="00246335"/>
    <w:p w14:paraId="09606D32" w14:textId="5349CB63" w:rsidR="00246335" w:rsidRDefault="00246335"/>
    <w:p w14:paraId="510C85F5" w14:textId="687BDE8B" w:rsidR="00246335" w:rsidRDefault="00246335"/>
    <w:p w14:paraId="731572D4" w14:textId="18E32448" w:rsidR="00246335" w:rsidRDefault="00246335"/>
    <w:p w14:paraId="5CF39BF8" w14:textId="08B373AE" w:rsidR="00246335" w:rsidRDefault="00246335"/>
    <w:p w14:paraId="676993FB" w14:textId="585EDFBF" w:rsidR="00246335" w:rsidRDefault="00246335"/>
    <w:p w14:paraId="4ABA7AE0" w14:textId="6F08D111" w:rsidR="00246335" w:rsidRDefault="00246335"/>
    <w:p w14:paraId="40497662" w14:textId="77777777" w:rsidR="00246335" w:rsidRDefault="00246335"/>
    <w:tbl>
      <w:tblPr>
        <w:tblStyle w:val="TableGrid"/>
        <w:tblW w:w="15593" w:type="dxa"/>
        <w:tblInd w:w="-714" w:type="dxa"/>
        <w:tblLayout w:type="fixed"/>
        <w:tblLook w:val="04A0" w:firstRow="1" w:lastRow="0" w:firstColumn="1" w:lastColumn="0" w:noHBand="0" w:noVBand="1"/>
      </w:tblPr>
      <w:tblGrid>
        <w:gridCol w:w="4962"/>
        <w:gridCol w:w="10631"/>
      </w:tblGrid>
      <w:tr w:rsidR="57444132" w14:paraId="02D9FF26" w14:textId="77777777" w:rsidTr="005E32FD">
        <w:trPr>
          <w:cantSplit/>
          <w:trHeight w:val="269"/>
        </w:trPr>
        <w:tc>
          <w:tcPr>
            <w:tcW w:w="15593" w:type="dxa"/>
            <w:gridSpan w:val="2"/>
            <w:shd w:val="clear" w:color="auto" w:fill="5B9BD5" w:themeFill="accent5"/>
          </w:tcPr>
          <w:p w14:paraId="3C88BF08" w14:textId="77777777" w:rsidR="00877A71" w:rsidRPr="00184DDE" w:rsidRDefault="00171BFB" w:rsidP="00BA789F">
            <w:pPr>
              <w:pStyle w:val="ListParagraph"/>
              <w:numPr>
                <w:ilvl w:val="0"/>
                <w:numId w:val="22"/>
              </w:numPr>
              <w:jc w:val="center"/>
              <w:rPr>
                <w:b/>
              </w:rPr>
            </w:pPr>
            <w:r>
              <w:rPr>
                <w:b/>
                <w:bCs/>
              </w:rPr>
              <w:t>Documentation and Metadata</w:t>
            </w:r>
          </w:p>
          <w:p w14:paraId="65157297" w14:textId="77777777" w:rsidR="00184DDE" w:rsidRPr="00AB71F6" w:rsidRDefault="00184DDE" w:rsidP="00184DDE">
            <w:pPr>
              <w:pStyle w:val="ListParagraph"/>
              <w:ind w:left="1080"/>
              <w:rPr>
                <w:b/>
              </w:rPr>
            </w:pPr>
          </w:p>
        </w:tc>
      </w:tr>
      <w:tr w:rsidR="002300DE" w14:paraId="65B6DCF2" w14:textId="77777777" w:rsidTr="00436EB9">
        <w:trPr>
          <w:cantSplit/>
          <w:trHeight w:val="269"/>
        </w:trPr>
        <w:tc>
          <w:tcPr>
            <w:tcW w:w="4962" w:type="dxa"/>
            <w:shd w:val="clear" w:color="auto" w:fill="FFFFFF" w:themeFill="background1"/>
          </w:tcPr>
          <w:p w14:paraId="001E04B0"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1AA68A0A" w14:textId="77777777" w:rsidR="00CA2D12" w:rsidRPr="00CA2D12" w:rsidRDefault="00CA2D12" w:rsidP="0035345E">
            <w:pPr>
              <w:jc w:val="both"/>
              <w:rPr>
                <w:i/>
              </w:rPr>
            </w:pPr>
          </w:p>
        </w:tc>
        <w:tc>
          <w:tcPr>
            <w:tcW w:w="10631" w:type="dxa"/>
            <w:shd w:val="clear" w:color="auto" w:fill="FFFFFF" w:themeFill="background1"/>
          </w:tcPr>
          <w:p w14:paraId="3454D313" w14:textId="4D850DB8" w:rsidR="00DB3FBA" w:rsidRPr="00302D9B" w:rsidRDefault="00DB3FBA" w:rsidP="00DB3FBA">
            <w:pPr>
              <w:jc w:val="both"/>
              <w:rPr>
                <w:szCs w:val="20"/>
              </w:rPr>
            </w:pPr>
            <w:r w:rsidRPr="00246335">
              <w:rPr>
                <w:szCs w:val="20"/>
              </w:rPr>
              <w:t xml:space="preserve">For every data collection, we will </w:t>
            </w:r>
            <w:r w:rsidRPr="00302D9B">
              <w:rPr>
                <w:szCs w:val="20"/>
              </w:rPr>
              <w:t xml:space="preserve">generate </w:t>
            </w:r>
            <w:r w:rsidR="00094F2C" w:rsidRPr="00302D9B">
              <w:rPr>
                <w:szCs w:val="20"/>
              </w:rPr>
              <w:t xml:space="preserve">documentation </w:t>
            </w:r>
            <w:r w:rsidRPr="00302D9B">
              <w:rPr>
                <w:szCs w:val="20"/>
              </w:rPr>
              <w:t xml:space="preserve">files (in word) which contain the following information: </w:t>
            </w:r>
          </w:p>
          <w:p w14:paraId="353253F9" w14:textId="77777777" w:rsidR="00DB3FBA" w:rsidRPr="00246335" w:rsidRDefault="00DB3FBA" w:rsidP="00DB3FBA">
            <w:pPr>
              <w:jc w:val="both"/>
              <w:rPr>
                <w:szCs w:val="20"/>
              </w:rPr>
            </w:pPr>
            <w:r w:rsidRPr="00246335">
              <w:rPr>
                <w:szCs w:val="20"/>
              </w:rPr>
              <w:t>1. General description of the research (e.g., researchers involved, title of the project)</w:t>
            </w:r>
          </w:p>
          <w:p w14:paraId="66CC49A7" w14:textId="77777777" w:rsidR="00DB3FBA" w:rsidRPr="00246335" w:rsidRDefault="00DB3FBA" w:rsidP="00DB3FBA">
            <w:pPr>
              <w:jc w:val="both"/>
              <w:rPr>
                <w:szCs w:val="20"/>
              </w:rPr>
            </w:pPr>
            <w:r w:rsidRPr="00246335">
              <w:rPr>
                <w:szCs w:val="20"/>
              </w:rPr>
              <w:t xml:space="preserve">2. Description of the study design, sampling decisions, etc. </w:t>
            </w:r>
          </w:p>
          <w:p w14:paraId="46326F79" w14:textId="77777777" w:rsidR="00DB3FBA" w:rsidRPr="00246335" w:rsidRDefault="00DB3FBA" w:rsidP="00DB3FBA">
            <w:pPr>
              <w:jc w:val="both"/>
              <w:rPr>
                <w:szCs w:val="20"/>
              </w:rPr>
            </w:pPr>
            <w:r w:rsidRPr="00246335">
              <w:rPr>
                <w:szCs w:val="20"/>
              </w:rPr>
              <w:t xml:space="preserve">3. A codebook about the survey and the main dataset (e.g., variable names and labels, origin of the scales that are used, link between the variables and the survey questions, etc.). </w:t>
            </w:r>
          </w:p>
          <w:p w14:paraId="17EB4CB3" w14:textId="77777777" w:rsidR="00DB3FBA" w:rsidRPr="00246335" w:rsidRDefault="00DB3FBA" w:rsidP="00DB3FBA">
            <w:pPr>
              <w:jc w:val="both"/>
              <w:rPr>
                <w:szCs w:val="20"/>
              </w:rPr>
            </w:pPr>
            <w:r w:rsidRPr="00246335">
              <w:rPr>
                <w:szCs w:val="20"/>
              </w:rPr>
              <w:t xml:space="preserve">4. The informed consent form </w:t>
            </w:r>
          </w:p>
          <w:p w14:paraId="38EA3D67" w14:textId="77777777" w:rsidR="00DB3FBA" w:rsidRPr="00246335" w:rsidRDefault="00DB3FBA" w:rsidP="00DB3FBA">
            <w:pPr>
              <w:jc w:val="both"/>
              <w:rPr>
                <w:szCs w:val="20"/>
              </w:rPr>
            </w:pPr>
            <w:r w:rsidRPr="00246335">
              <w:rPr>
                <w:szCs w:val="20"/>
              </w:rPr>
              <w:t xml:space="preserve">5. Information about the analyses (e.g., syntax), research methods and research results. </w:t>
            </w:r>
          </w:p>
          <w:p w14:paraId="0D42721C" w14:textId="77777777" w:rsidR="00DB3FBA" w:rsidRPr="00246335" w:rsidRDefault="00DB3FBA" w:rsidP="00DB3FBA">
            <w:pPr>
              <w:jc w:val="both"/>
              <w:rPr>
                <w:szCs w:val="20"/>
              </w:rPr>
            </w:pPr>
            <w:r w:rsidRPr="00246335">
              <w:rPr>
                <w:szCs w:val="20"/>
              </w:rPr>
              <w:t xml:space="preserve">6. If we keep different versions of the dataset, we will document the differences between these versions. Different versions will get a name that suggests the link between the different versions (e.g., date in the filename, subsequent numbering: 1.1, 1.2). </w:t>
            </w:r>
          </w:p>
          <w:p w14:paraId="49205FE8" w14:textId="4ED3242A" w:rsidR="00DB3FBA" w:rsidRPr="00246335" w:rsidRDefault="00DB3FBA" w:rsidP="00DB3FBA">
            <w:pPr>
              <w:jc w:val="both"/>
              <w:rPr>
                <w:szCs w:val="20"/>
              </w:rPr>
            </w:pPr>
            <w:r w:rsidRPr="00246335">
              <w:rPr>
                <w:szCs w:val="20"/>
              </w:rPr>
              <w:t xml:space="preserve">7. The research questions/papers for which the data are used </w:t>
            </w:r>
          </w:p>
          <w:p w14:paraId="151F3162" w14:textId="77777777" w:rsidR="00DB3FBA" w:rsidRPr="00246335" w:rsidRDefault="00DB3FBA" w:rsidP="00DB3FBA">
            <w:pPr>
              <w:jc w:val="both"/>
              <w:rPr>
                <w:szCs w:val="20"/>
              </w:rPr>
            </w:pPr>
          </w:p>
          <w:p w14:paraId="7A0C28E9" w14:textId="33773894" w:rsidR="00DB3FBA" w:rsidRPr="00E641CC" w:rsidRDefault="00DB3FBA" w:rsidP="00DB3FBA">
            <w:pPr>
              <w:jc w:val="both"/>
              <w:rPr>
                <w:szCs w:val="20"/>
              </w:rPr>
            </w:pPr>
            <w:r w:rsidRPr="00246335">
              <w:rPr>
                <w:szCs w:val="20"/>
              </w:rPr>
              <w:t>All</w:t>
            </w:r>
            <w:r w:rsidR="00094F2C">
              <w:rPr>
                <w:szCs w:val="20"/>
              </w:rPr>
              <w:t xml:space="preserve"> </w:t>
            </w:r>
            <w:r w:rsidR="00094F2C" w:rsidRPr="00C02293">
              <w:rPr>
                <w:szCs w:val="20"/>
              </w:rPr>
              <w:t>documentation</w:t>
            </w:r>
            <w:r w:rsidR="00302D9B" w:rsidRPr="00C02293">
              <w:rPr>
                <w:szCs w:val="20"/>
              </w:rPr>
              <w:t xml:space="preserve"> </w:t>
            </w:r>
            <w:r w:rsidRPr="00C02293">
              <w:rPr>
                <w:szCs w:val="20"/>
              </w:rPr>
              <w:t>will</w:t>
            </w:r>
            <w:r w:rsidRPr="00246335">
              <w:rPr>
                <w:szCs w:val="20"/>
              </w:rPr>
              <w:t xml:space="preserve"> </w:t>
            </w:r>
            <w:r w:rsidRPr="00E641CC">
              <w:rPr>
                <w:szCs w:val="20"/>
              </w:rPr>
              <w:t>be stored at</w:t>
            </w:r>
            <w:r w:rsidR="00E641CC" w:rsidRPr="00E641CC">
              <w:rPr>
                <w:szCs w:val="20"/>
              </w:rPr>
              <w:t xml:space="preserve"> the PhD researchers and</w:t>
            </w:r>
            <w:r w:rsidRPr="00E641CC">
              <w:rPr>
                <w:szCs w:val="20"/>
              </w:rPr>
              <w:t xml:space="preserve"> the</w:t>
            </w:r>
            <w:r w:rsidRPr="00E641CC">
              <w:rPr>
                <w:rFonts w:cstheme="minorHAnsi"/>
                <w:szCs w:val="20"/>
                <w:shd w:val="clear" w:color="auto" w:fill="FFFFFF"/>
                <w:lang w:val="en-US"/>
              </w:rPr>
              <w:t xml:space="preserve"> central storage facilities of the research unit Work and </w:t>
            </w:r>
            <w:proofErr w:type="spellStart"/>
            <w:r w:rsidRPr="00E641CC">
              <w:rPr>
                <w:rFonts w:cstheme="minorHAnsi"/>
                <w:szCs w:val="20"/>
                <w:shd w:val="clear" w:color="auto" w:fill="FFFFFF"/>
                <w:lang w:val="en-US"/>
              </w:rPr>
              <w:t>Organisation</w:t>
            </w:r>
            <w:proofErr w:type="spellEnd"/>
            <w:r w:rsidRPr="00E641CC">
              <w:rPr>
                <w:rFonts w:cstheme="minorHAnsi"/>
                <w:szCs w:val="20"/>
                <w:shd w:val="clear" w:color="auto" w:fill="FFFFFF"/>
                <w:lang w:val="en-US"/>
              </w:rPr>
              <w:t xml:space="preserve"> </w:t>
            </w:r>
            <w:proofErr w:type="spellStart"/>
            <w:r w:rsidRPr="00E641CC">
              <w:rPr>
                <w:rFonts w:cstheme="minorHAnsi"/>
                <w:szCs w:val="20"/>
                <w:shd w:val="clear" w:color="auto" w:fill="FFFFFF"/>
                <w:lang w:val="en-US"/>
              </w:rPr>
              <w:t>Studie</w:t>
            </w:r>
            <w:proofErr w:type="spellEnd"/>
            <w:r w:rsidRPr="00E641CC">
              <w:rPr>
                <w:szCs w:val="20"/>
              </w:rPr>
              <w:t xml:space="preserve"> (i.e. One D</w:t>
            </w:r>
            <w:del w:id="2" w:author="Author">
              <w:r w:rsidRPr="00E641CC" w:rsidDel="00290FCC">
                <w:rPr>
                  <w:szCs w:val="20"/>
                </w:rPr>
                <w:delText>i</w:delText>
              </w:r>
            </w:del>
            <w:r w:rsidRPr="00E641CC">
              <w:rPr>
                <w:szCs w:val="20"/>
              </w:rPr>
              <w:t>r</w:t>
            </w:r>
            <w:ins w:id="3" w:author="Author">
              <w:r w:rsidR="00290FCC">
                <w:rPr>
                  <w:szCs w:val="20"/>
                </w:rPr>
                <w:t>i</w:t>
              </w:r>
            </w:ins>
            <w:r w:rsidRPr="00E641CC">
              <w:rPr>
                <w:szCs w:val="20"/>
              </w:rPr>
              <w:t>ve</w:t>
            </w:r>
            <w:r w:rsidR="00E641CC" w:rsidRPr="00E641CC">
              <w:rPr>
                <w:szCs w:val="20"/>
              </w:rPr>
              <w:t xml:space="preserve"> for business</w:t>
            </w:r>
            <w:r w:rsidRPr="00E641CC">
              <w:rPr>
                <w:szCs w:val="20"/>
              </w:rPr>
              <w:t>, which is secured and can only be accessed by the researchers of the research group) and the laptop of the doctoral researcher (which is secured).</w:t>
            </w:r>
          </w:p>
          <w:p w14:paraId="4782CB47" w14:textId="2238F49B" w:rsidR="00CA2D12" w:rsidRDefault="00DB3FBA" w:rsidP="00246335">
            <w:pPr>
              <w:jc w:val="both"/>
              <w:rPr>
                <w:szCs w:val="20"/>
              </w:rPr>
            </w:pPr>
            <w:r w:rsidRPr="00E641CC">
              <w:rPr>
                <w:szCs w:val="20"/>
                <w:lang w:val="en-US"/>
              </w:rPr>
              <w:t xml:space="preserve">In addition, some </w:t>
            </w:r>
            <w:r w:rsidR="00302D9B">
              <w:rPr>
                <w:szCs w:val="20"/>
                <w:lang w:val="en-US"/>
              </w:rPr>
              <w:t>documentation</w:t>
            </w:r>
            <w:r w:rsidRPr="00E641CC">
              <w:rPr>
                <w:szCs w:val="20"/>
                <w:lang w:val="en-US"/>
              </w:rPr>
              <w:t xml:space="preserve"> (i.e., (1) the general description of the research</w:t>
            </w:r>
            <w:r w:rsidRPr="00246335">
              <w:rPr>
                <w:szCs w:val="20"/>
                <w:lang w:val="en-US"/>
              </w:rPr>
              <w:t xml:space="preserve">, (2) description of the study design and (7) the research questions/papers for which the data are used) will be made available publicly, probably via Open Science Framework. </w:t>
            </w:r>
            <w:r w:rsidR="00302D9B">
              <w:rPr>
                <w:szCs w:val="20"/>
              </w:rPr>
              <w:t>Documentation</w:t>
            </w:r>
            <w:r w:rsidRPr="00246335">
              <w:rPr>
                <w:szCs w:val="20"/>
              </w:rPr>
              <w:t xml:space="preserve"> can also be shared upon request.</w:t>
            </w:r>
          </w:p>
          <w:p w14:paraId="020A71A8" w14:textId="5D4F5528" w:rsidR="00246335" w:rsidRPr="00246335" w:rsidRDefault="00246335" w:rsidP="00246335">
            <w:pPr>
              <w:jc w:val="both"/>
              <w:rPr>
                <w:rFonts w:cstheme="minorHAnsi"/>
                <w:szCs w:val="20"/>
                <w:lang w:val="en-US"/>
              </w:rPr>
            </w:pPr>
          </w:p>
        </w:tc>
      </w:tr>
      <w:tr w:rsidR="002300DE" w14:paraId="7EB35D87" w14:textId="77777777" w:rsidTr="00436EB9">
        <w:trPr>
          <w:cantSplit/>
          <w:trHeight w:val="269"/>
        </w:trPr>
        <w:tc>
          <w:tcPr>
            <w:tcW w:w="4962" w:type="dxa"/>
            <w:shd w:val="clear" w:color="auto" w:fill="FFFFFF" w:themeFill="background1"/>
          </w:tcPr>
          <w:p w14:paraId="3347227C"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4B02AF1C"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104AAA0" w14:textId="77777777" w:rsidR="00771CF4" w:rsidRDefault="00771CF4" w:rsidP="00771CF4">
            <w:pPr>
              <w:rPr>
                <w:rFonts w:ascii="Arial" w:eastAsia="Times New Roman" w:hAnsi="Arial" w:cs="Arial"/>
                <w:sz w:val="16"/>
                <w:szCs w:val="16"/>
                <w:lang w:val="en-US" w:eastAsia="nl-BE"/>
              </w:rPr>
            </w:pPr>
          </w:p>
          <w:p w14:paraId="42B9BA48" w14:textId="77777777" w:rsidR="002300DE" w:rsidRPr="00771CF4" w:rsidRDefault="002300DE" w:rsidP="009B47B3">
            <w:pPr>
              <w:rPr>
                <w:rFonts w:ascii="Arial" w:eastAsia="Times New Roman" w:hAnsi="Arial" w:cs="Arial"/>
                <w:sz w:val="16"/>
                <w:szCs w:val="16"/>
                <w:lang w:eastAsia="nl-BE"/>
              </w:rPr>
            </w:pPr>
          </w:p>
        </w:tc>
        <w:tc>
          <w:tcPr>
            <w:tcW w:w="10631" w:type="dxa"/>
            <w:shd w:val="clear" w:color="auto" w:fill="FFFFFF" w:themeFill="background1"/>
          </w:tcPr>
          <w:p w14:paraId="6A2C3E16" w14:textId="37512DE7" w:rsidR="00CA2D12" w:rsidRPr="00250516" w:rsidRDefault="0004695D"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246335">
                  <w:rPr>
                    <w:rFonts w:ascii="MS Gothic" w:eastAsia="MS Gothic" w:hAnsi="MS Gothic" w:hint="eastAsia"/>
                    <w:lang w:val="en-US"/>
                  </w:rPr>
                  <w:t>☐</w:t>
                </w:r>
              </w:sdtContent>
            </w:sdt>
            <w:r w:rsidR="00CA2D12">
              <w:rPr>
                <w:lang w:val="en-US"/>
              </w:rPr>
              <w:t xml:space="preserve"> Yes</w:t>
            </w:r>
          </w:p>
          <w:p w14:paraId="11374E49" w14:textId="230DFA18" w:rsidR="00C02293" w:rsidRPr="009B47B3" w:rsidRDefault="0004695D" w:rsidP="00C02293">
            <w:pPr>
              <w:rPr>
                <w:lang w:val="en-US"/>
              </w:rPr>
            </w:pPr>
            <w:sdt>
              <w:sdtPr>
                <w:rPr>
                  <w:lang w:val="en-US"/>
                </w:rPr>
                <w:id w:val="-1366749508"/>
                <w14:checkbox>
                  <w14:checked w14:val="1"/>
                  <w14:checkedState w14:val="2612" w14:font="MS Gothic"/>
                  <w14:uncheckedState w14:val="2610" w14:font="MS Gothic"/>
                </w14:checkbox>
              </w:sdtPr>
              <w:sdtEndPr/>
              <w:sdtContent>
                <w:r w:rsidR="00246335">
                  <w:rPr>
                    <w:rFonts w:ascii="MS Gothic" w:eastAsia="MS Gothic" w:hAnsi="MS Gothic" w:hint="eastAsia"/>
                    <w:lang w:val="en-US"/>
                  </w:rPr>
                  <w:t>☒</w:t>
                </w:r>
              </w:sdtContent>
            </w:sdt>
            <w:r w:rsidR="00CA2D12">
              <w:rPr>
                <w:lang w:val="en-US"/>
              </w:rPr>
              <w:t xml:space="preserve"> No</w:t>
            </w:r>
          </w:p>
          <w:p w14:paraId="4C98577B" w14:textId="77777777" w:rsidR="00F81457" w:rsidRDefault="00F81457" w:rsidP="00F81457">
            <w:pPr>
              <w:rPr>
                <w:lang w:val="en-US"/>
              </w:rPr>
            </w:pPr>
          </w:p>
          <w:p w14:paraId="1D676FFA" w14:textId="479A6F7A" w:rsidR="00F81457" w:rsidRDefault="00F81457" w:rsidP="00F81457">
            <w:pPr>
              <w:rPr>
                <w:lang w:val="en-US"/>
              </w:rPr>
            </w:pPr>
            <w:r w:rsidRPr="00555B5C">
              <w:rPr>
                <w:lang w:val="en-US"/>
              </w:rPr>
              <w:t xml:space="preserve">If no, please specify </w:t>
            </w:r>
            <w:r w:rsidR="0087485C" w:rsidRPr="00555B5C">
              <w:rPr>
                <w:lang w:val="en-US"/>
              </w:rPr>
              <w:t xml:space="preserve">(where appropriate </w:t>
            </w:r>
            <w:r w:rsidRPr="00555B5C">
              <w:rPr>
                <w:lang w:val="en-US"/>
              </w:rPr>
              <w:t>per dataset or data type</w:t>
            </w:r>
            <w:r w:rsidR="0087485C" w:rsidRPr="00555B5C">
              <w:rPr>
                <w:lang w:val="en-US"/>
              </w:rPr>
              <w:t>)</w:t>
            </w:r>
            <w:r w:rsidRPr="00555B5C">
              <w:rPr>
                <w:lang w:val="en-US"/>
              </w:rPr>
              <w:t xml:space="preserve"> which metadata will be created:</w:t>
            </w:r>
            <w:r>
              <w:rPr>
                <w:lang w:val="en-US"/>
              </w:rPr>
              <w:t xml:space="preserve"> </w:t>
            </w:r>
          </w:p>
          <w:p w14:paraId="0AB37DEE" w14:textId="77777777" w:rsidR="009B47B3" w:rsidRDefault="009B47B3" w:rsidP="00F81457">
            <w:pPr>
              <w:rPr>
                <w:lang w:val="en-US"/>
              </w:rPr>
            </w:pPr>
          </w:p>
          <w:p w14:paraId="46265512" w14:textId="47C6461C" w:rsidR="009B47B3" w:rsidRPr="00424822" w:rsidRDefault="009B47B3" w:rsidP="009B47B3">
            <w:pPr>
              <w:rPr>
                <w:lang w:val="en-US"/>
              </w:rPr>
            </w:pPr>
            <w:r w:rsidRPr="00424822">
              <w:rPr>
                <w:lang w:val="en-US"/>
              </w:rPr>
              <w:t>We do not use meta data standards or structure. A lot of documentation</w:t>
            </w:r>
            <w:r>
              <w:rPr>
                <w:lang w:val="en-US"/>
              </w:rPr>
              <w:t xml:space="preserve"> on the research</w:t>
            </w:r>
            <w:r w:rsidRPr="00424822">
              <w:rPr>
                <w:lang w:val="en-US"/>
              </w:rPr>
              <w:t xml:space="preserve"> will be generated (see previous step). Since this project is a collaboration with multiple people, we do these steps (documentation) very well and detailed to keep all data clear. We will follow a structured document</w:t>
            </w:r>
            <w:r>
              <w:rPr>
                <w:lang w:val="en-US"/>
              </w:rPr>
              <w:t xml:space="preserve"> provided by the PI.</w:t>
            </w:r>
          </w:p>
          <w:p w14:paraId="3A5D041E" w14:textId="77777777" w:rsidR="009B47B3" w:rsidRDefault="009B47B3" w:rsidP="00F81457">
            <w:pPr>
              <w:rPr>
                <w:lang w:val="en-US"/>
              </w:rPr>
            </w:pPr>
          </w:p>
          <w:p w14:paraId="6F3FD3F5" w14:textId="77777777" w:rsidR="002300DE" w:rsidRDefault="002300DE" w:rsidP="009B47B3">
            <w:pPr>
              <w:jc w:val="both"/>
              <w:rPr>
                <w:b/>
                <w:bCs/>
              </w:rPr>
            </w:pPr>
          </w:p>
        </w:tc>
      </w:tr>
    </w:tbl>
    <w:p w14:paraId="42180A3D" w14:textId="77777777" w:rsidR="00CE6D90" w:rsidRDefault="00CE6D90"/>
    <w:p w14:paraId="2F4DAC4A"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494BCDA" w14:textId="77777777" w:rsidTr="005E32FD">
        <w:trPr>
          <w:cantSplit/>
          <w:trHeight w:val="269"/>
        </w:trPr>
        <w:tc>
          <w:tcPr>
            <w:tcW w:w="15593" w:type="dxa"/>
            <w:gridSpan w:val="2"/>
            <w:shd w:val="clear" w:color="auto" w:fill="5B9BD5" w:themeFill="accent5"/>
          </w:tcPr>
          <w:p w14:paraId="51D75C76"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E0302F1" w14:textId="77777777" w:rsidR="00877A71" w:rsidRPr="00145CC7" w:rsidRDefault="00877A71" w:rsidP="00EE6614">
            <w:pPr>
              <w:ind w:left="360"/>
              <w:jc w:val="center"/>
              <w:rPr>
                <w:b/>
              </w:rPr>
            </w:pPr>
          </w:p>
        </w:tc>
      </w:tr>
      <w:tr w:rsidR="002300DE" w:rsidRPr="00F42A6F" w14:paraId="36D472A5" w14:textId="77777777" w:rsidTr="00436EB9">
        <w:trPr>
          <w:cantSplit/>
          <w:trHeight w:val="269"/>
        </w:trPr>
        <w:tc>
          <w:tcPr>
            <w:tcW w:w="4962" w:type="dxa"/>
          </w:tcPr>
          <w:p w14:paraId="391DE737" w14:textId="77777777" w:rsidR="002300DE" w:rsidRDefault="00CE6D90" w:rsidP="008F2D7E">
            <w:r w:rsidRPr="002B78E0">
              <w:t>Where will the data be stored?</w:t>
            </w:r>
          </w:p>
        </w:tc>
        <w:tc>
          <w:tcPr>
            <w:tcW w:w="10631" w:type="dxa"/>
          </w:tcPr>
          <w:p w14:paraId="685F9B44" w14:textId="6F4E91A5" w:rsidR="006A568B" w:rsidRPr="009B47B3" w:rsidRDefault="006A568B" w:rsidP="009B47B3">
            <w:pPr>
              <w:jc w:val="both"/>
              <w:rPr>
                <w:lang w:val="en-US"/>
              </w:rPr>
            </w:pPr>
            <w:r w:rsidRPr="00763059">
              <w:rPr>
                <w:lang w:val="en-US"/>
              </w:rPr>
              <w:t xml:space="preserve">First, the file with the email addresses will be kept on the PhD researcher’s </w:t>
            </w:r>
            <w:r w:rsidRPr="00763059">
              <w:rPr>
                <w:rFonts w:cstheme="minorHAnsi"/>
                <w:color w:val="333333"/>
                <w:shd w:val="clear" w:color="auto" w:fill="FFFFFF"/>
                <w:lang w:val="en-US"/>
              </w:rPr>
              <w:t xml:space="preserve">KU </w:t>
            </w:r>
            <w:r w:rsidRPr="00C14B8D">
              <w:rPr>
                <w:rFonts w:cstheme="minorHAnsi"/>
                <w:shd w:val="clear" w:color="auto" w:fill="FFFFFF"/>
                <w:lang w:val="en-US"/>
              </w:rPr>
              <w:t xml:space="preserve">Leuven's OneDrive </w:t>
            </w:r>
            <w:r w:rsidRPr="00763059">
              <w:rPr>
                <w:rFonts w:cstheme="minorHAnsi"/>
                <w:color w:val="333333"/>
                <w:shd w:val="clear" w:color="auto" w:fill="FFFFFF"/>
                <w:lang w:val="en-US"/>
              </w:rPr>
              <w:t xml:space="preserve">for business and copies will be made on the central storage facilities of the research unit Work and </w:t>
            </w:r>
            <w:proofErr w:type="spellStart"/>
            <w:r w:rsidRPr="00763059">
              <w:rPr>
                <w:rFonts w:cstheme="minorHAnsi"/>
                <w:color w:val="333333"/>
                <w:shd w:val="clear" w:color="auto" w:fill="FFFFFF"/>
                <w:lang w:val="en-US"/>
              </w:rPr>
              <w:t>Organisation</w:t>
            </w:r>
            <w:proofErr w:type="spellEnd"/>
            <w:r w:rsidRPr="00763059">
              <w:rPr>
                <w:rFonts w:cstheme="minorHAnsi"/>
                <w:color w:val="333333"/>
                <w:shd w:val="clear" w:color="auto" w:fill="FFFFFF"/>
                <w:lang w:val="en-US"/>
              </w:rPr>
              <w:t xml:space="preserve"> Studies </w:t>
            </w:r>
            <w:r w:rsidRPr="00763059">
              <w:rPr>
                <w:lang w:val="en-US"/>
              </w:rPr>
              <w:t>(i.e., One Drive, which can only be accessed by the research unit).</w:t>
            </w:r>
            <w:r w:rsidR="00763059" w:rsidRPr="00763059">
              <w:rPr>
                <w:lang w:val="en-US"/>
              </w:rPr>
              <w:t xml:space="preserve"> </w:t>
            </w:r>
            <w:r w:rsidR="00763059" w:rsidRPr="00763059">
              <w:t>After pseudonymization, the non-pseudonymized data will be deleted from the drive (t</w:t>
            </w:r>
            <w:r w:rsidRPr="00763059">
              <w:rPr>
                <w:lang w:val="en-US"/>
              </w:rPr>
              <w:t>h</w:t>
            </w:r>
            <w:r w:rsidR="00CB7BB4" w:rsidRPr="00763059">
              <w:rPr>
                <w:lang w:val="en-US"/>
              </w:rPr>
              <w:t xml:space="preserve">e </w:t>
            </w:r>
            <w:r w:rsidRPr="00763059">
              <w:rPr>
                <w:lang w:val="en-US"/>
              </w:rPr>
              <w:t>file with the email addresses</w:t>
            </w:r>
            <w:r w:rsidR="00763059" w:rsidRPr="00763059">
              <w:rPr>
                <w:lang w:val="en-US"/>
              </w:rPr>
              <w:t>)</w:t>
            </w:r>
            <w:r w:rsidRPr="00763059">
              <w:rPr>
                <w:lang w:val="en-US"/>
              </w:rPr>
              <w:t xml:space="preserve">. Second, the original datasets and all </w:t>
            </w:r>
            <w:r w:rsidR="00302D9B">
              <w:rPr>
                <w:lang w:val="en-US"/>
              </w:rPr>
              <w:t>documentation</w:t>
            </w:r>
            <w:r w:rsidR="00763059" w:rsidRPr="00763059">
              <w:rPr>
                <w:lang w:val="en-US"/>
              </w:rPr>
              <w:t xml:space="preserve"> (pseudonymized data)</w:t>
            </w:r>
            <w:r w:rsidRPr="00763059">
              <w:rPr>
                <w:lang w:val="en-US"/>
              </w:rPr>
              <w:t xml:space="preserve"> will be kept on the </w:t>
            </w:r>
            <w:r w:rsidR="00C565E5" w:rsidRPr="00763059">
              <w:rPr>
                <w:lang w:val="en-US"/>
              </w:rPr>
              <w:t xml:space="preserve">PhD </w:t>
            </w:r>
            <w:r w:rsidRPr="00763059">
              <w:rPr>
                <w:lang w:val="en-US"/>
              </w:rPr>
              <w:t>research</w:t>
            </w:r>
            <w:r w:rsidR="00C565E5" w:rsidRPr="00763059">
              <w:rPr>
                <w:lang w:val="en-US"/>
              </w:rPr>
              <w:t>er’s</w:t>
            </w:r>
            <w:r w:rsidRPr="00763059">
              <w:rPr>
                <w:lang w:val="en-US"/>
              </w:rPr>
              <w:t xml:space="preserve"> and </w:t>
            </w:r>
            <w:r w:rsidR="00C565E5" w:rsidRPr="00763059">
              <w:rPr>
                <w:lang w:val="en-US"/>
              </w:rPr>
              <w:t>the research unit’s</w:t>
            </w:r>
            <w:r w:rsidRPr="00763059">
              <w:rPr>
                <w:lang w:val="en-US"/>
              </w:rPr>
              <w:t xml:space="preserve"> One Drive for busi</w:t>
            </w:r>
            <w:bookmarkStart w:id="4" w:name="_GoBack"/>
            <w:bookmarkEnd w:id="4"/>
            <w:r w:rsidRPr="00763059">
              <w:rPr>
                <w:lang w:val="en-US"/>
              </w:rPr>
              <w:t xml:space="preserve">ness storage facility. </w:t>
            </w:r>
            <w:r w:rsidR="00763059" w:rsidRPr="00763059">
              <w:rPr>
                <w:lang w:val="en-US"/>
              </w:rPr>
              <w:t xml:space="preserve"> This One Drive is secured and back</w:t>
            </w:r>
            <w:r w:rsidR="009B47B3">
              <w:rPr>
                <w:lang w:val="en-US"/>
              </w:rPr>
              <w:t>ed</w:t>
            </w:r>
            <w:r w:rsidR="00763059" w:rsidRPr="00763059">
              <w:rPr>
                <w:lang w:val="en-US"/>
              </w:rPr>
              <w:t xml:space="preserve">-up daily. </w:t>
            </w:r>
            <w:r w:rsidR="00763059" w:rsidRPr="00763059">
              <w:t xml:space="preserve">Only personnel from the research group have access to this drive via a password. </w:t>
            </w:r>
          </w:p>
        </w:tc>
      </w:tr>
      <w:tr w:rsidR="002300DE" w:rsidRPr="00F42A6F" w14:paraId="28FB1615" w14:textId="77777777" w:rsidTr="00436EB9">
        <w:trPr>
          <w:cantSplit/>
          <w:trHeight w:val="269"/>
        </w:trPr>
        <w:tc>
          <w:tcPr>
            <w:tcW w:w="4962" w:type="dxa"/>
          </w:tcPr>
          <w:p w14:paraId="0F3EEFD9" w14:textId="77777777" w:rsidR="0008393F" w:rsidRDefault="00C67569" w:rsidP="00877A71">
            <w:r w:rsidRPr="002B78E0">
              <w:t>How will the data be backed up?</w:t>
            </w:r>
          </w:p>
          <w:p w14:paraId="7C840B61" w14:textId="77777777" w:rsidR="0008393F" w:rsidRDefault="0008393F" w:rsidP="0008393F"/>
          <w:p w14:paraId="56F87466" w14:textId="77777777" w:rsidR="002300DE" w:rsidRPr="0008393F" w:rsidRDefault="002300DE" w:rsidP="009B47B3"/>
        </w:tc>
        <w:tc>
          <w:tcPr>
            <w:tcW w:w="10631" w:type="dxa"/>
          </w:tcPr>
          <w:p w14:paraId="555E8DDA" w14:textId="48A3E778" w:rsidR="00C67569" w:rsidRPr="0097556A" w:rsidRDefault="00555B5C" w:rsidP="00C67569">
            <w:pPr>
              <w:rPr>
                <w:strike/>
              </w:rPr>
            </w:pPr>
            <w:r>
              <w:t xml:space="preserve">The data will be saved on </w:t>
            </w:r>
            <w:r w:rsidR="00763059" w:rsidRPr="00763059">
              <w:rPr>
                <w:lang w:val="en-US"/>
              </w:rPr>
              <w:t xml:space="preserve">the PhD researcher’s </w:t>
            </w:r>
            <w:r w:rsidR="00763059" w:rsidRPr="00763059">
              <w:rPr>
                <w:rFonts w:cstheme="minorHAnsi"/>
                <w:color w:val="333333"/>
                <w:shd w:val="clear" w:color="auto" w:fill="FFFFFF"/>
                <w:lang w:val="en-US"/>
              </w:rPr>
              <w:t xml:space="preserve">KU Leuven's OneDrive for business and copies will be made on the central storage facilities of the research unit Work and </w:t>
            </w:r>
            <w:proofErr w:type="spellStart"/>
            <w:r w:rsidR="00763059" w:rsidRPr="00763059">
              <w:rPr>
                <w:rFonts w:cstheme="minorHAnsi"/>
                <w:color w:val="333333"/>
                <w:shd w:val="clear" w:color="auto" w:fill="FFFFFF"/>
                <w:lang w:val="en-US"/>
              </w:rPr>
              <w:t>Organisation</w:t>
            </w:r>
            <w:proofErr w:type="spellEnd"/>
            <w:r w:rsidR="00763059" w:rsidRPr="00763059">
              <w:rPr>
                <w:rFonts w:cstheme="minorHAnsi"/>
                <w:color w:val="333333"/>
                <w:shd w:val="clear" w:color="auto" w:fill="FFFFFF"/>
                <w:lang w:val="en-US"/>
              </w:rPr>
              <w:t xml:space="preserve"> Studies </w:t>
            </w:r>
            <w:r w:rsidR="00763059" w:rsidRPr="00763059">
              <w:rPr>
                <w:lang w:val="en-US"/>
              </w:rPr>
              <w:t>(i.e., One Drive, which can only be accessed by the research unit).</w:t>
            </w:r>
            <w:r w:rsidR="00763059">
              <w:t xml:space="preserve"> </w:t>
            </w:r>
            <w:r w:rsidR="009B47B3">
              <w:t xml:space="preserve">The OneDrive can only be accessed using the KU Leuven authenticator. </w:t>
            </w:r>
          </w:p>
          <w:p w14:paraId="0BDC998B" w14:textId="6CDFD583" w:rsidR="00763059" w:rsidRPr="00CA2D12" w:rsidRDefault="00763059" w:rsidP="009B47B3">
            <w:pPr>
              <w:rPr>
                <w:b/>
                <w:bCs/>
                <w:lang w:val="en-US"/>
              </w:rPr>
            </w:pPr>
          </w:p>
        </w:tc>
      </w:tr>
      <w:tr w:rsidR="00C271CA" w:rsidRPr="00F42A6F" w14:paraId="0C987FA0" w14:textId="77777777" w:rsidTr="00436EB9">
        <w:trPr>
          <w:cantSplit/>
          <w:trHeight w:val="269"/>
        </w:trPr>
        <w:tc>
          <w:tcPr>
            <w:tcW w:w="4962" w:type="dxa"/>
          </w:tcPr>
          <w:p w14:paraId="438ADA07"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40DB1370" w14:textId="6AC67EA4" w:rsidR="00C271CA" w:rsidRPr="00436EB9" w:rsidRDefault="0004695D"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6646B1">
                  <w:rPr>
                    <w:rFonts w:ascii="MS Gothic" w:eastAsia="MS Gothic" w:hAnsi="MS Gothic" w:hint="eastAsia"/>
                    <w:lang w:val="en-US"/>
                  </w:rPr>
                  <w:t>☒</w:t>
                </w:r>
              </w:sdtContent>
            </w:sdt>
            <w:r w:rsidR="00C271CA" w:rsidRPr="00436EB9">
              <w:rPr>
                <w:lang w:val="en-US"/>
              </w:rPr>
              <w:t xml:space="preserve"> Yes</w:t>
            </w:r>
          </w:p>
          <w:p w14:paraId="2F8581CF" w14:textId="77777777" w:rsidR="00C271CA" w:rsidRPr="00436EB9" w:rsidRDefault="0004695D"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2FD1BF09" w14:textId="77777777" w:rsidR="0087485C" w:rsidRDefault="0087485C" w:rsidP="00C271CA">
            <w:pPr>
              <w:rPr>
                <w:bCs/>
              </w:rPr>
            </w:pPr>
            <w:r>
              <w:rPr>
                <w:bCs/>
              </w:rPr>
              <w:t>If yes, please specify concisely:</w:t>
            </w:r>
          </w:p>
          <w:p w14:paraId="71CB1E59" w14:textId="7A14FB33" w:rsidR="00C271CA" w:rsidRPr="00C45FA1" w:rsidDel="00290FCC" w:rsidRDefault="001370A5" w:rsidP="00C45FA1">
            <w:pPr>
              <w:jc w:val="both"/>
              <w:rPr>
                <w:del w:id="5" w:author="Author"/>
                <w:rFonts w:cstheme="minorHAnsi"/>
                <w:lang w:val="en-US"/>
              </w:rPr>
            </w:pPr>
            <w:r w:rsidRPr="001370A5">
              <w:rPr>
                <w:rFonts w:cstheme="minorHAnsi"/>
                <w:color w:val="333333"/>
                <w:shd w:val="clear" w:color="auto" w:fill="FFFFFF"/>
                <w:lang w:val="en-US"/>
              </w:rPr>
              <w:t>The foreseen capacity will be sufficient for storing our data since OneDrive for Business has a capacity of 1 TB and data will also be stored on the central storage facilities of the research unit. Back-up capacity will also be sufficient since some data will be available on different personal devices of the doctoral student (external hard drive, personal laptop, personal OneDrive account). </w:t>
            </w:r>
          </w:p>
          <w:p w14:paraId="18583FE9" w14:textId="77777777" w:rsidR="0087485C" w:rsidRPr="00436EB9" w:rsidRDefault="0087485C" w:rsidP="00290FCC">
            <w:pPr>
              <w:rPr>
                <w:bCs/>
              </w:rPr>
            </w:pPr>
          </w:p>
        </w:tc>
      </w:tr>
      <w:tr w:rsidR="00C271CA" w:rsidRPr="00F42A6F" w14:paraId="0534A710" w14:textId="77777777" w:rsidTr="00436EB9">
        <w:trPr>
          <w:cantSplit/>
          <w:trHeight w:val="269"/>
        </w:trPr>
        <w:tc>
          <w:tcPr>
            <w:tcW w:w="4962" w:type="dxa"/>
          </w:tcPr>
          <w:p w14:paraId="5164D685" w14:textId="77777777" w:rsidR="00EB125A" w:rsidRDefault="00EB125A" w:rsidP="00C271CA">
            <w:r w:rsidRPr="00C40606">
              <w:t>How will you ensure that the data are securely stored and not accessed or modified by unauthorized persons?</w:t>
            </w:r>
          </w:p>
          <w:p w14:paraId="24868B67" w14:textId="77777777" w:rsidR="00EB125A" w:rsidRDefault="00EB125A" w:rsidP="00EB125A"/>
          <w:p w14:paraId="5B985EA0" w14:textId="77777777" w:rsidR="00C271CA" w:rsidRPr="00EB125A" w:rsidRDefault="00C271CA" w:rsidP="009B47B3"/>
        </w:tc>
        <w:tc>
          <w:tcPr>
            <w:tcW w:w="10631" w:type="dxa"/>
          </w:tcPr>
          <w:p w14:paraId="1162544D" w14:textId="20441E1D" w:rsidR="005247CA" w:rsidRPr="0004505F" w:rsidRDefault="005247CA" w:rsidP="005247CA">
            <w:pPr>
              <w:jc w:val="both"/>
              <w:rPr>
                <w:rFonts w:cstheme="minorHAnsi"/>
                <w:color w:val="333333"/>
                <w:shd w:val="clear" w:color="auto" w:fill="FFFFFF"/>
                <w:lang w:val="en-US"/>
              </w:rPr>
            </w:pPr>
            <w:r w:rsidRPr="0004505F">
              <w:rPr>
                <w:lang w:val="en-US"/>
              </w:rPr>
              <w:t>These files will be deleted once all data is collected and different datasets are linked (and some prizes are raffled). The (pseudonymized) datasets</w:t>
            </w:r>
            <w:r w:rsidR="009B47B3" w:rsidRPr="0004505F">
              <w:rPr>
                <w:lang w:val="en-US"/>
              </w:rPr>
              <w:t xml:space="preserve">, </w:t>
            </w:r>
            <w:r w:rsidR="009B47B3" w:rsidRPr="0004505F">
              <w:rPr>
                <w:rFonts w:cstheme="minorHAnsi"/>
                <w:color w:val="333333"/>
                <w:shd w:val="clear" w:color="auto" w:fill="FFFFFF"/>
                <w:lang w:val="en-US"/>
              </w:rPr>
              <w:t>identifiable or sensitive data</w:t>
            </w:r>
            <w:r w:rsidRPr="0004505F">
              <w:rPr>
                <w:lang w:val="en-US"/>
              </w:rPr>
              <w:t xml:space="preserve"> and all </w:t>
            </w:r>
            <w:r w:rsidR="00302D9B" w:rsidRPr="0004505F">
              <w:rPr>
                <w:lang w:val="en-US"/>
              </w:rPr>
              <w:t>documentation</w:t>
            </w:r>
            <w:r w:rsidRPr="0004505F">
              <w:rPr>
                <w:lang w:val="en-US"/>
              </w:rPr>
              <w:t xml:space="preserve"> will be stored on </w:t>
            </w:r>
            <w:r w:rsidR="009B47B3" w:rsidRPr="0004505F">
              <w:rPr>
                <w:lang w:val="en-US"/>
              </w:rPr>
              <w:t xml:space="preserve">a secured server  from the </w:t>
            </w:r>
            <w:r w:rsidRPr="0004505F">
              <w:rPr>
                <w:lang w:val="en-US"/>
              </w:rPr>
              <w:t>Ph</w:t>
            </w:r>
            <w:r w:rsidR="009B47B3" w:rsidRPr="0004505F">
              <w:rPr>
                <w:lang w:val="en-US"/>
              </w:rPr>
              <w:t xml:space="preserve">D researcher </w:t>
            </w:r>
            <w:r w:rsidRPr="0004505F">
              <w:rPr>
                <w:lang w:val="en-US"/>
              </w:rPr>
              <w:t>and</w:t>
            </w:r>
            <w:r w:rsidR="009B47B3" w:rsidRPr="0004505F">
              <w:rPr>
                <w:lang w:val="en-US"/>
              </w:rPr>
              <w:t xml:space="preserve"> a secured server from the </w:t>
            </w:r>
            <w:r w:rsidR="009B47B3" w:rsidRPr="0004505F">
              <w:rPr>
                <w:rFonts w:cstheme="minorHAnsi"/>
                <w:color w:val="333333"/>
                <w:shd w:val="clear" w:color="auto" w:fill="FFFFFF"/>
                <w:lang w:val="en-US"/>
              </w:rPr>
              <w:t xml:space="preserve">KU Leuven research group Work and </w:t>
            </w:r>
            <w:proofErr w:type="spellStart"/>
            <w:r w:rsidR="009B47B3" w:rsidRPr="0004505F">
              <w:rPr>
                <w:rFonts w:cstheme="minorHAnsi"/>
                <w:color w:val="333333"/>
                <w:shd w:val="clear" w:color="auto" w:fill="FFFFFF"/>
                <w:lang w:val="en-US"/>
              </w:rPr>
              <w:t>Organisation</w:t>
            </w:r>
            <w:proofErr w:type="spellEnd"/>
            <w:r w:rsidR="009B47B3" w:rsidRPr="0004505F">
              <w:rPr>
                <w:rFonts w:cstheme="minorHAnsi"/>
                <w:color w:val="333333"/>
                <w:shd w:val="clear" w:color="auto" w:fill="FFFFFF"/>
                <w:lang w:val="en-US"/>
              </w:rPr>
              <w:t xml:space="preserve"> Studies.</w:t>
            </w:r>
            <w:r w:rsidR="0004505F" w:rsidRPr="0004505F">
              <w:rPr>
                <w:rFonts w:cstheme="minorHAnsi"/>
                <w:color w:val="333333"/>
                <w:shd w:val="clear" w:color="auto" w:fill="FFFFFF"/>
                <w:lang w:val="en-US"/>
              </w:rPr>
              <w:t xml:space="preserve"> The pseudonymized key is stored on the supervisor's (secured) One Drive but is not shared.</w:t>
            </w:r>
          </w:p>
          <w:p w14:paraId="658E8B10" w14:textId="77777777" w:rsidR="005247CA" w:rsidRPr="005247CA" w:rsidRDefault="005247CA" w:rsidP="005247CA">
            <w:r w:rsidRPr="0004505F">
              <w:t>These measures should prevent the</w:t>
            </w:r>
            <w:r w:rsidRPr="005247CA">
              <w:t xml:space="preserve"> risk of lost or stolen data when laptops are lost. All data files are password protected, only the involved researchers in the project will have access to them.</w:t>
            </w:r>
          </w:p>
          <w:p w14:paraId="614D1795" w14:textId="77777777" w:rsidR="005247CA" w:rsidRPr="005247CA" w:rsidRDefault="005247CA" w:rsidP="005247CA">
            <w:pPr>
              <w:jc w:val="both"/>
              <w:rPr>
                <w:rFonts w:cstheme="minorHAnsi"/>
                <w:lang w:val="en-US"/>
              </w:rPr>
            </w:pPr>
          </w:p>
          <w:p w14:paraId="6F72F4FB" w14:textId="3DBDB373" w:rsidR="009B47B3" w:rsidRPr="005247CA" w:rsidRDefault="00302D9B" w:rsidP="005247CA">
            <w:pPr>
              <w:jc w:val="both"/>
              <w:rPr>
                <w:lang w:val="en-US"/>
              </w:rPr>
            </w:pPr>
            <w:r>
              <w:rPr>
                <w:lang w:val="en-US"/>
              </w:rPr>
              <w:t>Documentation</w:t>
            </w:r>
            <w:r w:rsidR="005247CA" w:rsidRPr="005247CA">
              <w:rPr>
                <w:lang w:val="en-US"/>
              </w:rPr>
              <w:t xml:space="preserve"> can be shared upon request. Data will be retained for the expected </w:t>
            </w:r>
            <w:r w:rsidR="009B47B3" w:rsidRPr="009B47B3">
              <w:rPr>
                <w:lang w:val="en-US"/>
              </w:rPr>
              <w:t>10-</w:t>
            </w:r>
            <w:r w:rsidR="005247CA" w:rsidRPr="009B47B3">
              <w:rPr>
                <w:lang w:val="en-US"/>
              </w:rPr>
              <w:t>year period after the end of the project</w:t>
            </w:r>
            <w:r w:rsidR="009B47B3" w:rsidRPr="009B47B3">
              <w:rPr>
                <w:lang w:val="en-US"/>
              </w:rPr>
              <w:t>, as mentioned in the informed consent signed by participants</w:t>
            </w:r>
            <w:r w:rsidR="005247CA" w:rsidRPr="005247CA">
              <w:rPr>
                <w:lang w:val="en-US"/>
              </w:rPr>
              <w:t xml:space="preserve">. All </w:t>
            </w:r>
            <w:r>
              <w:rPr>
                <w:lang w:val="en-US"/>
              </w:rPr>
              <w:t>documentation</w:t>
            </w:r>
            <w:r w:rsidR="005247CA" w:rsidRPr="005247CA">
              <w:rPr>
                <w:lang w:val="en-US"/>
              </w:rPr>
              <w:t xml:space="preserve"> that is made publicly available or that is shared later will be made "read-only" to avoid unauthorized people to modify the data.</w:t>
            </w:r>
          </w:p>
          <w:p w14:paraId="7EB87385" w14:textId="7B6EA5DF" w:rsidR="005247CA" w:rsidRDefault="005247CA" w:rsidP="006646B1">
            <w:pPr>
              <w:rPr>
                <w:rFonts w:ascii="MS Gothic" w:eastAsia="MS Gothic" w:hAnsi="MS Gothic"/>
                <w:lang w:val="en-US"/>
              </w:rPr>
            </w:pPr>
          </w:p>
        </w:tc>
      </w:tr>
      <w:tr w:rsidR="00C271CA" w:rsidRPr="00F42A6F" w14:paraId="11B57A3D" w14:textId="77777777" w:rsidTr="00436EB9">
        <w:trPr>
          <w:cantSplit/>
          <w:trHeight w:val="269"/>
        </w:trPr>
        <w:tc>
          <w:tcPr>
            <w:tcW w:w="4962" w:type="dxa"/>
          </w:tcPr>
          <w:p w14:paraId="4FF9BA19"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3A652E25" w14:textId="51BBE1D7" w:rsidR="00771609" w:rsidRDefault="008A09EA" w:rsidP="00C271CA">
            <w:pPr>
              <w:rPr>
                <w:rFonts w:ascii="MS Gothic" w:eastAsia="MS Gothic" w:hAnsi="MS Gothic"/>
                <w:lang w:val="en-US"/>
              </w:rPr>
            </w:pPr>
            <w:r>
              <w:t>In case an additional Enterprise Box is purchased, the costs will be 10 euro/year/license. This will be covered by a part of the allocated project budget by FWO.</w:t>
            </w:r>
          </w:p>
          <w:p w14:paraId="56A80BD8" w14:textId="77777777" w:rsidR="00771609" w:rsidRDefault="00771609" w:rsidP="00C271CA">
            <w:pPr>
              <w:rPr>
                <w:rFonts w:ascii="MS Gothic" w:eastAsia="MS Gothic" w:hAnsi="MS Gothic"/>
                <w:lang w:val="en-US"/>
              </w:rPr>
            </w:pPr>
          </w:p>
          <w:p w14:paraId="07DB4579" w14:textId="77777777" w:rsidR="00771609" w:rsidRDefault="00771609" w:rsidP="00C271CA">
            <w:pPr>
              <w:rPr>
                <w:rFonts w:ascii="MS Gothic" w:eastAsia="MS Gothic" w:hAnsi="MS Gothic"/>
                <w:lang w:val="en-US"/>
              </w:rPr>
            </w:pPr>
          </w:p>
          <w:p w14:paraId="0204EAEF" w14:textId="77777777" w:rsidR="00771609" w:rsidRDefault="00771609" w:rsidP="00C271CA">
            <w:pPr>
              <w:rPr>
                <w:rFonts w:ascii="MS Gothic" w:eastAsia="MS Gothic" w:hAnsi="MS Gothic"/>
                <w:lang w:val="en-US"/>
              </w:rPr>
            </w:pPr>
          </w:p>
        </w:tc>
      </w:tr>
    </w:tbl>
    <w:p w14:paraId="7A1F3E77" w14:textId="108C9F04" w:rsidR="00E93C67" w:rsidRDefault="00E93C67"/>
    <w:p w14:paraId="7DBD188B" w14:textId="5A638042" w:rsidR="00871C39" w:rsidRDefault="00871C39"/>
    <w:p w14:paraId="1BAC56F1"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0DA5A7E" w14:textId="77777777" w:rsidTr="005E32FD">
        <w:trPr>
          <w:cantSplit/>
          <w:trHeight w:val="269"/>
        </w:trPr>
        <w:tc>
          <w:tcPr>
            <w:tcW w:w="15593" w:type="dxa"/>
            <w:gridSpan w:val="2"/>
            <w:shd w:val="clear" w:color="auto" w:fill="5B9BD5" w:themeFill="accent5"/>
          </w:tcPr>
          <w:p w14:paraId="3D900AD5"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59FC5875" w14:textId="77777777" w:rsidR="00877A71" w:rsidRPr="00145CC7" w:rsidRDefault="00877A71" w:rsidP="00A729DC">
            <w:pPr>
              <w:ind w:left="720"/>
              <w:jc w:val="center"/>
              <w:rPr>
                <w:b/>
              </w:rPr>
            </w:pPr>
          </w:p>
        </w:tc>
      </w:tr>
      <w:tr w:rsidR="002300DE" w:rsidRPr="00F42A6F" w14:paraId="4E265FB9" w14:textId="77777777" w:rsidTr="00436EB9">
        <w:trPr>
          <w:cantSplit/>
          <w:trHeight w:val="269"/>
        </w:trPr>
        <w:tc>
          <w:tcPr>
            <w:tcW w:w="4962" w:type="dxa"/>
          </w:tcPr>
          <w:p w14:paraId="13CE7363"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63ECB831" w14:textId="2F9C6259" w:rsidR="002D16A4" w:rsidRPr="0004505F" w:rsidRDefault="00FC1D01" w:rsidP="009440A0">
            <w:pPr>
              <w:jc w:val="both"/>
              <w:rPr>
                <w:rFonts w:cstheme="minorHAnsi"/>
                <w:shd w:val="clear" w:color="auto" w:fill="FFFFFF"/>
                <w:lang w:val="en-US"/>
              </w:rPr>
            </w:pPr>
            <w:r w:rsidRPr="009440A0">
              <w:rPr>
                <w:rFonts w:cstheme="minorHAnsi"/>
                <w:color w:val="333333"/>
                <w:shd w:val="clear" w:color="auto" w:fill="FFFFFF"/>
                <w:lang w:val="en-US"/>
              </w:rPr>
              <w:t xml:space="preserve">Identifiable or sensitive data will be stored </w:t>
            </w:r>
            <w:r w:rsidR="0004505F" w:rsidRPr="0004505F">
              <w:rPr>
                <w:lang w:val="en-US"/>
              </w:rPr>
              <w:t xml:space="preserve">on a secured server from the PhD researcher and a secured server from the </w:t>
            </w:r>
            <w:r w:rsidR="0004505F" w:rsidRPr="0004505F">
              <w:rPr>
                <w:rFonts w:cstheme="minorHAnsi"/>
                <w:color w:val="333333"/>
                <w:shd w:val="clear" w:color="auto" w:fill="FFFFFF"/>
                <w:lang w:val="en-US"/>
              </w:rPr>
              <w:t xml:space="preserve">KU Leuven research group Work and </w:t>
            </w:r>
            <w:proofErr w:type="spellStart"/>
            <w:r w:rsidR="0004505F" w:rsidRPr="0004505F">
              <w:rPr>
                <w:rFonts w:cstheme="minorHAnsi"/>
                <w:color w:val="333333"/>
                <w:shd w:val="clear" w:color="auto" w:fill="FFFFFF"/>
                <w:lang w:val="en-US"/>
              </w:rPr>
              <w:t>Organisation</w:t>
            </w:r>
            <w:proofErr w:type="spellEnd"/>
            <w:r w:rsidR="0004505F" w:rsidRPr="0004505F">
              <w:rPr>
                <w:rFonts w:cstheme="minorHAnsi"/>
                <w:color w:val="333333"/>
                <w:shd w:val="clear" w:color="auto" w:fill="FFFFFF"/>
                <w:lang w:val="en-US"/>
              </w:rPr>
              <w:t xml:space="preserve"> Studies</w:t>
            </w:r>
            <w:r w:rsidR="0004505F">
              <w:rPr>
                <w:rFonts w:cstheme="minorHAnsi"/>
                <w:color w:val="333333"/>
                <w:shd w:val="clear" w:color="auto" w:fill="FFFFFF"/>
                <w:lang w:val="en-US"/>
              </w:rPr>
              <w:t xml:space="preserve"> (</w:t>
            </w:r>
            <w:r w:rsidRPr="009440A0">
              <w:t>can only be accessed by the researchers of the research group). These files will be deleted once all data is collected and different datasets are linked (some prizes are raffled</w:t>
            </w:r>
            <w:r w:rsidR="009440A0" w:rsidRPr="009440A0">
              <w:t xml:space="preserve"> and feedback reports have been distributed</w:t>
            </w:r>
            <w:r w:rsidRPr="009440A0">
              <w:t>). The (</w:t>
            </w:r>
            <w:r w:rsidR="009440A0" w:rsidRPr="009440A0">
              <w:rPr>
                <w:lang w:val="en-US"/>
              </w:rPr>
              <w:t>pseudonymized</w:t>
            </w:r>
            <w:r w:rsidRPr="009440A0">
              <w:t xml:space="preserve">) datasets and all </w:t>
            </w:r>
            <w:r w:rsidR="00302D9B">
              <w:t>documentation</w:t>
            </w:r>
            <w:r w:rsidRPr="009440A0">
              <w:t xml:space="preserve"> will be stored on</w:t>
            </w:r>
            <w:r w:rsidR="009440A0" w:rsidRPr="009440A0">
              <w:t xml:space="preserve"> the PhD researcher’s and</w:t>
            </w:r>
            <w:r w:rsidRPr="009440A0">
              <w:t xml:space="preserve"> </w:t>
            </w:r>
            <w:r w:rsidR="0004505F">
              <w:rPr>
                <w:rFonts w:cstheme="minorHAnsi"/>
                <w:shd w:val="clear" w:color="auto" w:fill="FFFFFF"/>
                <w:lang w:val="en-US"/>
              </w:rPr>
              <w:t xml:space="preserve">the secured research groups (WOS) </w:t>
            </w:r>
            <w:r w:rsidRPr="009440A0">
              <w:rPr>
                <w:rFonts w:cstheme="minorHAnsi"/>
                <w:shd w:val="clear" w:color="auto" w:fill="FFFFFF"/>
                <w:lang w:val="en-US"/>
              </w:rPr>
              <w:t>central storage facilities</w:t>
            </w:r>
            <w:r w:rsidR="0004505F">
              <w:rPr>
                <w:rFonts w:cstheme="minorHAnsi"/>
                <w:shd w:val="clear" w:color="auto" w:fill="FFFFFF"/>
                <w:lang w:val="en-US"/>
              </w:rPr>
              <w:t xml:space="preserve">. </w:t>
            </w:r>
            <w:r w:rsidRPr="009440A0">
              <w:t xml:space="preserve">All these data will be retained for the expected </w:t>
            </w:r>
            <w:r w:rsidR="0004505F">
              <w:t>10</w:t>
            </w:r>
            <w:r w:rsidRPr="009440A0">
              <w:t>-year period after the end of the project</w:t>
            </w:r>
            <w:r w:rsidR="00F31947">
              <w:t xml:space="preserve"> (</w:t>
            </w:r>
            <w:r w:rsidR="00F31947" w:rsidRPr="002E470B">
              <w:t>conform KU</w:t>
            </w:r>
            <w:ins w:id="6" w:author="Author">
              <w:r w:rsidR="00290FCC">
                <w:t xml:space="preserve"> </w:t>
              </w:r>
            </w:ins>
            <w:r w:rsidR="00F31947" w:rsidRPr="002E470B">
              <w:t>Leuven and RDM policy</w:t>
            </w:r>
            <w:r w:rsidR="00F31947">
              <w:t>)</w:t>
            </w:r>
            <w:r w:rsidR="009440A0" w:rsidRPr="009440A0">
              <w:t xml:space="preserve">. </w:t>
            </w:r>
            <w:r w:rsidR="0004505F">
              <w:t xml:space="preserve">This is in line with the information provided to and signed by the participants in the informed consent. </w:t>
            </w:r>
          </w:p>
          <w:p w14:paraId="4B528DFD" w14:textId="4A7B5FDB" w:rsidR="009440A0" w:rsidRPr="009440A0" w:rsidRDefault="009440A0" w:rsidP="009440A0">
            <w:pPr>
              <w:jc w:val="both"/>
            </w:pPr>
            <w:r w:rsidRPr="009440A0">
              <w:t>These files can be shared for additional collaborations with other scholars in the following years in terms of additional studies.</w:t>
            </w:r>
          </w:p>
          <w:p w14:paraId="3671EB09" w14:textId="77777777" w:rsidR="009440A0" w:rsidRDefault="009440A0" w:rsidP="00FC1D01">
            <w:pPr>
              <w:jc w:val="both"/>
              <w:rPr>
                <w:sz w:val="20"/>
                <w:szCs w:val="20"/>
              </w:rPr>
            </w:pPr>
          </w:p>
          <w:p w14:paraId="5E65FA13" w14:textId="77777777" w:rsidR="009440A0" w:rsidRDefault="009440A0" w:rsidP="00FC1D01">
            <w:pPr>
              <w:jc w:val="both"/>
              <w:rPr>
                <w:sz w:val="20"/>
                <w:szCs w:val="20"/>
              </w:rPr>
            </w:pPr>
          </w:p>
          <w:p w14:paraId="722D47BF" w14:textId="24FE81B0" w:rsidR="00FC1D01" w:rsidRPr="00C57639" w:rsidRDefault="00FC1D01" w:rsidP="6320600B">
            <w:pPr>
              <w:rPr>
                <w:b/>
                <w:bCs/>
              </w:rPr>
            </w:pPr>
          </w:p>
        </w:tc>
      </w:tr>
      <w:tr w:rsidR="002300DE" w:rsidRPr="00F42A6F" w14:paraId="0AC6F320" w14:textId="77777777" w:rsidTr="00436EB9">
        <w:trPr>
          <w:cantSplit/>
          <w:trHeight w:val="269"/>
        </w:trPr>
        <w:tc>
          <w:tcPr>
            <w:tcW w:w="4962" w:type="dxa"/>
          </w:tcPr>
          <w:p w14:paraId="3133276E" w14:textId="77777777" w:rsidR="002300DE" w:rsidRDefault="000C4BF5" w:rsidP="000C4BF5">
            <w:r w:rsidRPr="00C40606">
              <w:t>Where will these data be archived (stored and curated for the long-term)?</w:t>
            </w:r>
          </w:p>
        </w:tc>
        <w:tc>
          <w:tcPr>
            <w:tcW w:w="10631" w:type="dxa"/>
          </w:tcPr>
          <w:p w14:paraId="0DA043A4" w14:textId="1513BCB9" w:rsidR="00D5474B" w:rsidRPr="002E470B" w:rsidRDefault="00D5474B" w:rsidP="009440A0">
            <w:pPr>
              <w:jc w:val="both"/>
            </w:pPr>
            <w:r>
              <w:t>As mentioned in the previous answer,</w:t>
            </w:r>
            <w:r w:rsidR="00F31947">
              <w:t xml:space="preserve"> identifiable</w:t>
            </w:r>
            <w:r w:rsidR="0062069A" w:rsidRPr="002E470B">
              <w:rPr>
                <w:rFonts w:cstheme="minorHAnsi"/>
                <w:color w:val="333333"/>
                <w:shd w:val="clear" w:color="auto" w:fill="FFFFFF"/>
                <w:lang w:val="en-US"/>
              </w:rPr>
              <w:t xml:space="preserve"> or sensitive</w:t>
            </w:r>
            <w:r w:rsidR="00F31947">
              <w:rPr>
                <w:rFonts w:cstheme="minorHAnsi"/>
                <w:color w:val="333333"/>
                <w:shd w:val="clear" w:color="auto" w:fill="FFFFFF"/>
                <w:lang w:val="en-US"/>
              </w:rPr>
              <w:t xml:space="preserve"> (</w:t>
            </w:r>
            <w:r w:rsidR="00F31947" w:rsidRPr="002E470B">
              <w:rPr>
                <w:lang w:val="en-US"/>
              </w:rPr>
              <w:t>pseudonymized</w:t>
            </w:r>
            <w:r w:rsidR="00F31947">
              <w:rPr>
                <w:lang w:val="en-US"/>
              </w:rPr>
              <w:t>)</w:t>
            </w:r>
            <w:r w:rsidR="0062069A" w:rsidRPr="002E470B">
              <w:rPr>
                <w:rFonts w:cstheme="minorHAnsi"/>
                <w:color w:val="333333"/>
                <w:shd w:val="clear" w:color="auto" w:fill="FFFFFF"/>
                <w:lang w:val="en-US"/>
              </w:rPr>
              <w:t xml:space="preserve"> data will be stored on the secured</w:t>
            </w:r>
            <w:r w:rsidR="0062069A" w:rsidRPr="002E470B">
              <w:t xml:space="preserve"> PhD researcher’s</w:t>
            </w:r>
            <w:r w:rsidR="00F31947">
              <w:t xml:space="preserve"> and department’s (WOS) storage facilities (OneDrive). Datasets and documentation can only be accesses by the researchers of this project and will be retained for the expected 10-year period (in line with the signed informed consent). </w:t>
            </w:r>
          </w:p>
          <w:p w14:paraId="12ACD07C" w14:textId="3B8A1271" w:rsidR="000C4BF5" w:rsidRPr="00F31947" w:rsidRDefault="000C4BF5" w:rsidP="00F31947">
            <w:pPr>
              <w:rPr>
                <w:b/>
                <w:bCs/>
              </w:rPr>
            </w:pPr>
          </w:p>
        </w:tc>
      </w:tr>
      <w:tr w:rsidR="002300DE" w:rsidRPr="00906DA8" w14:paraId="3C8F842B" w14:textId="77777777" w:rsidTr="00436EB9">
        <w:trPr>
          <w:cantSplit/>
          <w:trHeight w:val="269"/>
        </w:trPr>
        <w:tc>
          <w:tcPr>
            <w:tcW w:w="4962" w:type="dxa"/>
          </w:tcPr>
          <w:p w14:paraId="0D69D072" w14:textId="77777777" w:rsidR="00436EB9" w:rsidRDefault="00AB632D" w:rsidP="00877A71">
            <w:r w:rsidRPr="00C40606">
              <w:t>What are the expected costs for data preservation during the expected retention period? How will these costs be covered?</w:t>
            </w:r>
          </w:p>
          <w:p w14:paraId="2F6E5346" w14:textId="77777777" w:rsidR="00AB632D" w:rsidRPr="00436EB9" w:rsidRDefault="00AB632D" w:rsidP="00877A71">
            <w:pPr>
              <w:rPr>
                <w:sz w:val="12"/>
              </w:rPr>
            </w:pPr>
          </w:p>
          <w:p w14:paraId="367D5E33" w14:textId="77777777" w:rsidR="00436EB9" w:rsidRDefault="00436EB9" w:rsidP="00877A71">
            <w:pPr>
              <w:rPr>
                <w:i/>
                <w:sz w:val="22"/>
                <w:lang w:val="en-US"/>
              </w:rPr>
            </w:pPr>
          </w:p>
          <w:p w14:paraId="0293A618" w14:textId="77777777" w:rsidR="00AB632D" w:rsidRPr="00436EB9" w:rsidRDefault="00AB632D" w:rsidP="00877A71">
            <w:pPr>
              <w:rPr>
                <w:i/>
              </w:rPr>
            </w:pPr>
          </w:p>
        </w:tc>
        <w:tc>
          <w:tcPr>
            <w:tcW w:w="10631" w:type="dxa"/>
          </w:tcPr>
          <w:p w14:paraId="667183C8" w14:textId="77777777" w:rsidR="002E470B" w:rsidRPr="002E470B" w:rsidRDefault="002E470B" w:rsidP="002E470B">
            <w:pPr>
              <w:jc w:val="both"/>
              <w:rPr>
                <w:rFonts w:cstheme="minorHAnsi"/>
                <w:lang w:val="en-US"/>
              </w:rPr>
            </w:pPr>
            <w:r w:rsidRPr="002E470B">
              <w:rPr>
                <w:rFonts w:cstheme="minorHAnsi"/>
                <w:color w:val="333333"/>
                <w:shd w:val="clear" w:color="auto" w:fill="FFFFFF"/>
                <w:lang w:val="en-US"/>
              </w:rPr>
              <w:t>We expect that no additional costs will be necessary to preserve data on the secured university's central servers for a period of 10 years. </w:t>
            </w:r>
          </w:p>
          <w:p w14:paraId="4F7C1654" w14:textId="77777777" w:rsidR="002E470B" w:rsidRPr="002E470B" w:rsidRDefault="002E470B" w:rsidP="5D59270C"/>
          <w:p w14:paraId="755798D8" w14:textId="5CDE155E" w:rsidR="002300DE" w:rsidRPr="002E470B" w:rsidRDefault="006646B1" w:rsidP="5D59270C">
            <w:r w:rsidRPr="002E470B">
              <w:t>The costs</w:t>
            </w:r>
            <w:r w:rsidR="002E470B">
              <w:t>,</w:t>
            </w:r>
            <w:r w:rsidRPr="002E470B">
              <w:t xml:space="preserve"> in case an additional Enterprise Box is purchased</w:t>
            </w:r>
            <w:r w:rsidR="002E470B">
              <w:t>,</w:t>
            </w:r>
            <w:r w:rsidRPr="002E470B">
              <w:t xml:space="preserve"> will be 10 euro/year/license. This will be covered by a part of the allocated project budget by FWO.</w:t>
            </w:r>
          </w:p>
        </w:tc>
      </w:tr>
    </w:tbl>
    <w:p w14:paraId="48A80318" w14:textId="09B0C936" w:rsidR="00032ED4" w:rsidRDefault="00032ED4" w:rsidP="00032ED4"/>
    <w:p w14:paraId="5E23D57C" w14:textId="1FC1F115" w:rsidR="001B52BD" w:rsidRDefault="001B52BD" w:rsidP="00032ED4"/>
    <w:p w14:paraId="6E4A6FD8" w14:textId="38B19AAB" w:rsidR="001B52BD" w:rsidRDefault="001B52BD" w:rsidP="00032ED4"/>
    <w:p w14:paraId="10876CDD" w14:textId="77777777" w:rsidR="001B52BD" w:rsidRDefault="001B52BD" w:rsidP="00032ED4"/>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4B15200" w14:textId="77777777" w:rsidTr="005E32FD">
        <w:trPr>
          <w:cantSplit/>
          <w:trHeight w:val="269"/>
        </w:trPr>
        <w:tc>
          <w:tcPr>
            <w:tcW w:w="15593" w:type="dxa"/>
            <w:gridSpan w:val="2"/>
            <w:shd w:val="clear" w:color="auto" w:fill="5B9BD5" w:themeFill="accent5"/>
          </w:tcPr>
          <w:p w14:paraId="708B9133"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354E376E" w14:textId="77777777" w:rsidR="00877A71" w:rsidRPr="00145CC7" w:rsidRDefault="00877A71" w:rsidP="00EE6614">
            <w:pPr>
              <w:rPr>
                <w:b/>
              </w:rPr>
            </w:pPr>
          </w:p>
        </w:tc>
      </w:tr>
      <w:tr w:rsidR="0046404A" w:rsidRPr="00F42A6F" w14:paraId="75131643" w14:textId="77777777" w:rsidTr="00436EB9">
        <w:trPr>
          <w:cantSplit/>
          <w:trHeight w:val="269"/>
        </w:trPr>
        <w:tc>
          <w:tcPr>
            <w:tcW w:w="4962" w:type="dxa"/>
          </w:tcPr>
          <w:p w14:paraId="71A39813" w14:textId="77777777" w:rsidR="0046404A" w:rsidRDefault="0046404A" w:rsidP="00877A71">
            <w:r w:rsidRPr="0046404A">
              <w:t xml:space="preserve">Will the data (or part of the data) be made available for reuse after/during the project?  </w:t>
            </w:r>
          </w:p>
          <w:p w14:paraId="7ECA16D5" w14:textId="4A0BDC21" w:rsidR="0046404A" w:rsidRPr="00394E22" w:rsidRDefault="0046404A" w:rsidP="00307CB0">
            <w:r>
              <w:t>P</w:t>
            </w:r>
            <w:r w:rsidRPr="0046404A">
              <w:t>lease explain per dataset or data type which data will be made available.</w:t>
            </w:r>
            <w:r w:rsidRPr="00FB45DC">
              <w:rPr>
                <w:color w:val="7030A0"/>
              </w:rPr>
              <w:t xml:space="preserve"> </w:t>
            </w:r>
            <w:r w:rsidRPr="00FB45DC">
              <w:rPr>
                <w:color w:val="7030A0"/>
              </w:rPr>
              <w:br/>
            </w:r>
          </w:p>
        </w:tc>
        <w:tc>
          <w:tcPr>
            <w:tcW w:w="10631" w:type="dxa"/>
          </w:tcPr>
          <w:p w14:paraId="29DAE72F" w14:textId="77777777" w:rsidR="004D37B4" w:rsidRDefault="0004695D"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an Open Access repository</w:t>
            </w:r>
          </w:p>
          <w:p w14:paraId="2DB91D0A" w14:textId="7347932C" w:rsidR="006646B1" w:rsidRDefault="0004695D" w:rsidP="004D37B4">
            <w:sdt>
              <w:sdtPr>
                <w:rPr>
                  <w:lang w:val="en-US"/>
                </w:rPr>
                <w:id w:val="-768703336"/>
                <w14:checkbox>
                  <w14:checked w14:val="1"/>
                  <w14:checkedState w14:val="2612" w14:font="MS Gothic"/>
                  <w14:uncheckedState w14:val="2610" w14:font="MS Gothic"/>
                </w14:checkbox>
              </w:sdtPr>
              <w:sdtEndPr/>
              <w:sdtContent>
                <w:r w:rsidR="006646B1">
                  <w:rPr>
                    <w:rFonts w:ascii="MS Gothic" w:eastAsia="MS Gothic" w:hAnsi="MS Gothic" w:hint="eastAsia"/>
                    <w:lang w:val="en-US"/>
                  </w:rPr>
                  <w:t>☒</w:t>
                </w:r>
              </w:sdtContent>
            </w:sdt>
            <w:r w:rsidR="004D37B4">
              <w:t xml:space="preserve"> Yes, in a restricted access repository (after approval, institutional access only, …)</w:t>
            </w:r>
          </w:p>
          <w:p w14:paraId="3789973B" w14:textId="77777777" w:rsidR="004D37B4" w:rsidRDefault="0004695D" w:rsidP="004D37B4">
            <w:sdt>
              <w:sdtPr>
                <w:rPr>
                  <w:lang w:val="en-US"/>
                </w:rPr>
                <w:id w:val="46863088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w:t>
            </w:r>
            <w:r w:rsidR="004D37B4" w:rsidRPr="00307CB0">
              <w:t>No (closed access)</w:t>
            </w:r>
          </w:p>
          <w:p w14:paraId="347B96EA" w14:textId="77777777" w:rsidR="004D37B4" w:rsidRDefault="0004695D"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5208F021" w14:textId="77777777" w:rsidR="00C9074C" w:rsidRPr="005C328D" w:rsidRDefault="00C9074C" w:rsidP="006646B1">
            <w:pPr>
              <w:rPr>
                <w:b/>
              </w:rPr>
            </w:pPr>
          </w:p>
          <w:p w14:paraId="6D35D0CE" w14:textId="2273CC3F" w:rsidR="00307CB0" w:rsidRPr="00F169BD" w:rsidRDefault="00307CB0" w:rsidP="00307CB0">
            <w:r w:rsidRPr="00F169BD">
              <w:t xml:space="preserve">Respondents give permission to the PI and researchers to share data (subject to some conditions) with other research projects (if included in the informed consent). </w:t>
            </w:r>
          </w:p>
          <w:p w14:paraId="449851AB" w14:textId="451C38C1" w:rsidR="00307CB0" w:rsidRDefault="00307CB0" w:rsidP="00307CB0">
            <w:pPr>
              <w:rPr>
                <w:b/>
              </w:rPr>
            </w:pPr>
          </w:p>
          <w:p w14:paraId="6C3937AB" w14:textId="6BD73076" w:rsidR="00307CB0" w:rsidRPr="00307CB0" w:rsidRDefault="00307CB0" w:rsidP="00307CB0">
            <w:r w:rsidRPr="005D53D3">
              <w:rPr>
                <w:lang w:val="en-US"/>
              </w:rPr>
              <w:t>The files with the email addresses</w:t>
            </w:r>
            <w:r>
              <w:rPr>
                <w:lang w:val="en-US"/>
              </w:rPr>
              <w:t xml:space="preserve"> (and personal data shared by the respondents)</w:t>
            </w:r>
            <w:r w:rsidRPr="005D53D3">
              <w:rPr>
                <w:lang w:val="en-US"/>
              </w:rPr>
              <w:t xml:space="preserve"> will be deleted once all data for that work package is collected and the data of the different waves are linked (and some prizes are raffled</w:t>
            </w:r>
            <w:r w:rsidRPr="00307CB0">
              <w:rPr>
                <w:lang w:val="en-US"/>
              </w:rPr>
              <w:t>)</w:t>
            </w:r>
            <w:r w:rsidRPr="00307CB0">
              <w:t xml:space="preserve">. </w:t>
            </w:r>
          </w:p>
          <w:p w14:paraId="2FF65DDC" w14:textId="77777777" w:rsidR="00C9074C" w:rsidRDefault="00C9074C" w:rsidP="006646B1"/>
          <w:p w14:paraId="1D145E63" w14:textId="77777777" w:rsidR="005D53D3" w:rsidRDefault="005D53D3" w:rsidP="006646B1"/>
          <w:p w14:paraId="1C3425C3" w14:textId="77777777" w:rsidR="004D37B4" w:rsidRDefault="004D37B4" w:rsidP="004D37B4"/>
          <w:p w14:paraId="17997465" w14:textId="77777777" w:rsidR="0046404A" w:rsidRPr="004D37B4" w:rsidRDefault="0046404A" w:rsidP="00436EB9"/>
        </w:tc>
      </w:tr>
      <w:tr w:rsidR="008F41F6" w:rsidRPr="00F42A6F" w14:paraId="7D3B126B" w14:textId="77777777" w:rsidTr="00436EB9">
        <w:trPr>
          <w:cantSplit/>
          <w:trHeight w:val="269"/>
        </w:trPr>
        <w:tc>
          <w:tcPr>
            <w:tcW w:w="4962" w:type="dxa"/>
          </w:tcPr>
          <w:p w14:paraId="784A04CB" w14:textId="77777777" w:rsidR="008F41F6" w:rsidRDefault="008F41F6" w:rsidP="00877A71">
            <w:r w:rsidRPr="008F41F6">
              <w:t>If access is restricted, please specify who will be able to access the data and under what conditions.</w:t>
            </w:r>
          </w:p>
        </w:tc>
        <w:tc>
          <w:tcPr>
            <w:tcW w:w="10631" w:type="dxa"/>
          </w:tcPr>
          <w:p w14:paraId="4AA6D4B5" w14:textId="750C1BE8" w:rsidR="008F41F6" w:rsidRDefault="00290FCC" w:rsidP="00436EB9">
            <w:pPr>
              <w:rPr>
                <w:lang w:val="en-US"/>
              </w:rPr>
            </w:pPr>
            <w:r>
              <w:t xml:space="preserve">All contributors to the project as mentioned under 1 have access to the data for max. 10 years after the project ends. </w:t>
            </w:r>
            <w:r w:rsidR="006646B1">
              <w:t xml:space="preserve"> </w:t>
            </w:r>
          </w:p>
        </w:tc>
      </w:tr>
      <w:tr w:rsidR="002300DE" w:rsidRPr="00F42A6F" w14:paraId="3A875732" w14:textId="77777777" w:rsidTr="00436EB9">
        <w:trPr>
          <w:cantSplit/>
          <w:trHeight w:val="269"/>
        </w:trPr>
        <w:tc>
          <w:tcPr>
            <w:tcW w:w="4962" w:type="dxa"/>
          </w:tcPr>
          <w:p w14:paraId="5E3E9DF0" w14:textId="77777777" w:rsidR="002300DE" w:rsidRPr="00441D64" w:rsidRDefault="009F3B66" w:rsidP="00877A71">
            <w:r w:rsidRPr="00EF103B">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233DDED3" w14:textId="77777777" w:rsidR="00436EB9" w:rsidRDefault="0004695D"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79A07F1" w14:textId="77777777" w:rsidR="00566351" w:rsidRDefault="0004695D"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0B2F6060" w14:textId="77777777" w:rsidR="00566351" w:rsidRDefault="0004695D"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339102B7" w14:textId="77777777" w:rsidR="00566351" w:rsidRDefault="0004695D"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5D21F707" w14:textId="77777777" w:rsidR="00566351" w:rsidRPr="00436EB9" w:rsidRDefault="0004695D"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7B0EAB7E" w14:textId="58EAE1F5" w:rsidR="00436EB9" w:rsidRDefault="0004695D"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EF103B">
                  <w:rPr>
                    <w:rFonts w:ascii="MS Gothic" w:eastAsia="MS Gothic" w:hAnsi="MS Gothic" w:hint="eastAsia"/>
                    <w:lang w:val="en-US"/>
                  </w:rPr>
                  <w:t>☒</w:t>
                </w:r>
              </w:sdtContent>
            </w:sdt>
            <w:r w:rsidR="00436EB9" w:rsidRPr="00436EB9">
              <w:rPr>
                <w:lang w:val="en-US"/>
              </w:rPr>
              <w:t xml:space="preserve"> No</w:t>
            </w:r>
          </w:p>
          <w:p w14:paraId="7CD60CD0" w14:textId="77777777" w:rsidR="005904AD" w:rsidRPr="00436EB9" w:rsidRDefault="005904AD" w:rsidP="00436EB9">
            <w:pPr>
              <w:rPr>
                <w:lang w:val="en-US"/>
              </w:rPr>
            </w:pPr>
          </w:p>
          <w:p w14:paraId="3AB67422" w14:textId="77777777" w:rsidR="002300DE" w:rsidRDefault="00436EB9" w:rsidP="00436EB9">
            <w:pPr>
              <w:rPr>
                <w:bCs/>
              </w:rPr>
            </w:pPr>
            <w:r w:rsidRPr="00436EB9">
              <w:rPr>
                <w:bCs/>
              </w:rPr>
              <w:t>I</w:t>
            </w:r>
            <w:r>
              <w:rPr>
                <w:bCs/>
              </w:rPr>
              <w:t>f yes, please specify</w:t>
            </w:r>
            <w:r w:rsidRPr="00436EB9">
              <w:rPr>
                <w:bCs/>
              </w:rPr>
              <w:t>:</w:t>
            </w:r>
          </w:p>
          <w:p w14:paraId="04921DD6" w14:textId="77777777" w:rsidR="005904AD" w:rsidRDefault="005904AD" w:rsidP="00436EB9">
            <w:pPr>
              <w:rPr>
                <w:b/>
                <w:bCs/>
              </w:rPr>
            </w:pPr>
          </w:p>
          <w:p w14:paraId="748F5A47" w14:textId="77777777" w:rsidR="005904AD" w:rsidRPr="00C57639" w:rsidRDefault="005904AD" w:rsidP="00436EB9">
            <w:pPr>
              <w:rPr>
                <w:b/>
                <w:bCs/>
              </w:rPr>
            </w:pPr>
          </w:p>
        </w:tc>
      </w:tr>
      <w:tr w:rsidR="002300DE" w:rsidRPr="00F42A6F" w14:paraId="2E398EDE" w14:textId="77777777" w:rsidTr="00436EB9">
        <w:trPr>
          <w:cantSplit/>
          <w:trHeight w:val="269"/>
        </w:trPr>
        <w:tc>
          <w:tcPr>
            <w:tcW w:w="4962" w:type="dxa"/>
          </w:tcPr>
          <w:p w14:paraId="7528E750"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72D68543" w14:textId="0F779B6A" w:rsidR="008B558B" w:rsidRPr="008B558B" w:rsidRDefault="008A09EA" w:rsidP="008B558B">
            <w:r>
              <w:t>Upon request by mail: data will be available on request after signing a data sharing agreement.</w:t>
            </w:r>
          </w:p>
          <w:p w14:paraId="3D3ED336" w14:textId="35BC9492" w:rsidR="008B558B" w:rsidRPr="00C57639" w:rsidRDefault="008B558B" w:rsidP="008B558B">
            <w:pPr>
              <w:jc w:val="both"/>
              <w:rPr>
                <w:b/>
                <w:bCs/>
              </w:rPr>
            </w:pPr>
          </w:p>
        </w:tc>
      </w:tr>
      <w:tr w:rsidR="002300DE" w:rsidRPr="00F42A6F" w14:paraId="7505114E" w14:textId="77777777" w:rsidTr="00436EB9">
        <w:trPr>
          <w:cantSplit/>
          <w:trHeight w:val="269"/>
        </w:trPr>
        <w:tc>
          <w:tcPr>
            <w:tcW w:w="4962" w:type="dxa"/>
          </w:tcPr>
          <w:p w14:paraId="712AA2BA" w14:textId="77777777" w:rsidR="00CF3DAB" w:rsidRDefault="00CF3DAB" w:rsidP="00877A71">
            <w:r w:rsidRPr="00CF3DAB">
              <w:t>When will the data be made available?</w:t>
            </w:r>
          </w:p>
          <w:p w14:paraId="0BB1AFBC" w14:textId="77777777" w:rsidR="00CF3DAB" w:rsidRDefault="00CF3DAB" w:rsidP="00CF3DAB"/>
          <w:p w14:paraId="3AAF8402"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61030B16" w14:textId="5ED0D9B1" w:rsidR="00CF3DAB" w:rsidRDefault="008A09EA" w:rsidP="6320600B">
            <w:pPr>
              <w:rPr>
                <w:b/>
                <w:bCs/>
              </w:rPr>
            </w:pPr>
            <w:r>
              <w:t>Upon publication of the research results: data will be available on request after signing a data sharing agreement, after contacting the research team.</w:t>
            </w:r>
          </w:p>
          <w:p w14:paraId="4CCD24AE" w14:textId="77777777" w:rsidR="00CF3DAB" w:rsidRPr="00C57639" w:rsidRDefault="00CF3DAB" w:rsidP="6320600B">
            <w:pPr>
              <w:rPr>
                <w:b/>
                <w:bCs/>
              </w:rPr>
            </w:pPr>
          </w:p>
        </w:tc>
      </w:tr>
      <w:tr w:rsidR="002300DE" w:rsidRPr="00F42A6F" w14:paraId="5EAD9E9F" w14:textId="77777777" w:rsidTr="00436EB9">
        <w:trPr>
          <w:cantSplit/>
          <w:trHeight w:val="269"/>
        </w:trPr>
        <w:tc>
          <w:tcPr>
            <w:tcW w:w="4962" w:type="dxa"/>
          </w:tcPr>
          <w:p w14:paraId="49B03F2F" w14:textId="3AEDC80E" w:rsidR="009966C3" w:rsidRPr="006F1795" w:rsidRDefault="009966C3" w:rsidP="00D1689D">
            <w:r w:rsidRPr="006F1795">
              <w:t>Which data usage licenses are you going to provide? If none, please explain why.</w:t>
            </w:r>
          </w:p>
        </w:tc>
        <w:tc>
          <w:tcPr>
            <w:tcW w:w="10631" w:type="dxa"/>
          </w:tcPr>
          <w:p w14:paraId="0974BE1A" w14:textId="50BF325D" w:rsidR="00F571B5" w:rsidRPr="006F1795" w:rsidRDefault="006F1795" w:rsidP="006F1795">
            <w:pPr>
              <w:rPr>
                <w:bCs/>
              </w:rPr>
            </w:pPr>
            <w:r w:rsidRPr="006F1795">
              <w:rPr>
                <w:bCs/>
              </w:rPr>
              <w:t>Data will not be shared. No licenses are provided for sharing data.</w:t>
            </w:r>
          </w:p>
        </w:tc>
      </w:tr>
      <w:tr w:rsidR="00331EA7" w:rsidRPr="00F42A6F" w14:paraId="7306199B" w14:textId="77777777" w:rsidTr="00436EB9">
        <w:trPr>
          <w:cantSplit/>
          <w:trHeight w:val="269"/>
        </w:trPr>
        <w:tc>
          <w:tcPr>
            <w:tcW w:w="4962" w:type="dxa"/>
          </w:tcPr>
          <w:p w14:paraId="2000A3E5" w14:textId="3F846D79" w:rsidR="00331EA7" w:rsidRPr="00C25D47" w:rsidRDefault="00331EA7" w:rsidP="00C14B8D">
            <w:r w:rsidRPr="00331EA7">
              <w:t xml:space="preserve">Do you intend to add a PID/DOI/accession number to your dataset(s)? If already available, </w:t>
            </w:r>
            <w:r>
              <w:t>please</w:t>
            </w:r>
            <w:r w:rsidRPr="00331EA7">
              <w:t xml:space="preserve"> provide it</w:t>
            </w:r>
            <w:r>
              <w:t xml:space="preserve"> here</w:t>
            </w:r>
            <w:r w:rsidRPr="00331EA7">
              <w:t>.</w:t>
            </w:r>
          </w:p>
        </w:tc>
        <w:tc>
          <w:tcPr>
            <w:tcW w:w="10631" w:type="dxa"/>
          </w:tcPr>
          <w:p w14:paraId="539C59DD" w14:textId="5CF6F448" w:rsidR="00331EA7" w:rsidRPr="00436EB9" w:rsidRDefault="0004695D" w:rsidP="00331EA7">
            <w:pPr>
              <w:rPr>
                <w:lang w:val="en-US"/>
              </w:rPr>
            </w:pPr>
            <w:sdt>
              <w:sdtPr>
                <w:rPr>
                  <w:lang w:val="en-US"/>
                </w:rPr>
                <w:id w:val="-616136886"/>
                <w14:checkbox>
                  <w14:checked w14:val="0"/>
                  <w14:checkedState w14:val="2612" w14:font="MS Gothic"/>
                  <w14:uncheckedState w14:val="2610" w14:font="MS Gothic"/>
                </w14:checkbox>
              </w:sdtPr>
              <w:sdtEndPr/>
              <w:sdtContent>
                <w:r w:rsidR="00695A0B">
                  <w:rPr>
                    <w:rFonts w:ascii="MS Gothic" w:eastAsia="MS Gothic" w:hAnsi="MS Gothic" w:hint="eastAsia"/>
                    <w:lang w:val="en-US"/>
                  </w:rPr>
                  <w:t>☐</w:t>
                </w:r>
              </w:sdtContent>
            </w:sdt>
            <w:r w:rsidR="00331EA7" w:rsidRPr="00436EB9">
              <w:rPr>
                <w:lang w:val="en-US"/>
              </w:rPr>
              <w:t xml:space="preserve"> Yes</w:t>
            </w:r>
          </w:p>
          <w:p w14:paraId="30304CAD" w14:textId="0251166D" w:rsidR="00331EA7" w:rsidRPr="00436EB9" w:rsidRDefault="0004695D" w:rsidP="00331EA7">
            <w:pPr>
              <w:rPr>
                <w:lang w:val="en-US"/>
              </w:rPr>
            </w:pPr>
            <w:sdt>
              <w:sdtPr>
                <w:rPr>
                  <w:lang w:val="en-US"/>
                </w:rPr>
                <w:id w:val="-1466434150"/>
                <w14:checkbox>
                  <w14:checked w14:val="1"/>
                  <w14:checkedState w14:val="2612" w14:font="MS Gothic"/>
                  <w14:uncheckedState w14:val="2610" w14:font="MS Gothic"/>
                </w14:checkbox>
              </w:sdtPr>
              <w:sdtEndPr/>
              <w:sdtContent>
                <w:r w:rsidR="00695A0B">
                  <w:rPr>
                    <w:rFonts w:ascii="MS Gothic" w:eastAsia="MS Gothic" w:hAnsi="MS Gothic" w:hint="eastAsia"/>
                    <w:lang w:val="en-US"/>
                  </w:rPr>
                  <w:t>☒</w:t>
                </w:r>
              </w:sdtContent>
            </w:sdt>
            <w:r w:rsidR="00331EA7" w:rsidRPr="00436EB9">
              <w:rPr>
                <w:lang w:val="en-US"/>
              </w:rPr>
              <w:t xml:space="preserve"> No</w:t>
            </w:r>
          </w:p>
          <w:p w14:paraId="47FA5713" w14:textId="651A7326" w:rsidR="00331EA7" w:rsidRDefault="00331EA7" w:rsidP="00331EA7">
            <w:pPr>
              <w:rPr>
                <w:bCs/>
              </w:rPr>
            </w:pPr>
            <w:r w:rsidRPr="00436EB9">
              <w:rPr>
                <w:bCs/>
              </w:rPr>
              <w:t xml:space="preserve">If </w:t>
            </w:r>
            <w:r>
              <w:rPr>
                <w:bCs/>
              </w:rPr>
              <w:t>yes</w:t>
            </w:r>
            <w:r w:rsidRPr="00436EB9">
              <w:rPr>
                <w:bCs/>
              </w:rPr>
              <w:t>:</w:t>
            </w:r>
          </w:p>
          <w:p w14:paraId="42C0562A" w14:textId="7B529F9C" w:rsidR="008A09EA" w:rsidRDefault="008A09EA" w:rsidP="00331EA7">
            <w:pPr>
              <w:rPr>
                <w:bCs/>
              </w:rPr>
            </w:pPr>
            <w:r>
              <w:rPr>
                <w:bCs/>
              </w:rPr>
              <w:t>Not yet available.</w:t>
            </w:r>
          </w:p>
          <w:p w14:paraId="00F5DC03" w14:textId="77777777" w:rsidR="00331EA7" w:rsidRPr="00C57639" w:rsidRDefault="00331EA7" w:rsidP="00331EA7">
            <w:pPr>
              <w:rPr>
                <w:b/>
                <w:bCs/>
              </w:rPr>
            </w:pPr>
          </w:p>
        </w:tc>
      </w:tr>
      <w:tr w:rsidR="002300DE" w:rsidRPr="005B780B" w14:paraId="71CC95EC" w14:textId="77777777" w:rsidTr="00436EB9">
        <w:trPr>
          <w:cantSplit/>
          <w:trHeight w:val="269"/>
        </w:trPr>
        <w:tc>
          <w:tcPr>
            <w:tcW w:w="4962" w:type="dxa"/>
          </w:tcPr>
          <w:p w14:paraId="4C114A31" w14:textId="77777777" w:rsidR="00D712D9" w:rsidRPr="00BD4178" w:rsidRDefault="002300DE" w:rsidP="00877A71">
            <w:r>
              <w:t xml:space="preserve">What are the expected costs for data sharing? How will these costs be covered? </w:t>
            </w:r>
          </w:p>
          <w:p w14:paraId="4E581AFB" w14:textId="77777777" w:rsidR="00171BDA" w:rsidRPr="00D712D9" w:rsidRDefault="00171BDA" w:rsidP="00877A71">
            <w:pPr>
              <w:rPr>
                <w:i/>
              </w:rPr>
            </w:pPr>
          </w:p>
        </w:tc>
        <w:tc>
          <w:tcPr>
            <w:tcW w:w="10631" w:type="dxa"/>
          </w:tcPr>
          <w:p w14:paraId="250FFF94" w14:textId="1EA623DD" w:rsidR="002300DE" w:rsidRPr="00CE49D2" w:rsidRDefault="008A09EA" w:rsidP="5D59270C">
            <w:pPr>
              <w:rPr>
                <w:b/>
                <w:bCs/>
              </w:rPr>
            </w:pPr>
            <w:r>
              <w:t>No extra costs.</w:t>
            </w:r>
          </w:p>
        </w:tc>
      </w:tr>
    </w:tbl>
    <w:p w14:paraId="50A071AC" w14:textId="09074FA9" w:rsidR="00E93C67" w:rsidRDefault="00E93C67"/>
    <w:p w14:paraId="7887C003" w14:textId="0ADE2715" w:rsidR="00871C39" w:rsidRDefault="00871C39"/>
    <w:p w14:paraId="078E0B00" w14:textId="6F48C594" w:rsidR="00871C39" w:rsidRDefault="00871C39"/>
    <w:p w14:paraId="55D0C303" w14:textId="77777777" w:rsidR="00871C39" w:rsidRDefault="00871C39"/>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114962E" w14:textId="77777777" w:rsidTr="005E32FD">
        <w:trPr>
          <w:cantSplit/>
          <w:trHeight w:val="501"/>
        </w:trPr>
        <w:tc>
          <w:tcPr>
            <w:tcW w:w="15593" w:type="dxa"/>
            <w:gridSpan w:val="2"/>
            <w:shd w:val="clear" w:color="auto" w:fill="5B9BD5" w:themeFill="accent5"/>
          </w:tcPr>
          <w:p w14:paraId="3635C5E7"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7F5F068" w14:textId="77777777" w:rsidR="00877A71" w:rsidRPr="00145CC7" w:rsidRDefault="00877A71" w:rsidP="00EE6614">
            <w:pPr>
              <w:ind w:left="360"/>
              <w:rPr>
                <w:b/>
              </w:rPr>
            </w:pPr>
          </w:p>
        </w:tc>
      </w:tr>
      <w:tr w:rsidR="002300DE" w:rsidRPr="008A09EA" w14:paraId="1CC61829" w14:textId="77777777" w:rsidTr="00436EB9">
        <w:trPr>
          <w:cantSplit/>
          <w:trHeight w:val="269"/>
        </w:trPr>
        <w:tc>
          <w:tcPr>
            <w:tcW w:w="4962" w:type="dxa"/>
          </w:tcPr>
          <w:p w14:paraId="4DD238BA" w14:textId="77777777" w:rsidR="002300DE" w:rsidRPr="00CA44D7" w:rsidRDefault="00F621F9" w:rsidP="00877A71">
            <w:r w:rsidRPr="00C40606">
              <w:t>Who will manage data documentation and metadata during the research project?</w:t>
            </w:r>
          </w:p>
        </w:tc>
        <w:tc>
          <w:tcPr>
            <w:tcW w:w="10631" w:type="dxa"/>
          </w:tcPr>
          <w:p w14:paraId="224BC768" w14:textId="0613E990" w:rsidR="008A09EA" w:rsidRPr="00BA0474" w:rsidRDefault="008A09EA" w:rsidP="6320600B">
            <w:pPr>
              <w:rPr>
                <w:lang w:val="nl-BE"/>
              </w:rPr>
            </w:pPr>
            <w:r w:rsidRPr="00BA0474">
              <w:rPr>
                <w:lang w:val="nl-BE"/>
              </w:rPr>
              <w:t xml:space="preserve">Elke Van de Wiele, PhD researcher on </w:t>
            </w:r>
            <w:proofErr w:type="spellStart"/>
            <w:r w:rsidRPr="00BA0474">
              <w:rPr>
                <w:lang w:val="nl-BE"/>
              </w:rPr>
              <w:t>the</w:t>
            </w:r>
            <w:proofErr w:type="spellEnd"/>
            <w:r w:rsidRPr="00BA0474">
              <w:rPr>
                <w:lang w:val="nl-BE"/>
              </w:rPr>
              <w:t xml:space="preserve"> project @ KU</w:t>
            </w:r>
            <w:r w:rsidR="00C14B8D" w:rsidRPr="00BA0474">
              <w:rPr>
                <w:lang w:val="nl-BE"/>
              </w:rPr>
              <w:t xml:space="preserve"> </w:t>
            </w:r>
            <w:r w:rsidRPr="00BA0474">
              <w:rPr>
                <w:lang w:val="nl-BE"/>
              </w:rPr>
              <w:t>Leuven (</w:t>
            </w:r>
            <w:r w:rsidR="008B558B" w:rsidRPr="00BA0474">
              <w:rPr>
                <w:lang w:val="nl-BE"/>
              </w:rPr>
              <w:t>u0143949</w:t>
            </w:r>
            <w:r w:rsidRPr="00BA0474">
              <w:rPr>
                <w:lang w:val="nl-BE"/>
              </w:rPr>
              <w:t>)</w:t>
            </w:r>
          </w:p>
          <w:p w14:paraId="7BE9A932" w14:textId="44F3E43F" w:rsidR="008A09EA" w:rsidRPr="00BA0474" w:rsidRDefault="008A09EA" w:rsidP="6320600B">
            <w:r w:rsidRPr="00BA0474">
              <w:t>Astrid Lacroix, PhD researcher on the project @ KU</w:t>
            </w:r>
            <w:r w:rsidR="00C14B8D" w:rsidRPr="00BA0474">
              <w:t xml:space="preserve"> </w:t>
            </w:r>
            <w:r w:rsidRPr="00BA0474">
              <w:t>Leuven (u0148915)</w:t>
            </w:r>
          </w:p>
          <w:p w14:paraId="14D7257E" w14:textId="0AEB5149" w:rsidR="00557030" w:rsidRPr="00BA0474" w:rsidRDefault="00557030" w:rsidP="6320600B">
            <w:r w:rsidRPr="00BA0474">
              <w:t>Amandine</w:t>
            </w:r>
            <w:r w:rsidR="00C96CE2" w:rsidRPr="00BA0474">
              <w:t xml:space="preserve"> Van Doren </w:t>
            </w:r>
            <w:r w:rsidR="00C14B8D" w:rsidRPr="00BA0474">
              <w:t xml:space="preserve">, PhD researcher on the project @ KU Leuven </w:t>
            </w:r>
          </w:p>
        </w:tc>
      </w:tr>
      <w:tr w:rsidR="008A09EA" w:rsidRPr="00F42A6F" w14:paraId="55EC3B4F" w14:textId="77777777" w:rsidTr="00436EB9">
        <w:trPr>
          <w:cantSplit/>
          <w:trHeight w:val="269"/>
        </w:trPr>
        <w:tc>
          <w:tcPr>
            <w:tcW w:w="4962" w:type="dxa"/>
          </w:tcPr>
          <w:p w14:paraId="76999803" w14:textId="77777777" w:rsidR="008A09EA" w:rsidRDefault="008A09EA" w:rsidP="008A09EA">
            <w:r w:rsidRPr="00C40606">
              <w:t>Who will manage data storage and backup during the research project?</w:t>
            </w:r>
          </w:p>
        </w:tc>
        <w:tc>
          <w:tcPr>
            <w:tcW w:w="10631" w:type="dxa"/>
          </w:tcPr>
          <w:p w14:paraId="0E64C454" w14:textId="5B8821CC" w:rsidR="008A09EA" w:rsidRPr="00BA0474" w:rsidRDefault="008A09EA" w:rsidP="008A09EA">
            <w:pPr>
              <w:rPr>
                <w:lang w:val="nl-BE"/>
              </w:rPr>
            </w:pPr>
            <w:r w:rsidRPr="00BA0474">
              <w:rPr>
                <w:lang w:val="nl-BE"/>
              </w:rPr>
              <w:t xml:space="preserve">Elke Van de Wiele, PhD researcher on </w:t>
            </w:r>
            <w:proofErr w:type="spellStart"/>
            <w:r w:rsidRPr="00BA0474">
              <w:rPr>
                <w:lang w:val="nl-BE"/>
              </w:rPr>
              <w:t>the</w:t>
            </w:r>
            <w:proofErr w:type="spellEnd"/>
            <w:r w:rsidRPr="00BA0474">
              <w:rPr>
                <w:lang w:val="nl-BE"/>
              </w:rPr>
              <w:t xml:space="preserve"> project @ KU</w:t>
            </w:r>
            <w:r w:rsidR="00C14B8D" w:rsidRPr="00BA0474">
              <w:rPr>
                <w:lang w:val="nl-BE"/>
              </w:rPr>
              <w:t xml:space="preserve"> </w:t>
            </w:r>
            <w:r w:rsidRPr="00BA0474">
              <w:rPr>
                <w:lang w:val="nl-BE"/>
              </w:rPr>
              <w:t>Leuven (</w:t>
            </w:r>
            <w:r w:rsidR="008B558B" w:rsidRPr="00BA0474">
              <w:rPr>
                <w:lang w:val="nl-BE"/>
              </w:rPr>
              <w:t>u0143949</w:t>
            </w:r>
            <w:r w:rsidRPr="00BA0474">
              <w:rPr>
                <w:lang w:val="nl-BE"/>
              </w:rPr>
              <w:t>)</w:t>
            </w:r>
          </w:p>
          <w:p w14:paraId="28BE3531" w14:textId="77777777" w:rsidR="008A09EA" w:rsidRPr="00BA0474" w:rsidRDefault="008A09EA" w:rsidP="008A09EA">
            <w:r w:rsidRPr="00BA0474">
              <w:t>Astrid Lacroix, PhD researcher on the project @ KU</w:t>
            </w:r>
            <w:r w:rsidR="00C14B8D" w:rsidRPr="00BA0474">
              <w:t xml:space="preserve"> </w:t>
            </w:r>
            <w:r w:rsidRPr="00BA0474">
              <w:t>Leuven (u0148915)</w:t>
            </w:r>
          </w:p>
          <w:p w14:paraId="7D6990FD" w14:textId="33D37F09" w:rsidR="00C96CE2" w:rsidRPr="00BA0474" w:rsidRDefault="00C96CE2" w:rsidP="008A09EA">
            <w:pPr>
              <w:rPr>
                <w:b/>
                <w:bCs/>
              </w:rPr>
            </w:pPr>
            <w:r w:rsidRPr="00BA0474">
              <w:t>Amandine Van Doren , PhD researcher on the project @ KU Leuven</w:t>
            </w:r>
          </w:p>
        </w:tc>
      </w:tr>
      <w:tr w:rsidR="008A09EA" w:rsidRPr="00F42A6F" w14:paraId="7623734C" w14:textId="77777777" w:rsidTr="00436EB9">
        <w:trPr>
          <w:cantSplit/>
          <w:trHeight w:val="269"/>
        </w:trPr>
        <w:tc>
          <w:tcPr>
            <w:tcW w:w="4962" w:type="dxa"/>
          </w:tcPr>
          <w:p w14:paraId="62AC3A36" w14:textId="77777777" w:rsidR="008A09EA" w:rsidRDefault="008A09EA" w:rsidP="008A09EA">
            <w:r w:rsidRPr="00C40606">
              <w:t>Who will manage data preservation and sharing?</w:t>
            </w:r>
          </w:p>
        </w:tc>
        <w:tc>
          <w:tcPr>
            <w:tcW w:w="10631" w:type="dxa"/>
          </w:tcPr>
          <w:p w14:paraId="34277AAE" w14:textId="4C869074" w:rsidR="008A09EA" w:rsidRPr="00AB129A" w:rsidRDefault="008A09EA" w:rsidP="008A09EA">
            <w:r w:rsidRPr="00AB129A">
              <w:t>The PI</w:t>
            </w:r>
            <w:r w:rsidR="008B558B" w:rsidRPr="00AB129A">
              <w:t>’s</w:t>
            </w:r>
            <w:r w:rsidRPr="00AB129A">
              <w:t xml:space="preserve"> </w:t>
            </w:r>
            <w:r w:rsidR="008B558B" w:rsidRPr="00AB129A">
              <w:t xml:space="preserve">are </w:t>
            </w:r>
            <w:r w:rsidRPr="00AB129A">
              <w:t>responsible.</w:t>
            </w:r>
          </w:p>
          <w:p w14:paraId="044214C5" w14:textId="7A348A91" w:rsidR="008B558B" w:rsidRPr="00AB129A" w:rsidRDefault="008B558B" w:rsidP="008A09EA">
            <w:pPr>
              <w:rPr>
                <w:b/>
                <w:bCs/>
              </w:rPr>
            </w:pPr>
            <w:r w:rsidRPr="00AB129A">
              <w:rPr>
                <w:lang w:val="en-US"/>
              </w:rPr>
              <w:t>The principal investigators (Elfi Baillien, Anja Van den Broeck, Sophie De Winne and Marijke Verbruggen) bear the end responsibility of updating &amp; implementing this DMP</w:t>
            </w:r>
          </w:p>
        </w:tc>
      </w:tr>
      <w:tr w:rsidR="008A09EA" w:rsidRPr="00F42A6F" w14:paraId="45DF8A75" w14:textId="77777777" w:rsidTr="00436EB9">
        <w:trPr>
          <w:cantSplit/>
          <w:trHeight w:val="269"/>
        </w:trPr>
        <w:tc>
          <w:tcPr>
            <w:tcW w:w="4962" w:type="dxa"/>
          </w:tcPr>
          <w:p w14:paraId="490B317B" w14:textId="77777777" w:rsidR="008A09EA" w:rsidRPr="00D712D9" w:rsidRDefault="008A09EA" w:rsidP="008A09EA">
            <w:pPr>
              <w:rPr>
                <w:i/>
              </w:rPr>
            </w:pPr>
            <w:r w:rsidRPr="00C40606">
              <w:t>Who will update and implement this DMP?</w:t>
            </w:r>
          </w:p>
        </w:tc>
        <w:tc>
          <w:tcPr>
            <w:tcW w:w="10631" w:type="dxa"/>
          </w:tcPr>
          <w:p w14:paraId="4D7613B9" w14:textId="3B409EEA" w:rsidR="008A09EA" w:rsidRPr="00C57639" w:rsidRDefault="008A09EA" w:rsidP="008A09EA">
            <w:pPr>
              <w:rPr>
                <w:b/>
                <w:bCs/>
              </w:rPr>
            </w:pPr>
            <w:r>
              <w:t>The PI</w:t>
            </w:r>
            <w:r w:rsidR="008B558B">
              <w:t>’s</w:t>
            </w:r>
            <w:r>
              <w:t xml:space="preserve"> </w:t>
            </w:r>
            <w:r w:rsidR="00557030" w:rsidRPr="00AB129A">
              <w:rPr>
                <w:lang w:val="en-US"/>
              </w:rPr>
              <w:t xml:space="preserve">(Elfi Baillien, Anja Van den Broeck, Sophie De Winne and Marijke Verbruggen) </w:t>
            </w:r>
            <w:r>
              <w:t>bear the end responsibility of updating &amp; implementing this DMP.</w:t>
            </w:r>
          </w:p>
        </w:tc>
      </w:tr>
    </w:tbl>
    <w:p w14:paraId="2BCF73B6" w14:textId="77777777" w:rsidR="0095381F" w:rsidRDefault="0095381F" w:rsidP="0095381F"/>
    <w:p w14:paraId="3A32E21B" w14:textId="77777777" w:rsidR="00FB3BB1" w:rsidRPr="00FA78D3" w:rsidRDefault="00FB3BB1" w:rsidP="0095381F">
      <w:pPr>
        <w:rPr>
          <w:sz w:val="28"/>
          <w:szCs w:val="28"/>
          <w:u w:val="single"/>
        </w:rPr>
      </w:pPr>
    </w:p>
    <w:sectPr w:rsidR="00FB3BB1" w:rsidRPr="00FA78D3" w:rsidSect="00097E2A">
      <w:footerReference w:type="default" r:id="rId22"/>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AD848" w14:textId="77777777" w:rsidR="00CB7FAF" w:rsidRDefault="00CB7FAF" w:rsidP="00CE49D2">
      <w:r>
        <w:separator/>
      </w:r>
    </w:p>
  </w:endnote>
  <w:endnote w:type="continuationSeparator" w:id="0">
    <w:p w14:paraId="428976DD" w14:textId="77777777" w:rsidR="00CB7FAF" w:rsidRDefault="00CB7FAF"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374084"/>
      <w:docPartObj>
        <w:docPartGallery w:val="Page Numbers (Bottom of Page)"/>
        <w:docPartUnique/>
      </w:docPartObj>
    </w:sdtPr>
    <w:sdtEndPr>
      <w:rPr>
        <w:noProof/>
      </w:rPr>
    </w:sdtEndPr>
    <w:sdtContent>
      <w:p w14:paraId="4FA5A952" w14:textId="77777777" w:rsidR="00CB7FAF" w:rsidRDefault="00CB7FAF">
        <w:pPr>
          <w:pStyle w:val="Footer"/>
          <w:jc w:val="right"/>
        </w:pPr>
        <w:r>
          <w:t>FWO DMP Template (Flemish Standard DMP)</w:t>
        </w:r>
        <w:r>
          <w:tab/>
        </w:r>
        <w:r>
          <w:tab/>
        </w:r>
        <w:r>
          <w:fldChar w:fldCharType="begin"/>
        </w:r>
        <w:r>
          <w:instrText xml:space="preserve"> PAGE   \* MERGEFORMAT </w:instrText>
        </w:r>
        <w:r>
          <w:fldChar w:fldCharType="separate"/>
        </w:r>
        <w:r>
          <w:rPr>
            <w:noProof/>
          </w:rPr>
          <w:t>2</w:t>
        </w:r>
        <w:r>
          <w:rPr>
            <w:noProof/>
          </w:rPr>
          <w:fldChar w:fldCharType="end"/>
        </w:r>
      </w:p>
    </w:sdtContent>
  </w:sdt>
  <w:p w14:paraId="215D8A6E" w14:textId="77777777" w:rsidR="00CB7FAF" w:rsidRDefault="00CB7F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60B33" w14:textId="77777777" w:rsidR="00CB7FAF" w:rsidRDefault="00CB7FAF" w:rsidP="00CE49D2">
      <w:r>
        <w:separator/>
      </w:r>
    </w:p>
  </w:footnote>
  <w:footnote w:type="continuationSeparator" w:id="0">
    <w:p w14:paraId="2471560D" w14:textId="77777777" w:rsidR="00CB7FAF" w:rsidRDefault="00CB7FAF" w:rsidP="00CE49D2">
      <w:r>
        <w:continuationSeparator/>
      </w:r>
    </w:p>
  </w:footnote>
  <w:footnote w:id="1">
    <w:p w14:paraId="0799339D" w14:textId="77777777" w:rsidR="00CB7FAF" w:rsidRPr="00170415" w:rsidRDefault="00CB7FAF"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1B5DD200" w14:textId="77777777" w:rsidR="00CB7FAF" w:rsidRPr="00170415" w:rsidRDefault="00CB7FAF"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794E0ACD" w14:textId="77777777" w:rsidR="00CB7FAF" w:rsidRPr="00170415" w:rsidRDefault="00CB7FAF"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42014FFF" w14:textId="77777777" w:rsidR="00CB7FAF" w:rsidRPr="0097375E" w:rsidRDefault="00CB7FAF">
      <w:pPr>
        <w:pStyle w:val="FootnoteText"/>
      </w:pPr>
      <w:r>
        <w:rPr>
          <w:rStyle w:val="FootnoteReference"/>
        </w:rPr>
        <w:footnoteRef/>
      </w:r>
      <w:r>
        <w:t xml:space="preserve"> </w:t>
      </w:r>
      <w:r w:rsidRPr="0097375E">
        <w:t>Add rows for each dataset you want to describe.</w:t>
      </w:r>
    </w:p>
  </w:footnote>
  <w:footnote w:id="5">
    <w:p w14:paraId="4EBBD618" w14:textId="77777777" w:rsidR="00CB7FAF" w:rsidRPr="00972851" w:rsidRDefault="00CB7FAF"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8135DE"/>
    <w:multiLevelType w:val="hybridMultilevel"/>
    <w:tmpl w:val="77D0063A"/>
    <w:lvl w:ilvl="0" w:tplc="E9C4B3C8">
      <w:start w:val="7"/>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6"/>
  </w:num>
  <w:num w:numId="2">
    <w:abstractNumId w:val="32"/>
  </w:num>
  <w:num w:numId="3">
    <w:abstractNumId w:val="12"/>
  </w:num>
  <w:num w:numId="4">
    <w:abstractNumId w:val="8"/>
  </w:num>
  <w:num w:numId="5">
    <w:abstractNumId w:val="28"/>
  </w:num>
  <w:num w:numId="6">
    <w:abstractNumId w:val="25"/>
  </w:num>
  <w:num w:numId="7">
    <w:abstractNumId w:val="33"/>
  </w:num>
  <w:num w:numId="8">
    <w:abstractNumId w:val="7"/>
  </w:num>
  <w:num w:numId="9">
    <w:abstractNumId w:val="5"/>
  </w:num>
  <w:num w:numId="10">
    <w:abstractNumId w:val="19"/>
  </w:num>
  <w:num w:numId="11">
    <w:abstractNumId w:val="17"/>
  </w:num>
  <w:num w:numId="12">
    <w:abstractNumId w:val="2"/>
  </w:num>
  <w:num w:numId="13">
    <w:abstractNumId w:val="34"/>
  </w:num>
  <w:num w:numId="14">
    <w:abstractNumId w:val="3"/>
  </w:num>
  <w:num w:numId="15">
    <w:abstractNumId w:val="35"/>
  </w:num>
  <w:num w:numId="16">
    <w:abstractNumId w:val="4"/>
  </w:num>
  <w:num w:numId="17">
    <w:abstractNumId w:val="27"/>
  </w:num>
  <w:num w:numId="18">
    <w:abstractNumId w:val="30"/>
  </w:num>
  <w:num w:numId="19">
    <w:abstractNumId w:val="26"/>
  </w:num>
  <w:num w:numId="20">
    <w:abstractNumId w:val="29"/>
  </w:num>
  <w:num w:numId="21">
    <w:abstractNumId w:val="13"/>
  </w:num>
  <w:num w:numId="22">
    <w:abstractNumId w:val="31"/>
  </w:num>
  <w:num w:numId="23">
    <w:abstractNumId w:val="15"/>
  </w:num>
  <w:num w:numId="24">
    <w:abstractNumId w:val="18"/>
  </w:num>
  <w:num w:numId="25">
    <w:abstractNumId w:val="23"/>
  </w:num>
  <w:num w:numId="26">
    <w:abstractNumId w:val="21"/>
  </w:num>
  <w:num w:numId="27">
    <w:abstractNumId w:val="22"/>
  </w:num>
  <w:num w:numId="28">
    <w:abstractNumId w:val="6"/>
  </w:num>
  <w:num w:numId="29">
    <w:abstractNumId w:val="14"/>
  </w:num>
  <w:num w:numId="30">
    <w:abstractNumId w:val="20"/>
  </w:num>
  <w:num w:numId="31">
    <w:abstractNumId w:val="0"/>
  </w:num>
  <w:num w:numId="32">
    <w:abstractNumId w:val="10"/>
  </w:num>
  <w:num w:numId="33">
    <w:abstractNumId w:val="24"/>
  </w:num>
  <w:num w:numId="34">
    <w:abstractNumId w:val="36"/>
  </w:num>
  <w:num w:numId="35">
    <w:abstractNumId w:val="11"/>
  </w:num>
  <w:num w:numId="36">
    <w:abstractNumId w:val="1"/>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505F"/>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4F2C"/>
    <w:rsid w:val="00097E2A"/>
    <w:rsid w:val="000A2BC9"/>
    <w:rsid w:val="000A46BC"/>
    <w:rsid w:val="000A6959"/>
    <w:rsid w:val="000B154E"/>
    <w:rsid w:val="000B2E0A"/>
    <w:rsid w:val="000B379A"/>
    <w:rsid w:val="000B414C"/>
    <w:rsid w:val="000B6BB4"/>
    <w:rsid w:val="000B7A5C"/>
    <w:rsid w:val="000C023E"/>
    <w:rsid w:val="000C3CB5"/>
    <w:rsid w:val="000C4BF5"/>
    <w:rsid w:val="000C5DB9"/>
    <w:rsid w:val="000D154F"/>
    <w:rsid w:val="000D6B43"/>
    <w:rsid w:val="000E002C"/>
    <w:rsid w:val="000E1E84"/>
    <w:rsid w:val="000E5EEF"/>
    <w:rsid w:val="000E6129"/>
    <w:rsid w:val="000E6D2E"/>
    <w:rsid w:val="000E7787"/>
    <w:rsid w:val="000F0D57"/>
    <w:rsid w:val="000F13FA"/>
    <w:rsid w:val="00100DBE"/>
    <w:rsid w:val="00102451"/>
    <w:rsid w:val="00102E9B"/>
    <w:rsid w:val="00114359"/>
    <w:rsid w:val="00114BDA"/>
    <w:rsid w:val="0011665F"/>
    <w:rsid w:val="00117455"/>
    <w:rsid w:val="00120BCC"/>
    <w:rsid w:val="00121E34"/>
    <w:rsid w:val="00123984"/>
    <w:rsid w:val="00124813"/>
    <w:rsid w:val="0012483E"/>
    <w:rsid w:val="00134F62"/>
    <w:rsid w:val="0013590B"/>
    <w:rsid w:val="00135919"/>
    <w:rsid w:val="001370A5"/>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2BD"/>
    <w:rsid w:val="001B5551"/>
    <w:rsid w:val="001C3D28"/>
    <w:rsid w:val="001F6067"/>
    <w:rsid w:val="00201408"/>
    <w:rsid w:val="00202C9D"/>
    <w:rsid w:val="00203D87"/>
    <w:rsid w:val="00207D68"/>
    <w:rsid w:val="00211515"/>
    <w:rsid w:val="00223EB2"/>
    <w:rsid w:val="002300DE"/>
    <w:rsid w:val="002330AD"/>
    <w:rsid w:val="002378D3"/>
    <w:rsid w:val="00243B39"/>
    <w:rsid w:val="00243F9B"/>
    <w:rsid w:val="00244A11"/>
    <w:rsid w:val="00246335"/>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0FCC"/>
    <w:rsid w:val="0029352E"/>
    <w:rsid w:val="00294D7D"/>
    <w:rsid w:val="002977B7"/>
    <w:rsid w:val="002A0F9E"/>
    <w:rsid w:val="002A243F"/>
    <w:rsid w:val="002C28CD"/>
    <w:rsid w:val="002C5FEE"/>
    <w:rsid w:val="002D0C7D"/>
    <w:rsid w:val="002D16A4"/>
    <w:rsid w:val="002E470B"/>
    <w:rsid w:val="002E49B6"/>
    <w:rsid w:val="002F5624"/>
    <w:rsid w:val="002F7BB8"/>
    <w:rsid w:val="003004C8"/>
    <w:rsid w:val="003005F5"/>
    <w:rsid w:val="0030069C"/>
    <w:rsid w:val="00302D9B"/>
    <w:rsid w:val="003057A3"/>
    <w:rsid w:val="003061B6"/>
    <w:rsid w:val="0030680D"/>
    <w:rsid w:val="00306F7B"/>
    <w:rsid w:val="00307CB0"/>
    <w:rsid w:val="003104AE"/>
    <w:rsid w:val="003107D3"/>
    <w:rsid w:val="00310D46"/>
    <w:rsid w:val="00313DB3"/>
    <w:rsid w:val="00316B6A"/>
    <w:rsid w:val="00316EB3"/>
    <w:rsid w:val="0032471C"/>
    <w:rsid w:val="00331ACC"/>
    <w:rsid w:val="00331EA7"/>
    <w:rsid w:val="00340878"/>
    <w:rsid w:val="00341BE4"/>
    <w:rsid w:val="0034263E"/>
    <w:rsid w:val="003427F6"/>
    <w:rsid w:val="00343B19"/>
    <w:rsid w:val="0034429D"/>
    <w:rsid w:val="00345E00"/>
    <w:rsid w:val="003515B3"/>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4822"/>
    <w:rsid w:val="00425D61"/>
    <w:rsid w:val="00425E19"/>
    <w:rsid w:val="00436EB9"/>
    <w:rsid w:val="0044123C"/>
    <w:rsid w:val="00441D64"/>
    <w:rsid w:val="004420AA"/>
    <w:rsid w:val="00442BCA"/>
    <w:rsid w:val="00447077"/>
    <w:rsid w:val="00460866"/>
    <w:rsid w:val="0046404A"/>
    <w:rsid w:val="0046695E"/>
    <w:rsid w:val="00470052"/>
    <w:rsid w:val="0047216C"/>
    <w:rsid w:val="00476C70"/>
    <w:rsid w:val="004822B2"/>
    <w:rsid w:val="004830FF"/>
    <w:rsid w:val="00483CF2"/>
    <w:rsid w:val="0048548C"/>
    <w:rsid w:val="00490B09"/>
    <w:rsid w:val="00491041"/>
    <w:rsid w:val="00492E32"/>
    <w:rsid w:val="00494771"/>
    <w:rsid w:val="0049739D"/>
    <w:rsid w:val="004A04ED"/>
    <w:rsid w:val="004A2D00"/>
    <w:rsid w:val="004A39C4"/>
    <w:rsid w:val="004A454D"/>
    <w:rsid w:val="004A47EE"/>
    <w:rsid w:val="004A6E68"/>
    <w:rsid w:val="004B2CCF"/>
    <w:rsid w:val="004B3A11"/>
    <w:rsid w:val="004B414E"/>
    <w:rsid w:val="004B6368"/>
    <w:rsid w:val="004C16AA"/>
    <w:rsid w:val="004C570E"/>
    <w:rsid w:val="004C72B8"/>
    <w:rsid w:val="004D2AD0"/>
    <w:rsid w:val="004D37B4"/>
    <w:rsid w:val="004E5067"/>
    <w:rsid w:val="004E5EC5"/>
    <w:rsid w:val="004E6101"/>
    <w:rsid w:val="004E7651"/>
    <w:rsid w:val="004E79FD"/>
    <w:rsid w:val="004F1D91"/>
    <w:rsid w:val="004F4F1C"/>
    <w:rsid w:val="004F6D0E"/>
    <w:rsid w:val="004F7863"/>
    <w:rsid w:val="00501AA5"/>
    <w:rsid w:val="005027B7"/>
    <w:rsid w:val="00507DA6"/>
    <w:rsid w:val="005111C4"/>
    <w:rsid w:val="005122EA"/>
    <w:rsid w:val="00513A0C"/>
    <w:rsid w:val="00514168"/>
    <w:rsid w:val="0051621F"/>
    <w:rsid w:val="00517620"/>
    <w:rsid w:val="005247CA"/>
    <w:rsid w:val="005252B9"/>
    <w:rsid w:val="00526D79"/>
    <w:rsid w:val="00531564"/>
    <w:rsid w:val="00534576"/>
    <w:rsid w:val="00534707"/>
    <w:rsid w:val="0054104A"/>
    <w:rsid w:val="005434A0"/>
    <w:rsid w:val="00543C5D"/>
    <w:rsid w:val="00552B61"/>
    <w:rsid w:val="00555B5C"/>
    <w:rsid w:val="00555EA1"/>
    <w:rsid w:val="00557030"/>
    <w:rsid w:val="00560DAD"/>
    <w:rsid w:val="00561EE6"/>
    <w:rsid w:val="00566351"/>
    <w:rsid w:val="00572C6D"/>
    <w:rsid w:val="0057545A"/>
    <w:rsid w:val="0057740F"/>
    <w:rsid w:val="005808B6"/>
    <w:rsid w:val="005835D7"/>
    <w:rsid w:val="0058666D"/>
    <w:rsid w:val="00586889"/>
    <w:rsid w:val="005904AD"/>
    <w:rsid w:val="005907FA"/>
    <w:rsid w:val="00595441"/>
    <w:rsid w:val="005A3666"/>
    <w:rsid w:val="005A5A37"/>
    <w:rsid w:val="005B75F8"/>
    <w:rsid w:val="005B780B"/>
    <w:rsid w:val="005C2645"/>
    <w:rsid w:val="005C328D"/>
    <w:rsid w:val="005C6FF1"/>
    <w:rsid w:val="005C71C0"/>
    <w:rsid w:val="005D4D9E"/>
    <w:rsid w:val="005D53D3"/>
    <w:rsid w:val="005D5814"/>
    <w:rsid w:val="005D70BF"/>
    <w:rsid w:val="005D763F"/>
    <w:rsid w:val="005E32FD"/>
    <w:rsid w:val="005E451B"/>
    <w:rsid w:val="005E5386"/>
    <w:rsid w:val="005F1A74"/>
    <w:rsid w:val="005F6665"/>
    <w:rsid w:val="00605302"/>
    <w:rsid w:val="00605AAD"/>
    <w:rsid w:val="00605BF5"/>
    <w:rsid w:val="00610242"/>
    <w:rsid w:val="006200AD"/>
    <w:rsid w:val="0062069A"/>
    <w:rsid w:val="00620EDF"/>
    <w:rsid w:val="006218C5"/>
    <w:rsid w:val="006247A4"/>
    <w:rsid w:val="00626238"/>
    <w:rsid w:val="0062643D"/>
    <w:rsid w:val="006362D7"/>
    <w:rsid w:val="00640BFB"/>
    <w:rsid w:val="00641D7D"/>
    <w:rsid w:val="00642BC5"/>
    <w:rsid w:val="00646E0C"/>
    <w:rsid w:val="00650192"/>
    <w:rsid w:val="00650708"/>
    <w:rsid w:val="00653953"/>
    <w:rsid w:val="006553BC"/>
    <w:rsid w:val="006646B1"/>
    <w:rsid w:val="006673DA"/>
    <w:rsid w:val="00671B90"/>
    <w:rsid w:val="00682AAC"/>
    <w:rsid w:val="00687A26"/>
    <w:rsid w:val="00691D07"/>
    <w:rsid w:val="00693CE5"/>
    <w:rsid w:val="00694E66"/>
    <w:rsid w:val="00695A0B"/>
    <w:rsid w:val="006A568B"/>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1795"/>
    <w:rsid w:val="006F5F48"/>
    <w:rsid w:val="0070774A"/>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3059"/>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7F5E6D"/>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1C39"/>
    <w:rsid w:val="00872F86"/>
    <w:rsid w:val="0087485C"/>
    <w:rsid w:val="00877514"/>
    <w:rsid w:val="00877A71"/>
    <w:rsid w:val="00880395"/>
    <w:rsid w:val="00880752"/>
    <w:rsid w:val="008852B8"/>
    <w:rsid w:val="00895A49"/>
    <w:rsid w:val="00897E82"/>
    <w:rsid w:val="008A09EA"/>
    <w:rsid w:val="008A28C6"/>
    <w:rsid w:val="008A7DC0"/>
    <w:rsid w:val="008B558B"/>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42A2"/>
    <w:rsid w:val="00905D63"/>
    <w:rsid w:val="00906DA8"/>
    <w:rsid w:val="0091060F"/>
    <w:rsid w:val="009142A7"/>
    <w:rsid w:val="0091604E"/>
    <w:rsid w:val="00916AB5"/>
    <w:rsid w:val="0092127A"/>
    <w:rsid w:val="00923488"/>
    <w:rsid w:val="00925163"/>
    <w:rsid w:val="009340EF"/>
    <w:rsid w:val="0093526F"/>
    <w:rsid w:val="00935EFB"/>
    <w:rsid w:val="00937E61"/>
    <w:rsid w:val="00940F5E"/>
    <w:rsid w:val="009413CA"/>
    <w:rsid w:val="0094370D"/>
    <w:rsid w:val="009440A0"/>
    <w:rsid w:val="009502A2"/>
    <w:rsid w:val="00950DB8"/>
    <w:rsid w:val="00951016"/>
    <w:rsid w:val="0095316C"/>
    <w:rsid w:val="0095381F"/>
    <w:rsid w:val="009554FC"/>
    <w:rsid w:val="00960037"/>
    <w:rsid w:val="00962F56"/>
    <w:rsid w:val="00964E11"/>
    <w:rsid w:val="0097375E"/>
    <w:rsid w:val="00973E14"/>
    <w:rsid w:val="0097556A"/>
    <w:rsid w:val="00980823"/>
    <w:rsid w:val="00984679"/>
    <w:rsid w:val="009940AD"/>
    <w:rsid w:val="009966C3"/>
    <w:rsid w:val="009A45CB"/>
    <w:rsid w:val="009A60A5"/>
    <w:rsid w:val="009B33FA"/>
    <w:rsid w:val="009B47B3"/>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1320"/>
    <w:rsid w:val="00A23DCD"/>
    <w:rsid w:val="00A3290C"/>
    <w:rsid w:val="00A447AF"/>
    <w:rsid w:val="00A46496"/>
    <w:rsid w:val="00A517CF"/>
    <w:rsid w:val="00A555D2"/>
    <w:rsid w:val="00A564D2"/>
    <w:rsid w:val="00A616E0"/>
    <w:rsid w:val="00A64CBA"/>
    <w:rsid w:val="00A65FEF"/>
    <w:rsid w:val="00A668A3"/>
    <w:rsid w:val="00A729DC"/>
    <w:rsid w:val="00A73E90"/>
    <w:rsid w:val="00A772BD"/>
    <w:rsid w:val="00A77C6A"/>
    <w:rsid w:val="00A82458"/>
    <w:rsid w:val="00A83C02"/>
    <w:rsid w:val="00A87F42"/>
    <w:rsid w:val="00A949BB"/>
    <w:rsid w:val="00AA7C92"/>
    <w:rsid w:val="00AB0E32"/>
    <w:rsid w:val="00AB129A"/>
    <w:rsid w:val="00AB1B9A"/>
    <w:rsid w:val="00AB1DED"/>
    <w:rsid w:val="00AB3302"/>
    <w:rsid w:val="00AB4374"/>
    <w:rsid w:val="00AB4AFB"/>
    <w:rsid w:val="00AB632D"/>
    <w:rsid w:val="00AB6689"/>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0159"/>
    <w:rsid w:val="00B3218B"/>
    <w:rsid w:val="00B3336D"/>
    <w:rsid w:val="00B40546"/>
    <w:rsid w:val="00B43371"/>
    <w:rsid w:val="00B439D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474"/>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02293"/>
    <w:rsid w:val="00C10A94"/>
    <w:rsid w:val="00C1455E"/>
    <w:rsid w:val="00C149C1"/>
    <w:rsid w:val="00C14B8D"/>
    <w:rsid w:val="00C15D94"/>
    <w:rsid w:val="00C161F1"/>
    <w:rsid w:val="00C21924"/>
    <w:rsid w:val="00C25D47"/>
    <w:rsid w:val="00C26A02"/>
    <w:rsid w:val="00C271CA"/>
    <w:rsid w:val="00C4422C"/>
    <w:rsid w:val="00C45FA1"/>
    <w:rsid w:val="00C47672"/>
    <w:rsid w:val="00C512C7"/>
    <w:rsid w:val="00C565E5"/>
    <w:rsid w:val="00C57639"/>
    <w:rsid w:val="00C61245"/>
    <w:rsid w:val="00C64163"/>
    <w:rsid w:val="00C6497B"/>
    <w:rsid w:val="00C652EE"/>
    <w:rsid w:val="00C67569"/>
    <w:rsid w:val="00C7438E"/>
    <w:rsid w:val="00C873EB"/>
    <w:rsid w:val="00C90462"/>
    <w:rsid w:val="00C9074C"/>
    <w:rsid w:val="00C94198"/>
    <w:rsid w:val="00C95055"/>
    <w:rsid w:val="00C96CE2"/>
    <w:rsid w:val="00CA24FE"/>
    <w:rsid w:val="00CA2D12"/>
    <w:rsid w:val="00CA4241"/>
    <w:rsid w:val="00CA4252"/>
    <w:rsid w:val="00CA44D7"/>
    <w:rsid w:val="00CA6EB1"/>
    <w:rsid w:val="00CB01C8"/>
    <w:rsid w:val="00CB3F10"/>
    <w:rsid w:val="00CB4D5A"/>
    <w:rsid w:val="00CB7BB4"/>
    <w:rsid w:val="00CB7FAF"/>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689D"/>
    <w:rsid w:val="00D17D55"/>
    <w:rsid w:val="00D2506B"/>
    <w:rsid w:val="00D36325"/>
    <w:rsid w:val="00D41136"/>
    <w:rsid w:val="00D41ED1"/>
    <w:rsid w:val="00D4266B"/>
    <w:rsid w:val="00D43C73"/>
    <w:rsid w:val="00D47ACE"/>
    <w:rsid w:val="00D5474B"/>
    <w:rsid w:val="00D5497C"/>
    <w:rsid w:val="00D650F6"/>
    <w:rsid w:val="00D712D9"/>
    <w:rsid w:val="00D72439"/>
    <w:rsid w:val="00D830E9"/>
    <w:rsid w:val="00D83587"/>
    <w:rsid w:val="00D8400D"/>
    <w:rsid w:val="00D84BF4"/>
    <w:rsid w:val="00D90D85"/>
    <w:rsid w:val="00DA5AD2"/>
    <w:rsid w:val="00DB04E9"/>
    <w:rsid w:val="00DB1F56"/>
    <w:rsid w:val="00DB3FBA"/>
    <w:rsid w:val="00DB45C0"/>
    <w:rsid w:val="00DB6B82"/>
    <w:rsid w:val="00DC140B"/>
    <w:rsid w:val="00DD3A5D"/>
    <w:rsid w:val="00DD5262"/>
    <w:rsid w:val="00DE0273"/>
    <w:rsid w:val="00DE315A"/>
    <w:rsid w:val="00DE371E"/>
    <w:rsid w:val="00DE4E0C"/>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41CC"/>
    <w:rsid w:val="00E66C72"/>
    <w:rsid w:val="00E67B8A"/>
    <w:rsid w:val="00E77592"/>
    <w:rsid w:val="00E82CD4"/>
    <w:rsid w:val="00E841AA"/>
    <w:rsid w:val="00E8604D"/>
    <w:rsid w:val="00E87071"/>
    <w:rsid w:val="00E93C67"/>
    <w:rsid w:val="00E96605"/>
    <w:rsid w:val="00EA1B20"/>
    <w:rsid w:val="00EA21F4"/>
    <w:rsid w:val="00EA3D21"/>
    <w:rsid w:val="00EA3EAE"/>
    <w:rsid w:val="00EA6A69"/>
    <w:rsid w:val="00EA6BDF"/>
    <w:rsid w:val="00EA77B5"/>
    <w:rsid w:val="00EB125A"/>
    <w:rsid w:val="00EC3A89"/>
    <w:rsid w:val="00EC7281"/>
    <w:rsid w:val="00ED3CF4"/>
    <w:rsid w:val="00ED5CBB"/>
    <w:rsid w:val="00EE114C"/>
    <w:rsid w:val="00EE1CA6"/>
    <w:rsid w:val="00EE25B5"/>
    <w:rsid w:val="00EE33E8"/>
    <w:rsid w:val="00EE6614"/>
    <w:rsid w:val="00EF0947"/>
    <w:rsid w:val="00EF103B"/>
    <w:rsid w:val="00EF170D"/>
    <w:rsid w:val="00EF6E3A"/>
    <w:rsid w:val="00F002B8"/>
    <w:rsid w:val="00F036DD"/>
    <w:rsid w:val="00F04C6A"/>
    <w:rsid w:val="00F12E7F"/>
    <w:rsid w:val="00F169BD"/>
    <w:rsid w:val="00F175CA"/>
    <w:rsid w:val="00F17D69"/>
    <w:rsid w:val="00F2558D"/>
    <w:rsid w:val="00F2717A"/>
    <w:rsid w:val="00F31947"/>
    <w:rsid w:val="00F33180"/>
    <w:rsid w:val="00F34590"/>
    <w:rsid w:val="00F41148"/>
    <w:rsid w:val="00F41A4D"/>
    <w:rsid w:val="00F41FFA"/>
    <w:rsid w:val="00F42A6F"/>
    <w:rsid w:val="00F4339D"/>
    <w:rsid w:val="00F479A3"/>
    <w:rsid w:val="00F5427E"/>
    <w:rsid w:val="00F5432F"/>
    <w:rsid w:val="00F571B5"/>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D01"/>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D5F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140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character" w:customStyle="1" w:styleId="Heading3Char">
    <w:name w:val="Heading 3 Char"/>
    <w:basedOn w:val="DefaultParagraphFont"/>
    <w:link w:val="Heading3"/>
    <w:uiPriority w:val="9"/>
    <w:semiHidden/>
    <w:rsid w:val="0020140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23065745">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rcid.org/0000-0002-5896-9506" TargetMode="External"/><Relationship Id="rId18" Type="http://schemas.openxmlformats.org/officeDocument/2006/relationships/hyperlink" Target="http://orcid.org/0000-0002-7375-7771" TargetMode="External"/><Relationship Id="rId3" Type="http://schemas.openxmlformats.org/officeDocument/2006/relationships/customXml" Target="../customXml/item3.xml"/><Relationship Id="rId21" Type="http://schemas.openxmlformats.org/officeDocument/2006/relationships/hyperlink" Target="https://www.groupware.kuleuven.be/sites/pret/Pages/EditForm.aspx?XmlLocation=/sites/pret/Register/G-2021-4272-R2(MAR).xml" TargetMode="External"/><Relationship Id="rId7" Type="http://schemas.openxmlformats.org/officeDocument/2006/relationships/settings" Target="settings.xml"/><Relationship Id="rId12" Type="http://schemas.openxmlformats.org/officeDocument/2006/relationships/hyperlink" Target="http://orcid.org/0000-0002-5896-9506" TargetMode="External"/><Relationship Id="rId17" Type="http://schemas.openxmlformats.org/officeDocument/2006/relationships/hyperlink" Target="http://orcid.org/0000-0002-5896-9506" TargetMode="External"/><Relationship Id="rId25"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hyperlink" Target="http://orcid.org/0000-0002-5896-9506" TargetMode="External"/><Relationship Id="rId20" Type="http://schemas.openxmlformats.org/officeDocument/2006/relationships/hyperlink" Target="http://orcid.org/0000-0002-0699-092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wo.be/media/1024841/glossary-flemish-standard-data-management-plan.pdf"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orcid.org/0000-0001-8428-0289"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orcid.org/0000-0001-8428-028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orcid.org/0000-0002-7375-7771"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G052723N</Project_x0020_Ref.>
    <FundingCallID xmlns="d2b4f59a-05ce-4744-9d1c-9dd30147ee09">39876</FundingCallID>
    <Code xmlns="d2b4f59a-05ce-4744-9d1c-9dd30147ee09">3H220823</Code>
    <TypeDoc xmlns="de64d03d-2dbc-4782-9fbf-1d8df1c50cf7">Initial</TypeDoc>
    <FormID xmlns="d2b4f59a-05ce-4744-9d1c-9dd30147ee09">2801</FormID>
    <_dlc_DocId xmlns="d2b4f59a-05ce-4744-9d1c-9dd30147ee09">P4FNSWA4HVKW-73199252-12982</_dlc_DocId>
    <_dlc_DocIdUrl xmlns="d2b4f59a-05ce-4744-9d1c-9dd30147ee09">
      <Url>https://www.groupware.kuleuven.be/sites/dmpmt/_layouts/15/DocIdRedir.aspx?ID=P4FNSWA4HVKW-73199252-12982</Url>
      <Description>P4FNSWA4HVKW-73199252-12982</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AF4C49-43A5-41F4-9B10-537BB6124F37}"/>
</file>

<file path=customXml/itemProps2.xml><?xml version="1.0" encoding="utf-8"?>
<ds:datastoreItem xmlns:ds="http://schemas.openxmlformats.org/officeDocument/2006/customXml" ds:itemID="{8A0A7643-ED0A-4C4B-8B3B-CA002C4E31AA}"/>
</file>

<file path=customXml/itemProps3.xml><?xml version="1.0" encoding="utf-8"?>
<ds:datastoreItem xmlns:ds="http://schemas.openxmlformats.org/officeDocument/2006/customXml" ds:itemID="{5EE3A495-9E9A-49C1-ABEE-3F1F91172D17}"/>
</file>

<file path=customXml/itemProps4.xml><?xml version="1.0" encoding="utf-8"?>
<ds:datastoreItem xmlns:ds="http://schemas.openxmlformats.org/officeDocument/2006/customXml" ds:itemID="{73DFBB09-F193-48A1-8716-93892B312E0C}"/>
</file>

<file path=customXml/itemProps5.xml><?xml version="1.0" encoding="utf-8"?>
<ds:datastoreItem xmlns:ds="http://schemas.openxmlformats.org/officeDocument/2006/customXml" ds:itemID="{AE4565D7-643A-4CE5-9293-605337625099}"/>
</file>

<file path=docProps/app.xml><?xml version="1.0" encoding="utf-8"?>
<Properties xmlns="http://schemas.openxmlformats.org/officeDocument/2006/extended-properties" xmlns:vt="http://schemas.openxmlformats.org/officeDocument/2006/docPropsVTypes">
  <Template>Normal</Template>
  <TotalTime>0</TotalTime>
  <Pages>17</Pages>
  <Words>3639</Words>
  <Characters>20015</Characters>
  <Application>Microsoft Office Word</Application>
  <DocSecurity>0</DocSecurity>
  <Lines>166</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2023-05-12T10:21:00Z</dcterms:created>
  <dcterms:modified xsi:type="dcterms:W3CDTF">2023-05-12T10:21:00Z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2be33f0e-3ba8-4896-a173-74ca50feda7c</vt:lpwstr>
  </property>
</Properties>
</file>