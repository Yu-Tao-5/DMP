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FEEC78" w14:textId="77777777" w:rsidR="00084C8C" w:rsidRPr="00684A36" w:rsidRDefault="005D1075" w:rsidP="00684A36">
      <w:pPr>
        <w:pStyle w:val="Kop2"/>
        <w:contextualSpacing w:val="0"/>
        <w:jc w:val="both"/>
        <w:rPr>
          <w:color w:val="000000"/>
          <w:sz w:val="20"/>
          <w:lang w:val="en-GB"/>
        </w:rPr>
      </w:pPr>
      <w:r w:rsidRPr="00684A36">
        <w:rPr>
          <w:color w:val="000000"/>
          <w:sz w:val="20"/>
          <w:lang w:val="en-GB"/>
        </w:rPr>
        <w:t>DMP TITLE</w:t>
      </w:r>
    </w:p>
    <w:p w14:paraId="44026552" w14:textId="77777777" w:rsidR="003D3972" w:rsidRDefault="00684A36" w:rsidP="00684A36">
      <w:pPr>
        <w:pStyle w:val="Kop1"/>
        <w:contextualSpacing w:val="0"/>
        <w:jc w:val="both"/>
        <w:rPr>
          <w:rFonts w:ascii="Arial" w:eastAsia="Arial" w:hAnsi="Arial" w:cs="Arial"/>
          <w:color w:val="000000"/>
          <w:sz w:val="20"/>
          <w:lang w:val="en-GB"/>
        </w:rPr>
      </w:pPr>
      <w:r w:rsidRPr="00684A36">
        <w:rPr>
          <w:rFonts w:ascii="Arial" w:eastAsia="Arial" w:hAnsi="Arial" w:cs="Arial"/>
          <w:color w:val="000000"/>
          <w:sz w:val="20"/>
          <w:lang w:val="en-GB"/>
        </w:rPr>
        <w:t xml:space="preserve">RESEARCH PROJECT TO IDENTIFY EARLY MECHANISMS IN PULMONARY FIBROSIS WITH FOCUS ON AIRWAYS AND VASCULAR STRUCTURES </w:t>
      </w:r>
    </w:p>
    <w:p w14:paraId="53500C9B" w14:textId="43A3D92C" w:rsidR="00684A36" w:rsidRDefault="00684A36" w:rsidP="00684A36">
      <w:pPr>
        <w:pStyle w:val="Kop1"/>
        <w:contextualSpacing w:val="0"/>
        <w:jc w:val="both"/>
        <w:rPr>
          <w:rFonts w:ascii="Arial" w:eastAsia="Arial" w:hAnsi="Arial" w:cs="Arial"/>
          <w:color w:val="000000"/>
          <w:sz w:val="20"/>
          <w:lang w:val="en-GB"/>
        </w:rPr>
      </w:pPr>
      <w:r w:rsidRPr="00684A36">
        <w:rPr>
          <w:rFonts w:ascii="Arial" w:eastAsia="Arial" w:hAnsi="Arial" w:cs="Arial"/>
          <w:color w:val="000000"/>
          <w:sz w:val="20"/>
          <w:lang w:val="en-GB"/>
        </w:rPr>
        <w:t xml:space="preserve">ACRONYM: REPAIR </w:t>
      </w:r>
    </w:p>
    <w:p w14:paraId="7FCF3AC2" w14:textId="77777777" w:rsidR="003D3972" w:rsidRPr="003D3972" w:rsidRDefault="003D3972" w:rsidP="003D3972">
      <w:pPr>
        <w:rPr>
          <w:lang w:val="en-GB"/>
        </w:rPr>
      </w:pPr>
    </w:p>
    <w:p w14:paraId="7E7D3F0D" w14:textId="77777777" w:rsidR="00084C8C" w:rsidRPr="00684A36" w:rsidRDefault="005D1075" w:rsidP="00684A36">
      <w:pPr>
        <w:pStyle w:val="Kop3"/>
        <w:contextualSpacing w:val="0"/>
        <w:jc w:val="both"/>
        <w:rPr>
          <w:i w:val="0"/>
          <w:color w:val="000000"/>
          <w:sz w:val="20"/>
          <w:lang w:val="en-GB"/>
        </w:rPr>
      </w:pPr>
      <w:r w:rsidRPr="00684A36">
        <w:rPr>
          <w:i w:val="0"/>
          <w:color w:val="000000"/>
          <w:sz w:val="20"/>
          <w:lang w:val="en-GB"/>
        </w:rPr>
        <w:t>ADMIN DETAILS</w:t>
      </w:r>
    </w:p>
    <w:p w14:paraId="24A1E617" w14:textId="77777777" w:rsidR="007A2D0A" w:rsidRDefault="005D1075" w:rsidP="00684A36">
      <w:pPr>
        <w:jc w:val="both"/>
        <w:rPr>
          <w:lang w:val="en-GB"/>
        </w:rPr>
      </w:pPr>
      <w:r w:rsidRPr="00684A36">
        <w:rPr>
          <w:b/>
          <w:color w:val="000000"/>
          <w:lang w:val="en-GB"/>
        </w:rPr>
        <w:t xml:space="preserve">Project Name: </w:t>
      </w:r>
      <w:r w:rsidRPr="00684A36">
        <w:rPr>
          <w:lang w:val="en-GB"/>
        </w:rPr>
        <w:t xml:space="preserve">Research project to identify Early mechanisms in Pulmonary fibrosis  with focus on </w:t>
      </w:r>
      <w:proofErr w:type="spellStart"/>
      <w:r w:rsidRPr="00684A36">
        <w:rPr>
          <w:lang w:val="en-GB"/>
        </w:rPr>
        <w:t>AIrways</w:t>
      </w:r>
      <w:proofErr w:type="spellEnd"/>
      <w:r w:rsidRPr="00684A36">
        <w:rPr>
          <w:lang w:val="en-GB"/>
        </w:rPr>
        <w:t xml:space="preserve"> and </w:t>
      </w:r>
      <w:proofErr w:type="spellStart"/>
      <w:r w:rsidRPr="00684A36">
        <w:rPr>
          <w:lang w:val="en-GB"/>
        </w:rPr>
        <w:t>vasculaR</w:t>
      </w:r>
      <w:proofErr w:type="spellEnd"/>
      <w:r w:rsidRPr="00684A36">
        <w:rPr>
          <w:lang w:val="en-GB"/>
        </w:rPr>
        <w:t xml:space="preserve"> structures </w:t>
      </w:r>
    </w:p>
    <w:p w14:paraId="7B2B2FB5" w14:textId="11271D76" w:rsidR="0045281A" w:rsidRPr="00684A36" w:rsidRDefault="005D1075" w:rsidP="00684A36">
      <w:pPr>
        <w:jc w:val="both"/>
        <w:rPr>
          <w:lang w:val="en-GB"/>
        </w:rPr>
      </w:pPr>
      <w:r w:rsidRPr="00684A36">
        <w:rPr>
          <w:lang w:val="en-GB"/>
        </w:rPr>
        <w:t xml:space="preserve">Acronym: REPAIR  </w:t>
      </w:r>
    </w:p>
    <w:p w14:paraId="25E8E477" w14:textId="27DFA029" w:rsidR="00084C8C" w:rsidRPr="00684A36" w:rsidRDefault="005D1075" w:rsidP="00684A36">
      <w:pPr>
        <w:jc w:val="both"/>
        <w:rPr>
          <w:lang w:val="en-GB"/>
        </w:rPr>
      </w:pPr>
      <w:r w:rsidRPr="00684A36">
        <w:rPr>
          <w:lang w:val="en-GB"/>
        </w:rPr>
        <w:t>DMP title</w:t>
      </w:r>
      <w:r w:rsidR="0045281A" w:rsidRPr="00684A36">
        <w:rPr>
          <w:lang w:val="en-GB"/>
        </w:rPr>
        <w:t>: DMP FWO 1832522N FKM Wim A Wuyts</w:t>
      </w:r>
    </w:p>
    <w:p w14:paraId="72915DC1" w14:textId="1ED2413A" w:rsidR="00084C8C" w:rsidRPr="00684A36" w:rsidRDefault="005D1075" w:rsidP="00684A36">
      <w:pPr>
        <w:jc w:val="both"/>
        <w:rPr>
          <w:lang w:val="en-GB"/>
        </w:rPr>
      </w:pPr>
      <w:r w:rsidRPr="00684A36">
        <w:rPr>
          <w:b/>
          <w:color w:val="000000"/>
          <w:lang w:val="en-GB"/>
        </w:rPr>
        <w:t xml:space="preserve">Project Identifier: </w:t>
      </w:r>
      <w:r w:rsidRPr="00684A36">
        <w:rPr>
          <w:lang w:val="en-GB"/>
        </w:rPr>
        <w:t xml:space="preserve">W </w:t>
      </w:r>
      <w:r w:rsidR="007A2D0A">
        <w:rPr>
          <w:lang w:val="en-GB"/>
        </w:rPr>
        <w:t xml:space="preserve">A </w:t>
      </w:r>
      <w:r w:rsidRPr="00684A36">
        <w:rPr>
          <w:lang w:val="en-GB"/>
        </w:rPr>
        <w:t>Wuyts FKM</w:t>
      </w:r>
    </w:p>
    <w:p w14:paraId="4DC69B9D" w14:textId="77777777" w:rsidR="00084C8C" w:rsidRPr="00684A36" w:rsidRDefault="005D1075" w:rsidP="00684A36">
      <w:pPr>
        <w:jc w:val="both"/>
        <w:rPr>
          <w:lang w:val="en-GB"/>
        </w:rPr>
      </w:pPr>
      <w:r w:rsidRPr="00684A36">
        <w:rPr>
          <w:b/>
          <w:color w:val="000000"/>
          <w:lang w:val="en-GB"/>
        </w:rPr>
        <w:t xml:space="preserve">Grant Title: </w:t>
      </w:r>
      <w:r w:rsidRPr="00684A36">
        <w:rPr>
          <w:lang w:val="en-GB"/>
        </w:rPr>
        <w:t>1832522N</w:t>
      </w:r>
    </w:p>
    <w:p w14:paraId="574CC275" w14:textId="0B77E209" w:rsidR="00084C8C" w:rsidRPr="00684A36" w:rsidRDefault="005D1075" w:rsidP="00684A36">
      <w:pPr>
        <w:jc w:val="both"/>
        <w:rPr>
          <w:lang w:val="en-GB"/>
        </w:rPr>
      </w:pPr>
      <w:r w:rsidRPr="00684A36">
        <w:rPr>
          <w:b/>
          <w:color w:val="000000"/>
          <w:lang w:val="en-GB"/>
        </w:rPr>
        <w:t xml:space="preserve">Principal Investigator / Researcher: </w:t>
      </w:r>
      <w:r w:rsidR="00BF1C4E" w:rsidRPr="00684A36">
        <w:rPr>
          <w:bCs/>
          <w:color w:val="000000"/>
          <w:lang w:val="en-GB"/>
        </w:rPr>
        <w:t>Prof.</w:t>
      </w:r>
      <w:r w:rsidR="00BF1C4E" w:rsidRPr="00684A36">
        <w:rPr>
          <w:b/>
          <w:color w:val="000000"/>
          <w:lang w:val="en-GB"/>
        </w:rPr>
        <w:t xml:space="preserve"> </w:t>
      </w:r>
      <w:r w:rsidRPr="00684A36">
        <w:rPr>
          <w:lang w:val="en-GB"/>
        </w:rPr>
        <w:t>Wim</w:t>
      </w:r>
      <w:r w:rsidR="007A2D0A">
        <w:rPr>
          <w:lang w:val="en-GB"/>
        </w:rPr>
        <w:t xml:space="preserve"> A</w:t>
      </w:r>
      <w:r w:rsidRPr="00684A36">
        <w:rPr>
          <w:lang w:val="en-GB"/>
        </w:rPr>
        <w:t xml:space="preserve"> Wuyts</w:t>
      </w:r>
    </w:p>
    <w:p w14:paraId="25852EF1" w14:textId="77777777" w:rsidR="00CC4626" w:rsidRPr="00684A36" w:rsidRDefault="00CC4626" w:rsidP="00684A36">
      <w:pPr>
        <w:jc w:val="both"/>
        <w:rPr>
          <w:lang w:val="en-GB"/>
        </w:rPr>
      </w:pPr>
    </w:p>
    <w:p w14:paraId="2C503296" w14:textId="5CE50726" w:rsidR="00CC4626" w:rsidRPr="00684A36" w:rsidRDefault="00CC4626" w:rsidP="00684A36">
      <w:pPr>
        <w:jc w:val="both"/>
        <w:rPr>
          <w:lang w:val="en-US"/>
        </w:rPr>
      </w:pPr>
      <w:r w:rsidRPr="00684A36">
        <w:rPr>
          <w:b/>
          <w:lang w:val="en-US"/>
        </w:rPr>
        <w:t>Description</w:t>
      </w:r>
      <w:r w:rsidRPr="00684A36">
        <w:rPr>
          <w:lang w:val="en-US"/>
        </w:rPr>
        <w:t xml:space="preserve">: The DMP lists all research activities of the involved PI’s or researchers in respect to the tasks specified within the project. DMP activities are described in respect to task owners and work packages in the workplan. The overall responsibility for the DMP lies in the hand of the grant holder (Wim Wuyts), while the involved PI’s and researchers take the responsibility to ensure the correct execution of the DMP for their assigned tasks and research activities. </w:t>
      </w:r>
    </w:p>
    <w:p w14:paraId="1E15315A" w14:textId="77777777" w:rsidR="00CC4626" w:rsidRPr="00684A36" w:rsidRDefault="00CC4626" w:rsidP="00684A36">
      <w:pPr>
        <w:jc w:val="both"/>
        <w:rPr>
          <w:lang w:val="en-US"/>
        </w:rPr>
      </w:pPr>
    </w:p>
    <w:p w14:paraId="6B3998A2" w14:textId="77777777" w:rsidR="002377FE" w:rsidRPr="00684A36" w:rsidRDefault="002377FE" w:rsidP="00684A36">
      <w:pPr>
        <w:jc w:val="both"/>
        <w:rPr>
          <w:b/>
          <w:color w:val="000000"/>
          <w:lang w:val="en-GB"/>
        </w:rPr>
      </w:pPr>
    </w:p>
    <w:p w14:paraId="1BA15D44" w14:textId="77777777" w:rsidR="00084C8C" w:rsidRPr="00684A36" w:rsidRDefault="005D1075" w:rsidP="00684A36">
      <w:pPr>
        <w:jc w:val="both"/>
        <w:rPr>
          <w:lang w:val="en-GB"/>
        </w:rPr>
      </w:pPr>
      <w:r w:rsidRPr="00684A36">
        <w:rPr>
          <w:b/>
          <w:color w:val="000000"/>
          <w:lang w:val="en-GB"/>
        </w:rPr>
        <w:t xml:space="preserve">Institution: </w:t>
      </w:r>
      <w:r w:rsidRPr="00684A36">
        <w:rPr>
          <w:lang w:val="en-GB"/>
        </w:rPr>
        <w:t>KU Leuven</w:t>
      </w:r>
    </w:p>
    <w:p w14:paraId="1883A816" w14:textId="77777777" w:rsidR="00084C8C" w:rsidRPr="00684A36" w:rsidRDefault="00084C8C" w:rsidP="00684A36">
      <w:pPr>
        <w:jc w:val="both"/>
        <w:rPr>
          <w:lang w:val="en-GB"/>
        </w:rPr>
      </w:pPr>
    </w:p>
    <w:p w14:paraId="0DD4182E" w14:textId="77777777" w:rsidR="00084C8C" w:rsidRPr="00684A36" w:rsidRDefault="005D1075" w:rsidP="00684A36">
      <w:pPr>
        <w:pStyle w:val="Kop3"/>
        <w:contextualSpacing w:val="0"/>
        <w:jc w:val="both"/>
        <w:rPr>
          <w:i w:val="0"/>
          <w:color w:val="000000"/>
          <w:sz w:val="20"/>
          <w:lang w:val="en-GB"/>
        </w:rPr>
      </w:pPr>
      <w:r w:rsidRPr="00684A36">
        <w:rPr>
          <w:i w:val="0"/>
          <w:color w:val="000000"/>
          <w:sz w:val="20"/>
          <w:lang w:val="en-GB"/>
        </w:rPr>
        <w:t>1. GENERAL INFORMATION</w:t>
      </w:r>
    </w:p>
    <w:p w14:paraId="1CB05B6E" w14:textId="77777777" w:rsidR="00084C8C" w:rsidRPr="00684A36" w:rsidRDefault="005D1075" w:rsidP="00684A36">
      <w:pPr>
        <w:jc w:val="both"/>
        <w:rPr>
          <w:b/>
          <w:lang w:val="en-GB"/>
        </w:rPr>
      </w:pPr>
      <w:r w:rsidRPr="00684A36">
        <w:rPr>
          <w:b/>
          <w:lang w:val="en-GB"/>
        </w:rPr>
        <w:t>Name applicant</w:t>
      </w:r>
    </w:p>
    <w:p w14:paraId="34B03FB6" w14:textId="11A97B3E" w:rsidR="00084C8C" w:rsidRPr="00684A36" w:rsidRDefault="005D1075" w:rsidP="00684A36">
      <w:pPr>
        <w:jc w:val="both"/>
        <w:rPr>
          <w:lang w:val="en-GB"/>
        </w:rPr>
      </w:pPr>
      <w:r w:rsidRPr="00684A36">
        <w:rPr>
          <w:lang w:val="en-GB"/>
        </w:rPr>
        <w:t xml:space="preserve">Wim </w:t>
      </w:r>
      <w:r w:rsidR="00D62135" w:rsidRPr="00684A36">
        <w:rPr>
          <w:lang w:val="en-GB"/>
        </w:rPr>
        <w:t xml:space="preserve">A </w:t>
      </w:r>
      <w:r w:rsidRPr="00684A36">
        <w:rPr>
          <w:lang w:val="en-GB"/>
        </w:rPr>
        <w:t xml:space="preserve">Wuyts </w:t>
      </w:r>
    </w:p>
    <w:p w14:paraId="6888FE29" w14:textId="77777777" w:rsidR="00084C8C" w:rsidRPr="00684A36" w:rsidRDefault="00084C8C" w:rsidP="00684A36">
      <w:pPr>
        <w:jc w:val="both"/>
        <w:rPr>
          <w:lang w:val="en-GB"/>
        </w:rPr>
      </w:pPr>
    </w:p>
    <w:p w14:paraId="61D4396A" w14:textId="77777777" w:rsidR="0050458D" w:rsidRPr="00684A36" w:rsidRDefault="005D1075" w:rsidP="00684A36">
      <w:pPr>
        <w:jc w:val="both"/>
        <w:rPr>
          <w:lang w:val="en-GB"/>
        </w:rPr>
      </w:pPr>
      <w:r w:rsidRPr="00684A36">
        <w:rPr>
          <w:b/>
          <w:lang w:val="en-GB"/>
        </w:rPr>
        <w:t>FWO Project Number &amp; Title</w:t>
      </w:r>
    </w:p>
    <w:p w14:paraId="3FE2B594" w14:textId="77777777" w:rsidR="0050458D" w:rsidRPr="00684A36" w:rsidRDefault="0050458D" w:rsidP="00684A36">
      <w:pPr>
        <w:jc w:val="both"/>
        <w:rPr>
          <w:lang w:val="en-GB"/>
        </w:rPr>
      </w:pPr>
      <w:r w:rsidRPr="00684A36">
        <w:rPr>
          <w:lang w:val="en-GB"/>
        </w:rPr>
        <w:t xml:space="preserve">1832522N </w:t>
      </w:r>
    </w:p>
    <w:p w14:paraId="3D54E75F" w14:textId="77777777" w:rsidR="007A2D0A" w:rsidRDefault="005D1075" w:rsidP="00684A36">
      <w:pPr>
        <w:jc w:val="both"/>
        <w:rPr>
          <w:lang w:val="en-GB"/>
        </w:rPr>
      </w:pPr>
      <w:r w:rsidRPr="00684A36">
        <w:rPr>
          <w:lang w:val="en-GB"/>
        </w:rPr>
        <w:t xml:space="preserve">Research project to identify Early mechanisms in Pulmonary fibrosis with focus on </w:t>
      </w:r>
      <w:proofErr w:type="spellStart"/>
      <w:r w:rsidRPr="00684A36">
        <w:rPr>
          <w:lang w:val="en-GB"/>
        </w:rPr>
        <w:t>AIrways</w:t>
      </w:r>
      <w:proofErr w:type="spellEnd"/>
      <w:r w:rsidRPr="00684A36">
        <w:rPr>
          <w:lang w:val="en-GB"/>
        </w:rPr>
        <w:t xml:space="preserve"> and </w:t>
      </w:r>
      <w:proofErr w:type="spellStart"/>
      <w:r w:rsidRPr="00684A36">
        <w:rPr>
          <w:lang w:val="en-GB"/>
        </w:rPr>
        <w:t>vasculaR</w:t>
      </w:r>
      <w:proofErr w:type="spellEnd"/>
      <w:r w:rsidRPr="00684A36">
        <w:rPr>
          <w:lang w:val="en-GB"/>
        </w:rPr>
        <w:t xml:space="preserve"> structures </w:t>
      </w:r>
    </w:p>
    <w:p w14:paraId="7CC7473B" w14:textId="7204CDB7" w:rsidR="00084C8C" w:rsidRPr="00684A36" w:rsidRDefault="005D1075" w:rsidP="00684A36">
      <w:pPr>
        <w:jc w:val="both"/>
        <w:rPr>
          <w:lang w:val="en-GB"/>
        </w:rPr>
      </w:pPr>
      <w:r w:rsidRPr="00684A36">
        <w:rPr>
          <w:lang w:val="en-GB"/>
        </w:rPr>
        <w:t xml:space="preserve">Acronym: REPAIR </w:t>
      </w:r>
    </w:p>
    <w:p w14:paraId="0404A56A" w14:textId="77777777" w:rsidR="00084C8C" w:rsidRPr="00684A36" w:rsidRDefault="00084C8C" w:rsidP="00684A36">
      <w:pPr>
        <w:jc w:val="both"/>
        <w:rPr>
          <w:lang w:val="en-GB"/>
        </w:rPr>
      </w:pPr>
    </w:p>
    <w:p w14:paraId="414A741A" w14:textId="77777777" w:rsidR="00084C8C" w:rsidRPr="00684A36" w:rsidRDefault="005D1075" w:rsidP="00684A36">
      <w:pPr>
        <w:jc w:val="both"/>
        <w:rPr>
          <w:b/>
        </w:rPr>
      </w:pPr>
      <w:proofErr w:type="spellStart"/>
      <w:r w:rsidRPr="00684A36">
        <w:rPr>
          <w:b/>
        </w:rPr>
        <w:t>Affiliation</w:t>
      </w:r>
      <w:proofErr w:type="spellEnd"/>
    </w:p>
    <w:p w14:paraId="6054E3CF" w14:textId="77777777" w:rsidR="00084C8C" w:rsidRPr="00684A36" w:rsidRDefault="005D1075" w:rsidP="00684A36">
      <w:pPr>
        <w:numPr>
          <w:ilvl w:val="0"/>
          <w:numId w:val="1"/>
        </w:numPr>
        <w:ind w:hanging="359"/>
        <w:contextualSpacing/>
        <w:jc w:val="both"/>
      </w:pPr>
      <w:r w:rsidRPr="00684A36">
        <w:t>KU Leuven</w:t>
      </w:r>
    </w:p>
    <w:p w14:paraId="33B4584A" w14:textId="7D3CE95F" w:rsidR="00084C8C" w:rsidRDefault="00084C8C" w:rsidP="00684A36">
      <w:pPr>
        <w:jc w:val="both"/>
      </w:pPr>
    </w:p>
    <w:p w14:paraId="24D1D4C1" w14:textId="77777777" w:rsidR="007A2D0A" w:rsidRPr="00684A36" w:rsidRDefault="007A2D0A" w:rsidP="00684A36">
      <w:pPr>
        <w:jc w:val="both"/>
      </w:pPr>
    </w:p>
    <w:p w14:paraId="28ABCB6D" w14:textId="77777777" w:rsidR="00084C8C" w:rsidRPr="00684A36" w:rsidRDefault="00084C8C" w:rsidP="00684A36">
      <w:pPr>
        <w:jc w:val="both"/>
      </w:pPr>
    </w:p>
    <w:p w14:paraId="61A7E572" w14:textId="77777777" w:rsidR="00084C8C" w:rsidRPr="00684A36" w:rsidRDefault="005D1075" w:rsidP="00684A36">
      <w:pPr>
        <w:pStyle w:val="Kop3"/>
        <w:contextualSpacing w:val="0"/>
        <w:jc w:val="both"/>
        <w:rPr>
          <w:i w:val="0"/>
          <w:color w:val="000000"/>
          <w:sz w:val="20"/>
        </w:rPr>
      </w:pPr>
      <w:r w:rsidRPr="00684A36">
        <w:rPr>
          <w:i w:val="0"/>
          <w:color w:val="000000"/>
          <w:sz w:val="20"/>
        </w:rPr>
        <w:t>2. DATA DESCRIPTION</w:t>
      </w:r>
    </w:p>
    <w:p w14:paraId="011A1FE2" w14:textId="77777777" w:rsidR="00084C8C" w:rsidRPr="00684A36" w:rsidRDefault="005D1075" w:rsidP="00684A36">
      <w:pPr>
        <w:jc w:val="both"/>
        <w:rPr>
          <w:b/>
          <w:lang w:val="en-GB"/>
        </w:rPr>
      </w:pPr>
      <w:r w:rsidRPr="00684A36">
        <w:rPr>
          <w:b/>
          <w:lang w:val="en-GB"/>
        </w:rPr>
        <w:t xml:space="preserve">Will you generate/collect new data and/or make use of existing data? </w:t>
      </w:r>
    </w:p>
    <w:p w14:paraId="6245CFEE" w14:textId="5950318B" w:rsidR="00084C8C" w:rsidRPr="00684A36" w:rsidRDefault="00BF1C4E" w:rsidP="00684A36">
      <w:pPr>
        <w:contextualSpacing/>
        <w:jc w:val="both"/>
        <w:rPr>
          <w:lang w:val="en-GB"/>
        </w:rPr>
      </w:pPr>
      <w:r w:rsidRPr="00684A36">
        <w:rPr>
          <w:lang w:val="en-GB"/>
        </w:rPr>
        <w:t>I will generate new data and make use of existing data obtained from databases generated by myself as part of my former postdoctoral projects</w:t>
      </w:r>
      <w:r w:rsidR="00CC4626" w:rsidRPr="00684A36">
        <w:rPr>
          <w:lang w:val="en-GB"/>
        </w:rPr>
        <w:t>.</w:t>
      </w:r>
    </w:p>
    <w:p w14:paraId="2B46CB75" w14:textId="77777777" w:rsidR="00084C8C" w:rsidRPr="00684A36" w:rsidRDefault="00084C8C" w:rsidP="00684A36">
      <w:pPr>
        <w:jc w:val="both"/>
        <w:rPr>
          <w:lang w:val="en-GB"/>
        </w:rPr>
      </w:pPr>
    </w:p>
    <w:p w14:paraId="55F81F52" w14:textId="37DF395D" w:rsidR="00084C8C" w:rsidRPr="00684A36" w:rsidRDefault="005D1075" w:rsidP="00684A36">
      <w:pPr>
        <w:jc w:val="both"/>
        <w:rPr>
          <w:b/>
          <w:lang w:val="en-GB"/>
        </w:rPr>
      </w:pPr>
      <w:r w:rsidRPr="00684A36">
        <w:rPr>
          <w:b/>
          <w:lang w:val="en-GB"/>
        </w:rPr>
        <w:t>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p>
    <w:p w14:paraId="09A8653A" w14:textId="1C40291B" w:rsidR="003200E3" w:rsidRPr="00684A36" w:rsidRDefault="003200E3" w:rsidP="00684A36">
      <w:pPr>
        <w:jc w:val="both"/>
        <w:rPr>
          <w:b/>
          <w:lang w:val="en-GB"/>
        </w:rPr>
      </w:pPr>
    </w:p>
    <w:p w14:paraId="43A9B471" w14:textId="24F117E3" w:rsidR="003200E3" w:rsidRPr="00684A36" w:rsidRDefault="003200E3" w:rsidP="00684A36">
      <w:pPr>
        <w:jc w:val="both"/>
        <w:rPr>
          <w:bCs/>
          <w:lang w:val="en-GB"/>
        </w:rPr>
      </w:pPr>
      <w:r w:rsidRPr="00684A36">
        <w:rPr>
          <w:bCs/>
          <w:lang w:val="en-GB"/>
        </w:rPr>
        <w:t>The project is divided in 4 work packages (WP1-4)</w:t>
      </w:r>
      <w:r w:rsidR="00D62135" w:rsidRPr="00684A36">
        <w:rPr>
          <w:bCs/>
          <w:lang w:val="en-GB"/>
        </w:rPr>
        <w:t xml:space="preserve">. </w:t>
      </w:r>
      <w:r w:rsidRPr="00684A36">
        <w:rPr>
          <w:bCs/>
          <w:lang w:val="en-GB"/>
        </w:rPr>
        <w:t xml:space="preserve">As the nature of the data might differ from one WP to the other the information is provided per work package. </w:t>
      </w:r>
    </w:p>
    <w:p w14:paraId="15ECEE33" w14:textId="77777777" w:rsidR="003200E3" w:rsidRPr="00684A36" w:rsidRDefault="003200E3" w:rsidP="00684A36">
      <w:pPr>
        <w:jc w:val="both"/>
        <w:rPr>
          <w:b/>
          <w:lang w:val="en-GB"/>
        </w:rPr>
      </w:pPr>
    </w:p>
    <w:p w14:paraId="2AD66222" w14:textId="77777777" w:rsidR="00277927" w:rsidRPr="00684A36" w:rsidRDefault="00855893" w:rsidP="00684A36">
      <w:pPr>
        <w:jc w:val="both"/>
        <w:rPr>
          <w:bCs/>
          <w:i/>
          <w:u w:val="single"/>
          <w:lang w:val="en-GB"/>
        </w:rPr>
      </w:pPr>
      <w:r w:rsidRPr="00684A36">
        <w:rPr>
          <w:bCs/>
          <w:i/>
          <w:u w:val="single"/>
          <w:lang w:val="en-GB"/>
        </w:rPr>
        <w:t>WP1: Identification of patients with subclinical stages of pulmonary fibrosis, identification of risk factors for the development of progressive pulmonary fibrosis.</w:t>
      </w:r>
    </w:p>
    <w:p w14:paraId="7D7F87EB" w14:textId="231C18EA" w:rsidR="00DB47F7" w:rsidRPr="00684A36" w:rsidRDefault="00855893" w:rsidP="00684A36">
      <w:pPr>
        <w:spacing w:line="360" w:lineRule="auto"/>
        <w:jc w:val="both"/>
        <w:rPr>
          <w:lang w:val="en-GB"/>
        </w:rPr>
      </w:pPr>
      <w:r w:rsidRPr="00684A36">
        <w:rPr>
          <w:lang w:val="en-GB"/>
        </w:rPr>
        <w:t xml:space="preserve">This WP will focus on </w:t>
      </w:r>
      <w:r w:rsidR="00B9183C" w:rsidRPr="00684A36">
        <w:rPr>
          <w:lang w:val="en-GB"/>
        </w:rPr>
        <w:t xml:space="preserve">two </w:t>
      </w:r>
      <w:r w:rsidRPr="00684A36">
        <w:rPr>
          <w:lang w:val="en-GB"/>
        </w:rPr>
        <w:t>specific groups of patients that are at high risk on developing pulmonary fibrosis</w:t>
      </w:r>
      <w:r w:rsidR="00B9183C" w:rsidRPr="00684A36">
        <w:rPr>
          <w:lang w:val="en-GB"/>
        </w:rPr>
        <w:t>, namely</w:t>
      </w:r>
      <w:r w:rsidRPr="00684A36">
        <w:rPr>
          <w:lang w:val="en-GB"/>
        </w:rPr>
        <w:t xml:space="preserve"> family members of</w:t>
      </w:r>
      <w:r w:rsidR="00DF54ED" w:rsidRPr="00684A36">
        <w:rPr>
          <w:lang w:val="en-GB"/>
        </w:rPr>
        <w:t xml:space="preserve"> patients with familial fibrosis and patients </w:t>
      </w:r>
      <w:r w:rsidR="002439C3" w:rsidRPr="00684A36">
        <w:rPr>
          <w:lang w:val="en-GB"/>
        </w:rPr>
        <w:t xml:space="preserve">with newly diagnosed </w:t>
      </w:r>
      <w:r w:rsidR="00DF54ED" w:rsidRPr="00684A36">
        <w:rPr>
          <w:lang w:val="en-GB"/>
        </w:rPr>
        <w:t xml:space="preserve">rheumatoid arthritis. </w:t>
      </w:r>
    </w:p>
    <w:p w14:paraId="4AE800BE" w14:textId="77777777" w:rsidR="00E77338" w:rsidRPr="00684A36" w:rsidRDefault="00E77338" w:rsidP="00684A36">
      <w:pPr>
        <w:spacing w:line="360" w:lineRule="auto"/>
        <w:jc w:val="both"/>
        <w:rPr>
          <w:lang w:val="en-GB"/>
        </w:rPr>
      </w:pPr>
      <w:r w:rsidRPr="00684A36">
        <w:rPr>
          <w:lang w:val="en-GB"/>
        </w:rPr>
        <w:t>This WP consists of 2 parts:</w:t>
      </w:r>
    </w:p>
    <w:p w14:paraId="41715509" w14:textId="25212FD5" w:rsidR="00E77338" w:rsidRPr="00684A36" w:rsidRDefault="00E77338" w:rsidP="00684A36">
      <w:pPr>
        <w:jc w:val="both"/>
        <w:rPr>
          <w:lang w:val="en-GB"/>
        </w:rPr>
      </w:pPr>
      <w:r w:rsidRPr="00684A36">
        <w:rPr>
          <w:lang w:val="en-GB"/>
        </w:rPr>
        <w:t xml:space="preserve">WP1.1 screening of relatives of patients with familial fibrosis and WP1.2 screening of rheumatoid arthritis patients </w:t>
      </w:r>
    </w:p>
    <w:p w14:paraId="208E2CD9" w14:textId="77777777" w:rsidR="00DB47F7" w:rsidRPr="00684A36" w:rsidRDefault="00DB47F7" w:rsidP="00684A36">
      <w:pPr>
        <w:spacing w:line="360" w:lineRule="auto"/>
        <w:jc w:val="both"/>
        <w:rPr>
          <w:lang w:val="en-GB"/>
        </w:rPr>
      </w:pPr>
    </w:p>
    <w:p w14:paraId="095B38A8" w14:textId="77777777" w:rsidR="00DB47F7" w:rsidRPr="00684A36" w:rsidRDefault="00DB47F7" w:rsidP="00684A36">
      <w:pPr>
        <w:spacing w:line="360" w:lineRule="auto"/>
        <w:jc w:val="both"/>
        <w:rPr>
          <w:i/>
          <w:iCs/>
          <w:lang w:val="en-GB"/>
        </w:rPr>
      </w:pPr>
      <w:r w:rsidRPr="00684A36">
        <w:rPr>
          <w:i/>
          <w:iCs/>
          <w:lang w:val="en-GB"/>
        </w:rPr>
        <w:t>WP1.1: screening of relatives of patients with familial fibrosis</w:t>
      </w:r>
    </w:p>
    <w:p w14:paraId="0B9944E0" w14:textId="77777777" w:rsidR="00DB47F7" w:rsidRPr="00684A36" w:rsidRDefault="00DB47F7" w:rsidP="00684A36">
      <w:pPr>
        <w:spacing w:line="360" w:lineRule="auto"/>
        <w:jc w:val="both"/>
        <w:rPr>
          <w:b/>
          <w:bCs/>
          <w:lang w:val="en-GB"/>
        </w:rPr>
      </w:pPr>
      <w:r w:rsidRPr="00684A36">
        <w:rPr>
          <w:b/>
          <w:bCs/>
          <w:lang w:val="en-GB"/>
        </w:rPr>
        <w:t>Type of study</w:t>
      </w:r>
    </w:p>
    <w:p w14:paraId="11F3EF90" w14:textId="2F54F14C" w:rsidR="00DB47F7" w:rsidRPr="00684A36" w:rsidRDefault="00DB47F7" w:rsidP="00684A36">
      <w:pPr>
        <w:spacing w:line="360" w:lineRule="auto"/>
        <w:jc w:val="both"/>
        <w:rPr>
          <w:lang w:val="en-GB"/>
        </w:rPr>
      </w:pPr>
      <w:r w:rsidRPr="00684A36">
        <w:rPr>
          <w:lang w:val="en-GB"/>
        </w:rPr>
        <w:t>This WP consists of 2 parts:</w:t>
      </w:r>
    </w:p>
    <w:p w14:paraId="563A24E7" w14:textId="752B95FC" w:rsidR="00DB47F7" w:rsidRPr="00684A36" w:rsidRDefault="002B5EFF" w:rsidP="00684A36">
      <w:pPr>
        <w:jc w:val="both"/>
        <w:rPr>
          <w:lang w:val="en-GB"/>
        </w:rPr>
      </w:pPr>
      <w:r w:rsidRPr="00684A36">
        <w:rPr>
          <w:lang w:val="en-GB"/>
        </w:rPr>
        <w:t>Part A:</w:t>
      </w:r>
      <w:r w:rsidR="00DB47F7" w:rsidRPr="00684A36">
        <w:rPr>
          <w:lang w:val="en-GB"/>
        </w:rPr>
        <w:t xml:space="preserve"> the identification and characterization of familial IPF patients and </w:t>
      </w:r>
      <w:r w:rsidRPr="00684A36">
        <w:rPr>
          <w:lang w:val="en-GB"/>
        </w:rPr>
        <w:t>Part B</w:t>
      </w:r>
      <w:r w:rsidR="00DB47F7" w:rsidRPr="00684A36">
        <w:rPr>
          <w:lang w:val="en-GB"/>
        </w:rPr>
        <w:t xml:space="preserve"> multimodal screening program in their relatives consisting of a questionnaire, HRCT, pulmonary function test, genetic testing and telomere length assessment.</w:t>
      </w:r>
    </w:p>
    <w:p w14:paraId="0FA69799" w14:textId="77777777" w:rsidR="00DB47F7" w:rsidRPr="00684A36" w:rsidRDefault="00DB47F7" w:rsidP="00684A36">
      <w:pPr>
        <w:spacing w:line="360" w:lineRule="auto"/>
        <w:jc w:val="both"/>
        <w:rPr>
          <w:b/>
          <w:bCs/>
          <w:lang w:val="en-GB"/>
        </w:rPr>
      </w:pPr>
    </w:p>
    <w:p w14:paraId="05128EB8" w14:textId="7588A57D" w:rsidR="00DB47F7" w:rsidRPr="00684A36" w:rsidRDefault="00DB47F7" w:rsidP="00684A36">
      <w:pPr>
        <w:spacing w:line="360" w:lineRule="auto"/>
        <w:jc w:val="both"/>
        <w:rPr>
          <w:b/>
          <w:bCs/>
          <w:lang w:val="en-GB"/>
        </w:rPr>
      </w:pPr>
      <w:r w:rsidRPr="00684A36">
        <w:rPr>
          <w:b/>
          <w:bCs/>
          <w:lang w:val="en-GB"/>
        </w:rPr>
        <w:t>Types and format of scale of data</w:t>
      </w:r>
    </w:p>
    <w:p w14:paraId="1641AD11" w14:textId="77777777" w:rsidR="00CC4626" w:rsidRPr="00684A36" w:rsidRDefault="00CC4626" w:rsidP="00684A36">
      <w:pPr>
        <w:spacing w:line="360" w:lineRule="auto"/>
        <w:jc w:val="both"/>
        <w:rPr>
          <w:b/>
          <w:bCs/>
          <w:lang w:val="en-US"/>
        </w:rPr>
      </w:pPr>
    </w:p>
    <w:p w14:paraId="78C8F67E" w14:textId="5F223E25" w:rsidR="002B5EFF" w:rsidRPr="00684A36" w:rsidRDefault="00E77338" w:rsidP="00684A36">
      <w:pPr>
        <w:autoSpaceDE w:val="0"/>
        <w:autoSpaceDN w:val="0"/>
        <w:adjustRightInd w:val="0"/>
        <w:spacing w:line="360" w:lineRule="auto"/>
        <w:jc w:val="both"/>
        <w:rPr>
          <w:lang w:val="en-US"/>
        </w:rPr>
      </w:pPr>
      <w:r w:rsidRPr="00684A36">
        <w:rPr>
          <w:lang w:val="en-US"/>
        </w:rPr>
        <w:t xml:space="preserve">In </w:t>
      </w:r>
      <w:r w:rsidRPr="00684A36">
        <w:rPr>
          <w:u w:val="single"/>
          <w:lang w:val="en-US"/>
        </w:rPr>
        <w:t xml:space="preserve">part </w:t>
      </w:r>
      <w:r w:rsidR="002B5EFF" w:rsidRPr="00684A36">
        <w:rPr>
          <w:u w:val="single"/>
          <w:lang w:val="en-US"/>
        </w:rPr>
        <w:t>A</w:t>
      </w:r>
      <w:r w:rsidRPr="00684A36">
        <w:rPr>
          <w:lang w:val="en-US"/>
        </w:rPr>
        <w:t xml:space="preserve"> </w:t>
      </w:r>
      <w:r w:rsidR="00DB47F7" w:rsidRPr="00684A36">
        <w:rPr>
          <w:lang w:val="en-US"/>
        </w:rPr>
        <w:t>Clinical data (e.g. clinical characteristics) will be extracted from the electronic</w:t>
      </w:r>
      <w:r w:rsidRPr="00684A36">
        <w:rPr>
          <w:lang w:val="en-US"/>
        </w:rPr>
        <w:t xml:space="preserve"> </w:t>
      </w:r>
      <w:r w:rsidR="00DB47F7" w:rsidRPr="00684A36">
        <w:rPr>
          <w:lang w:val="en-US"/>
        </w:rPr>
        <w:t>medical records in KWS (</w:t>
      </w:r>
      <w:proofErr w:type="spellStart"/>
      <w:r w:rsidR="00DB47F7" w:rsidRPr="00684A36">
        <w:rPr>
          <w:lang w:val="en-US"/>
        </w:rPr>
        <w:t>Klinisch</w:t>
      </w:r>
      <w:proofErr w:type="spellEnd"/>
      <w:r w:rsidR="00DB47F7" w:rsidRPr="00684A36">
        <w:rPr>
          <w:lang w:val="en-US"/>
        </w:rPr>
        <w:t xml:space="preserve"> </w:t>
      </w:r>
      <w:proofErr w:type="spellStart"/>
      <w:r w:rsidR="00DB47F7" w:rsidRPr="00684A36">
        <w:rPr>
          <w:lang w:val="en-US"/>
        </w:rPr>
        <w:t>Werk</w:t>
      </w:r>
      <w:proofErr w:type="spellEnd"/>
      <w:r w:rsidR="00DB47F7" w:rsidRPr="00684A36">
        <w:rPr>
          <w:lang w:val="en-US"/>
        </w:rPr>
        <w:t xml:space="preserve"> Station). Extracted analyzed data will be</w:t>
      </w:r>
      <w:r w:rsidRPr="00684A36">
        <w:rPr>
          <w:lang w:val="en-US"/>
        </w:rPr>
        <w:t xml:space="preserve"> </w:t>
      </w:r>
      <w:r w:rsidR="00DB47F7" w:rsidRPr="00684A36">
        <w:rPr>
          <w:lang w:val="en-US"/>
        </w:rPr>
        <w:t>converted to an</w:t>
      </w:r>
      <w:r w:rsidR="00E27C69" w:rsidRPr="00684A36">
        <w:rPr>
          <w:lang w:val="en-US"/>
        </w:rPr>
        <w:t xml:space="preserve"> electronic case report form</w:t>
      </w:r>
      <w:r w:rsidR="00DB47F7" w:rsidRPr="00684A36">
        <w:rPr>
          <w:lang w:val="en-US"/>
        </w:rPr>
        <w:t xml:space="preserve"> </w:t>
      </w:r>
      <w:ins w:id="0" w:author="Marianne Carlon" w:date="2021-12-24T10:57:00Z">
        <w:r w:rsidR="00E27C69" w:rsidRPr="00684A36">
          <w:rPr>
            <w:lang w:val="en-US"/>
          </w:rPr>
          <w:t>(</w:t>
        </w:r>
      </w:ins>
      <w:r w:rsidR="00DB47F7" w:rsidRPr="00684A36">
        <w:rPr>
          <w:lang w:val="en-US"/>
        </w:rPr>
        <w:t>eCRF</w:t>
      </w:r>
      <w:ins w:id="1" w:author="Marianne Carlon" w:date="2021-12-24T10:57:00Z">
        <w:r w:rsidR="00E27C69" w:rsidRPr="00684A36">
          <w:rPr>
            <w:lang w:val="en-US"/>
          </w:rPr>
          <w:t>)</w:t>
        </w:r>
      </w:ins>
      <w:r w:rsidR="00DB47F7" w:rsidRPr="00684A36">
        <w:rPr>
          <w:lang w:val="en-US"/>
        </w:rPr>
        <w:t xml:space="preserve"> in </w:t>
      </w:r>
      <w:proofErr w:type="spellStart"/>
      <w:r w:rsidR="00DB47F7" w:rsidRPr="00684A36">
        <w:rPr>
          <w:lang w:val="en-US"/>
        </w:rPr>
        <w:t>REdCAP</w:t>
      </w:r>
      <w:proofErr w:type="spellEnd"/>
      <w:r w:rsidR="00DB47F7" w:rsidRPr="00684A36">
        <w:rPr>
          <w:lang w:val="en-US"/>
        </w:rPr>
        <w:t xml:space="preserve"> (Research Electronic Data Capture). </w:t>
      </w:r>
      <w:commentRangeStart w:id="2"/>
      <w:r w:rsidR="00DB47F7" w:rsidRPr="00684A36">
        <w:rPr>
          <w:lang w:val="en-US"/>
        </w:rPr>
        <w:t>Three blood</w:t>
      </w:r>
      <w:r w:rsidRPr="00684A36">
        <w:rPr>
          <w:lang w:val="en-US"/>
        </w:rPr>
        <w:t xml:space="preserve"> </w:t>
      </w:r>
      <w:r w:rsidR="00DB47F7" w:rsidRPr="00684A36">
        <w:rPr>
          <w:lang w:val="en-US"/>
        </w:rPr>
        <w:t xml:space="preserve">samples will be collected: </w:t>
      </w:r>
      <w:commentRangeEnd w:id="2"/>
      <w:r w:rsidR="00B54991" w:rsidRPr="00684A36">
        <w:rPr>
          <w:rStyle w:val="Verwijzingopmerking"/>
          <w:sz w:val="20"/>
          <w:szCs w:val="20"/>
        </w:rPr>
        <w:commentReference w:id="2"/>
      </w:r>
    </w:p>
    <w:p w14:paraId="7D9F8A00" w14:textId="62206104" w:rsidR="002B5EFF" w:rsidRPr="00684A36" w:rsidRDefault="00DB47F7" w:rsidP="00684A36">
      <w:pPr>
        <w:autoSpaceDE w:val="0"/>
        <w:autoSpaceDN w:val="0"/>
        <w:adjustRightInd w:val="0"/>
        <w:spacing w:line="360" w:lineRule="auto"/>
        <w:ind w:left="720"/>
        <w:jc w:val="both"/>
        <w:rPr>
          <w:lang w:val="en-US"/>
        </w:rPr>
      </w:pPr>
      <w:r w:rsidRPr="00684A36">
        <w:rPr>
          <w:lang w:val="en-US"/>
        </w:rPr>
        <w:t xml:space="preserve">1) </w:t>
      </w:r>
      <w:r w:rsidR="002B5EFF" w:rsidRPr="00684A36">
        <w:rPr>
          <w:lang w:val="en-US"/>
        </w:rPr>
        <w:t>one</w:t>
      </w:r>
      <w:r w:rsidRPr="00684A36">
        <w:rPr>
          <w:lang w:val="en-US"/>
        </w:rPr>
        <w:t xml:space="preserve"> blood sample for telomere length assessment will be</w:t>
      </w:r>
      <w:r w:rsidR="00E77338" w:rsidRPr="00684A36">
        <w:rPr>
          <w:lang w:val="en-US"/>
        </w:rPr>
        <w:t xml:space="preserve"> </w:t>
      </w:r>
      <w:r w:rsidRPr="00684A36">
        <w:rPr>
          <w:lang w:val="en-US"/>
        </w:rPr>
        <w:t>collected and will be sen</w:t>
      </w:r>
      <w:r w:rsidR="00DF214A" w:rsidRPr="00684A36">
        <w:rPr>
          <w:lang w:val="en-US"/>
        </w:rPr>
        <w:t>t</w:t>
      </w:r>
      <w:r w:rsidRPr="00684A36">
        <w:rPr>
          <w:lang w:val="en-US"/>
        </w:rPr>
        <w:t xml:space="preserve"> to UCL (</w:t>
      </w:r>
      <w:proofErr w:type="spellStart"/>
      <w:r w:rsidRPr="00684A36">
        <w:rPr>
          <w:lang w:val="en-US"/>
        </w:rPr>
        <w:t>Université</w:t>
      </w:r>
      <w:proofErr w:type="spellEnd"/>
      <w:r w:rsidRPr="00684A36">
        <w:rPr>
          <w:lang w:val="en-US"/>
        </w:rPr>
        <w:t xml:space="preserve"> </w:t>
      </w:r>
      <w:proofErr w:type="spellStart"/>
      <w:r w:rsidRPr="00684A36">
        <w:rPr>
          <w:lang w:val="en-US"/>
        </w:rPr>
        <w:t>catholique</w:t>
      </w:r>
      <w:proofErr w:type="spellEnd"/>
      <w:r w:rsidRPr="00684A36">
        <w:rPr>
          <w:lang w:val="en-US"/>
        </w:rPr>
        <w:t xml:space="preserve"> de Louvain) </w:t>
      </w:r>
    </w:p>
    <w:p w14:paraId="4282E2FC" w14:textId="77777777" w:rsidR="002B5EFF" w:rsidRPr="00684A36" w:rsidRDefault="00DB47F7" w:rsidP="00684A36">
      <w:pPr>
        <w:autoSpaceDE w:val="0"/>
        <w:autoSpaceDN w:val="0"/>
        <w:adjustRightInd w:val="0"/>
        <w:spacing w:line="360" w:lineRule="auto"/>
        <w:ind w:left="720"/>
        <w:jc w:val="both"/>
        <w:rPr>
          <w:lang w:val="en-US"/>
        </w:rPr>
      </w:pPr>
      <w:r w:rsidRPr="00684A36">
        <w:rPr>
          <w:lang w:val="en-US"/>
        </w:rPr>
        <w:t xml:space="preserve">2) </w:t>
      </w:r>
      <w:r w:rsidR="002B5EFF" w:rsidRPr="00684A36">
        <w:rPr>
          <w:lang w:val="en-US"/>
        </w:rPr>
        <w:t>one</w:t>
      </w:r>
      <w:r w:rsidRPr="00684A36">
        <w:rPr>
          <w:lang w:val="en-US"/>
        </w:rPr>
        <w:t xml:space="preserve"> blood</w:t>
      </w:r>
      <w:r w:rsidR="00E77338" w:rsidRPr="00684A36">
        <w:rPr>
          <w:lang w:val="en-US"/>
        </w:rPr>
        <w:t xml:space="preserve"> </w:t>
      </w:r>
      <w:r w:rsidRPr="00684A36">
        <w:rPr>
          <w:lang w:val="en-US"/>
        </w:rPr>
        <w:t>sample for genetic testing (DNA analysis) will be collected and will be sen</w:t>
      </w:r>
      <w:r w:rsidR="00DF214A" w:rsidRPr="00684A36">
        <w:rPr>
          <w:lang w:val="en-US"/>
        </w:rPr>
        <w:t>t</w:t>
      </w:r>
      <w:r w:rsidRPr="00684A36">
        <w:rPr>
          <w:lang w:val="en-US"/>
        </w:rPr>
        <w:t xml:space="preserve"> to Centre</w:t>
      </w:r>
      <w:r w:rsidR="00E77338" w:rsidRPr="00684A36">
        <w:rPr>
          <w:lang w:val="en-US"/>
        </w:rPr>
        <w:t xml:space="preserve"> </w:t>
      </w:r>
      <w:r w:rsidRPr="00684A36">
        <w:rPr>
          <w:lang w:val="en-US"/>
        </w:rPr>
        <w:t xml:space="preserve">of Human Genetics (Leuven) </w:t>
      </w:r>
    </w:p>
    <w:p w14:paraId="65D419D6" w14:textId="2B5C6AD4" w:rsidR="002B5EFF" w:rsidRPr="00684A36" w:rsidRDefault="00DB47F7" w:rsidP="00684A36">
      <w:pPr>
        <w:autoSpaceDE w:val="0"/>
        <w:autoSpaceDN w:val="0"/>
        <w:adjustRightInd w:val="0"/>
        <w:spacing w:line="360" w:lineRule="auto"/>
        <w:ind w:left="720"/>
        <w:jc w:val="both"/>
        <w:rPr>
          <w:lang w:val="en-US"/>
        </w:rPr>
      </w:pPr>
      <w:r w:rsidRPr="00684A36">
        <w:rPr>
          <w:lang w:val="en-US"/>
        </w:rPr>
        <w:t xml:space="preserve">3) </w:t>
      </w:r>
      <w:r w:rsidR="002B5EFF" w:rsidRPr="00684A36">
        <w:rPr>
          <w:lang w:val="en-US"/>
        </w:rPr>
        <w:t>one</w:t>
      </w:r>
      <w:r w:rsidRPr="00684A36">
        <w:rPr>
          <w:lang w:val="en-US"/>
        </w:rPr>
        <w:t xml:space="preserve"> blood sample will be collected </w:t>
      </w:r>
      <w:r w:rsidR="00DF7966" w:rsidRPr="00684A36">
        <w:rPr>
          <w:lang w:val="en-US"/>
        </w:rPr>
        <w:t xml:space="preserve">and </w:t>
      </w:r>
      <w:r w:rsidRPr="00684A36">
        <w:rPr>
          <w:lang w:val="en-US"/>
        </w:rPr>
        <w:t>will be stored in</w:t>
      </w:r>
      <w:r w:rsidR="00E77338" w:rsidRPr="00684A36">
        <w:rPr>
          <w:lang w:val="en-US"/>
        </w:rPr>
        <w:t xml:space="preserve"> </w:t>
      </w:r>
      <w:r w:rsidRPr="00684A36">
        <w:rPr>
          <w:lang w:val="en-US"/>
        </w:rPr>
        <w:t>our biobank. Results of genetic testing will be extracted from KWS and will be</w:t>
      </w:r>
      <w:r w:rsidR="00E77338" w:rsidRPr="00684A36">
        <w:rPr>
          <w:lang w:val="en-US"/>
        </w:rPr>
        <w:t xml:space="preserve"> </w:t>
      </w:r>
      <w:r w:rsidRPr="00684A36">
        <w:rPr>
          <w:lang w:val="en-US"/>
        </w:rPr>
        <w:t xml:space="preserve">converted to an eCRF in </w:t>
      </w:r>
      <w:proofErr w:type="spellStart"/>
      <w:r w:rsidRPr="00684A36">
        <w:rPr>
          <w:lang w:val="en-US"/>
        </w:rPr>
        <w:t>REdCAP</w:t>
      </w:r>
      <w:proofErr w:type="spellEnd"/>
      <w:r w:rsidRPr="00684A36">
        <w:rPr>
          <w:lang w:val="en-US"/>
        </w:rPr>
        <w:t xml:space="preserve">. </w:t>
      </w:r>
    </w:p>
    <w:p w14:paraId="5B0D4F5A" w14:textId="77777777" w:rsidR="002B5EFF" w:rsidRPr="00684A36" w:rsidRDefault="002B5EFF" w:rsidP="00684A36">
      <w:pPr>
        <w:autoSpaceDE w:val="0"/>
        <w:autoSpaceDN w:val="0"/>
        <w:adjustRightInd w:val="0"/>
        <w:spacing w:line="360" w:lineRule="auto"/>
        <w:ind w:left="720"/>
        <w:jc w:val="both"/>
        <w:rPr>
          <w:lang w:val="en-US"/>
        </w:rPr>
      </w:pPr>
    </w:p>
    <w:p w14:paraId="341D2BD1" w14:textId="14F02021" w:rsidR="00DB47F7" w:rsidRPr="00684A36" w:rsidRDefault="00DB47F7" w:rsidP="00684A36">
      <w:pPr>
        <w:autoSpaceDE w:val="0"/>
        <w:autoSpaceDN w:val="0"/>
        <w:adjustRightInd w:val="0"/>
        <w:spacing w:line="360" w:lineRule="auto"/>
        <w:jc w:val="both"/>
        <w:rPr>
          <w:lang w:val="en-US"/>
        </w:rPr>
      </w:pPr>
      <w:r w:rsidRPr="00684A36">
        <w:rPr>
          <w:lang w:val="en-US"/>
        </w:rPr>
        <w:lastRenderedPageBreak/>
        <w:t>Results of telomere length assessment will be</w:t>
      </w:r>
      <w:r w:rsidR="00E77338" w:rsidRPr="00684A36">
        <w:rPr>
          <w:lang w:val="en-US"/>
        </w:rPr>
        <w:t xml:space="preserve"> </w:t>
      </w:r>
      <w:r w:rsidRPr="00684A36">
        <w:rPr>
          <w:lang w:val="en-US"/>
        </w:rPr>
        <w:t>sen</w:t>
      </w:r>
      <w:r w:rsidR="00DF214A" w:rsidRPr="00684A36">
        <w:rPr>
          <w:lang w:val="en-US"/>
        </w:rPr>
        <w:t>t</w:t>
      </w:r>
      <w:r w:rsidRPr="00684A36">
        <w:rPr>
          <w:lang w:val="en-US"/>
        </w:rPr>
        <w:t xml:space="preserve"> to us by UCL through </w:t>
      </w:r>
      <w:proofErr w:type="spellStart"/>
      <w:r w:rsidRPr="00684A36">
        <w:rPr>
          <w:lang w:val="en-US"/>
        </w:rPr>
        <w:t>LiquidFiles</w:t>
      </w:r>
      <w:proofErr w:type="spellEnd"/>
      <w:r w:rsidRPr="00684A36">
        <w:rPr>
          <w:lang w:val="en-US"/>
        </w:rPr>
        <w:t>. These files (.pdf +/- 50MB) will be uploaded in</w:t>
      </w:r>
      <w:r w:rsidR="00E77338" w:rsidRPr="00684A36">
        <w:rPr>
          <w:lang w:val="en-US"/>
        </w:rPr>
        <w:t xml:space="preserve"> </w:t>
      </w:r>
      <w:proofErr w:type="spellStart"/>
      <w:r w:rsidRPr="00684A36">
        <w:rPr>
          <w:lang w:val="en-US"/>
        </w:rPr>
        <w:t>REdCAP</w:t>
      </w:r>
      <w:proofErr w:type="spellEnd"/>
      <w:r w:rsidRPr="00684A36">
        <w:rPr>
          <w:lang w:val="en-US"/>
        </w:rPr>
        <w:t>. Data will be extracted from these files and will be converted to a eCRF in</w:t>
      </w:r>
      <w:r w:rsidR="00E77338" w:rsidRPr="00684A36">
        <w:rPr>
          <w:lang w:val="en-US"/>
        </w:rPr>
        <w:t xml:space="preserve"> </w:t>
      </w:r>
      <w:proofErr w:type="spellStart"/>
      <w:r w:rsidRPr="00684A36">
        <w:rPr>
          <w:lang w:val="en-US"/>
        </w:rPr>
        <w:t>REdCAP</w:t>
      </w:r>
      <w:proofErr w:type="spellEnd"/>
      <w:r w:rsidRPr="00684A36">
        <w:rPr>
          <w:lang w:val="en-US"/>
        </w:rPr>
        <w:t>.</w:t>
      </w:r>
    </w:p>
    <w:p w14:paraId="70E155F8" w14:textId="77777777" w:rsidR="00E77338" w:rsidRPr="00684A36" w:rsidRDefault="00E77338" w:rsidP="00684A36">
      <w:pPr>
        <w:autoSpaceDE w:val="0"/>
        <w:autoSpaceDN w:val="0"/>
        <w:adjustRightInd w:val="0"/>
        <w:spacing w:line="360" w:lineRule="auto"/>
        <w:jc w:val="both"/>
        <w:rPr>
          <w:lang w:val="en-US"/>
        </w:rPr>
      </w:pPr>
    </w:p>
    <w:p w14:paraId="700E54F0" w14:textId="6BAF0293" w:rsidR="003B5AB2" w:rsidRPr="00684A36" w:rsidRDefault="00E77338" w:rsidP="00684A36">
      <w:pPr>
        <w:autoSpaceDE w:val="0"/>
        <w:autoSpaceDN w:val="0"/>
        <w:adjustRightInd w:val="0"/>
        <w:spacing w:line="360" w:lineRule="auto"/>
        <w:jc w:val="both"/>
        <w:rPr>
          <w:lang w:val="en-US"/>
        </w:rPr>
      </w:pPr>
      <w:r w:rsidRPr="00684A36">
        <w:rPr>
          <w:lang w:val="en-US"/>
        </w:rPr>
        <w:t xml:space="preserve">In </w:t>
      </w:r>
      <w:r w:rsidRPr="00684A36">
        <w:rPr>
          <w:u w:val="single"/>
          <w:lang w:val="en-US"/>
        </w:rPr>
        <w:t xml:space="preserve">part </w:t>
      </w:r>
      <w:r w:rsidR="002B5EFF" w:rsidRPr="00684A36">
        <w:rPr>
          <w:u w:val="single"/>
          <w:lang w:val="en-US"/>
        </w:rPr>
        <w:t>B</w:t>
      </w:r>
      <w:r w:rsidRPr="00684A36">
        <w:rPr>
          <w:lang w:val="en-US"/>
        </w:rPr>
        <w:t xml:space="preserve"> </w:t>
      </w:r>
      <w:r w:rsidR="003B5AB2" w:rsidRPr="00684A36">
        <w:rPr>
          <w:lang w:val="en-US"/>
        </w:rPr>
        <w:t>c</w:t>
      </w:r>
      <w:r w:rsidR="00DB47F7" w:rsidRPr="00684A36">
        <w:rPr>
          <w:lang w:val="en-US"/>
        </w:rPr>
        <w:t>linical data (e.g. HRCT, pulmonary fun</w:t>
      </w:r>
      <w:r w:rsidR="00914628" w:rsidRPr="00684A36">
        <w:rPr>
          <w:lang w:val="en-US"/>
        </w:rPr>
        <w:t>c</w:t>
      </w:r>
      <w:r w:rsidR="00DB47F7" w:rsidRPr="00684A36">
        <w:rPr>
          <w:lang w:val="en-US"/>
        </w:rPr>
        <w:t>tion tests variables) will be extracted</w:t>
      </w:r>
      <w:r w:rsidRPr="00684A36">
        <w:rPr>
          <w:lang w:val="en-US"/>
        </w:rPr>
        <w:t xml:space="preserve"> </w:t>
      </w:r>
      <w:r w:rsidR="00DB47F7" w:rsidRPr="00684A36">
        <w:rPr>
          <w:lang w:val="en-US"/>
        </w:rPr>
        <w:t>from the electronic medical records in KWS. Extracted analyzed data will be converted</w:t>
      </w:r>
      <w:r w:rsidRPr="00684A36">
        <w:rPr>
          <w:lang w:val="en-US"/>
        </w:rPr>
        <w:t xml:space="preserve"> </w:t>
      </w:r>
      <w:r w:rsidR="00DB47F7" w:rsidRPr="00684A36">
        <w:rPr>
          <w:lang w:val="en-US"/>
        </w:rPr>
        <w:t xml:space="preserve">to an eCRF in </w:t>
      </w:r>
      <w:proofErr w:type="spellStart"/>
      <w:r w:rsidR="00DB47F7" w:rsidRPr="00684A36">
        <w:rPr>
          <w:lang w:val="en-US"/>
        </w:rPr>
        <w:t>REdCAP</w:t>
      </w:r>
      <w:proofErr w:type="spellEnd"/>
      <w:r w:rsidR="00DB47F7" w:rsidRPr="00684A36">
        <w:rPr>
          <w:lang w:val="en-US"/>
        </w:rPr>
        <w:t>. Questionnaires (.pdf (+/-500MB)) will be collected and will</w:t>
      </w:r>
      <w:r w:rsidRPr="00684A36">
        <w:rPr>
          <w:lang w:val="en-US"/>
        </w:rPr>
        <w:t xml:space="preserve"> </w:t>
      </w:r>
      <w:r w:rsidR="00DB47F7" w:rsidRPr="00684A36">
        <w:rPr>
          <w:lang w:val="en-US"/>
        </w:rPr>
        <w:t xml:space="preserve">be uploaded in </w:t>
      </w:r>
      <w:proofErr w:type="spellStart"/>
      <w:r w:rsidR="00DB47F7" w:rsidRPr="00684A36">
        <w:rPr>
          <w:lang w:val="en-US"/>
        </w:rPr>
        <w:t>REdCAP</w:t>
      </w:r>
      <w:proofErr w:type="spellEnd"/>
      <w:r w:rsidR="00DB47F7" w:rsidRPr="00684A36">
        <w:rPr>
          <w:lang w:val="en-US"/>
        </w:rPr>
        <w:t>. Data will be extracted from these questionnaires and will</w:t>
      </w:r>
      <w:r w:rsidRPr="00684A36">
        <w:rPr>
          <w:lang w:val="en-US"/>
        </w:rPr>
        <w:t xml:space="preserve"> </w:t>
      </w:r>
      <w:r w:rsidR="00DB47F7" w:rsidRPr="00684A36">
        <w:rPr>
          <w:lang w:val="en-US"/>
        </w:rPr>
        <w:t>be converted to a</w:t>
      </w:r>
      <w:r w:rsidR="00B54991" w:rsidRPr="00684A36">
        <w:rPr>
          <w:lang w:val="en-US"/>
        </w:rPr>
        <w:t>n</w:t>
      </w:r>
      <w:r w:rsidR="00DB47F7" w:rsidRPr="00684A36">
        <w:rPr>
          <w:lang w:val="en-US"/>
        </w:rPr>
        <w:t xml:space="preserve"> eCRF in </w:t>
      </w:r>
      <w:proofErr w:type="spellStart"/>
      <w:r w:rsidR="00DB47F7" w:rsidRPr="00684A36">
        <w:rPr>
          <w:lang w:val="en-US"/>
        </w:rPr>
        <w:t>REdCAP</w:t>
      </w:r>
      <w:proofErr w:type="spellEnd"/>
      <w:r w:rsidR="00DB47F7" w:rsidRPr="00684A36">
        <w:rPr>
          <w:lang w:val="en-US"/>
        </w:rPr>
        <w:t xml:space="preserve">. Three blood samples will be collected: </w:t>
      </w:r>
    </w:p>
    <w:p w14:paraId="61C0C075" w14:textId="77777777" w:rsidR="003B5AB2" w:rsidRPr="00684A36" w:rsidRDefault="00DB47F7" w:rsidP="00684A36">
      <w:pPr>
        <w:autoSpaceDE w:val="0"/>
        <w:autoSpaceDN w:val="0"/>
        <w:adjustRightInd w:val="0"/>
        <w:spacing w:line="360" w:lineRule="auto"/>
        <w:ind w:left="720"/>
        <w:jc w:val="both"/>
        <w:rPr>
          <w:lang w:val="en-US"/>
        </w:rPr>
      </w:pPr>
      <w:r w:rsidRPr="00684A36">
        <w:rPr>
          <w:lang w:val="en-US"/>
        </w:rPr>
        <w:t xml:space="preserve">1) </w:t>
      </w:r>
      <w:r w:rsidR="003B5AB2" w:rsidRPr="00684A36">
        <w:rPr>
          <w:lang w:val="en-US"/>
        </w:rPr>
        <w:t>one</w:t>
      </w:r>
      <w:r w:rsidR="00E77338" w:rsidRPr="00684A36">
        <w:rPr>
          <w:lang w:val="en-US"/>
        </w:rPr>
        <w:t xml:space="preserve"> </w:t>
      </w:r>
      <w:r w:rsidRPr="00684A36">
        <w:rPr>
          <w:lang w:val="en-US"/>
        </w:rPr>
        <w:t>blood sample for telomere length assessment will be collected and will be send to</w:t>
      </w:r>
      <w:r w:rsidR="00E77338" w:rsidRPr="00684A36">
        <w:rPr>
          <w:lang w:val="en-US"/>
        </w:rPr>
        <w:t xml:space="preserve"> </w:t>
      </w:r>
      <w:r w:rsidRPr="00684A36">
        <w:rPr>
          <w:lang w:val="en-US"/>
        </w:rPr>
        <w:t>UCL (</w:t>
      </w:r>
      <w:proofErr w:type="spellStart"/>
      <w:r w:rsidRPr="00684A36">
        <w:rPr>
          <w:lang w:val="en-US"/>
        </w:rPr>
        <w:t>Université</w:t>
      </w:r>
      <w:proofErr w:type="spellEnd"/>
      <w:r w:rsidRPr="00684A36">
        <w:rPr>
          <w:lang w:val="en-US"/>
        </w:rPr>
        <w:t xml:space="preserve"> </w:t>
      </w:r>
      <w:proofErr w:type="spellStart"/>
      <w:r w:rsidRPr="00684A36">
        <w:rPr>
          <w:lang w:val="en-US"/>
        </w:rPr>
        <w:t>catholique</w:t>
      </w:r>
      <w:proofErr w:type="spellEnd"/>
      <w:r w:rsidRPr="00684A36">
        <w:rPr>
          <w:lang w:val="en-US"/>
        </w:rPr>
        <w:t xml:space="preserve"> de Louvain) </w:t>
      </w:r>
    </w:p>
    <w:p w14:paraId="7EF0E833" w14:textId="77777777" w:rsidR="003B5AB2" w:rsidRPr="00684A36" w:rsidRDefault="00DB47F7" w:rsidP="00684A36">
      <w:pPr>
        <w:autoSpaceDE w:val="0"/>
        <w:autoSpaceDN w:val="0"/>
        <w:adjustRightInd w:val="0"/>
        <w:spacing w:line="360" w:lineRule="auto"/>
        <w:ind w:left="720"/>
        <w:jc w:val="both"/>
        <w:rPr>
          <w:lang w:val="en-US"/>
        </w:rPr>
      </w:pPr>
      <w:r w:rsidRPr="00684A36">
        <w:rPr>
          <w:lang w:val="en-US"/>
        </w:rPr>
        <w:t xml:space="preserve">2) </w:t>
      </w:r>
      <w:r w:rsidR="003B5AB2" w:rsidRPr="00684A36">
        <w:rPr>
          <w:lang w:val="en-US"/>
        </w:rPr>
        <w:t>one</w:t>
      </w:r>
      <w:r w:rsidRPr="00684A36">
        <w:rPr>
          <w:lang w:val="en-US"/>
        </w:rPr>
        <w:t xml:space="preserve"> blood sample for genetic testing (DNA</w:t>
      </w:r>
      <w:r w:rsidR="00E77338" w:rsidRPr="00684A36">
        <w:rPr>
          <w:lang w:val="en-US"/>
        </w:rPr>
        <w:t xml:space="preserve"> </w:t>
      </w:r>
      <w:r w:rsidRPr="00684A36">
        <w:rPr>
          <w:lang w:val="en-US"/>
        </w:rPr>
        <w:t xml:space="preserve">analysis) will be collected and will be send to Centre of Human Genetics (Leuven) </w:t>
      </w:r>
    </w:p>
    <w:p w14:paraId="3DB3C0F8" w14:textId="77777777" w:rsidR="006F2A75" w:rsidRPr="00684A36" w:rsidRDefault="00DB47F7" w:rsidP="00684A36">
      <w:pPr>
        <w:autoSpaceDE w:val="0"/>
        <w:autoSpaceDN w:val="0"/>
        <w:adjustRightInd w:val="0"/>
        <w:spacing w:line="360" w:lineRule="auto"/>
        <w:ind w:firstLine="720"/>
        <w:jc w:val="both"/>
        <w:rPr>
          <w:lang w:val="en-US"/>
        </w:rPr>
      </w:pPr>
      <w:r w:rsidRPr="00684A36">
        <w:rPr>
          <w:lang w:val="en-US"/>
        </w:rPr>
        <w:t xml:space="preserve">3) </w:t>
      </w:r>
      <w:r w:rsidR="003B5AB2" w:rsidRPr="00684A36">
        <w:rPr>
          <w:lang w:val="en-US"/>
        </w:rPr>
        <w:t>one</w:t>
      </w:r>
      <w:r w:rsidR="00E77338" w:rsidRPr="00684A36">
        <w:rPr>
          <w:lang w:val="en-US"/>
        </w:rPr>
        <w:t xml:space="preserve"> </w:t>
      </w:r>
      <w:r w:rsidRPr="00684A36">
        <w:rPr>
          <w:lang w:val="en-US"/>
        </w:rPr>
        <w:t xml:space="preserve">blood sample will be collected en will be stored in our biobank. </w:t>
      </w:r>
    </w:p>
    <w:p w14:paraId="4E0BD7D7" w14:textId="77777777" w:rsidR="006F2A75" w:rsidRPr="00684A36" w:rsidRDefault="006F2A75" w:rsidP="00684A36">
      <w:pPr>
        <w:autoSpaceDE w:val="0"/>
        <w:autoSpaceDN w:val="0"/>
        <w:adjustRightInd w:val="0"/>
        <w:spacing w:line="360" w:lineRule="auto"/>
        <w:ind w:firstLine="720"/>
        <w:jc w:val="both"/>
        <w:rPr>
          <w:lang w:val="en-US"/>
        </w:rPr>
      </w:pPr>
    </w:p>
    <w:p w14:paraId="7DB76527" w14:textId="47906E35" w:rsidR="00DB47F7" w:rsidRPr="00684A36" w:rsidRDefault="00DB47F7" w:rsidP="00684A36">
      <w:pPr>
        <w:autoSpaceDE w:val="0"/>
        <w:autoSpaceDN w:val="0"/>
        <w:adjustRightInd w:val="0"/>
        <w:spacing w:line="360" w:lineRule="auto"/>
        <w:jc w:val="both"/>
        <w:rPr>
          <w:lang w:val="en-GB"/>
        </w:rPr>
      </w:pPr>
      <w:r w:rsidRPr="00684A36">
        <w:rPr>
          <w:lang w:val="en-US"/>
        </w:rPr>
        <w:t>Results of genetic</w:t>
      </w:r>
      <w:r w:rsidR="00E77338" w:rsidRPr="00684A36">
        <w:rPr>
          <w:lang w:val="en-US"/>
        </w:rPr>
        <w:t xml:space="preserve"> </w:t>
      </w:r>
      <w:r w:rsidRPr="00684A36">
        <w:rPr>
          <w:lang w:val="en-US"/>
        </w:rPr>
        <w:t>testing will be extracted from KWS and will be converted to an eCRF in</w:t>
      </w:r>
      <w:r w:rsidR="00E77338" w:rsidRPr="00684A36">
        <w:rPr>
          <w:lang w:val="en-US"/>
        </w:rPr>
        <w:t xml:space="preserve"> </w:t>
      </w:r>
      <w:proofErr w:type="spellStart"/>
      <w:r w:rsidRPr="00684A36">
        <w:rPr>
          <w:lang w:val="en-US"/>
        </w:rPr>
        <w:t>REdCAP</w:t>
      </w:r>
      <w:proofErr w:type="spellEnd"/>
      <w:r w:rsidRPr="00684A36">
        <w:rPr>
          <w:lang w:val="en-US"/>
        </w:rPr>
        <w:t>.</w:t>
      </w:r>
      <w:r w:rsidR="006F2A75" w:rsidRPr="00684A36">
        <w:rPr>
          <w:lang w:val="en-US"/>
        </w:rPr>
        <w:t xml:space="preserve"> </w:t>
      </w:r>
      <w:r w:rsidRPr="00684A36">
        <w:rPr>
          <w:lang w:val="en-US"/>
        </w:rPr>
        <w:t>Results of telomere length assessment will be sen</w:t>
      </w:r>
      <w:r w:rsidR="00B54991" w:rsidRPr="00684A36">
        <w:rPr>
          <w:lang w:val="en-US"/>
        </w:rPr>
        <w:t>t</w:t>
      </w:r>
      <w:r w:rsidRPr="00684A36">
        <w:rPr>
          <w:lang w:val="en-US"/>
        </w:rPr>
        <w:t xml:space="preserve"> to us by UCL through</w:t>
      </w:r>
      <w:r w:rsidR="00E77338" w:rsidRPr="00684A36">
        <w:rPr>
          <w:lang w:val="en-US"/>
        </w:rPr>
        <w:t xml:space="preserve"> </w:t>
      </w:r>
      <w:proofErr w:type="spellStart"/>
      <w:r w:rsidRPr="00684A36">
        <w:rPr>
          <w:lang w:val="en-US"/>
        </w:rPr>
        <w:t>LiquidFiles</w:t>
      </w:r>
      <w:proofErr w:type="spellEnd"/>
      <w:r w:rsidRPr="00684A36">
        <w:rPr>
          <w:lang w:val="en-US"/>
        </w:rPr>
        <w:t xml:space="preserve">. These files (.pdf +/- 50MB) will be uploaded in </w:t>
      </w:r>
      <w:proofErr w:type="spellStart"/>
      <w:r w:rsidRPr="00684A36">
        <w:rPr>
          <w:lang w:val="en-US"/>
        </w:rPr>
        <w:t>REdCAP</w:t>
      </w:r>
      <w:proofErr w:type="spellEnd"/>
      <w:r w:rsidRPr="00684A36">
        <w:rPr>
          <w:lang w:val="en-US"/>
        </w:rPr>
        <w:t>. Data will be</w:t>
      </w:r>
      <w:r w:rsidR="00E77338" w:rsidRPr="00684A36">
        <w:rPr>
          <w:lang w:val="en-US"/>
        </w:rPr>
        <w:t xml:space="preserve"> </w:t>
      </w:r>
      <w:r w:rsidRPr="00684A36">
        <w:rPr>
          <w:lang w:val="en-US"/>
        </w:rPr>
        <w:t xml:space="preserve">extracted from these files and will be converted to a eCRF in </w:t>
      </w:r>
      <w:proofErr w:type="spellStart"/>
      <w:r w:rsidRPr="00684A36">
        <w:rPr>
          <w:lang w:val="en-US"/>
        </w:rPr>
        <w:t>REdCAP</w:t>
      </w:r>
      <w:proofErr w:type="spellEnd"/>
      <w:r w:rsidRPr="00684A36">
        <w:rPr>
          <w:lang w:val="en-US"/>
        </w:rPr>
        <w:t>.</w:t>
      </w:r>
      <w:r w:rsidR="00E77338" w:rsidRPr="00684A36">
        <w:rPr>
          <w:lang w:val="en-US"/>
        </w:rPr>
        <w:t xml:space="preserve"> </w:t>
      </w:r>
      <w:r w:rsidRPr="00684A36">
        <w:rPr>
          <w:lang w:val="en-US"/>
        </w:rPr>
        <w:t>R-</w:t>
      </w:r>
      <w:r w:rsidR="00B54991" w:rsidRPr="00684A36">
        <w:rPr>
          <w:lang w:val="en-US"/>
        </w:rPr>
        <w:t>studio</w:t>
      </w:r>
      <w:r w:rsidRPr="00684A36">
        <w:rPr>
          <w:lang w:val="en-US"/>
        </w:rPr>
        <w:t xml:space="preserve"> software will be used for statistical analysis. Data will be presented in</w:t>
      </w:r>
      <w:r w:rsidR="00E77338" w:rsidRPr="00684A36">
        <w:rPr>
          <w:lang w:val="en-US"/>
        </w:rPr>
        <w:t xml:space="preserve"> </w:t>
      </w:r>
      <w:r w:rsidRPr="00684A36">
        <w:rPr>
          <w:lang w:val="en-US"/>
        </w:rPr>
        <w:t>Word and PowerPoint files (+/-100MB).</w:t>
      </w:r>
    </w:p>
    <w:p w14:paraId="7FB08206" w14:textId="0D7CD7BB" w:rsidR="00B9183C" w:rsidRPr="00684A36" w:rsidRDefault="00B9183C" w:rsidP="00684A36">
      <w:pPr>
        <w:spacing w:line="360" w:lineRule="auto"/>
        <w:jc w:val="both"/>
        <w:rPr>
          <w:lang w:val="en-GB"/>
        </w:rPr>
      </w:pPr>
    </w:p>
    <w:tbl>
      <w:tblPr>
        <w:tblStyle w:val="Tabelraster"/>
        <w:tblW w:w="5000" w:type="pct"/>
        <w:tblLook w:val="04A0" w:firstRow="1" w:lastRow="0" w:firstColumn="1" w:lastColumn="0" w:noHBand="0" w:noVBand="1"/>
      </w:tblPr>
      <w:tblGrid>
        <w:gridCol w:w="2622"/>
        <w:gridCol w:w="1060"/>
        <w:gridCol w:w="1275"/>
        <w:gridCol w:w="4393"/>
      </w:tblGrid>
      <w:tr w:rsidR="00DF20CB" w:rsidRPr="00684A36" w14:paraId="13A5FD97" w14:textId="77777777" w:rsidTr="00684A36">
        <w:tc>
          <w:tcPr>
            <w:tcW w:w="1402" w:type="pct"/>
            <w:shd w:val="clear" w:color="auto" w:fill="auto"/>
          </w:tcPr>
          <w:p w14:paraId="0679EEB4" w14:textId="77777777" w:rsidR="00DF20CB" w:rsidRPr="00684A36" w:rsidRDefault="00DF20CB" w:rsidP="00684A36">
            <w:pPr>
              <w:jc w:val="both"/>
              <w:rPr>
                <w:rFonts w:ascii="Arial" w:hAnsi="Arial" w:cs="Arial"/>
                <w:b/>
                <w:sz w:val="20"/>
                <w:szCs w:val="20"/>
                <w:lang w:val="en-US"/>
              </w:rPr>
            </w:pPr>
            <w:r w:rsidRPr="00684A36">
              <w:rPr>
                <w:rFonts w:ascii="Arial" w:hAnsi="Arial" w:cs="Arial"/>
                <w:b/>
                <w:sz w:val="20"/>
                <w:szCs w:val="20"/>
                <w:lang w:val="en-US"/>
              </w:rPr>
              <w:t>Type of data</w:t>
            </w:r>
          </w:p>
        </w:tc>
        <w:tc>
          <w:tcPr>
            <w:tcW w:w="567" w:type="pct"/>
            <w:shd w:val="clear" w:color="auto" w:fill="auto"/>
          </w:tcPr>
          <w:p w14:paraId="0EC72438" w14:textId="77777777" w:rsidR="00DF20CB" w:rsidRPr="00684A36" w:rsidRDefault="00DF20CB" w:rsidP="00684A36">
            <w:pPr>
              <w:jc w:val="both"/>
              <w:rPr>
                <w:rFonts w:ascii="Arial" w:hAnsi="Arial" w:cs="Arial"/>
                <w:b/>
                <w:sz w:val="20"/>
                <w:szCs w:val="20"/>
                <w:lang w:val="en-US"/>
              </w:rPr>
            </w:pPr>
            <w:r w:rsidRPr="00684A36">
              <w:rPr>
                <w:rFonts w:ascii="Arial" w:hAnsi="Arial" w:cs="Arial"/>
                <w:b/>
                <w:sz w:val="20"/>
                <w:szCs w:val="20"/>
                <w:lang w:val="en-US"/>
              </w:rPr>
              <w:t>Format</w:t>
            </w:r>
          </w:p>
        </w:tc>
        <w:tc>
          <w:tcPr>
            <w:tcW w:w="682" w:type="pct"/>
            <w:shd w:val="clear" w:color="auto" w:fill="auto"/>
          </w:tcPr>
          <w:p w14:paraId="08C52DFF" w14:textId="77777777" w:rsidR="00DF20CB" w:rsidRPr="00684A36" w:rsidRDefault="00DF20CB" w:rsidP="00684A36">
            <w:pPr>
              <w:jc w:val="both"/>
              <w:rPr>
                <w:rFonts w:ascii="Arial" w:hAnsi="Arial" w:cs="Arial"/>
                <w:b/>
                <w:sz w:val="20"/>
                <w:szCs w:val="20"/>
                <w:lang w:val="en-US"/>
              </w:rPr>
            </w:pPr>
            <w:r w:rsidRPr="00684A36">
              <w:rPr>
                <w:rFonts w:ascii="Arial" w:hAnsi="Arial" w:cs="Arial"/>
                <w:b/>
                <w:sz w:val="20"/>
                <w:szCs w:val="20"/>
                <w:lang w:val="en-US"/>
              </w:rPr>
              <w:t>Volume</w:t>
            </w:r>
          </w:p>
        </w:tc>
        <w:tc>
          <w:tcPr>
            <w:tcW w:w="2349" w:type="pct"/>
            <w:shd w:val="clear" w:color="auto" w:fill="auto"/>
          </w:tcPr>
          <w:p w14:paraId="0F824537" w14:textId="77777777" w:rsidR="00DF20CB" w:rsidRPr="00684A36" w:rsidRDefault="00DF20CB" w:rsidP="00684A36">
            <w:pPr>
              <w:jc w:val="both"/>
              <w:rPr>
                <w:rFonts w:ascii="Arial" w:hAnsi="Arial" w:cs="Arial"/>
                <w:b/>
                <w:sz w:val="20"/>
                <w:szCs w:val="20"/>
                <w:lang w:val="en-US"/>
              </w:rPr>
            </w:pPr>
            <w:r w:rsidRPr="00684A36">
              <w:rPr>
                <w:rFonts w:ascii="Arial" w:hAnsi="Arial" w:cs="Arial"/>
                <w:b/>
                <w:sz w:val="20"/>
                <w:szCs w:val="20"/>
                <w:lang w:val="en-US"/>
              </w:rPr>
              <w:t>How created</w:t>
            </w:r>
          </w:p>
        </w:tc>
      </w:tr>
      <w:tr w:rsidR="00DF20CB" w:rsidRPr="003D3972" w14:paraId="766C0A45" w14:textId="77777777" w:rsidTr="00684A36">
        <w:tc>
          <w:tcPr>
            <w:tcW w:w="1402" w:type="pct"/>
            <w:shd w:val="clear" w:color="auto" w:fill="auto"/>
          </w:tcPr>
          <w:p w14:paraId="61FE3C95" w14:textId="18E8203C" w:rsidR="00DF20CB" w:rsidRPr="00684A36" w:rsidRDefault="00BF781B" w:rsidP="00684A36">
            <w:pPr>
              <w:jc w:val="both"/>
              <w:rPr>
                <w:rFonts w:ascii="Arial" w:hAnsi="Arial" w:cs="Arial"/>
                <w:sz w:val="20"/>
                <w:szCs w:val="20"/>
                <w:lang w:val="en-US"/>
              </w:rPr>
            </w:pPr>
            <w:r w:rsidRPr="00684A36">
              <w:rPr>
                <w:rFonts w:ascii="Arial" w:hAnsi="Arial" w:cs="Arial"/>
                <w:sz w:val="20"/>
                <w:szCs w:val="20"/>
                <w:lang w:val="en-GB"/>
              </w:rPr>
              <w:t xml:space="preserve">Clinical data (e.g. </w:t>
            </w:r>
            <w:r w:rsidR="00DF20CB" w:rsidRPr="00684A36">
              <w:rPr>
                <w:rFonts w:ascii="Arial" w:hAnsi="Arial" w:cs="Arial"/>
                <w:sz w:val="20"/>
                <w:szCs w:val="20"/>
                <w:lang w:val="en-GB"/>
              </w:rPr>
              <w:t>clinical characteristics</w:t>
            </w:r>
            <w:r w:rsidR="006A12BC" w:rsidRPr="00684A36">
              <w:rPr>
                <w:rFonts w:ascii="Arial" w:hAnsi="Arial" w:cs="Arial"/>
                <w:sz w:val="20"/>
                <w:szCs w:val="20"/>
                <w:lang w:val="en-GB"/>
              </w:rPr>
              <w:t>, HRCT</w:t>
            </w:r>
            <w:r w:rsidR="006C67C4">
              <w:rPr>
                <w:rFonts w:ascii="Arial" w:hAnsi="Arial" w:cs="Arial"/>
                <w:sz w:val="20"/>
                <w:szCs w:val="20"/>
                <w:lang w:val="en-GB"/>
              </w:rPr>
              <w:t xml:space="preserve"> report</w:t>
            </w:r>
            <w:r w:rsidR="006A12BC" w:rsidRPr="00684A36">
              <w:rPr>
                <w:rFonts w:ascii="Arial" w:hAnsi="Arial" w:cs="Arial"/>
                <w:sz w:val="20"/>
                <w:szCs w:val="20"/>
                <w:lang w:val="en-GB"/>
              </w:rPr>
              <w:t>, pulmonary function test</w:t>
            </w:r>
            <w:r w:rsidRPr="00684A36">
              <w:rPr>
                <w:rFonts w:ascii="Arial" w:hAnsi="Arial" w:cs="Arial"/>
                <w:sz w:val="20"/>
                <w:szCs w:val="20"/>
                <w:lang w:val="en-GB"/>
              </w:rPr>
              <w:t>s)</w:t>
            </w:r>
          </w:p>
        </w:tc>
        <w:tc>
          <w:tcPr>
            <w:tcW w:w="567" w:type="pct"/>
            <w:shd w:val="clear" w:color="auto" w:fill="auto"/>
          </w:tcPr>
          <w:p w14:paraId="7166F8D7" w14:textId="0C559D98" w:rsidR="00DF20CB" w:rsidRPr="00684A36" w:rsidRDefault="006A12BC" w:rsidP="00684A36">
            <w:pPr>
              <w:jc w:val="both"/>
              <w:rPr>
                <w:rFonts w:ascii="Arial" w:hAnsi="Arial" w:cs="Arial"/>
                <w:sz w:val="20"/>
                <w:szCs w:val="20"/>
                <w:lang w:val="en-US"/>
              </w:rPr>
            </w:pPr>
            <w:r w:rsidRPr="00684A36">
              <w:rPr>
                <w:rFonts w:ascii="Arial" w:hAnsi="Arial" w:cs="Arial"/>
                <w:sz w:val="20"/>
                <w:szCs w:val="20"/>
                <w:lang w:val="en-US"/>
              </w:rPr>
              <w:t>REDCAP</w:t>
            </w:r>
          </w:p>
        </w:tc>
        <w:tc>
          <w:tcPr>
            <w:tcW w:w="682" w:type="pct"/>
            <w:shd w:val="clear" w:color="auto" w:fill="auto"/>
          </w:tcPr>
          <w:p w14:paraId="166552B5" w14:textId="317849CF" w:rsidR="00DF20CB" w:rsidRPr="00684A36" w:rsidRDefault="006A12BC" w:rsidP="00684A36">
            <w:pPr>
              <w:jc w:val="both"/>
              <w:rPr>
                <w:rFonts w:ascii="Arial" w:hAnsi="Arial" w:cs="Arial"/>
                <w:sz w:val="20"/>
                <w:szCs w:val="20"/>
                <w:lang w:val="en-US"/>
              </w:rPr>
            </w:pPr>
            <w:r w:rsidRPr="00684A36">
              <w:rPr>
                <w:rFonts w:ascii="Arial" w:hAnsi="Arial" w:cs="Arial"/>
                <w:sz w:val="20"/>
                <w:szCs w:val="20"/>
                <w:lang w:val="en-US"/>
              </w:rPr>
              <w:t>REDCAP server</w:t>
            </w:r>
          </w:p>
        </w:tc>
        <w:tc>
          <w:tcPr>
            <w:tcW w:w="2349" w:type="pct"/>
            <w:shd w:val="clear" w:color="auto" w:fill="auto"/>
          </w:tcPr>
          <w:p w14:paraId="4822B44F" w14:textId="12FEAC9F" w:rsidR="00DF20CB" w:rsidRPr="00684A36" w:rsidRDefault="00F0088C" w:rsidP="00684A36">
            <w:pPr>
              <w:jc w:val="both"/>
              <w:rPr>
                <w:rFonts w:ascii="Arial" w:hAnsi="Arial" w:cs="Arial"/>
                <w:sz w:val="20"/>
                <w:szCs w:val="20"/>
                <w:lang w:val="en-US"/>
              </w:rPr>
            </w:pPr>
            <w:r w:rsidRPr="00684A36">
              <w:rPr>
                <w:rFonts w:ascii="Arial" w:hAnsi="Arial" w:cs="Arial"/>
                <w:sz w:val="20"/>
                <w:szCs w:val="20"/>
                <w:lang w:val="en-US"/>
              </w:rPr>
              <w:t>Clinical data (e.g. clinical characteristics, HRCT and pulmonary function test) will be extracted from the electronic medical records in KWS (</w:t>
            </w:r>
            <w:proofErr w:type="spellStart"/>
            <w:r w:rsidRPr="00684A36">
              <w:rPr>
                <w:rFonts w:ascii="Arial" w:hAnsi="Arial" w:cs="Arial"/>
                <w:sz w:val="20"/>
                <w:szCs w:val="20"/>
                <w:lang w:val="en-US"/>
              </w:rPr>
              <w:t>Klinisch</w:t>
            </w:r>
            <w:proofErr w:type="spellEnd"/>
            <w:r w:rsidRPr="00684A36">
              <w:rPr>
                <w:rFonts w:ascii="Arial" w:hAnsi="Arial" w:cs="Arial"/>
                <w:sz w:val="20"/>
                <w:szCs w:val="20"/>
                <w:lang w:val="en-US"/>
              </w:rPr>
              <w:t xml:space="preserve"> </w:t>
            </w:r>
            <w:proofErr w:type="spellStart"/>
            <w:r w:rsidRPr="00684A36">
              <w:rPr>
                <w:rFonts w:ascii="Arial" w:hAnsi="Arial" w:cs="Arial"/>
                <w:sz w:val="20"/>
                <w:szCs w:val="20"/>
                <w:lang w:val="en-US"/>
              </w:rPr>
              <w:t>Werk</w:t>
            </w:r>
            <w:proofErr w:type="spellEnd"/>
            <w:r w:rsidRPr="00684A36">
              <w:rPr>
                <w:rFonts w:ascii="Arial" w:hAnsi="Arial" w:cs="Arial"/>
                <w:sz w:val="20"/>
                <w:szCs w:val="20"/>
                <w:lang w:val="en-US"/>
              </w:rPr>
              <w:t xml:space="preserve"> Station). Extracted analyzed data will be converted to an eCRF in </w:t>
            </w:r>
            <w:proofErr w:type="spellStart"/>
            <w:r w:rsidRPr="00684A36">
              <w:rPr>
                <w:rFonts w:ascii="Arial" w:hAnsi="Arial" w:cs="Arial"/>
                <w:sz w:val="20"/>
                <w:szCs w:val="20"/>
                <w:lang w:val="en-US"/>
              </w:rPr>
              <w:t>REdCAP</w:t>
            </w:r>
            <w:proofErr w:type="spellEnd"/>
            <w:r w:rsidRPr="00684A36">
              <w:rPr>
                <w:rFonts w:ascii="Arial" w:hAnsi="Arial" w:cs="Arial"/>
                <w:sz w:val="20"/>
                <w:szCs w:val="20"/>
                <w:lang w:val="en-US"/>
              </w:rPr>
              <w:t xml:space="preserve"> (Research Electronic Data Capture).</w:t>
            </w:r>
          </w:p>
        </w:tc>
      </w:tr>
      <w:tr w:rsidR="006A12BC" w:rsidRPr="003D3972" w14:paraId="69945304" w14:textId="77777777" w:rsidTr="00684A36">
        <w:tc>
          <w:tcPr>
            <w:tcW w:w="1402" w:type="pct"/>
            <w:shd w:val="clear" w:color="auto" w:fill="auto"/>
          </w:tcPr>
          <w:p w14:paraId="22821DFD" w14:textId="7C79CC8A" w:rsidR="006A12BC" w:rsidRPr="00684A36" w:rsidRDefault="006A12BC" w:rsidP="00684A36">
            <w:pPr>
              <w:jc w:val="both"/>
              <w:rPr>
                <w:rFonts w:ascii="Arial" w:hAnsi="Arial" w:cs="Arial"/>
                <w:sz w:val="20"/>
                <w:szCs w:val="20"/>
                <w:lang w:val="en-GB"/>
              </w:rPr>
            </w:pPr>
            <w:r w:rsidRPr="00684A36">
              <w:rPr>
                <w:rFonts w:ascii="Arial" w:hAnsi="Arial" w:cs="Arial"/>
                <w:sz w:val="20"/>
                <w:szCs w:val="20"/>
                <w:lang w:val="en-GB"/>
              </w:rPr>
              <w:t>Questionnaires</w:t>
            </w:r>
          </w:p>
        </w:tc>
        <w:tc>
          <w:tcPr>
            <w:tcW w:w="567" w:type="pct"/>
            <w:shd w:val="clear" w:color="auto" w:fill="auto"/>
          </w:tcPr>
          <w:p w14:paraId="74C52C27" w14:textId="0A7B603C" w:rsidR="006A12BC" w:rsidRPr="00684A36" w:rsidRDefault="006A12BC" w:rsidP="00684A36">
            <w:pPr>
              <w:jc w:val="both"/>
              <w:rPr>
                <w:rFonts w:ascii="Arial" w:hAnsi="Arial" w:cs="Arial"/>
                <w:sz w:val="20"/>
                <w:szCs w:val="20"/>
                <w:lang w:val="en-US"/>
              </w:rPr>
            </w:pPr>
            <w:r w:rsidRPr="00684A36">
              <w:rPr>
                <w:rFonts w:ascii="Arial" w:hAnsi="Arial" w:cs="Arial"/>
                <w:sz w:val="20"/>
                <w:szCs w:val="20"/>
                <w:lang w:val="en-US"/>
              </w:rPr>
              <w:t>pdf</w:t>
            </w:r>
          </w:p>
        </w:tc>
        <w:tc>
          <w:tcPr>
            <w:tcW w:w="682" w:type="pct"/>
            <w:shd w:val="clear" w:color="auto" w:fill="auto"/>
          </w:tcPr>
          <w:p w14:paraId="4B3BCBAE" w14:textId="26EB2276" w:rsidR="006A12BC" w:rsidRPr="00684A36" w:rsidRDefault="006A12BC" w:rsidP="00684A36">
            <w:pPr>
              <w:jc w:val="both"/>
              <w:rPr>
                <w:rFonts w:ascii="Arial" w:hAnsi="Arial" w:cs="Arial"/>
                <w:sz w:val="20"/>
                <w:szCs w:val="20"/>
                <w:lang w:val="en-US"/>
              </w:rPr>
            </w:pPr>
            <w:r w:rsidRPr="00684A36">
              <w:rPr>
                <w:rFonts w:ascii="Arial" w:hAnsi="Arial" w:cs="Arial"/>
                <w:sz w:val="20"/>
                <w:szCs w:val="20"/>
                <w:lang w:val="en-US"/>
              </w:rPr>
              <w:t>500MB</w:t>
            </w:r>
          </w:p>
        </w:tc>
        <w:tc>
          <w:tcPr>
            <w:tcW w:w="2349" w:type="pct"/>
            <w:shd w:val="clear" w:color="auto" w:fill="auto"/>
          </w:tcPr>
          <w:p w14:paraId="5001A142" w14:textId="4A03F8E8" w:rsidR="006A12BC" w:rsidRPr="00684A36" w:rsidRDefault="0056141C" w:rsidP="00684A36">
            <w:pPr>
              <w:jc w:val="both"/>
              <w:rPr>
                <w:rFonts w:ascii="Arial" w:hAnsi="Arial" w:cs="Arial"/>
                <w:sz w:val="20"/>
                <w:szCs w:val="20"/>
                <w:lang w:val="en-US"/>
              </w:rPr>
            </w:pPr>
            <w:r w:rsidRPr="00684A36">
              <w:rPr>
                <w:rFonts w:ascii="Arial" w:hAnsi="Arial" w:cs="Arial"/>
                <w:sz w:val="20"/>
                <w:szCs w:val="20"/>
                <w:lang w:val="en-US"/>
              </w:rPr>
              <w:t xml:space="preserve">Questionnaires (.pdf (+/-500MB)) will be collected and will be uploaded in </w:t>
            </w:r>
            <w:proofErr w:type="spellStart"/>
            <w:r w:rsidRPr="00684A36">
              <w:rPr>
                <w:rFonts w:ascii="Arial" w:hAnsi="Arial" w:cs="Arial"/>
                <w:sz w:val="20"/>
                <w:szCs w:val="20"/>
                <w:lang w:val="en-US"/>
              </w:rPr>
              <w:t>REdCAP</w:t>
            </w:r>
            <w:proofErr w:type="spellEnd"/>
            <w:r w:rsidRPr="00684A36">
              <w:rPr>
                <w:rFonts w:ascii="Arial" w:hAnsi="Arial" w:cs="Arial"/>
                <w:sz w:val="20"/>
                <w:szCs w:val="20"/>
                <w:lang w:val="en-US"/>
              </w:rPr>
              <w:t xml:space="preserve">. Data will be extracted from these questionnaires and will be converted to a eCRF in </w:t>
            </w:r>
            <w:proofErr w:type="spellStart"/>
            <w:r w:rsidRPr="00684A36">
              <w:rPr>
                <w:rFonts w:ascii="Arial" w:hAnsi="Arial" w:cs="Arial"/>
                <w:sz w:val="20"/>
                <w:szCs w:val="20"/>
                <w:lang w:val="en-US"/>
              </w:rPr>
              <w:t>REdCAP</w:t>
            </w:r>
            <w:proofErr w:type="spellEnd"/>
            <w:r w:rsidRPr="00684A36">
              <w:rPr>
                <w:rFonts w:ascii="Arial" w:hAnsi="Arial" w:cs="Arial"/>
                <w:sz w:val="20"/>
                <w:szCs w:val="20"/>
                <w:lang w:val="en-US"/>
              </w:rPr>
              <w:t>.</w:t>
            </w:r>
          </w:p>
        </w:tc>
      </w:tr>
      <w:tr w:rsidR="006A12BC" w:rsidRPr="003D3972" w14:paraId="0B2BC496" w14:textId="77777777" w:rsidTr="00684A36">
        <w:tc>
          <w:tcPr>
            <w:tcW w:w="1402" w:type="pct"/>
            <w:shd w:val="clear" w:color="auto" w:fill="auto"/>
          </w:tcPr>
          <w:p w14:paraId="5DEF6194" w14:textId="57E07304" w:rsidR="006A12BC" w:rsidRPr="00684A36" w:rsidRDefault="006A12BC" w:rsidP="00684A36">
            <w:pPr>
              <w:jc w:val="both"/>
              <w:rPr>
                <w:rFonts w:ascii="Arial" w:hAnsi="Arial" w:cs="Arial"/>
                <w:sz w:val="20"/>
                <w:szCs w:val="20"/>
                <w:lang w:val="en-GB"/>
              </w:rPr>
            </w:pPr>
            <w:r w:rsidRPr="00684A36">
              <w:rPr>
                <w:rFonts w:ascii="Arial" w:hAnsi="Arial" w:cs="Arial"/>
                <w:sz w:val="20"/>
                <w:szCs w:val="20"/>
                <w:lang w:val="en-GB"/>
              </w:rPr>
              <w:t>Results of telomere length assessment</w:t>
            </w:r>
          </w:p>
        </w:tc>
        <w:tc>
          <w:tcPr>
            <w:tcW w:w="567" w:type="pct"/>
            <w:shd w:val="clear" w:color="auto" w:fill="auto"/>
          </w:tcPr>
          <w:p w14:paraId="437F4E32" w14:textId="02924424" w:rsidR="006A12BC" w:rsidRPr="00684A36" w:rsidRDefault="006A12BC" w:rsidP="00684A36">
            <w:pPr>
              <w:jc w:val="both"/>
              <w:rPr>
                <w:rFonts w:ascii="Arial" w:hAnsi="Arial" w:cs="Arial"/>
                <w:sz w:val="20"/>
                <w:szCs w:val="20"/>
                <w:lang w:val="en-US"/>
              </w:rPr>
            </w:pPr>
            <w:r w:rsidRPr="00684A36">
              <w:rPr>
                <w:rFonts w:ascii="Arial" w:hAnsi="Arial" w:cs="Arial"/>
                <w:sz w:val="20"/>
                <w:szCs w:val="20"/>
                <w:lang w:val="en-US"/>
              </w:rPr>
              <w:t>Pdf</w:t>
            </w:r>
          </w:p>
        </w:tc>
        <w:tc>
          <w:tcPr>
            <w:tcW w:w="682" w:type="pct"/>
            <w:shd w:val="clear" w:color="auto" w:fill="auto"/>
          </w:tcPr>
          <w:p w14:paraId="05E7AF6E" w14:textId="747A7C91" w:rsidR="006A12BC" w:rsidRPr="00684A36" w:rsidRDefault="006A12BC" w:rsidP="00684A36">
            <w:pPr>
              <w:jc w:val="both"/>
              <w:rPr>
                <w:rFonts w:ascii="Arial" w:hAnsi="Arial" w:cs="Arial"/>
                <w:sz w:val="20"/>
                <w:szCs w:val="20"/>
                <w:lang w:val="en-US"/>
              </w:rPr>
            </w:pPr>
            <w:r w:rsidRPr="00684A36">
              <w:rPr>
                <w:rFonts w:ascii="Arial" w:hAnsi="Arial" w:cs="Arial"/>
                <w:sz w:val="20"/>
                <w:szCs w:val="20"/>
                <w:lang w:val="en-US"/>
              </w:rPr>
              <w:t>50Mb</w:t>
            </w:r>
          </w:p>
        </w:tc>
        <w:tc>
          <w:tcPr>
            <w:tcW w:w="2349" w:type="pct"/>
            <w:shd w:val="clear" w:color="auto" w:fill="auto"/>
          </w:tcPr>
          <w:p w14:paraId="2441CB94" w14:textId="15D6F7B8" w:rsidR="006A12BC" w:rsidRPr="00684A36" w:rsidRDefault="00F0088C" w:rsidP="006C67C4">
            <w:pPr>
              <w:pStyle w:val="Geenafstand"/>
              <w:jc w:val="both"/>
              <w:rPr>
                <w:rFonts w:ascii="Arial" w:hAnsi="Arial" w:cs="Arial"/>
                <w:sz w:val="20"/>
                <w:szCs w:val="20"/>
                <w:lang w:val="en-US"/>
              </w:rPr>
            </w:pPr>
            <w:r w:rsidRPr="00684A36">
              <w:rPr>
                <w:rFonts w:ascii="Arial" w:hAnsi="Arial" w:cs="Arial"/>
                <w:sz w:val="20"/>
                <w:szCs w:val="20"/>
                <w:lang w:val="en-US"/>
              </w:rPr>
              <w:t>Blood samples for telomere length assessment will be collected and will be sent to UCL (</w:t>
            </w:r>
            <w:proofErr w:type="spellStart"/>
            <w:r w:rsidRPr="00684A36">
              <w:rPr>
                <w:rFonts w:ascii="Arial" w:hAnsi="Arial" w:cs="Arial"/>
                <w:sz w:val="20"/>
                <w:szCs w:val="20"/>
                <w:lang w:val="en-US"/>
              </w:rPr>
              <w:t>Université</w:t>
            </w:r>
            <w:proofErr w:type="spellEnd"/>
            <w:r w:rsidRPr="00684A36">
              <w:rPr>
                <w:rFonts w:ascii="Arial" w:hAnsi="Arial" w:cs="Arial"/>
                <w:sz w:val="20"/>
                <w:szCs w:val="20"/>
                <w:lang w:val="en-US"/>
              </w:rPr>
              <w:t xml:space="preserve"> </w:t>
            </w:r>
            <w:proofErr w:type="spellStart"/>
            <w:ins w:id="3" w:author="Marianne Carlon" w:date="2021-12-24T11:02:00Z">
              <w:r w:rsidR="00E27C69" w:rsidRPr="00684A36">
                <w:rPr>
                  <w:rFonts w:ascii="Arial" w:hAnsi="Arial" w:cs="Arial"/>
                  <w:sz w:val="20"/>
                  <w:szCs w:val="20"/>
                  <w:lang w:val="en-US"/>
                </w:rPr>
                <w:t>C</w:t>
              </w:r>
            </w:ins>
            <w:del w:id="4" w:author="Marianne Carlon" w:date="2021-12-24T11:02:00Z">
              <w:r w:rsidRPr="00684A36" w:rsidDel="00E27C69">
                <w:rPr>
                  <w:rFonts w:ascii="Arial" w:hAnsi="Arial" w:cs="Arial"/>
                  <w:sz w:val="20"/>
                  <w:szCs w:val="20"/>
                  <w:lang w:val="en-US"/>
                </w:rPr>
                <w:delText>c</w:delText>
              </w:r>
            </w:del>
            <w:r w:rsidRPr="00684A36">
              <w:rPr>
                <w:rFonts w:ascii="Arial" w:hAnsi="Arial" w:cs="Arial"/>
                <w:sz w:val="20"/>
                <w:szCs w:val="20"/>
                <w:lang w:val="en-US"/>
              </w:rPr>
              <w:t>atholique</w:t>
            </w:r>
            <w:proofErr w:type="spellEnd"/>
            <w:r w:rsidRPr="00684A36">
              <w:rPr>
                <w:rFonts w:ascii="Arial" w:hAnsi="Arial" w:cs="Arial"/>
                <w:sz w:val="20"/>
                <w:szCs w:val="20"/>
                <w:lang w:val="en-US"/>
              </w:rPr>
              <w:t xml:space="preserve"> de Louvain). Results of telomere length assessment will be sent to us by UCL through </w:t>
            </w:r>
            <w:proofErr w:type="spellStart"/>
            <w:r w:rsidRPr="00684A36">
              <w:rPr>
                <w:rFonts w:ascii="Arial" w:hAnsi="Arial" w:cs="Arial"/>
                <w:sz w:val="20"/>
                <w:szCs w:val="20"/>
                <w:lang w:val="en-US"/>
              </w:rPr>
              <w:t>LiquidFiles</w:t>
            </w:r>
            <w:proofErr w:type="spellEnd"/>
            <w:r w:rsidRPr="00684A36">
              <w:rPr>
                <w:rFonts w:ascii="Arial" w:hAnsi="Arial" w:cs="Arial"/>
                <w:sz w:val="20"/>
                <w:szCs w:val="20"/>
                <w:lang w:val="en-US"/>
              </w:rPr>
              <w:t xml:space="preserve">. These files (.pdf +/- 50MB) will be uploaded in </w:t>
            </w:r>
            <w:proofErr w:type="spellStart"/>
            <w:r w:rsidRPr="00684A36">
              <w:rPr>
                <w:rFonts w:ascii="Arial" w:hAnsi="Arial" w:cs="Arial"/>
                <w:sz w:val="20"/>
                <w:szCs w:val="20"/>
                <w:lang w:val="en-US"/>
              </w:rPr>
              <w:t>REdCAP</w:t>
            </w:r>
            <w:proofErr w:type="spellEnd"/>
            <w:r w:rsidRPr="00684A36">
              <w:rPr>
                <w:rFonts w:ascii="Arial" w:hAnsi="Arial" w:cs="Arial"/>
                <w:sz w:val="20"/>
                <w:szCs w:val="20"/>
                <w:lang w:val="en-US"/>
              </w:rPr>
              <w:t xml:space="preserve">. Data will be extracted from these files and will be converted to a eCRF in </w:t>
            </w:r>
            <w:proofErr w:type="spellStart"/>
            <w:r w:rsidRPr="00684A36">
              <w:rPr>
                <w:rFonts w:ascii="Arial" w:hAnsi="Arial" w:cs="Arial"/>
                <w:sz w:val="20"/>
                <w:szCs w:val="20"/>
                <w:lang w:val="en-US"/>
              </w:rPr>
              <w:t>REdCAP</w:t>
            </w:r>
            <w:proofErr w:type="spellEnd"/>
            <w:r w:rsidRPr="00684A36">
              <w:rPr>
                <w:rFonts w:ascii="Arial" w:hAnsi="Arial" w:cs="Arial"/>
                <w:sz w:val="20"/>
                <w:szCs w:val="20"/>
                <w:lang w:val="en-US"/>
              </w:rPr>
              <w:t>.</w:t>
            </w:r>
          </w:p>
        </w:tc>
      </w:tr>
      <w:tr w:rsidR="00306ED7" w:rsidRPr="003D3972" w14:paraId="792BBA50" w14:textId="77777777" w:rsidTr="00684A36">
        <w:tc>
          <w:tcPr>
            <w:tcW w:w="1402" w:type="pct"/>
            <w:shd w:val="clear" w:color="auto" w:fill="auto"/>
          </w:tcPr>
          <w:p w14:paraId="64A54327" w14:textId="77777777" w:rsidR="00306ED7" w:rsidRPr="00684A36" w:rsidRDefault="00306ED7" w:rsidP="00684A36">
            <w:pPr>
              <w:jc w:val="both"/>
              <w:rPr>
                <w:rFonts w:ascii="Arial" w:hAnsi="Arial" w:cs="Arial"/>
                <w:sz w:val="20"/>
                <w:szCs w:val="20"/>
                <w:lang w:val="en-GB"/>
              </w:rPr>
            </w:pPr>
            <w:r w:rsidRPr="00684A36">
              <w:rPr>
                <w:rFonts w:ascii="Arial" w:hAnsi="Arial" w:cs="Arial"/>
                <w:sz w:val="20"/>
                <w:szCs w:val="20"/>
                <w:lang w:val="en-GB"/>
              </w:rPr>
              <w:t>genetic sequencing</w:t>
            </w:r>
          </w:p>
        </w:tc>
        <w:tc>
          <w:tcPr>
            <w:tcW w:w="567" w:type="pct"/>
            <w:shd w:val="clear" w:color="auto" w:fill="auto"/>
          </w:tcPr>
          <w:p w14:paraId="330E1B5E" w14:textId="79D78B66" w:rsidR="00306ED7" w:rsidRPr="00684A36" w:rsidRDefault="00306ED7" w:rsidP="00684A36">
            <w:pPr>
              <w:jc w:val="both"/>
              <w:rPr>
                <w:rFonts w:ascii="Arial" w:hAnsi="Arial" w:cs="Arial"/>
                <w:sz w:val="20"/>
                <w:szCs w:val="20"/>
                <w:lang w:val="en-US"/>
              </w:rPr>
            </w:pPr>
            <w:r w:rsidRPr="00684A36">
              <w:rPr>
                <w:rFonts w:ascii="Arial" w:hAnsi="Arial" w:cs="Arial"/>
                <w:sz w:val="20"/>
                <w:szCs w:val="20"/>
                <w:lang w:val="en-US"/>
              </w:rPr>
              <w:t>REDCAP</w:t>
            </w:r>
          </w:p>
        </w:tc>
        <w:tc>
          <w:tcPr>
            <w:tcW w:w="682" w:type="pct"/>
            <w:shd w:val="clear" w:color="auto" w:fill="auto"/>
          </w:tcPr>
          <w:p w14:paraId="3F3CA3B7" w14:textId="5D0BC722" w:rsidR="00306ED7" w:rsidRPr="00684A36" w:rsidRDefault="00306ED7" w:rsidP="00684A36">
            <w:pPr>
              <w:jc w:val="both"/>
              <w:rPr>
                <w:rFonts w:ascii="Arial" w:hAnsi="Arial" w:cs="Arial"/>
                <w:sz w:val="20"/>
                <w:szCs w:val="20"/>
                <w:lang w:val="en-US"/>
              </w:rPr>
            </w:pPr>
            <w:r w:rsidRPr="00684A36">
              <w:rPr>
                <w:rFonts w:ascii="Arial" w:hAnsi="Arial" w:cs="Arial"/>
                <w:sz w:val="20"/>
                <w:szCs w:val="20"/>
                <w:lang w:val="en-US"/>
              </w:rPr>
              <w:t>REDCAP server</w:t>
            </w:r>
          </w:p>
        </w:tc>
        <w:tc>
          <w:tcPr>
            <w:tcW w:w="2349" w:type="pct"/>
            <w:shd w:val="clear" w:color="auto" w:fill="auto"/>
          </w:tcPr>
          <w:p w14:paraId="146170A9" w14:textId="5F4D325C" w:rsidR="00306ED7" w:rsidRPr="00684A36" w:rsidRDefault="00306ED7" w:rsidP="00684A36">
            <w:pPr>
              <w:jc w:val="both"/>
              <w:rPr>
                <w:rFonts w:ascii="Arial" w:hAnsi="Arial" w:cs="Arial"/>
                <w:sz w:val="20"/>
                <w:szCs w:val="20"/>
                <w:lang w:val="en-US"/>
              </w:rPr>
            </w:pPr>
            <w:r w:rsidRPr="00684A36">
              <w:rPr>
                <w:rFonts w:ascii="Arial" w:hAnsi="Arial" w:cs="Arial"/>
                <w:sz w:val="20"/>
                <w:szCs w:val="20"/>
                <w:lang w:val="en-US"/>
              </w:rPr>
              <w:t xml:space="preserve">Blood samples for genetic testing (DNA analysis) will be collected and will be sent to Centre of Human Genetics (Leuven). Results will </w:t>
            </w:r>
            <w:r w:rsidRPr="00684A36">
              <w:rPr>
                <w:rFonts w:ascii="Arial" w:hAnsi="Arial" w:cs="Arial"/>
                <w:sz w:val="20"/>
                <w:szCs w:val="20"/>
                <w:lang w:val="en-GB"/>
              </w:rPr>
              <w:t xml:space="preserve">be extracted from the electronic medical records in KWS. </w:t>
            </w:r>
          </w:p>
        </w:tc>
      </w:tr>
      <w:tr w:rsidR="00306ED7" w:rsidRPr="003D3972" w14:paraId="2D5A3579" w14:textId="77777777" w:rsidTr="00684A36">
        <w:tc>
          <w:tcPr>
            <w:tcW w:w="1402" w:type="pct"/>
            <w:shd w:val="clear" w:color="auto" w:fill="auto"/>
          </w:tcPr>
          <w:p w14:paraId="47D1F920" w14:textId="2C580FBE" w:rsidR="00306ED7" w:rsidRPr="00684A36" w:rsidRDefault="00306ED7" w:rsidP="00684A36">
            <w:pPr>
              <w:jc w:val="both"/>
              <w:rPr>
                <w:rFonts w:ascii="Arial" w:hAnsi="Arial" w:cs="Arial"/>
                <w:sz w:val="20"/>
                <w:szCs w:val="20"/>
                <w:lang w:val="en-GB"/>
              </w:rPr>
            </w:pPr>
            <w:r w:rsidRPr="00684A36">
              <w:rPr>
                <w:rFonts w:ascii="Arial" w:hAnsi="Arial" w:cs="Arial"/>
                <w:sz w:val="20"/>
                <w:szCs w:val="20"/>
                <w:lang w:val="en-GB"/>
              </w:rPr>
              <w:lastRenderedPageBreak/>
              <w:t>Presentations/papers</w:t>
            </w:r>
          </w:p>
        </w:tc>
        <w:tc>
          <w:tcPr>
            <w:tcW w:w="567" w:type="pct"/>
            <w:shd w:val="clear" w:color="auto" w:fill="auto"/>
          </w:tcPr>
          <w:p w14:paraId="5D4F13A5" w14:textId="7448BB09" w:rsidR="00306ED7" w:rsidRPr="00684A36" w:rsidRDefault="00306ED7" w:rsidP="00684A36">
            <w:pPr>
              <w:jc w:val="both"/>
              <w:rPr>
                <w:rFonts w:ascii="Arial" w:hAnsi="Arial" w:cs="Arial"/>
                <w:sz w:val="20"/>
                <w:szCs w:val="20"/>
                <w:lang w:val="en-US"/>
              </w:rPr>
            </w:pPr>
            <w:r w:rsidRPr="00684A36">
              <w:rPr>
                <w:rFonts w:ascii="Arial" w:hAnsi="Arial" w:cs="Arial"/>
                <w:sz w:val="20"/>
                <w:szCs w:val="20"/>
                <w:lang w:val="en-US"/>
              </w:rPr>
              <w:t>Word/ppt</w:t>
            </w:r>
          </w:p>
        </w:tc>
        <w:tc>
          <w:tcPr>
            <w:tcW w:w="682" w:type="pct"/>
            <w:shd w:val="clear" w:color="auto" w:fill="auto"/>
          </w:tcPr>
          <w:p w14:paraId="3DB184AC" w14:textId="47306716" w:rsidR="00306ED7" w:rsidRPr="00684A36" w:rsidRDefault="00306ED7" w:rsidP="00684A36">
            <w:pPr>
              <w:jc w:val="both"/>
              <w:rPr>
                <w:rFonts w:ascii="Arial" w:hAnsi="Arial" w:cs="Arial"/>
                <w:sz w:val="20"/>
                <w:szCs w:val="20"/>
                <w:lang w:val="en-US"/>
              </w:rPr>
            </w:pPr>
            <w:r w:rsidRPr="00684A36">
              <w:rPr>
                <w:rFonts w:ascii="Arial" w:hAnsi="Arial" w:cs="Arial"/>
                <w:sz w:val="20"/>
                <w:szCs w:val="20"/>
                <w:lang w:val="en-US"/>
              </w:rPr>
              <w:t>100MB</w:t>
            </w:r>
          </w:p>
        </w:tc>
        <w:tc>
          <w:tcPr>
            <w:tcW w:w="2349" w:type="pct"/>
            <w:shd w:val="clear" w:color="auto" w:fill="auto"/>
          </w:tcPr>
          <w:p w14:paraId="5E3B8B41" w14:textId="6A250AF0" w:rsidR="00306ED7" w:rsidRPr="00684A36" w:rsidRDefault="00306ED7" w:rsidP="00684A36">
            <w:pPr>
              <w:jc w:val="both"/>
              <w:rPr>
                <w:rFonts w:ascii="Arial" w:hAnsi="Arial" w:cs="Arial"/>
                <w:sz w:val="20"/>
                <w:szCs w:val="20"/>
                <w:lang w:val="en-US"/>
              </w:rPr>
            </w:pPr>
            <w:r w:rsidRPr="00684A36">
              <w:rPr>
                <w:rFonts w:ascii="Arial" w:hAnsi="Arial" w:cs="Arial"/>
                <w:sz w:val="20"/>
                <w:szCs w:val="20"/>
                <w:lang w:val="en-US"/>
              </w:rPr>
              <w:t>Data will be presented in Word and PowerPoint files (+/-100MB).</w:t>
            </w:r>
          </w:p>
        </w:tc>
      </w:tr>
    </w:tbl>
    <w:p w14:paraId="096CCC05" w14:textId="2DDBA04D" w:rsidR="00DF20CB" w:rsidRPr="00684A36" w:rsidRDefault="00DF20CB" w:rsidP="00684A36">
      <w:pPr>
        <w:spacing w:line="360" w:lineRule="auto"/>
        <w:jc w:val="both"/>
        <w:rPr>
          <w:lang w:val="en-GB"/>
        </w:rPr>
      </w:pPr>
    </w:p>
    <w:p w14:paraId="5DA1848F" w14:textId="186752F2" w:rsidR="00DF20CB" w:rsidRPr="00684A36" w:rsidRDefault="00DF20CB" w:rsidP="00684A36">
      <w:pPr>
        <w:spacing w:line="360" w:lineRule="auto"/>
        <w:jc w:val="both"/>
        <w:rPr>
          <w:lang w:val="en-GB"/>
        </w:rPr>
      </w:pPr>
    </w:p>
    <w:p w14:paraId="4EE5BE18" w14:textId="5EBA70B0" w:rsidR="00DF20CB" w:rsidRPr="00684A36" w:rsidRDefault="00DF20CB" w:rsidP="00684A36">
      <w:pPr>
        <w:spacing w:line="360" w:lineRule="auto"/>
        <w:jc w:val="both"/>
        <w:rPr>
          <w:lang w:val="en-GB"/>
        </w:rPr>
      </w:pPr>
    </w:p>
    <w:p w14:paraId="31791FEF" w14:textId="77777777" w:rsidR="00DB47F7" w:rsidRPr="00684A36" w:rsidRDefault="00DB47F7" w:rsidP="00684A36">
      <w:pPr>
        <w:spacing w:line="360" w:lineRule="auto"/>
        <w:jc w:val="both"/>
        <w:rPr>
          <w:i/>
          <w:iCs/>
          <w:lang w:val="en-GB"/>
        </w:rPr>
      </w:pPr>
      <w:r w:rsidRPr="00684A36">
        <w:rPr>
          <w:i/>
          <w:iCs/>
          <w:lang w:val="en-GB"/>
        </w:rPr>
        <w:t>WP1.2: Screening of RA patients</w:t>
      </w:r>
    </w:p>
    <w:p w14:paraId="0ECAE221" w14:textId="6DEA1E38" w:rsidR="002D6E2F" w:rsidRPr="00684A36" w:rsidRDefault="00FE55F6" w:rsidP="00684A36">
      <w:pPr>
        <w:spacing w:line="360" w:lineRule="auto"/>
        <w:jc w:val="both"/>
        <w:rPr>
          <w:lang w:val="en-GB"/>
        </w:rPr>
      </w:pPr>
      <w:r w:rsidRPr="00684A36">
        <w:rPr>
          <w:lang w:val="en-GB"/>
        </w:rPr>
        <w:t xml:space="preserve">The project consists of </w:t>
      </w:r>
      <w:r w:rsidR="002D6E2F" w:rsidRPr="00684A36">
        <w:rPr>
          <w:lang w:val="en-GB"/>
        </w:rPr>
        <w:t>the identification and characterization of patients with interstitial lung disease associated with rheumatoid arthritis (RA-ILD)</w:t>
      </w:r>
      <w:r w:rsidRPr="00684A36">
        <w:rPr>
          <w:lang w:val="en-GB"/>
        </w:rPr>
        <w:t>, as well as the development of a</w:t>
      </w:r>
      <w:r w:rsidR="002D6E2F" w:rsidRPr="00684A36">
        <w:rPr>
          <w:lang w:val="en-GB"/>
        </w:rPr>
        <w:t xml:space="preserve"> multimodal screening program </w:t>
      </w:r>
      <w:r w:rsidR="00924B63" w:rsidRPr="00684A36">
        <w:rPr>
          <w:lang w:val="en-GB"/>
        </w:rPr>
        <w:t xml:space="preserve">for patients with rheumatoid arthritis, </w:t>
      </w:r>
      <w:r w:rsidR="002D6E2F" w:rsidRPr="00684A36">
        <w:rPr>
          <w:lang w:val="en-GB"/>
        </w:rPr>
        <w:t>consisting of</w:t>
      </w:r>
      <w:r w:rsidR="00924B63" w:rsidRPr="00684A36">
        <w:rPr>
          <w:lang w:val="en-GB"/>
        </w:rPr>
        <w:t xml:space="preserve"> clinical characteristics, </w:t>
      </w:r>
      <w:r w:rsidR="002D6E2F" w:rsidRPr="00684A36">
        <w:rPr>
          <w:lang w:val="en-GB"/>
        </w:rPr>
        <w:t>HRCT, lung ultrasound</w:t>
      </w:r>
      <w:r w:rsidR="008338F0" w:rsidRPr="00684A36">
        <w:rPr>
          <w:lang w:val="en-GB"/>
        </w:rPr>
        <w:t xml:space="preserve"> (LUS)</w:t>
      </w:r>
      <w:r w:rsidR="002D6E2F" w:rsidRPr="00684A36">
        <w:rPr>
          <w:lang w:val="en-GB"/>
        </w:rPr>
        <w:t>, pulmonary function test</w:t>
      </w:r>
      <w:r w:rsidR="00924B63" w:rsidRPr="00684A36">
        <w:rPr>
          <w:lang w:val="en-GB"/>
        </w:rPr>
        <w:t>ing</w:t>
      </w:r>
      <w:r w:rsidR="00484D5D" w:rsidRPr="00684A36">
        <w:rPr>
          <w:lang w:val="en-GB"/>
        </w:rPr>
        <w:t>, proteomics</w:t>
      </w:r>
      <w:r w:rsidR="00924B63" w:rsidRPr="00684A36">
        <w:rPr>
          <w:lang w:val="en-GB"/>
        </w:rPr>
        <w:t xml:space="preserve"> and genetic testing. </w:t>
      </w:r>
    </w:p>
    <w:p w14:paraId="1851B859" w14:textId="77777777" w:rsidR="00484D5D" w:rsidRPr="00684A36" w:rsidRDefault="00484D5D" w:rsidP="00684A36">
      <w:pPr>
        <w:spacing w:line="360" w:lineRule="auto"/>
        <w:jc w:val="both"/>
        <w:rPr>
          <w:b/>
          <w:bCs/>
          <w:lang w:val="en-GB"/>
        </w:rPr>
      </w:pPr>
    </w:p>
    <w:p w14:paraId="1219F631" w14:textId="77777777" w:rsidR="00484D5D" w:rsidRPr="00684A36" w:rsidRDefault="00484D5D" w:rsidP="00684A36">
      <w:pPr>
        <w:spacing w:line="360" w:lineRule="auto"/>
        <w:jc w:val="both"/>
        <w:rPr>
          <w:b/>
          <w:bCs/>
          <w:lang w:val="en-GB"/>
        </w:rPr>
      </w:pPr>
      <w:r w:rsidRPr="00684A36">
        <w:rPr>
          <w:b/>
          <w:bCs/>
          <w:lang w:val="en-GB"/>
        </w:rPr>
        <w:t>Types and format of scale of data</w:t>
      </w:r>
    </w:p>
    <w:p w14:paraId="090670B3" w14:textId="0F1DC291" w:rsidR="00484D5D" w:rsidRPr="00684A36" w:rsidRDefault="00484D5D" w:rsidP="00684A36">
      <w:pPr>
        <w:spacing w:line="360" w:lineRule="auto"/>
        <w:jc w:val="both"/>
        <w:rPr>
          <w:lang w:val="en-GB"/>
        </w:rPr>
      </w:pPr>
      <w:r w:rsidRPr="00684A36">
        <w:rPr>
          <w:lang w:val="en-GB"/>
        </w:rPr>
        <w:t>Clinical data (e.g. clinical characteristics</w:t>
      </w:r>
      <w:r w:rsidR="0068114B" w:rsidRPr="00684A36">
        <w:rPr>
          <w:lang w:val="en-GB"/>
        </w:rPr>
        <w:t>, HRCT, LUS, pulmonary function tests variables</w:t>
      </w:r>
      <w:r w:rsidRPr="00684A36">
        <w:rPr>
          <w:lang w:val="en-GB"/>
        </w:rPr>
        <w:t xml:space="preserve">) will be extracted from the electronic medical records in KWS. Extracted </w:t>
      </w:r>
      <w:proofErr w:type="spellStart"/>
      <w:r w:rsidRPr="00684A36">
        <w:rPr>
          <w:lang w:val="en-GB"/>
        </w:rPr>
        <w:t>analyzed</w:t>
      </w:r>
      <w:proofErr w:type="spellEnd"/>
      <w:r w:rsidRPr="00684A36">
        <w:rPr>
          <w:lang w:val="en-GB"/>
        </w:rPr>
        <w:t xml:space="preserve"> data will be converted to an eCRF in REdCAP. Two blood samples will be collected: One blood</w:t>
      </w:r>
      <w:r w:rsidR="00DF214A" w:rsidRPr="00684A36">
        <w:rPr>
          <w:lang w:val="en-GB"/>
        </w:rPr>
        <w:t xml:space="preserve"> </w:t>
      </w:r>
      <w:r w:rsidRPr="00684A36">
        <w:rPr>
          <w:lang w:val="en-GB"/>
        </w:rPr>
        <w:t xml:space="preserve">sample for genetic testing (DNA analysis) </w:t>
      </w:r>
      <w:r w:rsidR="004D1B31" w:rsidRPr="00684A36">
        <w:rPr>
          <w:lang w:val="en-GB"/>
        </w:rPr>
        <w:t xml:space="preserve">and </w:t>
      </w:r>
      <w:r w:rsidRPr="00684A36">
        <w:rPr>
          <w:lang w:val="en-GB"/>
        </w:rPr>
        <w:t xml:space="preserve">one blood sample </w:t>
      </w:r>
      <w:r w:rsidR="004D1B31" w:rsidRPr="00684A36">
        <w:rPr>
          <w:lang w:val="en-GB"/>
        </w:rPr>
        <w:t>for proteomics analysis</w:t>
      </w:r>
      <w:r w:rsidRPr="00684A36">
        <w:rPr>
          <w:lang w:val="en-GB"/>
        </w:rPr>
        <w:t>.</w:t>
      </w:r>
      <w:r w:rsidR="004D1B31" w:rsidRPr="00684A36">
        <w:rPr>
          <w:lang w:val="en-GB"/>
        </w:rPr>
        <w:t xml:space="preserve"> Both will be stored in </w:t>
      </w:r>
      <w:r w:rsidR="008338F0" w:rsidRPr="00684A36">
        <w:rPr>
          <w:lang w:val="en-GB"/>
        </w:rPr>
        <w:t xml:space="preserve">the Breathe </w:t>
      </w:r>
      <w:r w:rsidR="004D1B31" w:rsidRPr="00684A36">
        <w:rPr>
          <w:lang w:val="en-GB"/>
        </w:rPr>
        <w:t>biobank</w:t>
      </w:r>
      <w:r w:rsidR="00361AB5" w:rsidRPr="00684A36">
        <w:rPr>
          <w:lang w:val="en-GB"/>
        </w:rPr>
        <w:t xml:space="preserve"> (S63978)</w:t>
      </w:r>
      <w:r w:rsidR="004D1B31" w:rsidRPr="00684A36">
        <w:rPr>
          <w:lang w:val="en-GB"/>
        </w:rPr>
        <w:t>.</w:t>
      </w:r>
      <w:r w:rsidR="00E509AB" w:rsidRPr="00684A36">
        <w:rPr>
          <w:lang w:val="en-GB"/>
        </w:rPr>
        <w:t xml:space="preserve"> </w:t>
      </w:r>
      <w:r w:rsidR="00F82418" w:rsidRPr="00684A36">
        <w:rPr>
          <w:lang w:val="en-GB"/>
        </w:rPr>
        <w:t>Genetic t</w:t>
      </w:r>
      <w:r w:rsidR="00E509AB" w:rsidRPr="00684A36">
        <w:rPr>
          <w:lang w:val="en-GB"/>
        </w:rPr>
        <w:t xml:space="preserve">esting will take place </w:t>
      </w:r>
      <w:r w:rsidR="00F82418" w:rsidRPr="00684A36">
        <w:rPr>
          <w:lang w:val="en-GB"/>
        </w:rPr>
        <w:t>through</w:t>
      </w:r>
      <w:r w:rsidR="00361AB5" w:rsidRPr="00684A36">
        <w:rPr>
          <w:lang w:val="en-GB"/>
        </w:rPr>
        <w:t xml:space="preserve"> the</w:t>
      </w:r>
      <w:r w:rsidR="00F82418" w:rsidRPr="00684A36">
        <w:rPr>
          <w:lang w:val="en-GB"/>
        </w:rPr>
        <w:t xml:space="preserve"> Genomics Core.</w:t>
      </w:r>
      <w:r w:rsidR="00E509AB" w:rsidRPr="00684A36">
        <w:rPr>
          <w:lang w:val="en-GB"/>
        </w:rPr>
        <w:t xml:space="preserve"> </w:t>
      </w:r>
      <w:r w:rsidR="004D1B31" w:rsidRPr="00684A36">
        <w:rPr>
          <w:lang w:val="en-GB"/>
        </w:rPr>
        <w:t xml:space="preserve"> </w:t>
      </w:r>
      <w:r w:rsidRPr="00684A36">
        <w:rPr>
          <w:lang w:val="en-GB"/>
        </w:rPr>
        <w:t>Results of genetic testing will be extracted from KWS and will be converted to an eCRF in REdCAP</w:t>
      </w:r>
      <w:r w:rsidR="00361AB5" w:rsidRPr="00684A36">
        <w:rPr>
          <w:lang w:val="en-GB"/>
        </w:rPr>
        <w:t xml:space="preserve">. </w:t>
      </w:r>
      <w:r w:rsidRPr="00684A36">
        <w:rPr>
          <w:lang w:val="en-GB"/>
        </w:rPr>
        <w:t>R-</w:t>
      </w:r>
      <w:r w:rsidR="00361AB5" w:rsidRPr="00684A36">
        <w:rPr>
          <w:lang w:val="en-GB"/>
        </w:rPr>
        <w:t xml:space="preserve">studio </w:t>
      </w:r>
      <w:r w:rsidRPr="00684A36">
        <w:rPr>
          <w:lang w:val="en-GB"/>
        </w:rPr>
        <w:t>software will be used for statistical analysis. Data will be presented in</w:t>
      </w:r>
      <w:r w:rsidR="0068114B" w:rsidRPr="00684A36">
        <w:rPr>
          <w:lang w:val="en-GB"/>
        </w:rPr>
        <w:t xml:space="preserve"> </w:t>
      </w:r>
      <w:r w:rsidRPr="00684A36">
        <w:rPr>
          <w:lang w:val="en-GB"/>
        </w:rPr>
        <w:t>Word and PowerPoint files (+/-100MB).</w:t>
      </w:r>
    </w:p>
    <w:p w14:paraId="571E2DA9" w14:textId="77777777" w:rsidR="00DE0F8B" w:rsidRPr="00684A36" w:rsidRDefault="00DE0F8B" w:rsidP="00684A36">
      <w:pPr>
        <w:spacing w:line="360" w:lineRule="auto"/>
        <w:jc w:val="both"/>
        <w:rPr>
          <w:lang w:val="en-GB"/>
        </w:rPr>
      </w:pPr>
    </w:p>
    <w:p w14:paraId="6594C60F" w14:textId="29E9F30B" w:rsidR="00127265" w:rsidRPr="00684A36" w:rsidRDefault="004D1B31" w:rsidP="00684A36">
      <w:pPr>
        <w:spacing w:line="360" w:lineRule="auto"/>
        <w:jc w:val="both"/>
        <w:rPr>
          <w:lang w:val="en-GB"/>
        </w:rPr>
      </w:pPr>
      <w:r w:rsidRPr="00684A36">
        <w:rPr>
          <w:lang w:val="en-GB"/>
        </w:rPr>
        <w:t xml:space="preserve">Existing data from the </w:t>
      </w:r>
      <w:r w:rsidR="00127265" w:rsidRPr="00684A36">
        <w:rPr>
          <w:lang w:val="en-GB"/>
        </w:rPr>
        <w:t>PROOF</w:t>
      </w:r>
      <w:r w:rsidR="008363B2" w:rsidRPr="00684A36">
        <w:rPr>
          <w:lang w:val="en-GB"/>
        </w:rPr>
        <w:t xml:space="preserve">, </w:t>
      </w:r>
      <w:r w:rsidR="008363B2" w:rsidRPr="00684A36">
        <w:rPr>
          <w:lang w:val="en-US"/>
        </w:rPr>
        <w:t>prospective RA registry (</w:t>
      </w:r>
      <w:proofErr w:type="spellStart"/>
      <w:r w:rsidR="008363B2" w:rsidRPr="00684A36">
        <w:rPr>
          <w:lang w:val="en-US"/>
        </w:rPr>
        <w:t>ReCoRD</w:t>
      </w:r>
      <w:proofErr w:type="spellEnd"/>
      <w:r w:rsidR="008363B2" w:rsidRPr="00684A36">
        <w:rPr>
          <w:lang w:val="en-US"/>
        </w:rPr>
        <w:t>)</w:t>
      </w:r>
      <w:r w:rsidR="00127265" w:rsidRPr="00684A36">
        <w:rPr>
          <w:lang w:val="en-GB"/>
        </w:rPr>
        <w:t xml:space="preserve"> and </w:t>
      </w:r>
      <w:proofErr w:type="spellStart"/>
      <w:r w:rsidR="00127265" w:rsidRPr="00684A36">
        <w:rPr>
          <w:lang w:val="en-GB"/>
        </w:rPr>
        <w:t>CareRA</w:t>
      </w:r>
      <w:proofErr w:type="spellEnd"/>
      <w:r w:rsidR="00127265" w:rsidRPr="00684A36">
        <w:rPr>
          <w:lang w:val="en-GB"/>
        </w:rPr>
        <w:t xml:space="preserve"> registries </w:t>
      </w:r>
      <w:r w:rsidR="00361AB5" w:rsidRPr="00684A36">
        <w:rPr>
          <w:lang w:val="en-GB"/>
        </w:rPr>
        <w:t xml:space="preserve">will </w:t>
      </w:r>
      <w:r w:rsidR="00127265" w:rsidRPr="00684A36">
        <w:rPr>
          <w:lang w:val="en-GB"/>
        </w:rPr>
        <w:t>also be</w:t>
      </w:r>
      <w:r w:rsidR="00DE0F8B" w:rsidRPr="00684A36">
        <w:rPr>
          <w:lang w:val="en-GB"/>
        </w:rPr>
        <w:t xml:space="preserve"> extracted</w:t>
      </w:r>
      <w:r w:rsidRPr="00684A36">
        <w:rPr>
          <w:lang w:val="en-GB"/>
        </w:rPr>
        <w:t xml:space="preserve"> and converted to a eCRF</w:t>
      </w:r>
      <w:r w:rsidR="00127265" w:rsidRPr="00684A36">
        <w:rPr>
          <w:lang w:val="en-GB"/>
        </w:rPr>
        <w:t xml:space="preserve">. </w:t>
      </w:r>
    </w:p>
    <w:p w14:paraId="5BE5593B" w14:textId="5705FEBE" w:rsidR="00DF214A" w:rsidRPr="00684A36" w:rsidRDefault="00DF214A" w:rsidP="00684A36">
      <w:pPr>
        <w:spacing w:line="360" w:lineRule="auto"/>
        <w:jc w:val="both"/>
        <w:rPr>
          <w:highlight w:val="yellow"/>
          <w:lang w:val="en-GB"/>
        </w:rPr>
      </w:pPr>
    </w:p>
    <w:p w14:paraId="0913CFCE" w14:textId="77777777" w:rsidR="003D36E8" w:rsidRPr="00684A36" w:rsidRDefault="003D36E8" w:rsidP="00684A36">
      <w:pPr>
        <w:spacing w:line="360" w:lineRule="auto"/>
        <w:jc w:val="both"/>
        <w:rPr>
          <w:lang w:val="en-US"/>
        </w:rPr>
      </w:pPr>
    </w:p>
    <w:tbl>
      <w:tblPr>
        <w:tblpPr w:leftFromText="141" w:rightFromText="141" w:vertAnchor="text" w:tblpX="97" w:tblpY="-131"/>
        <w:tblW w:w="9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43"/>
        <w:gridCol w:w="1597"/>
        <w:gridCol w:w="1597"/>
        <w:gridCol w:w="3802"/>
      </w:tblGrid>
      <w:tr w:rsidR="003D36E8" w:rsidRPr="00684A36" w14:paraId="2407E6C5" w14:textId="77777777" w:rsidTr="00B54991">
        <w:trPr>
          <w:trHeight w:val="558"/>
        </w:trPr>
        <w:tc>
          <w:tcPr>
            <w:tcW w:w="2543" w:type="dxa"/>
          </w:tcPr>
          <w:p w14:paraId="5817CE9A" w14:textId="77777777" w:rsidR="003D36E8" w:rsidRPr="00684A36" w:rsidRDefault="003D36E8" w:rsidP="00684A36">
            <w:pPr>
              <w:spacing w:line="360" w:lineRule="auto"/>
              <w:jc w:val="both"/>
              <w:rPr>
                <w:b/>
                <w:bCs/>
                <w:lang w:val="en-US"/>
              </w:rPr>
            </w:pPr>
            <w:r w:rsidRPr="00684A36">
              <w:rPr>
                <w:b/>
                <w:bCs/>
                <w:lang w:val="en-US"/>
              </w:rPr>
              <w:t>Type of data</w:t>
            </w:r>
          </w:p>
        </w:tc>
        <w:tc>
          <w:tcPr>
            <w:tcW w:w="1597" w:type="dxa"/>
            <w:shd w:val="clear" w:color="auto" w:fill="auto"/>
          </w:tcPr>
          <w:p w14:paraId="245DCFB3" w14:textId="77777777" w:rsidR="003D36E8" w:rsidRPr="00684A36" w:rsidRDefault="003D36E8" w:rsidP="00684A36">
            <w:pPr>
              <w:jc w:val="both"/>
              <w:rPr>
                <w:b/>
                <w:bCs/>
                <w:lang w:val="en-US"/>
              </w:rPr>
            </w:pPr>
            <w:r w:rsidRPr="00684A36">
              <w:rPr>
                <w:b/>
                <w:bCs/>
                <w:lang w:val="en-US"/>
              </w:rPr>
              <w:t>Format</w:t>
            </w:r>
          </w:p>
        </w:tc>
        <w:tc>
          <w:tcPr>
            <w:tcW w:w="1597" w:type="dxa"/>
            <w:shd w:val="clear" w:color="auto" w:fill="auto"/>
          </w:tcPr>
          <w:p w14:paraId="3DF5D321" w14:textId="77777777" w:rsidR="003D36E8" w:rsidRPr="00684A36" w:rsidRDefault="003D36E8" w:rsidP="00684A36">
            <w:pPr>
              <w:jc w:val="both"/>
              <w:rPr>
                <w:b/>
                <w:bCs/>
                <w:lang w:val="en-US"/>
              </w:rPr>
            </w:pPr>
            <w:r w:rsidRPr="00684A36">
              <w:rPr>
                <w:b/>
                <w:bCs/>
                <w:lang w:val="en-US"/>
              </w:rPr>
              <w:t>Volume</w:t>
            </w:r>
          </w:p>
        </w:tc>
        <w:tc>
          <w:tcPr>
            <w:tcW w:w="3802" w:type="dxa"/>
            <w:shd w:val="clear" w:color="auto" w:fill="auto"/>
          </w:tcPr>
          <w:p w14:paraId="1AB16F4F" w14:textId="77777777" w:rsidR="003D36E8" w:rsidRPr="00684A36" w:rsidRDefault="003D36E8" w:rsidP="00684A36">
            <w:pPr>
              <w:jc w:val="both"/>
              <w:rPr>
                <w:b/>
                <w:bCs/>
                <w:lang w:val="en-US"/>
              </w:rPr>
            </w:pPr>
            <w:r w:rsidRPr="00684A36">
              <w:rPr>
                <w:b/>
                <w:bCs/>
                <w:lang w:val="en-US"/>
              </w:rPr>
              <w:t>How created</w:t>
            </w:r>
          </w:p>
        </w:tc>
      </w:tr>
      <w:tr w:rsidR="003D36E8" w:rsidRPr="003D3972" w14:paraId="73C837B0" w14:textId="77777777" w:rsidTr="00B54991">
        <w:trPr>
          <w:trHeight w:val="556"/>
        </w:trPr>
        <w:tc>
          <w:tcPr>
            <w:tcW w:w="2543" w:type="dxa"/>
          </w:tcPr>
          <w:p w14:paraId="5E2CC877" w14:textId="77777777" w:rsidR="003D36E8" w:rsidRPr="00684A36" w:rsidRDefault="003D36E8" w:rsidP="00684A36">
            <w:pPr>
              <w:spacing w:line="360" w:lineRule="auto"/>
              <w:jc w:val="both"/>
              <w:rPr>
                <w:lang w:val="en-US"/>
              </w:rPr>
            </w:pPr>
            <w:r w:rsidRPr="00684A36">
              <w:rPr>
                <w:lang w:val="en-US"/>
              </w:rPr>
              <w:t>Clinical characteristics</w:t>
            </w:r>
          </w:p>
        </w:tc>
        <w:tc>
          <w:tcPr>
            <w:tcW w:w="1597" w:type="dxa"/>
            <w:vMerge w:val="restart"/>
            <w:shd w:val="clear" w:color="auto" w:fill="auto"/>
          </w:tcPr>
          <w:p w14:paraId="77136035" w14:textId="77777777" w:rsidR="003D36E8" w:rsidRPr="00684A36" w:rsidRDefault="003D36E8" w:rsidP="00684A36">
            <w:pPr>
              <w:jc w:val="both"/>
              <w:rPr>
                <w:lang w:val="en-US"/>
              </w:rPr>
            </w:pPr>
            <w:r w:rsidRPr="00684A36">
              <w:rPr>
                <w:lang w:val="en-US"/>
              </w:rPr>
              <w:t>REDCAP</w:t>
            </w:r>
          </w:p>
        </w:tc>
        <w:tc>
          <w:tcPr>
            <w:tcW w:w="1597" w:type="dxa"/>
            <w:vMerge w:val="restart"/>
            <w:shd w:val="clear" w:color="auto" w:fill="auto"/>
          </w:tcPr>
          <w:p w14:paraId="3D5ECF6F" w14:textId="77777777" w:rsidR="003D36E8" w:rsidRPr="00684A36" w:rsidRDefault="003D36E8" w:rsidP="00684A36">
            <w:pPr>
              <w:jc w:val="both"/>
              <w:rPr>
                <w:lang w:val="en-US"/>
              </w:rPr>
            </w:pPr>
            <w:r w:rsidRPr="00684A36">
              <w:rPr>
                <w:lang w:val="en-US"/>
              </w:rPr>
              <w:t>REDCAP server</w:t>
            </w:r>
          </w:p>
        </w:tc>
        <w:tc>
          <w:tcPr>
            <w:tcW w:w="3802" w:type="dxa"/>
            <w:vMerge w:val="restart"/>
            <w:shd w:val="clear" w:color="auto" w:fill="auto"/>
          </w:tcPr>
          <w:p w14:paraId="7948AAAA" w14:textId="77777777" w:rsidR="003D36E8" w:rsidRPr="00684A36" w:rsidRDefault="003D36E8" w:rsidP="00684A36">
            <w:pPr>
              <w:jc w:val="both"/>
              <w:rPr>
                <w:lang w:val="en-US"/>
              </w:rPr>
            </w:pPr>
            <w:r w:rsidRPr="00684A36">
              <w:rPr>
                <w:lang w:val="en-US"/>
              </w:rPr>
              <w:t>Clinical data, lung ultrasound protocols, results from genetic and biomarker testing, high resolution CT protocols and pulmonary function test results will be extracted from the electronic medical records in KWS (</w:t>
            </w:r>
            <w:proofErr w:type="spellStart"/>
            <w:r w:rsidRPr="00684A36">
              <w:rPr>
                <w:lang w:val="en-US"/>
              </w:rPr>
              <w:t>Klinisch</w:t>
            </w:r>
            <w:proofErr w:type="spellEnd"/>
            <w:r w:rsidRPr="00684A36">
              <w:rPr>
                <w:lang w:val="en-US"/>
              </w:rPr>
              <w:t xml:space="preserve"> </w:t>
            </w:r>
            <w:proofErr w:type="spellStart"/>
            <w:r w:rsidRPr="00684A36">
              <w:rPr>
                <w:lang w:val="en-US"/>
              </w:rPr>
              <w:t>Werk</w:t>
            </w:r>
            <w:proofErr w:type="spellEnd"/>
            <w:r w:rsidRPr="00684A36">
              <w:rPr>
                <w:lang w:val="en-US"/>
              </w:rPr>
              <w:t xml:space="preserve"> Station). Extracted analyzed data will be converted to an eCRF in </w:t>
            </w:r>
            <w:proofErr w:type="spellStart"/>
            <w:r w:rsidRPr="00684A36">
              <w:rPr>
                <w:lang w:val="en-US"/>
              </w:rPr>
              <w:t>REdCAP</w:t>
            </w:r>
            <w:proofErr w:type="spellEnd"/>
            <w:r w:rsidRPr="00684A36">
              <w:rPr>
                <w:lang w:val="en-US"/>
              </w:rPr>
              <w:t xml:space="preserve"> (Research Electronic Data Capture).</w:t>
            </w:r>
          </w:p>
        </w:tc>
      </w:tr>
      <w:tr w:rsidR="003D36E8" w:rsidRPr="00684A36" w14:paraId="42C13905" w14:textId="77777777" w:rsidTr="00B54991">
        <w:trPr>
          <w:trHeight w:val="556"/>
        </w:trPr>
        <w:tc>
          <w:tcPr>
            <w:tcW w:w="2543" w:type="dxa"/>
          </w:tcPr>
          <w:p w14:paraId="630D458F" w14:textId="40E7DA6C" w:rsidR="003D36E8" w:rsidRPr="00684A36" w:rsidRDefault="003D36E8" w:rsidP="00684A36">
            <w:pPr>
              <w:spacing w:line="360" w:lineRule="auto"/>
              <w:jc w:val="both"/>
              <w:rPr>
                <w:lang w:val="en-US"/>
              </w:rPr>
            </w:pPr>
            <w:r w:rsidRPr="00684A36">
              <w:rPr>
                <w:lang w:val="en-US"/>
              </w:rPr>
              <w:t>HRCT</w:t>
            </w:r>
            <w:r w:rsidR="007D4E93">
              <w:rPr>
                <w:lang w:val="en-US"/>
              </w:rPr>
              <w:t xml:space="preserve"> reports</w:t>
            </w:r>
          </w:p>
        </w:tc>
        <w:tc>
          <w:tcPr>
            <w:tcW w:w="1597" w:type="dxa"/>
            <w:vMerge/>
            <w:shd w:val="clear" w:color="auto" w:fill="auto"/>
          </w:tcPr>
          <w:p w14:paraId="0F326B13" w14:textId="77777777" w:rsidR="003D36E8" w:rsidRPr="00684A36" w:rsidRDefault="003D36E8" w:rsidP="00684A36">
            <w:pPr>
              <w:jc w:val="both"/>
              <w:rPr>
                <w:lang w:val="en-US"/>
              </w:rPr>
            </w:pPr>
          </w:p>
        </w:tc>
        <w:tc>
          <w:tcPr>
            <w:tcW w:w="1597" w:type="dxa"/>
            <w:vMerge/>
            <w:shd w:val="clear" w:color="auto" w:fill="auto"/>
          </w:tcPr>
          <w:p w14:paraId="1C426F80" w14:textId="77777777" w:rsidR="003D36E8" w:rsidRPr="00684A36" w:rsidRDefault="003D36E8" w:rsidP="00684A36">
            <w:pPr>
              <w:jc w:val="both"/>
              <w:rPr>
                <w:lang w:val="en-US"/>
              </w:rPr>
            </w:pPr>
          </w:p>
        </w:tc>
        <w:tc>
          <w:tcPr>
            <w:tcW w:w="3802" w:type="dxa"/>
            <w:vMerge/>
            <w:shd w:val="clear" w:color="auto" w:fill="auto"/>
          </w:tcPr>
          <w:p w14:paraId="3BBC52CC" w14:textId="77777777" w:rsidR="003D36E8" w:rsidRPr="00684A36" w:rsidRDefault="003D36E8" w:rsidP="00684A36">
            <w:pPr>
              <w:jc w:val="both"/>
              <w:rPr>
                <w:lang w:val="en-US"/>
              </w:rPr>
            </w:pPr>
          </w:p>
        </w:tc>
      </w:tr>
      <w:tr w:rsidR="003D36E8" w:rsidRPr="00684A36" w14:paraId="04641223" w14:textId="77777777" w:rsidTr="00B54991">
        <w:trPr>
          <w:trHeight w:val="556"/>
        </w:trPr>
        <w:tc>
          <w:tcPr>
            <w:tcW w:w="2543" w:type="dxa"/>
          </w:tcPr>
          <w:p w14:paraId="09B557A7" w14:textId="77777777" w:rsidR="003D36E8" w:rsidRPr="00684A36" w:rsidRDefault="003D36E8" w:rsidP="00684A36">
            <w:pPr>
              <w:spacing w:line="360" w:lineRule="auto"/>
              <w:jc w:val="both"/>
              <w:rPr>
                <w:lang w:val="en-US"/>
              </w:rPr>
            </w:pPr>
            <w:r w:rsidRPr="00684A36">
              <w:rPr>
                <w:lang w:val="en-US"/>
              </w:rPr>
              <w:t>Lung Ultrasound</w:t>
            </w:r>
          </w:p>
        </w:tc>
        <w:tc>
          <w:tcPr>
            <w:tcW w:w="1597" w:type="dxa"/>
            <w:vMerge/>
            <w:shd w:val="clear" w:color="auto" w:fill="auto"/>
          </w:tcPr>
          <w:p w14:paraId="0CF04530" w14:textId="77777777" w:rsidR="003D36E8" w:rsidRPr="00684A36" w:rsidRDefault="003D36E8" w:rsidP="00684A36">
            <w:pPr>
              <w:jc w:val="both"/>
              <w:rPr>
                <w:lang w:val="en-US"/>
              </w:rPr>
            </w:pPr>
          </w:p>
        </w:tc>
        <w:tc>
          <w:tcPr>
            <w:tcW w:w="1597" w:type="dxa"/>
            <w:vMerge/>
            <w:shd w:val="clear" w:color="auto" w:fill="auto"/>
          </w:tcPr>
          <w:p w14:paraId="789AF9A8" w14:textId="77777777" w:rsidR="003D36E8" w:rsidRPr="00684A36" w:rsidRDefault="003D36E8" w:rsidP="00684A36">
            <w:pPr>
              <w:jc w:val="both"/>
              <w:rPr>
                <w:lang w:val="en-US"/>
              </w:rPr>
            </w:pPr>
          </w:p>
        </w:tc>
        <w:tc>
          <w:tcPr>
            <w:tcW w:w="3802" w:type="dxa"/>
            <w:vMerge/>
            <w:shd w:val="clear" w:color="auto" w:fill="auto"/>
          </w:tcPr>
          <w:p w14:paraId="6C689D36" w14:textId="77777777" w:rsidR="003D36E8" w:rsidRPr="00684A36" w:rsidRDefault="003D36E8" w:rsidP="00684A36">
            <w:pPr>
              <w:jc w:val="both"/>
              <w:rPr>
                <w:lang w:val="en-US"/>
              </w:rPr>
            </w:pPr>
          </w:p>
        </w:tc>
      </w:tr>
      <w:tr w:rsidR="003D36E8" w:rsidRPr="00684A36" w14:paraId="2F3A2D20" w14:textId="77777777" w:rsidTr="00B54991">
        <w:trPr>
          <w:trHeight w:val="556"/>
        </w:trPr>
        <w:tc>
          <w:tcPr>
            <w:tcW w:w="2543" w:type="dxa"/>
          </w:tcPr>
          <w:p w14:paraId="0E188363" w14:textId="77777777" w:rsidR="003D36E8" w:rsidRPr="00684A36" w:rsidRDefault="003D36E8" w:rsidP="00684A36">
            <w:pPr>
              <w:spacing w:line="360" w:lineRule="auto"/>
              <w:jc w:val="both"/>
              <w:rPr>
                <w:lang w:val="en-US"/>
              </w:rPr>
            </w:pPr>
            <w:r w:rsidRPr="00684A36">
              <w:rPr>
                <w:lang w:val="en-US"/>
              </w:rPr>
              <w:t>Pulmonary function testing</w:t>
            </w:r>
          </w:p>
        </w:tc>
        <w:tc>
          <w:tcPr>
            <w:tcW w:w="1597" w:type="dxa"/>
            <w:vMerge/>
            <w:shd w:val="clear" w:color="auto" w:fill="auto"/>
          </w:tcPr>
          <w:p w14:paraId="5D75290E" w14:textId="77777777" w:rsidR="003D36E8" w:rsidRPr="00684A36" w:rsidRDefault="003D36E8" w:rsidP="00684A36">
            <w:pPr>
              <w:jc w:val="both"/>
              <w:rPr>
                <w:lang w:val="en-US"/>
              </w:rPr>
            </w:pPr>
          </w:p>
        </w:tc>
        <w:tc>
          <w:tcPr>
            <w:tcW w:w="1597" w:type="dxa"/>
            <w:vMerge/>
            <w:shd w:val="clear" w:color="auto" w:fill="auto"/>
          </w:tcPr>
          <w:p w14:paraId="72B4F1D9" w14:textId="77777777" w:rsidR="003D36E8" w:rsidRPr="00684A36" w:rsidRDefault="003D36E8" w:rsidP="00684A36">
            <w:pPr>
              <w:jc w:val="both"/>
              <w:rPr>
                <w:lang w:val="en-US"/>
              </w:rPr>
            </w:pPr>
          </w:p>
        </w:tc>
        <w:tc>
          <w:tcPr>
            <w:tcW w:w="3802" w:type="dxa"/>
            <w:vMerge/>
            <w:shd w:val="clear" w:color="auto" w:fill="auto"/>
          </w:tcPr>
          <w:p w14:paraId="22AF0406" w14:textId="77777777" w:rsidR="003D36E8" w:rsidRPr="00684A36" w:rsidRDefault="003D36E8" w:rsidP="00684A36">
            <w:pPr>
              <w:jc w:val="both"/>
              <w:rPr>
                <w:lang w:val="en-US"/>
              </w:rPr>
            </w:pPr>
          </w:p>
        </w:tc>
      </w:tr>
      <w:tr w:rsidR="003D36E8" w:rsidRPr="00684A36" w14:paraId="7017BE3D" w14:textId="77777777" w:rsidTr="00B54991">
        <w:trPr>
          <w:trHeight w:val="556"/>
        </w:trPr>
        <w:tc>
          <w:tcPr>
            <w:tcW w:w="2543" w:type="dxa"/>
          </w:tcPr>
          <w:p w14:paraId="65E20162" w14:textId="77777777" w:rsidR="003D36E8" w:rsidRPr="00684A36" w:rsidRDefault="003D36E8" w:rsidP="00684A36">
            <w:pPr>
              <w:spacing w:line="360" w:lineRule="auto"/>
              <w:jc w:val="both"/>
              <w:rPr>
                <w:lang w:val="en-US"/>
              </w:rPr>
            </w:pPr>
            <w:r w:rsidRPr="00684A36">
              <w:rPr>
                <w:lang w:val="en-US"/>
              </w:rPr>
              <w:t xml:space="preserve">Proteomics </w:t>
            </w:r>
          </w:p>
        </w:tc>
        <w:tc>
          <w:tcPr>
            <w:tcW w:w="1597" w:type="dxa"/>
            <w:vMerge/>
            <w:shd w:val="clear" w:color="auto" w:fill="auto"/>
          </w:tcPr>
          <w:p w14:paraId="2A5C07DC" w14:textId="77777777" w:rsidR="003D36E8" w:rsidRPr="00684A36" w:rsidRDefault="003D36E8" w:rsidP="00684A36">
            <w:pPr>
              <w:jc w:val="both"/>
              <w:rPr>
                <w:lang w:val="en-US"/>
              </w:rPr>
            </w:pPr>
          </w:p>
        </w:tc>
        <w:tc>
          <w:tcPr>
            <w:tcW w:w="1597" w:type="dxa"/>
            <w:vMerge/>
            <w:shd w:val="clear" w:color="auto" w:fill="auto"/>
          </w:tcPr>
          <w:p w14:paraId="27A6550C" w14:textId="77777777" w:rsidR="003D36E8" w:rsidRPr="00684A36" w:rsidRDefault="003D36E8" w:rsidP="00684A36">
            <w:pPr>
              <w:jc w:val="both"/>
              <w:rPr>
                <w:lang w:val="en-US"/>
              </w:rPr>
            </w:pPr>
          </w:p>
        </w:tc>
        <w:tc>
          <w:tcPr>
            <w:tcW w:w="3802" w:type="dxa"/>
            <w:vMerge/>
            <w:shd w:val="clear" w:color="auto" w:fill="auto"/>
          </w:tcPr>
          <w:p w14:paraId="331963D5" w14:textId="77777777" w:rsidR="003D36E8" w:rsidRPr="00684A36" w:rsidRDefault="003D36E8" w:rsidP="00684A36">
            <w:pPr>
              <w:jc w:val="both"/>
              <w:rPr>
                <w:lang w:val="en-US"/>
              </w:rPr>
            </w:pPr>
          </w:p>
        </w:tc>
      </w:tr>
      <w:tr w:rsidR="003D36E8" w:rsidRPr="00684A36" w14:paraId="5DB3B386" w14:textId="77777777" w:rsidTr="00B54991">
        <w:trPr>
          <w:trHeight w:val="556"/>
        </w:trPr>
        <w:tc>
          <w:tcPr>
            <w:tcW w:w="2543" w:type="dxa"/>
          </w:tcPr>
          <w:p w14:paraId="59EA1E86" w14:textId="77777777" w:rsidR="003D36E8" w:rsidRPr="00684A36" w:rsidRDefault="003D36E8" w:rsidP="00684A36">
            <w:pPr>
              <w:spacing w:line="360" w:lineRule="auto"/>
              <w:jc w:val="both"/>
              <w:rPr>
                <w:lang w:val="en-US"/>
              </w:rPr>
            </w:pPr>
            <w:r w:rsidRPr="00684A36">
              <w:rPr>
                <w:lang w:val="en-US"/>
              </w:rPr>
              <w:t>Genetic sequencing</w:t>
            </w:r>
          </w:p>
        </w:tc>
        <w:tc>
          <w:tcPr>
            <w:tcW w:w="1597" w:type="dxa"/>
            <w:vMerge/>
            <w:shd w:val="clear" w:color="auto" w:fill="auto"/>
          </w:tcPr>
          <w:p w14:paraId="05A1D7F8" w14:textId="77777777" w:rsidR="003D36E8" w:rsidRPr="00684A36" w:rsidRDefault="003D36E8" w:rsidP="00684A36">
            <w:pPr>
              <w:jc w:val="both"/>
              <w:rPr>
                <w:lang w:val="en-US"/>
              </w:rPr>
            </w:pPr>
          </w:p>
        </w:tc>
        <w:tc>
          <w:tcPr>
            <w:tcW w:w="1597" w:type="dxa"/>
            <w:vMerge/>
            <w:shd w:val="clear" w:color="auto" w:fill="auto"/>
          </w:tcPr>
          <w:p w14:paraId="2CE6FE0A" w14:textId="77777777" w:rsidR="003D36E8" w:rsidRPr="00684A36" w:rsidRDefault="003D36E8" w:rsidP="00684A36">
            <w:pPr>
              <w:jc w:val="both"/>
              <w:rPr>
                <w:lang w:val="en-US"/>
              </w:rPr>
            </w:pPr>
          </w:p>
        </w:tc>
        <w:tc>
          <w:tcPr>
            <w:tcW w:w="3802" w:type="dxa"/>
            <w:vMerge/>
            <w:shd w:val="clear" w:color="auto" w:fill="auto"/>
          </w:tcPr>
          <w:p w14:paraId="34ACA145" w14:textId="77777777" w:rsidR="003D36E8" w:rsidRPr="00684A36" w:rsidRDefault="003D36E8" w:rsidP="00684A36">
            <w:pPr>
              <w:jc w:val="both"/>
              <w:rPr>
                <w:lang w:val="en-US"/>
              </w:rPr>
            </w:pPr>
          </w:p>
        </w:tc>
      </w:tr>
      <w:tr w:rsidR="003D36E8" w:rsidRPr="003D3972" w14:paraId="620FEEC4" w14:textId="77777777" w:rsidTr="00B54991">
        <w:trPr>
          <w:trHeight w:val="577"/>
        </w:trPr>
        <w:tc>
          <w:tcPr>
            <w:tcW w:w="2543" w:type="dxa"/>
          </w:tcPr>
          <w:p w14:paraId="51FB0541" w14:textId="77777777" w:rsidR="003D36E8" w:rsidRPr="00684A36" w:rsidRDefault="003D36E8" w:rsidP="00684A36">
            <w:pPr>
              <w:spacing w:line="360" w:lineRule="auto"/>
              <w:jc w:val="both"/>
              <w:rPr>
                <w:lang w:val="en-US"/>
              </w:rPr>
            </w:pPr>
            <w:r w:rsidRPr="00684A36">
              <w:rPr>
                <w:lang w:val="en-US"/>
              </w:rPr>
              <w:t>Data presentation</w:t>
            </w:r>
          </w:p>
        </w:tc>
        <w:tc>
          <w:tcPr>
            <w:tcW w:w="1597" w:type="dxa"/>
          </w:tcPr>
          <w:p w14:paraId="260565D5" w14:textId="77777777" w:rsidR="003D36E8" w:rsidRPr="00684A36" w:rsidRDefault="003D36E8" w:rsidP="00684A36">
            <w:pPr>
              <w:spacing w:line="360" w:lineRule="auto"/>
              <w:jc w:val="both"/>
              <w:rPr>
                <w:lang w:val="en-US"/>
              </w:rPr>
            </w:pPr>
            <w:r w:rsidRPr="00684A36">
              <w:rPr>
                <w:lang w:val="en-US"/>
              </w:rPr>
              <w:t>.docx, .pptx</w:t>
            </w:r>
          </w:p>
        </w:tc>
        <w:tc>
          <w:tcPr>
            <w:tcW w:w="1596" w:type="dxa"/>
          </w:tcPr>
          <w:p w14:paraId="38206057" w14:textId="77777777" w:rsidR="003D36E8" w:rsidRPr="00684A36" w:rsidRDefault="003D36E8" w:rsidP="00684A36">
            <w:pPr>
              <w:spacing w:line="360" w:lineRule="auto"/>
              <w:jc w:val="both"/>
              <w:rPr>
                <w:lang w:val="en-US"/>
              </w:rPr>
            </w:pPr>
            <w:r w:rsidRPr="00684A36">
              <w:rPr>
                <w:lang w:val="en-US"/>
              </w:rPr>
              <w:t>100 MB</w:t>
            </w:r>
          </w:p>
        </w:tc>
        <w:tc>
          <w:tcPr>
            <w:tcW w:w="3803" w:type="dxa"/>
          </w:tcPr>
          <w:p w14:paraId="4D1CB9C7" w14:textId="20AB5484" w:rsidR="003D36E8" w:rsidRPr="00684A36" w:rsidRDefault="003D36E8" w:rsidP="00684A36">
            <w:pPr>
              <w:spacing w:line="360" w:lineRule="auto"/>
              <w:jc w:val="both"/>
              <w:rPr>
                <w:lang w:val="en-US"/>
              </w:rPr>
            </w:pPr>
            <w:r w:rsidRPr="00684A36">
              <w:rPr>
                <w:lang w:val="en-US"/>
              </w:rPr>
              <w:t xml:space="preserve">Data will be presented in Word and </w:t>
            </w:r>
            <w:proofErr w:type="spellStart"/>
            <w:r w:rsidRPr="00684A36">
              <w:rPr>
                <w:lang w:val="en-US"/>
              </w:rPr>
              <w:t>Powerpoint</w:t>
            </w:r>
            <w:proofErr w:type="spellEnd"/>
            <w:ins w:id="5" w:author="Marianne Carlon" w:date="2021-12-24T11:29:00Z">
              <w:r w:rsidR="00361AB5" w:rsidRPr="00684A36">
                <w:rPr>
                  <w:lang w:val="en-US"/>
                </w:rPr>
                <w:t xml:space="preserve"> </w:t>
              </w:r>
            </w:ins>
            <w:r w:rsidRPr="00684A36">
              <w:rPr>
                <w:lang w:val="en-US"/>
              </w:rPr>
              <w:t>files.</w:t>
            </w:r>
          </w:p>
        </w:tc>
      </w:tr>
    </w:tbl>
    <w:p w14:paraId="1847CF7D" w14:textId="77777777" w:rsidR="003D36E8" w:rsidRPr="00684A36" w:rsidRDefault="003D36E8" w:rsidP="00684A36">
      <w:pPr>
        <w:spacing w:line="360" w:lineRule="auto"/>
        <w:jc w:val="both"/>
        <w:rPr>
          <w:lang w:val="en-US"/>
        </w:rPr>
      </w:pPr>
    </w:p>
    <w:p w14:paraId="1C0A957E" w14:textId="5D15CDC6" w:rsidR="005C7C55" w:rsidRPr="00684A36" w:rsidRDefault="005C7C55" w:rsidP="00684A36">
      <w:pPr>
        <w:spacing w:line="360" w:lineRule="auto"/>
        <w:jc w:val="both"/>
        <w:rPr>
          <w:highlight w:val="yellow"/>
          <w:lang w:val="en-US"/>
        </w:rPr>
      </w:pPr>
    </w:p>
    <w:p w14:paraId="21E64F79" w14:textId="77777777" w:rsidR="00084C8C" w:rsidRPr="00684A36" w:rsidRDefault="00084C8C" w:rsidP="00684A36">
      <w:pPr>
        <w:jc w:val="both"/>
        <w:rPr>
          <w:lang w:val="en-GB"/>
        </w:rPr>
      </w:pPr>
    </w:p>
    <w:p w14:paraId="1B83989F" w14:textId="77777777" w:rsidR="00277927" w:rsidRPr="00684A36" w:rsidRDefault="00277927" w:rsidP="00684A36">
      <w:pPr>
        <w:jc w:val="both"/>
        <w:rPr>
          <w:bCs/>
          <w:iCs/>
          <w:lang w:val="en-GB"/>
        </w:rPr>
      </w:pPr>
      <w:r w:rsidRPr="00684A36">
        <w:rPr>
          <w:bCs/>
          <w:i/>
          <w:u w:val="single"/>
          <w:lang w:val="en-GB"/>
        </w:rPr>
        <w:t>WP</w:t>
      </w:r>
      <w:r w:rsidR="00274A23" w:rsidRPr="00684A36">
        <w:rPr>
          <w:bCs/>
          <w:i/>
          <w:u w:val="single"/>
          <w:lang w:val="en-GB"/>
        </w:rPr>
        <w:t>2</w:t>
      </w:r>
      <w:r w:rsidRPr="00684A36">
        <w:rPr>
          <w:bCs/>
          <w:i/>
          <w:u w:val="single"/>
          <w:lang w:val="en-GB"/>
        </w:rPr>
        <w:t>:</w:t>
      </w:r>
      <w:r w:rsidR="00245EFB" w:rsidRPr="00684A36">
        <w:rPr>
          <w:bCs/>
          <w:i/>
          <w:u w:val="single"/>
          <w:lang w:val="en-GB"/>
        </w:rPr>
        <w:t xml:space="preserve"> structural changes over time with specific focus on early signs of fibrosis (ILA). </w:t>
      </w:r>
      <w:r w:rsidR="00245EFB" w:rsidRPr="00684A36">
        <w:rPr>
          <w:bCs/>
          <w:iCs/>
          <w:lang w:val="en-GB"/>
        </w:rPr>
        <w:t xml:space="preserve">The main aim is to map the structural changes in lung parenchyma, airways and vascular structures over time from the early (subclinical) phase towards end stage fibrosis using state of the art technology. </w:t>
      </w:r>
    </w:p>
    <w:p w14:paraId="2282D711" w14:textId="5E28E8D1" w:rsidR="00245EFB" w:rsidRPr="00684A36" w:rsidRDefault="0013680E" w:rsidP="00684A36">
      <w:pPr>
        <w:jc w:val="both"/>
        <w:rPr>
          <w:lang w:val="en-GB"/>
        </w:rPr>
      </w:pPr>
      <w:r w:rsidRPr="00684A36">
        <w:rPr>
          <w:lang w:val="en-GB"/>
        </w:rPr>
        <w:t xml:space="preserve">In WP2.1 </w:t>
      </w:r>
      <w:r w:rsidR="00361AB5" w:rsidRPr="00684A36">
        <w:rPr>
          <w:lang w:val="en-GB"/>
        </w:rPr>
        <w:t>w</w:t>
      </w:r>
      <w:r w:rsidRPr="00684A36">
        <w:rPr>
          <w:lang w:val="en-GB"/>
        </w:rPr>
        <w:t>e</w:t>
      </w:r>
      <w:r w:rsidR="00245EFB" w:rsidRPr="00684A36">
        <w:rPr>
          <w:lang w:val="en-GB"/>
        </w:rPr>
        <w:t xml:space="preserve"> will rely on the existing biobank </w:t>
      </w:r>
      <w:r w:rsidR="00361AB5" w:rsidRPr="00684A36">
        <w:rPr>
          <w:lang w:val="en-GB"/>
        </w:rPr>
        <w:t xml:space="preserve">(S63978) </w:t>
      </w:r>
      <w:r w:rsidR="00245EFB" w:rsidRPr="00684A36">
        <w:rPr>
          <w:lang w:val="en-GB"/>
        </w:rPr>
        <w:t>consisting of data and tissue from patients with different forms of ILD diagnosed and followed-up in UZ Leuven that underwent lung transplantation. This will be based on the data collected in WP1. In WP2</w:t>
      </w:r>
      <w:r w:rsidRPr="00684A36">
        <w:rPr>
          <w:lang w:val="en-GB"/>
        </w:rPr>
        <w:t>.2</w:t>
      </w:r>
      <w:r w:rsidR="00245EFB" w:rsidRPr="00684A36">
        <w:rPr>
          <w:lang w:val="en-GB"/>
        </w:rPr>
        <w:t xml:space="preserve"> serial HRCT scans from patients with pulmonary fibrosis will be further analysed using </w:t>
      </w:r>
      <w:r w:rsidR="000D6DB2" w:rsidRPr="00684A36">
        <w:rPr>
          <w:lang w:val="en-GB"/>
        </w:rPr>
        <w:t xml:space="preserve">CALIPER software, an </w:t>
      </w:r>
      <w:r w:rsidR="00245EFB" w:rsidRPr="00684A36">
        <w:rPr>
          <w:lang w:val="en-GB"/>
        </w:rPr>
        <w:t>artificial intelligence software</w:t>
      </w:r>
      <w:r w:rsidR="000D6DB2" w:rsidRPr="00684A36">
        <w:rPr>
          <w:lang w:val="en-GB"/>
        </w:rPr>
        <w:t xml:space="preserve"> developed at the Mayo clinic in US and UCL in London</w:t>
      </w:r>
      <w:r w:rsidR="00245EFB" w:rsidRPr="00684A36">
        <w:rPr>
          <w:lang w:val="en-GB"/>
        </w:rPr>
        <w:t>. In WP2</w:t>
      </w:r>
      <w:r w:rsidRPr="00684A36">
        <w:rPr>
          <w:lang w:val="en-GB"/>
        </w:rPr>
        <w:t>.3</w:t>
      </w:r>
      <w:r w:rsidR="00245EFB" w:rsidRPr="00684A36">
        <w:rPr>
          <w:lang w:val="en-GB"/>
        </w:rPr>
        <w:t xml:space="preserve"> we will apply micro CT scanning on the explant material from WP2</w:t>
      </w:r>
      <w:r w:rsidRPr="00684A36">
        <w:rPr>
          <w:lang w:val="en-GB"/>
        </w:rPr>
        <w:t>.1</w:t>
      </w:r>
      <w:r w:rsidR="00015902" w:rsidRPr="00684A36">
        <w:rPr>
          <w:lang w:val="en-GB"/>
        </w:rPr>
        <w:t xml:space="preserve">. The project will focus on parenchymal changes, airway changes and lung vasculature. For this project the vast majority of tissue </w:t>
      </w:r>
      <w:r w:rsidR="00920E5D" w:rsidRPr="00684A36">
        <w:rPr>
          <w:lang w:val="en-GB"/>
        </w:rPr>
        <w:t xml:space="preserve">has </w:t>
      </w:r>
      <w:r w:rsidR="00015902" w:rsidRPr="00684A36">
        <w:rPr>
          <w:lang w:val="en-GB"/>
        </w:rPr>
        <w:t xml:space="preserve">already </w:t>
      </w:r>
      <w:r w:rsidR="00920E5D" w:rsidRPr="00684A36">
        <w:rPr>
          <w:lang w:val="en-GB"/>
        </w:rPr>
        <w:t xml:space="preserve">been </w:t>
      </w:r>
      <w:r w:rsidR="00015902" w:rsidRPr="00684A36">
        <w:rPr>
          <w:lang w:val="en-GB"/>
        </w:rPr>
        <w:t xml:space="preserve">collected </w:t>
      </w:r>
      <w:r w:rsidR="00361AB5" w:rsidRPr="00684A36">
        <w:rPr>
          <w:lang w:val="en-GB"/>
        </w:rPr>
        <w:t>and stored in the Breathe biobank</w:t>
      </w:r>
      <w:r w:rsidR="00015902" w:rsidRPr="00684A36">
        <w:rPr>
          <w:lang w:val="en-GB"/>
        </w:rPr>
        <w:t xml:space="preserve">. </w:t>
      </w:r>
    </w:p>
    <w:p w14:paraId="0CCE1F86" w14:textId="5A9C2288" w:rsidR="008363B2" w:rsidRPr="00684A36" w:rsidRDefault="008363B2" w:rsidP="00684A36">
      <w:pPr>
        <w:jc w:val="both"/>
        <w:rPr>
          <w:lang w:val="en-GB"/>
        </w:rPr>
      </w:pPr>
    </w:p>
    <w:p w14:paraId="32E5A6DB" w14:textId="77777777" w:rsidR="008363B2" w:rsidRPr="00684A36" w:rsidRDefault="008363B2" w:rsidP="00684A36">
      <w:pPr>
        <w:jc w:val="both"/>
        <w:rPr>
          <w:lang w:val="en-GB"/>
        </w:rPr>
      </w:pPr>
    </w:p>
    <w:tbl>
      <w:tblPr>
        <w:tblStyle w:val="Tabelraster"/>
        <w:tblW w:w="0" w:type="auto"/>
        <w:tblLook w:val="04A0" w:firstRow="1" w:lastRow="0" w:firstColumn="1" w:lastColumn="0" w:noHBand="0" w:noVBand="1"/>
      </w:tblPr>
      <w:tblGrid>
        <w:gridCol w:w="2230"/>
        <w:gridCol w:w="1253"/>
        <w:gridCol w:w="1308"/>
        <w:gridCol w:w="2360"/>
        <w:gridCol w:w="2199"/>
      </w:tblGrid>
      <w:tr w:rsidR="001616A7" w:rsidRPr="00684A36" w14:paraId="6CFF21A0" w14:textId="5841F660" w:rsidTr="007D4E93">
        <w:tc>
          <w:tcPr>
            <w:tcW w:w="2230" w:type="dxa"/>
            <w:shd w:val="clear" w:color="auto" w:fill="auto"/>
          </w:tcPr>
          <w:p w14:paraId="7D675D34" w14:textId="77777777" w:rsidR="001616A7" w:rsidRPr="00684A36" w:rsidRDefault="001616A7" w:rsidP="00684A36">
            <w:pPr>
              <w:jc w:val="both"/>
              <w:rPr>
                <w:rFonts w:ascii="Arial" w:hAnsi="Arial" w:cs="Arial"/>
                <w:b/>
                <w:sz w:val="20"/>
                <w:szCs w:val="20"/>
                <w:lang w:val="en-US"/>
              </w:rPr>
            </w:pPr>
            <w:r w:rsidRPr="00684A36">
              <w:rPr>
                <w:rFonts w:ascii="Arial" w:hAnsi="Arial" w:cs="Arial"/>
                <w:b/>
                <w:sz w:val="20"/>
                <w:szCs w:val="20"/>
                <w:lang w:val="en-US"/>
              </w:rPr>
              <w:t>Type of data</w:t>
            </w:r>
          </w:p>
        </w:tc>
        <w:tc>
          <w:tcPr>
            <w:tcW w:w="1253" w:type="dxa"/>
            <w:shd w:val="clear" w:color="auto" w:fill="auto"/>
          </w:tcPr>
          <w:p w14:paraId="016F9898" w14:textId="77777777" w:rsidR="001616A7" w:rsidRPr="00684A36" w:rsidRDefault="001616A7" w:rsidP="00684A36">
            <w:pPr>
              <w:jc w:val="both"/>
              <w:rPr>
                <w:rFonts w:ascii="Arial" w:hAnsi="Arial" w:cs="Arial"/>
                <w:b/>
                <w:sz w:val="20"/>
                <w:szCs w:val="20"/>
                <w:lang w:val="en-US"/>
              </w:rPr>
            </w:pPr>
            <w:r w:rsidRPr="00684A36">
              <w:rPr>
                <w:rFonts w:ascii="Arial" w:hAnsi="Arial" w:cs="Arial"/>
                <w:b/>
                <w:sz w:val="20"/>
                <w:szCs w:val="20"/>
                <w:lang w:val="en-US"/>
              </w:rPr>
              <w:t>Format</w:t>
            </w:r>
          </w:p>
        </w:tc>
        <w:tc>
          <w:tcPr>
            <w:tcW w:w="1308" w:type="dxa"/>
            <w:shd w:val="clear" w:color="auto" w:fill="auto"/>
          </w:tcPr>
          <w:p w14:paraId="313DA6B5" w14:textId="77777777" w:rsidR="001616A7" w:rsidRPr="00684A36" w:rsidRDefault="001616A7" w:rsidP="00684A36">
            <w:pPr>
              <w:jc w:val="both"/>
              <w:rPr>
                <w:rFonts w:ascii="Arial" w:hAnsi="Arial" w:cs="Arial"/>
                <w:b/>
                <w:sz w:val="20"/>
                <w:szCs w:val="20"/>
                <w:lang w:val="en-US"/>
              </w:rPr>
            </w:pPr>
            <w:r w:rsidRPr="00684A36">
              <w:rPr>
                <w:rFonts w:ascii="Arial" w:hAnsi="Arial" w:cs="Arial"/>
                <w:b/>
                <w:sz w:val="20"/>
                <w:szCs w:val="20"/>
                <w:lang w:val="en-US"/>
              </w:rPr>
              <w:t>Volume</w:t>
            </w:r>
          </w:p>
        </w:tc>
        <w:tc>
          <w:tcPr>
            <w:tcW w:w="2360" w:type="dxa"/>
            <w:shd w:val="clear" w:color="auto" w:fill="auto"/>
          </w:tcPr>
          <w:p w14:paraId="25313D08" w14:textId="77777777" w:rsidR="001616A7" w:rsidRPr="00684A36" w:rsidRDefault="001616A7" w:rsidP="00684A36">
            <w:pPr>
              <w:jc w:val="both"/>
              <w:rPr>
                <w:rFonts w:ascii="Arial" w:hAnsi="Arial" w:cs="Arial"/>
                <w:b/>
                <w:sz w:val="20"/>
                <w:szCs w:val="20"/>
                <w:lang w:val="en-US"/>
              </w:rPr>
            </w:pPr>
            <w:r w:rsidRPr="00684A36">
              <w:rPr>
                <w:rFonts w:ascii="Arial" w:hAnsi="Arial" w:cs="Arial"/>
                <w:b/>
                <w:sz w:val="20"/>
                <w:szCs w:val="20"/>
                <w:lang w:val="en-US"/>
              </w:rPr>
              <w:t>How created</w:t>
            </w:r>
          </w:p>
        </w:tc>
        <w:tc>
          <w:tcPr>
            <w:tcW w:w="2199" w:type="dxa"/>
          </w:tcPr>
          <w:p w14:paraId="75959E4F" w14:textId="71464BD7" w:rsidR="001616A7" w:rsidRPr="00684A36" w:rsidRDefault="009219F2" w:rsidP="00684A36">
            <w:pPr>
              <w:jc w:val="both"/>
              <w:rPr>
                <w:rFonts w:ascii="Arial" w:hAnsi="Arial" w:cs="Arial"/>
                <w:b/>
                <w:sz w:val="20"/>
                <w:szCs w:val="20"/>
                <w:lang w:val="en-US"/>
              </w:rPr>
            </w:pPr>
            <w:r>
              <w:rPr>
                <w:rFonts w:ascii="Arial" w:hAnsi="Arial" w:cs="Arial"/>
                <w:b/>
                <w:sz w:val="20"/>
                <w:szCs w:val="20"/>
                <w:lang w:val="en-US"/>
              </w:rPr>
              <w:t>Analysis s</w:t>
            </w:r>
            <w:r w:rsidR="001616A7" w:rsidRPr="00684A36">
              <w:rPr>
                <w:rFonts w:ascii="Arial" w:hAnsi="Arial" w:cs="Arial"/>
                <w:b/>
                <w:sz w:val="20"/>
                <w:szCs w:val="20"/>
                <w:lang w:val="en-US"/>
              </w:rPr>
              <w:t>oftware</w:t>
            </w:r>
          </w:p>
        </w:tc>
      </w:tr>
      <w:tr w:rsidR="001616A7" w:rsidRPr="00684A36" w14:paraId="0A500205" w14:textId="07E729F3" w:rsidTr="00990187">
        <w:tc>
          <w:tcPr>
            <w:tcW w:w="2230" w:type="dxa"/>
            <w:shd w:val="clear" w:color="auto" w:fill="auto"/>
          </w:tcPr>
          <w:p w14:paraId="12B9E4C9" w14:textId="77777777"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US"/>
              </w:rPr>
              <w:t>CT scans of lungs and explants</w:t>
            </w:r>
          </w:p>
        </w:tc>
        <w:tc>
          <w:tcPr>
            <w:tcW w:w="1253" w:type="dxa"/>
            <w:shd w:val="clear" w:color="auto" w:fill="auto"/>
          </w:tcPr>
          <w:p w14:paraId="008AB33D" w14:textId="40F85540" w:rsidR="001616A7" w:rsidRPr="00684A36" w:rsidRDefault="004F5F5D" w:rsidP="00684A36">
            <w:pPr>
              <w:jc w:val="both"/>
              <w:rPr>
                <w:rFonts w:ascii="Arial" w:hAnsi="Arial" w:cs="Arial"/>
                <w:sz w:val="20"/>
                <w:szCs w:val="20"/>
                <w:lang w:val="en-US"/>
              </w:rPr>
            </w:pPr>
            <w:r w:rsidRPr="00684A36">
              <w:rPr>
                <w:rFonts w:ascii="Arial" w:hAnsi="Arial" w:cs="Arial"/>
                <w:sz w:val="20"/>
                <w:szCs w:val="20"/>
                <w:lang w:val="en-US"/>
              </w:rPr>
              <w:t>.</w:t>
            </w:r>
            <w:r w:rsidR="001616A7" w:rsidRPr="00684A36">
              <w:rPr>
                <w:rFonts w:ascii="Arial" w:hAnsi="Arial" w:cs="Arial"/>
                <w:sz w:val="20"/>
                <w:szCs w:val="20"/>
                <w:lang w:val="en-US"/>
              </w:rPr>
              <w:t>DICOM</w:t>
            </w:r>
          </w:p>
        </w:tc>
        <w:tc>
          <w:tcPr>
            <w:tcW w:w="1308" w:type="dxa"/>
            <w:shd w:val="clear" w:color="auto" w:fill="auto"/>
          </w:tcPr>
          <w:p w14:paraId="35F776E9" w14:textId="7804C42A"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US"/>
              </w:rPr>
              <w:t>1GB/scan</w:t>
            </w:r>
          </w:p>
          <w:p w14:paraId="640AD1D2" w14:textId="2279CE99"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US"/>
              </w:rPr>
              <w:t>150GB</w:t>
            </w:r>
          </w:p>
        </w:tc>
        <w:tc>
          <w:tcPr>
            <w:tcW w:w="2360" w:type="dxa"/>
            <w:shd w:val="clear" w:color="auto" w:fill="auto"/>
          </w:tcPr>
          <w:p w14:paraId="0E205B02" w14:textId="77777777"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US"/>
              </w:rPr>
              <w:t>HRCT scanning via clinical CT scanners</w:t>
            </w:r>
          </w:p>
        </w:tc>
        <w:tc>
          <w:tcPr>
            <w:tcW w:w="2199" w:type="dxa"/>
            <w:vMerge w:val="restart"/>
          </w:tcPr>
          <w:p w14:paraId="674B8DCD" w14:textId="77777777"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US"/>
              </w:rPr>
              <w:t xml:space="preserve">RadiAnt, </w:t>
            </w:r>
          </w:p>
          <w:p w14:paraId="4A40FC75" w14:textId="76EFC453"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US"/>
              </w:rPr>
              <w:t xml:space="preserve">ITK-SNAP, </w:t>
            </w:r>
            <w:proofErr w:type="spellStart"/>
            <w:r w:rsidRPr="00684A36">
              <w:rPr>
                <w:rFonts w:ascii="Arial" w:hAnsi="Arial" w:cs="Arial"/>
                <w:sz w:val="20"/>
                <w:szCs w:val="20"/>
                <w:lang w:val="en-US"/>
              </w:rPr>
              <w:t>NeuronStudio</w:t>
            </w:r>
            <w:proofErr w:type="spellEnd"/>
            <w:r w:rsidRPr="00684A36">
              <w:rPr>
                <w:rFonts w:ascii="Arial" w:hAnsi="Arial" w:cs="Arial"/>
                <w:sz w:val="20"/>
                <w:szCs w:val="20"/>
                <w:lang w:val="en-US"/>
              </w:rPr>
              <w:t>, ImageJ</w:t>
            </w:r>
          </w:p>
        </w:tc>
      </w:tr>
      <w:tr w:rsidR="001616A7" w:rsidRPr="003D3972" w14:paraId="77AE389C" w14:textId="3A2202A6" w:rsidTr="00990187">
        <w:tc>
          <w:tcPr>
            <w:tcW w:w="2230" w:type="dxa"/>
            <w:shd w:val="clear" w:color="auto" w:fill="auto"/>
          </w:tcPr>
          <w:p w14:paraId="3A6A2653" w14:textId="77777777" w:rsidR="001616A7" w:rsidRPr="00684A36" w:rsidRDefault="001616A7" w:rsidP="00684A36">
            <w:pPr>
              <w:jc w:val="both"/>
              <w:rPr>
                <w:rFonts w:ascii="Arial" w:hAnsi="Arial" w:cs="Arial"/>
                <w:sz w:val="20"/>
                <w:szCs w:val="20"/>
                <w:lang w:val="en-US"/>
              </w:rPr>
            </w:pPr>
            <w:proofErr w:type="spellStart"/>
            <w:r w:rsidRPr="00684A36">
              <w:rPr>
                <w:rFonts w:ascii="Arial" w:hAnsi="Arial" w:cs="Arial"/>
                <w:sz w:val="20"/>
                <w:szCs w:val="20"/>
                <w:lang w:val="en-US"/>
              </w:rPr>
              <w:t>MicroCT</w:t>
            </w:r>
            <w:proofErr w:type="spellEnd"/>
            <w:r w:rsidRPr="00684A36">
              <w:rPr>
                <w:rFonts w:ascii="Arial" w:hAnsi="Arial" w:cs="Arial"/>
                <w:sz w:val="20"/>
                <w:szCs w:val="20"/>
                <w:lang w:val="en-US"/>
              </w:rPr>
              <w:t xml:space="preserve"> Scans of whole lungs</w:t>
            </w:r>
          </w:p>
        </w:tc>
        <w:tc>
          <w:tcPr>
            <w:tcW w:w="1253" w:type="dxa"/>
            <w:shd w:val="clear" w:color="auto" w:fill="auto"/>
          </w:tcPr>
          <w:p w14:paraId="154D13F3" w14:textId="0E14B2DF"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US"/>
              </w:rPr>
              <w:t xml:space="preserve">Serial </w:t>
            </w:r>
            <w:r w:rsidR="004F5F5D" w:rsidRPr="00684A36">
              <w:rPr>
                <w:rFonts w:ascii="Arial" w:hAnsi="Arial" w:cs="Arial"/>
                <w:sz w:val="20"/>
                <w:szCs w:val="20"/>
                <w:lang w:val="en-US"/>
              </w:rPr>
              <w:t>.</w:t>
            </w:r>
            <w:r w:rsidRPr="00684A36">
              <w:rPr>
                <w:rFonts w:ascii="Arial" w:hAnsi="Arial" w:cs="Arial"/>
                <w:sz w:val="20"/>
                <w:szCs w:val="20"/>
                <w:lang w:val="en-US"/>
              </w:rPr>
              <w:t>tiff</w:t>
            </w:r>
            <w:r w:rsidRPr="00684A36">
              <w:rPr>
                <w:rFonts w:ascii="Arial" w:hAnsi="Arial" w:cs="Arial"/>
                <w:sz w:val="20"/>
                <w:szCs w:val="20"/>
                <w:lang w:val="en-US"/>
              </w:rPr>
              <w:t xml:space="preserve"> or </w:t>
            </w:r>
            <w:r w:rsidR="004F5F5D" w:rsidRPr="00684A36">
              <w:rPr>
                <w:rFonts w:ascii="Arial" w:hAnsi="Arial" w:cs="Arial"/>
                <w:sz w:val="20"/>
                <w:szCs w:val="20"/>
                <w:lang w:val="en-US"/>
              </w:rPr>
              <w:t>.</w:t>
            </w:r>
            <w:r w:rsidRPr="00684A36">
              <w:rPr>
                <w:rFonts w:ascii="Arial" w:hAnsi="Arial" w:cs="Arial"/>
                <w:sz w:val="20"/>
                <w:szCs w:val="20"/>
                <w:lang w:val="en-US"/>
              </w:rPr>
              <w:t>jpeg</w:t>
            </w:r>
          </w:p>
        </w:tc>
        <w:tc>
          <w:tcPr>
            <w:tcW w:w="1308" w:type="dxa"/>
            <w:shd w:val="clear" w:color="auto" w:fill="auto"/>
          </w:tcPr>
          <w:p w14:paraId="4B8D69E1" w14:textId="443A128B"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US"/>
              </w:rPr>
              <w:t>8GB/scan</w:t>
            </w:r>
          </w:p>
          <w:p w14:paraId="490303EE" w14:textId="794AF45C"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US"/>
              </w:rPr>
              <w:t>630GB</w:t>
            </w:r>
          </w:p>
        </w:tc>
        <w:tc>
          <w:tcPr>
            <w:tcW w:w="2360" w:type="dxa"/>
            <w:shd w:val="clear" w:color="auto" w:fill="auto"/>
          </w:tcPr>
          <w:p w14:paraId="13BA9336" w14:textId="44315E87"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US"/>
              </w:rPr>
              <w:t xml:space="preserve">Custom </w:t>
            </w:r>
            <w:proofErr w:type="spellStart"/>
            <w:r w:rsidRPr="00684A36">
              <w:rPr>
                <w:rFonts w:ascii="Arial" w:hAnsi="Arial" w:cs="Arial"/>
                <w:sz w:val="20"/>
                <w:szCs w:val="20"/>
                <w:lang w:val="en-US"/>
              </w:rPr>
              <w:t>microCT</w:t>
            </w:r>
            <w:proofErr w:type="spellEnd"/>
            <w:r w:rsidRPr="00684A36">
              <w:rPr>
                <w:rFonts w:ascii="Arial" w:hAnsi="Arial" w:cs="Arial"/>
                <w:sz w:val="20"/>
                <w:szCs w:val="20"/>
                <w:lang w:val="en-US"/>
              </w:rPr>
              <w:t xml:space="preserve"> set-up Gent </w:t>
            </w:r>
            <w:r w:rsidRPr="00684A36">
              <w:rPr>
                <w:rFonts w:ascii="Arial" w:hAnsi="Arial" w:cs="Arial"/>
                <w:sz w:val="20"/>
                <w:szCs w:val="20"/>
                <w:lang w:val="en-US"/>
              </w:rPr>
              <w:t>University</w:t>
            </w:r>
            <w:r w:rsidRPr="00684A36">
              <w:rPr>
                <w:rFonts w:ascii="Arial" w:hAnsi="Arial" w:cs="Arial"/>
                <w:sz w:val="20"/>
                <w:szCs w:val="20"/>
                <w:lang w:val="en-US"/>
              </w:rPr>
              <w:t xml:space="preserve"> Centre for X-ray tomography</w:t>
            </w:r>
          </w:p>
        </w:tc>
        <w:tc>
          <w:tcPr>
            <w:tcW w:w="2199" w:type="dxa"/>
            <w:vMerge/>
          </w:tcPr>
          <w:p w14:paraId="45CC7498" w14:textId="77777777" w:rsidR="001616A7" w:rsidRPr="00684A36" w:rsidRDefault="001616A7" w:rsidP="00684A36">
            <w:pPr>
              <w:jc w:val="both"/>
              <w:rPr>
                <w:ins w:id="6" w:author="Marianne Carlon" w:date="2021-12-24T11:36:00Z"/>
                <w:rFonts w:ascii="Arial" w:hAnsi="Arial" w:cs="Arial"/>
                <w:sz w:val="20"/>
                <w:szCs w:val="20"/>
                <w:lang w:val="en-US"/>
              </w:rPr>
            </w:pPr>
          </w:p>
        </w:tc>
      </w:tr>
      <w:tr w:rsidR="001616A7" w:rsidRPr="00684A36" w14:paraId="470D6C2D" w14:textId="4FA1C056" w:rsidTr="00990187">
        <w:tc>
          <w:tcPr>
            <w:tcW w:w="2230" w:type="dxa"/>
            <w:shd w:val="clear" w:color="auto" w:fill="auto"/>
          </w:tcPr>
          <w:p w14:paraId="71BEA923" w14:textId="77777777" w:rsidR="001616A7" w:rsidRPr="00684A36" w:rsidRDefault="001616A7" w:rsidP="00684A36">
            <w:pPr>
              <w:jc w:val="both"/>
              <w:rPr>
                <w:rFonts w:ascii="Arial" w:hAnsi="Arial" w:cs="Arial"/>
                <w:sz w:val="20"/>
                <w:szCs w:val="20"/>
                <w:lang w:val="en-US"/>
              </w:rPr>
            </w:pPr>
            <w:proofErr w:type="spellStart"/>
            <w:r w:rsidRPr="00684A36">
              <w:rPr>
                <w:rFonts w:ascii="Arial" w:hAnsi="Arial" w:cs="Arial"/>
                <w:sz w:val="20"/>
                <w:szCs w:val="20"/>
                <w:lang w:val="en-US"/>
              </w:rPr>
              <w:t>MicroCT</w:t>
            </w:r>
            <w:proofErr w:type="spellEnd"/>
            <w:r w:rsidRPr="00684A36">
              <w:rPr>
                <w:rFonts w:ascii="Arial" w:hAnsi="Arial" w:cs="Arial"/>
                <w:sz w:val="20"/>
                <w:szCs w:val="20"/>
                <w:lang w:val="en-US"/>
              </w:rPr>
              <w:t xml:space="preserve"> scans of small cores of lung tissue</w:t>
            </w:r>
          </w:p>
        </w:tc>
        <w:tc>
          <w:tcPr>
            <w:tcW w:w="1253" w:type="dxa"/>
            <w:shd w:val="clear" w:color="auto" w:fill="auto"/>
          </w:tcPr>
          <w:p w14:paraId="3A6B9648" w14:textId="797698A1"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US"/>
              </w:rPr>
              <w:t xml:space="preserve">Serial </w:t>
            </w:r>
            <w:r w:rsidR="004F5F5D" w:rsidRPr="00684A36">
              <w:rPr>
                <w:rFonts w:ascii="Arial" w:hAnsi="Arial" w:cs="Arial"/>
                <w:sz w:val="20"/>
                <w:szCs w:val="20"/>
                <w:lang w:val="en-US"/>
              </w:rPr>
              <w:t>.</w:t>
            </w:r>
            <w:r w:rsidRPr="00684A36">
              <w:rPr>
                <w:rFonts w:ascii="Arial" w:hAnsi="Arial" w:cs="Arial"/>
                <w:sz w:val="20"/>
                <w:szCs w:val="20"/>
                <w:lang w:val="en-US"/>
              </w:rPr>
              <w:t>tiff</w:t>
            </w:r>
            <w:r w:rsidRPr="00684A36">
              <w:rPr>
                <w:rFonts w:ascii="Arial" w:hAnsi="Arial" w:cs="Arial"/>
                <w:sz w:val="20"/>
                <w:szCs w:val="20"/>
                <w:lang w:val="en-US"/>
              </w:rPr>
              <w:t xml:space="preserve"> or </w:t>
            </w:r>
            <w:r w:rsidR="004F5F5D" w:rsidRPr="00684A36">
              <w:rPr>
                <w:rFonts w:ascii="Arial" w:hAnsi="Arial" w:cs="Arial"/>
                <w:sz w:val="20"/>
                <w:szCs w:val="20"/>
                <w:lang w:val="en-US"/>
              </w:rPr>
              <w:t>.</w:t>
            </w:r>
            <w:r w:rsidRPr="00684A36">
              <w:rPr>
                <w:rFonts w:ascii="Arial" w:hAnsi="Arial" w:cs="Arial"/>
                <w:sz w:val="20"/>
                <w:szCs w:val="20"/>
                <w:lang w:val="en-US"/>
              </w:rPr>
              <w:t>mha</w:t>
            </w:r>
          </w:p>
        </w:tc>
        <w:tc>
          <w:tcPr>
            <w:tcW w:w="1308" w:type="dxa"/>
            <w:shd w:val="clear" w:color="auto" w:fill="auto"/>
          </w:tcPr>
          <w:p w14:paraId="051D7AE7" w14:textId="424FC519"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US"/>
              </w:rPr>
              <w:t>5GB/core</w:t>
            </w:r>
          </w:p>
          <w:p w14:paraId="4C7117A8" w14:textId="26542508"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US"/>
              </w:rPr>
              <w:t>1.6TB</w:t>
            </w:r>
          </w:p>
        </w:tc>
        <w:tc>
          <w:tcPr>
            <w:tcW w:w="2360" w:type="dxa"/>
            <w:shd w:val="clear" w:color="auto" w:fill="auto"/>
          </w:tcPr>
          <w:p w14:paraId="29A55728" w14:textId="77777777"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US"/>
              </w:rPr>
              <w:t xml:space="preserve">Bruker </w:t>
            </w:r>
            <w:proofErr w:type="spellStart"/>
            <w:r w:rsidRPr="00684A36">
              <w:rPr>
                <w:rFonts w:ascii="Arial" w:hAnsi="Arial" w:cs="Arial"/>
                <w:sz w:val="20"/>
                <w:szCs w:val="20"/>
                <w:lang w:val="en-US"/>
              </w:rPr>
              <w:t>Skyscan</w:t>
            </w:r>
            <w:proofErr w:type="spellEnd"/>
          </w:p>
        </w:tc>
        <w:tc>
          <w:tcPr>
            <w:tcW w:w="2199" w:type="dxa"/>
            <w:vMerge/>
          </w:tcPr>
          <w:p w14:paraId="0B5C8A46" w14:textId="77777777" w:rsidR="001616A7" w:rsidRPr="00684A36" w:rsidRDefault="001616A7" w:rsidP="00684A36">
            <w:pPr>
              <w:jc w:val="both"/>
              <w:rPr>
                <w:ins w:id="7" w:author="Marianne Carlon" w:date="2021-12-24T11:36:00Z"/>
                <w:rFonts w:ascii="Arial" w:hAnsi="Arial" w:cs="Arial"/>
                <w:sz w:val="20"/>
                <w:szCs w:val="20"/>
                <w:lang w:val="en-US"/>
              </w:rPr>
            </w:pPr>
          </w:p>
        </w:tc>
      </w:tr>
      <w:tr w:rsidR="001616A7" w:rsidRPr="003D3972" w14:paraId="68C270EF" w14:textId="78314989" w:rsidTr="007D4E93">
        <w:tc>
          <w:tcPr>
            <w:tcW w:w="2230" w:type="dxa"/>
            <w:shd w:val="clear" w:color="auto" w:fill="auto"/>
          </w:tcPr>
          <w:p w14:paraId="68FBE199" w14:textId="35043856"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GB"/>
              </w:rPr>
              <w:t>C</w:t>
            </w:r>
            <w:r w:rsidRPr="00684A36">
              <w:rPr>
                <w:rFonts w:ascii="Arial" w:hAnsi="Arial" w:cs="Arial"/>
                <w:sz w:val="20"/>
                <w:szCs w:val="20"/>
                <w:lang w:val="en-GB"/>
              </w:rPr>
              <w:t>linical data</w:t>
            </w:r>
          </w:p>
        </w:tc>
        <w:tc>
          <w:tcPr>
            <w:tcW w:w="1253" w:type="dxa"/>
            <w:shd w:val="clear" w:color="auto" w:fill="auto"/>
          </w:tcPr>
          <w:p w14:paraId="11BE363D" w14:textId="48E39209" w:rsidR="004F5F5D" w:rsidRPr="00684A36" w:rsidRDefault="004F5F5D" w:rsidP="00684A36">
            <w:pPr>
              <w:jc w:val="both"/>
              <w:rPr>
                <w:rFonts w:ascii="Arial" w:hAnsi="Arial" w:cs="Arial"/>
                <w:color w:val="202124"/>
                <w:sz w:val="20"/>
                <w:szCs w:val="20"/>
              </w:rPr>
            </w:pPr>
            <w:r w:rsidRPr="00684A36">
              <w:rPr>
                <w:rFonts w:ascii="Arial" w:hAnsi="Arial" w:cs="Arial"/>
                <w:color w:val="202124"/>
                <w:sz w:val="20"/>
                <w:szCs w:val="20"/>
              </w:rPr>
              <w:t>.xlsx</w:t>
            </w:r>
          </w:p>
          <w:p w14:paraId="220A8FF6" w14:textId="7DF2062B" w:rsidR="001616A7" w:rsidRPr="00684A36" w:rsidRDefault="001616A7" w:rsidP="00684A36">
            <w:pPr>
              <w:jc w:val="both"/>
              <w:rPr>
                <w:rFonts w:ascii="Arial" w:hAnsi="Arial" w:cs="Arial"/>
                <w:sz w:val="20"/>
                <w:szCs w:val="20"/>
                <w:lang w:val="en-US"/>
              </w:rPr>
            </w:pPr>
          </w:p>
        </w:tc>
        <w:tc>
          <w:tcPr>
            <w:tcW w:w="1308" w:type="dxa"/>
            <w:shd w:val="clear" w:color="auto" w:fill="auto"/>
          </w:tcPr>
          <w:p w14:paraId="0A41A0FE" w14:textId="77777777"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US"/>
              </w:rPr>
              <w:t>10MB</w:t>
            </w:r>
          </w:p>
        </w:tc>
        <w:tc>
          <w:tcPr>
            <w:tcW w:w="2360" w:type="dxa"/>
            <w:shd w:val="clear" w:color="auto" w:fill="auto"/>
          </w:tcPr>
          <w:p w14:paraId="12C9F4D6" w14:textId="77777777" w:rsidR="001616A7" w:rsidRPr="00684A36" w:rsidRDefault="001616A7" w:rsidP="00684A36">
            <w:pPr>
              <w:jc w:val="both"/>
              <w:rPr>
                <w:rFonts w:ascii="Arial" w:hAnsi="Arial" w:cs="Arial"/>
                <w:sz w:val="20"/>
                <w:szCs w:val="20"/>
                <w:lang w:val="en-US"/>
              </w:rPr>
            </w:pPr>
            <w:r w:rsidRPr="00684A36">
              <w:rPr>
                <w:rFonts w:ascii="Arial" w:hAnsi="Arial" w:cs="Arial"/>
                <w:sz w:val="20"/>
                <w:szCs w:val="20"/>
                <w:lang w:val="en-US"/>
              </w:rPr>
              <w:t>Data from already existing database</w:t>
            </w:r>
          </w:p>
        </w:tc>
        <w:tc>
          <w:tcPr>
            <w:tcW w:w="2199" w:type="dxa"/>
          </w:tcPr>
          <w:p w14:paraId="15DF101F" w14:textId="77777777" w:rsidR="001616A7" w:rsidRPr="00684A36" w:rsidRDefault="001616A7" w:rsidP="00684A36">
            <w:pPr>
              <w:jc w:val="both"/>
              <w:rPr>
                <w:rFonts w:ascii="Arial" w:hAnsi="Arial" w:cs="Arial"/>
                <w:sz w:val="20"/>
                <w:szCs w:val="20"/>
                <w:lang w:val="en-US"/>
              </w:rPr>
            </w:pPr>
          </w:p>
        </w:tc>
      </w:tr>
    </w:tbl>
    <w:p w14:paraId="2CACD45C" w14:textId="77777777" w:rsidR="007157A0" w:rsidRPr="00684A36" w:rsidRDefault="007157A0" w:rsidP="00684A36">
      <w:pPr>
        <w:jc w:val="both"/>
        <w:rPr>
          <w:lang w:val="en-US"/>
        </w:rPr>
      </w:pPr>
    </w:p>
    <w:p w14:paraId="71F32528" w14:textId="64E754E6" w:rsidR="007157A0" w:rsidRPr="00684A36" w:rsidRDefault="007157A0" w:rsidP="00684A36">
      <w:pPr>
        <w:jc w:val="both"/>
        <w:rPr>
          <w:lang w:val="en-US"/>
        </w:rPr>
      </w:pPr>
    </w:p>
    <w:p w14:paraId="574FD8CD" w14:textId="2D3D21EA" w:rsidR="007157A0" w:rsidRPr="00684A36" w:rsidRDefault="007157A0" w:rsidP="00684A36">
      <w:pPr>
        <w:jc w:val="both"/>
        <w:rPr>
          <w:lang w:val="en-US"/>
        </w:rPr>
      </w:pPr>
    </w:p>
    <w:p w14:paraId="1D4AE800" w14:textId="77777777" w:rsidR="007157A0" w:rsidRPr="00684A36" w:rsidRDefault="007157A0" w:rsidP="00684A36">
      <w:pPr>
        <w:jc w:val="both"/>
        <w:rPr>
          <w:lang w:val="en-US"/>
        </w:rPr>
      </w:pPr>
    </w:p>
    <w:p w14:paraId="3C354046" w14:textId="77777777" w:rsidR="00920E5D" w:rsidRPr="00684A36" w:rsidRDefault="00245EFB" w:rsidP="00684A36">
      <w:pPr>
        <w:jc w:val="both"/>
        <w:rPr>
          <w:bCs/>
          <w:i/>
          <w:u w:val="single"/>
          <w:lang w:val="en-GB"/>
        </w:rPr>
      </w:pPr>
      <w:r w:rsidRPr="00684A36">
        <w:rPr>
          <w:bCs/>
          <w:i/>
          <w:u w:val="single"/>
          <w:lang w:val="en-GB"/>
        </w:rPr>
        <w:t xml:space="preserve">WP3 </w:t>
      </w:r>
      <w:bookmarkStart w:id="8" w:name="_Hlk89344356"/>
      <w:r w:rsidRPr="00684A36">
        <w:rPr>
          <w:bCs/>
          <w:i/>
          <w:u w:val="single"/>
          <w:lang w:val="en-GB"/>
        </w:rPr>
        <w:t>The guided search for disease-relevant cell clusters and subsequently disease related pathways with a focus on reversibility of the disease</w:t>
      </w:r>
      <w:r w:rsidR="00CE2989" w:rsidRPr="00684A36">
        <w:rPr>
          <w:bCs/>
          <w:i/>
          <w:u w:val="single"/>
          <w:lang w:val="en-GB"/>
        </w:rPr>
        <w:t>.</w:t>
      </w:r>
      <w:bookmarkEnd w:id="8"/>
    </w:p>
    <w:p w14:paraId="3C54E8BA" w14:textId="05706776" w:rsidR="00245EFB" w:rsidRPr="00684A36" w:rsidRDefault="00CE2989" w:rsidP="00684A36">
      <w:pPr>
        <w:jc w:val="both"/>
        <w:rPr>
          <w:b/>
          <w:i/>
          <w:lang w:val="en-GB"/>
        </w:rPr>
      </w:pPr>
      <w:r w:rsidRPr="00684A36">
        <w:rPr>
          <w:b/>
          <w:i/>
          <w:lang w:val="en-GB"/>
        </w:rPr>
        <w:t xml:space="preserve"> </w:t>
      </w:r>
      <w:r w:rsidRPr="00684A36">
        <w:rPr>
          <w:lang w:val="en-GB"/>
        </w:rPr>
        <w:t xml:space="preserve">In this WP we will use </w:t>
      </w:r>
      <w:r w:rsidR="004F5F5D" w:rsidRPr="00684A36">
        <w:rPr>
          <w:lang w:val="en-GB"/>
        </w:rPr>
        <w:t>single nuclear (</w:t>
      </w:r>
      <w:proofErr w:type="spellStart"/>
      <w:r w:rsidRPr="00684A36">
        <w:rPr>
          <w:lang w:val="en-GB"/>
        </w:rPr>
        <w:t>sn</w:t>
      </w:r>
      <w:proofErr w:type="spellEnd"/>
      <w:r w:rsidR="004F5F5D" w:rsidRPr="00684A36">
        <w:rPr>
          <w:lang w:val="en-GB"/>
        </w:rPr>
        <w:t>)</w:t>
      </w:r>
      <w:r w:rsidRPr="00684A36">
        <w:rPr>
          <w:lang w:val="en-GB"/>
        </w:rPr>
        <w:t xml:space="preserve">RNA </w:t>
      </w:r>
      <w:proofErr w:type="spellStart"/>
      <w:r w:rsidRPr="00684A36">
        <w:rPr>
          <w:lang w:val="en-GB"/>
        </w:rPr>
        <w:t>seq</w:t>
      </w:r>
      <w:proofErr w:type="spellEnd"/>
      <w:r w:rsidRPr="00684A36">
        <w:rPr>
          <w:lang w:val="en-GB"/>
        </w:rPr>
        <w:t xml:space="preserve"> and spatial transcriptomics on the same </w:t>
      </w:r>
      <w:r w:rsidR="004F5F5D" w:rsidRPr="00684A36">
        <w:rPr>
          <w:lang w:val="en-GB"/>
        </w:rPr>
        <w:t xml:space="preserve">lung tissue </w:t>
      </w:r>
      <w:r w:rsidRPr="00684A36">
        <w:rPr>
          <w:lang w:val="en-GB"/>
        </w:rPr>
        <w:t>specimens.</w:t>
      </w:r>
      <w:r w:rsidR="00350A18" w:rsidRPr="00684A36">
        <w:rPr>
          <w:lang w:val="en-GB"/>
        </w:rPr>
        <w:t xml:space="preserve"> We will use all samples characterized in WP2. Once we identified the morpho-molecular pathophysiological traits prevailing in early fibrotic regions, we will seek to identify treatment targets by determining transcriptomic regulatory networks and </w:t>
      </w:r>
      <w:r w:rsidR="00C26D82" w:rsidRPr="00684A36">
        <w:rPr>
          <w:lang w:val="en-GB"/>
        </w:rPr>
        <w:t>analysing</w:t>
      </w:r>
      <w:r w:rsidR="00350A18" w:rsidRPr="00684A36">
        <w:rPr>
          <w:lang w:val="en-GB"/>
        </w:rPr>
        <w:t xml:space="preserve"> the connectome landscape of these molecular determinants</w:t>
      </w:r>
      <w:r w:rsidR="00350A18" w:rsidRPr="00684A36">
        <w:rPr>
          <w:b/>
          <w:i/>
          <w:lang w:val="en-GB"/>
        </w:rPr>
        <w:t>.</w:t>
      </w:r>
    </w:p>
    <w:tbl>
      <w:tblPr>
        <w:tblStyle w:val="Tabelraster"/>
        <w:tblW w:w="0" w:type="auto"/>
        <w:tblLook w:val="04A0" w:firstRow="1" w:lastRow="0" w:firstColumn="1" w:lastColumn="0" w:noHBand="0" w:noVBand="1"/>
      </w:tblPr>
      <w:tblGrid>
        <w:gridCol w:w="1605"/>
        <w:gridCol w:w="3352"/>
        <w:gridCol w:w="1134"/>
        <w:gridCol w:w="3016"/>
      </w:tblGrid>
      <w:tr w:rsidR="00B60788" w:rsidRPr="00684A36" w14:paraId="0B58A133" w14:textId="77777777" w:rsidTr="00760D6F">
        <w:tc>
          <w:tcPr>
            <w:tcW w:w="1605" w:type="dxa"/>
            <w:shd w:val="clear" w:color="auto" w:fill="auto"/>
          </w:tcPr>
          <w:p w14:paraId="34BD299E" w14:textId="77777777" w:rsidR="00B60788" w:rsidRPr="00684A36" w:rsidRDefault="00B60788" w:rsidP="00684A36">
            <w:pPr>
              <w:jc w:val="both"/>
              <w:rPr>
                <w:rFonts w:ascii="Arial" w:hAnsi="Arial" w:cs="Arial"/>
                <w:b/>
                <w:sz w:val="20"/>
                <w:szCs w:val="20"/>
                <w:lang w:val="en-US"/>
              </w:rPr>
            </w:pPr>
            <w:r w:rsidRPr="00684A36">
              <w:rPr>
                <w:rFonts w:ascii="Arial" w:hAnsi="Arial" w:cs="Arial"/>
                <w:b/>
                <w:sz w:val="20"/>
                <w:szCs w:val="20"/>
                <w:lang w:val="en-US"/>
              </w:rPr>
              <w:t>Type of data</w:t>
            </w:r>
          </w:p>
        </w:tc>
        <w:tc>
          <w:tcPr>
            <w:tcW w:w="3352" w:type="dxa"/>
            <w:shd w:val="clear" w:color="auto" w:fill="auto"/>
          </w:tcPr>
          <w:p w14:paraId="57F26C63" w14:textId="77777777" w:rsidR="00B60788" w:rsidRPr="00684A36" w:rsidRDefault="00B60788" w:rsidP="00684A36">
            <w:pPr>
              <w:jc w:val="both"/>
              <w:rPr>
                <w:rFonts w:ascii="Arial" w:hAnsi="Arial" w:cs="Arial"/>
                <w:b/>
                <w:sz w:val="20"/>
                <w:szCs w:val="20"/>
                <w:lang w:val="en-US"/>
              </w:rPr>
            </w:pPr>
            <w:r w:rsidRPr="00684A36">
              <w:rPr>
                <w:rFonts w:ascii="Arial" w:hAnsi="Arial" w:cs="Arial"/>
                <w:b/>
                <w:sz w:val="20"/>
                <w:szCs w:val="20"/>
                <w:lang w:val="en-US"/>
              </w:rPr>
              <w:t>Format</w:t>
            </w:r>
          </w:p>
        </w:tc>
        <w:tc>
          <w:tcPr>
            <w:tcW w:w="1134" w:type="dxa"/>
            <w:shd w:val="clear" w:color="auto" w:fill="auto"/>
          </w:tcPr>
          <w:p w14:paraId="0A34F194" w14:textId="54DD9EEB" w:rsidR="00B60788" w:rsidRPr="00684A36" w:rsidRDefault="00E2513D" w:rsidP="00684A36">
            <w:pPr>
              <w:jc w:val="both"/>
              <w:rPr>
                <w:rFonts w:ascii="Arial" w:hAnsi="Arial" w:cs="Arial"/>
                <w:b/>
                <w:sz w:val="20"/>
                <w:szCs w:val="20"/>
                <w:lang w:val="en-US"/>
              </w:rPr>
            </w:pPr>
            <w:r>
              <w:rPr>
                <w:rFonts w:ascii="Arial" w:hAnsi="Arial" w:cs="Arial"/>
                <w:b/>
                <w:sz w:val="20"/>
                <w:szCs w:val="20"/>
                <w:lang w:val="en-US"/>
              </w:rPr>
              <w:t xml:space="preserve">Total </w:t>
            </w:r>
            <w:r w:rsidR="00B60788" w:rsidRPr="00684A36">
              <w:rPr>
                <w:rFonts w:ascii="Arial" w:hAnsi="Arial" w:cs="Arial"/>
                <w:b/>
                <w:sz w:val="20"/>
                <w:szCs w:val="20"/>
                <w:lang w:val="en-US"/>
              </w:rPr>
              <w:t>Volume</w:t>
            </w:r>
          </w:p>
        </w:tc>
        <w:tc>
          <w:tcPr>
            <w:tcW w:w="3016" w:type="dxa"/>
            <w:shd w:val="clear" w:color="auto" w:fill="auto"/>
          </w:tcPr>
          <w:p w14:paraId="2C24658D" w14:textId="085E73EF" w:rsidR="00B60788" w:rsidRPr="00684A36" w:rsidRDefault="00B60788" w:rsidP="00684A36">
            <w:pPr>
              <w:jc w:val="both"/>
              <w:rPr>
                <w:rFonts w:ascii="Arial" w:hAnsi="Arial" w:cs="Arial"/>
                <w:b/>
                <w:sz w:val="20"/>
                <w:szCs w:val="20"/>
                <w:lang w:val="en-US"/>
              </w:rPr>
            </w:pPr>
            <w:r w:rsidRPr="00684A36">
              <w:rPr>
                <w:rFonts w:ascii="Arial" w:hAnsi="Arial" w:cs="Arial"/>
                <w:b/>
                <w:sz w:val="20"/>
                <w:szCs w:val="20"/>
                <w:lang w:val="en-US"/>
              </w:rPr>
              <w:t>How created</w:t>
            </w:r>
            <w:r w:rsidR="004F5F5D" w:rsidRPr="00684A36">
              <w:rPr>
                <w:rFonts w:ascii="Arial" w:hAnsi="Arial" w:cs="Arial"/>
                <w:b/>
                <w:sz w:val="20"/>
                <w:szCs w:val="20"/>
                <w:lang w:val="en-US"/>
              </w:rPr>
              <w:t>/analyzed</w:t>
            </w:r>
          </w:p>
        </w:tc>
      </w:tr>
      <w:tr w:rsidR="00B60788" w:rsidRPr="003D3972" w14:paraId="1320B3DE" w14:textId="77777777" w:rsidTr="00760D6F">
        <w:tc>
          <w:tcPr>
            <w:tcW w:w="1605" w:type="dxa"/>
            <w:shd w:val="clear" w:color="auto" w:fill="auto"/>
          </w:tcPr>
          <w:p w14:paraId="2F1E694E" w14:textId="77777777" w:rsidR="00B60788" w:rsidRPr="00684A36" w:rsidRDefault="00B60788" w:rsidP="00684A36">
            <w:pPr>
              <w:jc w:val="both"/>
              <w:rPr>
                <w:rFonts w:ascii="Arial" w:hAnsi="Arial" w:cs="Arial"/>
                <w:sz w:val="20"/>
                <w:szCs w:val="20"/>
                <w:lang w:val="en-US"/>
              </w:rPr>
            </w:pPr>
            <w:r w:rsidRPr="00684A36">
              <w:rPr>
                <w:rFonts w:ascii="Arial" w:hAnsi="Arial" w:cs="Arial"/>
                <w:sz w:val="20"/>
                <w:szCs w:val="20"/>
                <w:lang w:val="en-US"/>
              </w:rPr>
              <w:t>microscopy</w:t>
            </w:r>
          </w:p>
        </w:tc>
        <w:tc>
          <w:tcPr>
            <w:tcW w:w="3352" w:type="dxa"/>
            <w:shd w:val="clear" w:color="auto" w:fill="auto"/>
          </w:tcPr>
          <w:p w14:paraId="52F02DC2" w14:textId="33BAF686" w:rsidR="00684A36" w:rsidRPr="00684A36" w:rsidRDefault="00684A36" w:rsidP="00684A36">
            <w:pPr>
              <w:jc w:val="both"/>
              <w:rPr>
                <w:rFonts w:ascii="Arial" w:hAnsi="Arial" w:cs="Arial"/>
                <w:sz w:val="20"/>
                <w:szCs w:val="20"/>
                <w:lang w:val="en-US"/>
              </w:rPr>
            </w:pPr>
            <w:r w:rsidRPr="00684A36">
              <w:rPr>
                <w:rFonts w:ascii="Arial" w:hAnsi="Arial" w:cs="Arial"/>
                <w:sz w:val="20"/>
                <w:szCs w:val="20"/>
                <w:lang w:val="en-US"/>
              </w:rPr>
              <w:t>.nd2 files (Nikon software);</w:t>
            </w:r>
          </w:p>
          <w:p w14:paraId="3CBA9926" w14:textId="35993E1A" w:rsidR="00B60788" w:rsidRPr="00684A36" w:rsidRDefault="00B60788" w:rsidP="00684A36">
            <w:pPr>
              <w:jc w:val="both"/>
              <w:rPr>
                <w:rFonts w:ascii="Arial" w:hAnsi="Arial" w:cs="Arial"/>
                <w:sz w:val="20"/>
                <w:szCs w:val="20"/>
                <w:lang w:val="en-US"/>
              </w:rPr>
            </w:pPr>
            <w:r w:rsidRPr="00684A36">
              <w:rPr>
                <w:rFonts w:ascii="Arial" w:hAnsi="Arial" w:cs="Arial"/>
                <w:sz w:val="20"/>
                <w:szCs w:val="20"/>
                <w:lang w:val="en-US"/>
              </w:rPr>
              <w:t>.tiff</w:t>
            </w:r>
          </w:p>
        </w:tc>
        <w:tc>
          <w:tcPr>
            <w:tcW w:w="1134" w:type="dxa"/>
            <w:shd w:val="clear" w:color="auto" w:fill="auto"/>
          </w:tcPr>
          <w:p w14:paraId="5D92090A" w14:textId="77777777" w:rsidR="00B60788" w:rsidRPr="00684A36" w:rsidRDefault="00B60788" w:rsidP="00684A36">
            <w:pPr>
              <w:jc w:val="both"/>
              <w:rPr>
                <w:rFonts w:ascii="Arial" w:hAnsi="Arial" w:cs="Arial"/>
                <w:sz w:val="20"/>
                <w:szCs w:val="20"/>
                <w:lang w:val="en-US"/>
              </w:rPr>
            </w:pPr>
            <w:r w:rsidRPr="00684A36">
              <w:rPr>
                <w:rFonts w:ascii="Arial" w:hAnsi="Arial" w:cs="Arial"/>
                <w:sz w:val="20"/>
                <w:szCs w:val="20"/>
                <w:lang w:val="en-US"/>
              </w:rPr>
              <w:t>200GB</w:t>
            </w:r>
          </w:p>
        </w:tc>
        <w:tc>
          <w:tcPr>
            <w:tcW w:w="3016" w:type="dxa"/>
            <w:shd w:val="clear" w:color="auto" w:fill="auto"/>
          </w:tcPr>
          <w:p w14:paraId="4671B45A" w14:textId="68128996" w:rsidR="00B60788" w:rsidRPr="00684A36" w:rsidRDefault="00B60788" w:rsidP="00684A36">
            <w:pPr>
              <w:jc w:val="both"/>
              <w:rPr>
                <w:rFonts w:ascii="Arial" w:hAnsi="Arial" w:cs="Arial"/>
                <w:sz w:val="20"/>
                <w:szCs w:val="20"/>
                <w:lang w:val="en-US"/>
              </w:rPr>
            </w:pPr>
            <w:r w:rsidRPr="00684A36">
              <w:rPr>
                <w:rFonts w:ascii="Arial" w:hAnsi="Arial" w:cs="Arial"/>
                <w:sz w:val="20"/>
                <w:szCs w:val="20"/>
                <w:lang w:val="en-US"/>
              </w:rPr>
              <w:t>light microscopy of explant tissue</w:t>
            </w:r>
            <w:r w:rsidR="004F5F5D" w:rsidRPr="00684A36">
              <w:rPr>
                <w:rFonts w:ascii="Arial" w:hAnsi="Arial" w:cs="Arial"/>
                <w:sz w:val="20"/>
                <w:szCs w:val="20"/>
                <w:lang w:val="en-US"/>
              </w:rPr>
              <w:t xml:space="preserve"> sections</w:t>
            </w:r>
          </w:p>
        </w:tc>
      </w:tr>
      <w:tr w:rsidR="00B60788" w:rsidRPr="00684A36" w14:paraId="0235FF2B" w14:textId="77777777" w:rsidTr="00760D6F">
        <w:tc>
          <w:tcPr>
            <w:tcW w:w="1605" w:type="dxa"/>
            <w:shd w:val="clear" w:color="auto" w:fill="auto"/>
          </w:tcPr>
          <w:p w14:paraId="68A116F3" w14:textId="443DDA3B" w:rsidR="00B60788" w:rsidRPr="00684A36" w:rsidRDefault="00B60788" w:rsidP="00684A36">
            <w:pPr>
              <w:jc w:val="both"/>
              <w:rPr>
                <w:rFonts w:ascii="Arial" w:hAnsi="Arial" w:cs="Arial"/>
                <w:sz w:val="20"/>
                <w:szCs w:val="20"/>
                <w:lang w:val="en-US"/>
              </w:rPr>
            </w:pPr>
            <w:r w:rsidRPr="00684A36">
              <w:rPr>
                <w:rFonts w:ascii="Arial" w:hAnsi="Arial" w:cs="Arial"/>
                <w:sz w:val="20"/>
                <w:szCs w:val="20"/>
                <w:lang w:val="en-GB"/>
              </w:rPr>
              <w:t xml:space="preserve">snRNA </w:t>
            </w:r>
            <w:proofErr w:type="spellStart"/>
            <w:r w:rsidRPr="00684A36">
              <w:rPr>
                <w:rFonts w:ascii="Arial" w:hAnsi="Arial" w:cs="Arial"/>
                <w:sz w:val="20"/>
                <w:szCs w:val="20"/>
                <w:lang w:val="en-GB"/>
              </w:rPr>
              <w:t>seq</w:t>
            </w:r>
            <w:proofErr w:type="spellEnd"/>
          </w:p>
        </w:tc>
        <w:tc>
          <w:tcPr>
            <w:tcW w:w="3352" w:type="dxa"/>
            <w:shd w:val="clear" w:color="auto" w:fill="auto"/>
          </w:tcPr>
          <w:p w14:paraId="06FA572D" w14:textId="13E9E466" w:rsidR="004F5F5D" w:rsidRPr="00684A36" w:rsidRDefault="00684A36" w:rsidP="00760D6F">
            <w:pPr>
              <w:autoSpaceDE w:val="0"/>
              <w:autoSpaceDN w:val="0"/>
              <w:adjustRightInd w:val="0"/>
              <w:jc w:val="both"/>
              <w:rPr>
                <w:rFonts w:ascii="Arial" w:hAnsi="Arial" w:cs="Arial"/>
                <w:sz w:val="20"/>
                <w:szCs w:val="20"/>
                <w:lang w:val="en-US"/>
              </w:rPr>
            </w:pPr>
            <w:r w:rsidRPr="00684A36">
              <w:rPr>
                <w:rFonts w:ascii="Arial" w:hAnsi="Arial" w:cs="Arial"/>
                <w:sz w:val="20"/>
                <w:szCs w:val="20"/>
                <w:lang w:val="en-US"/>
              </w:rPr>
              <w:t>.</w:t>
            </w:r>
            <w:r w:rsidR="00747C55">
              <w:rPr>
                <w:rFonts w:ascii="Arial" w:hAnsi="Arial" w:cs="Arial"/>
                <w:sz w:val="20"/>
                <w:szCs w:val="20"/>
                <w:lang w:val="en-US"/>
              </w:rPr>
              <w:t>bam</w:t>
            </w:r>
            <w:r w:rsidR="004F5F5D" w:rsidRPr="00684A36">
              <w:rPr>
                <w:rFonts w:ascii="Arial" w:hAnsi="Arial" w:cs="Arial"/>
                <w:sz w:val="20"/>
                <w:szCs w:val="20"/>
                <w:lang w:val="en-US"/>
              </w:rPr>
              <w:t xml:space="preserve"> (Sequencing) </w:t>
            </w:r>
            <w:r w:rsidRPr="00684A36">
              <w:rPr>
                <w:rFonts w:ascii="Arial" w:hAnsi="Arial" w:cs="Arial"/>
                <w:sz w:val="20"/>
                <w:szCs w:val="20"/>
                <w:lang w:val="en-US"/>
              </w:rPr>
              <w:t>.</w:t>
            </w:r>
            <w:proofErr w:type="spellStart"/>
            <w:r w:rsidR="0023533D">
              <w:rPr>
                <w:rFonts w:ascii="Arial" w:hAnsi="Arial" w:cs="Arial"/>
                <w:sz w:val="20"/>
                <w:szCs w:val="20"/>
                <w:lang w:val="en-US"/>
              </w:rPr>
              <w:t>fastq</w:t>
            </w:r>
            <w:proofErr w:type="spellEnd"/>
            <w:r w:rsidR="004F5F5D" w:rsidRPr="00684A36">
              <w:rPr>
                <w:rFonts w:ascii="Arial" w:hAnsi="Arial" w:cs="Arial"/>
                <w:sz w:val="20"/>
                <w:szCs w:val="20"/>
                <w:lang w:val="en-US"/>
              </w:rPr>
              <w:t xml:space="preserve">, </w:t>
            </w:r>
            <w:r w:rsidRPr="00684A36">
              <w:rPr>
                <w:rFonts w:ascii="Arial" w:hAnsi="Arial" w:cs="Arial"/>
                <w:sz w:val="20"/>
                <w:szCs w:val="20"/>
                <w:lang w:val="en-US"/>
              </w:rPr>
              <w:t>.</w:t>
            </w:r>
            <w:r w:rsidR="0023533D">
              <w:rPr>
                <w:rFonts w:ascii="Arial" w:hAnsi="Arial" w:cs="Arial"/>
                <w:sz w:val="20"/>
                <w:szCs w:val="20"/>
                <w:lang w:val="en-US"/>
              </w:rPr>
              <w:t>csv</w:t>
            </w:r>
            <w:r w:rsidR="004F5F5D" w:rsidRPr="00684A36">
              <w:rPr>
                <w:rFonts w:ascii="Arial" w:hAnsi="Arial" w:cs="Arial"/>
                <w:sz w:val="20"/>
                <w:szCs w:val="20"/>
                <w:lang w:val="en-US"/>
              </w:rPr>
              <w:t>,</w:t>
            </w:r>
            <w:r w:rsidR="0048682C">
              <w:rPr>
                <w:rFonts w:ascii="Arial" w:hAnsi="Arial" w:cs="Arial"/>
                <w:sz w:val="20"/>
                <w:szCs w:val="20"/>
                <w:lang w:val="en-US"/>
              </w:rPr>
              <w:t xml:space="preserve"> </w:t>
            </w:r>
            <w:r w:rsidR="004F5F5D" w:rsidRPr="00684A36">
              <w:rPr>
                <w:rFonts w:ascii="Arial" w:hAnsi="Arial" w:cs="Arial"/>
                <w:sz w:val="20"/>
                <w:szCs w:val="20"/>
                <w:lang w:val="en-US"/>
              </w:rPr>
              <w:t>(</w:t>
            </w:r>
            <w:proofErr w:type="spellStart"/>
            <w:r w:rsidR="004F5F5D" w:rsidRPr="00684A36">
              <w:rPr>
                <w:rFonts w:ascii="Arial" w:hAnsi="Arial" w:cs="Arial"/>
                <w:sz w:val="20"/>
                <w:szCs w:val="20"/>
                <w:lang w:val="en-US"/>
              </w:rPr>
              <w:t>CellRanger</w:t>
            </w:r>
            <w:proofErr w:type="spellEnd"/>
            <w:r w:rsidR="004F5F5D" w:rsidRPr="00684A36">
              <w:rPr>
                <w:rFonts w:ascii="Arial" w:hAnsi="Arial" w:cs="Arial"/>
                <w:sz w:val="20"/>
                <w:szCs w:val="20"/>
                <w:lang w:val="en-US"/>
              </w:rPr>
              <w:t>,</w:t>
            </w:r>
            <w:r w:rsidR="0048682C">
              <w:rPr>
                <w:rFonts w:ascii="Arial" w:hAnsi="Arial" w:cs="Arial"/>
                <w:sz w:val="20"/>
                <w:szCs w:val="20"/>
                <w:lang w:val="en-US"/>
              </w:rPr>
              <w:t xml:space="preserve"> </w:t>
            </w:r>
            <w:r w:rsidR="004F5F5D" w:rsidRPr="00684A36">
              <w:rPr>
                <w:rFonts w:ascii="Arial" w:hAnsi="Arial" w:cs="Arial"/>
                <w:sz w:val="20"/>
                <w:szCs w:val="20"/>
                <w:lang w:val="en-US"/>
              </w:rPr>
              <w:t>R</w:t>
            </w:r>
            <w:r w:rsidR="0048682C">
              <w:rPr>
                <w:rFonts w:ascii="Arial" w:hAnsi="Arial" w:cs="Arial"/>
                <w:sz w:val="20"/>
                <w:szCs w:val="20"/>
                <w:lang w:val="en-US"/>
              </w:rPr>
              <w:t>-</w:t>
            </w:r>
            <w:r w:rsidR="004F5F5D" w:rsidRPr="00684A36">
              <w:rPr>
                <w:rFonts w:ascii="Arial" w:hAnsi="Arial" w:cs="Arial"/>
                <w:sz w:val="20"/>
                <w:szCs w:val="20"/>
                <w:lang w:val="en-US"/>
              </w:rPr>
              <w:t>Studio);</w:t>
            </w:r>
            <w:r w:rsidRPr="00760D6F">
              <w:rPr>
                <w:color w:val="202124"/>
                <w:sz w:val="20"/>
                <w:szCs w:val="20"/>
                <w:lang w:val="en-US"/>
              </w:rPr>
              <w:t>.xlsx</w:t>
            </w:r>
            <w:r w:rsidR="004F5F5D" w:rsidRPr="00684A36">
              <w:rPr>
                <w:rFonts w:ascii="Arial" w:hAnsi="Arial" w:cs="Arial"/>
                <w:sz w:val="20"/>
                <w:szCs w:val="20"/>
                <w:lang w:val="en-US"/>
              </w:rPr>
              <w:t xml:space="preserve">, </w:t>
            </w:r>
            <w:r w:rsidRPr="00684A36">
              <w:rPr>
                <w:rFonts w:ascii="Arial" w:hAnsi="Arial" w:cs="Arial"/>
                <w:sz w:val="20"/>
                <w:szCs w:val="20"/>
                <w:lang w:val="en-US"/>
              </w:rPr>
              <w:t>.</w:t>
            </w:r>
            <w:r w:rsidR="004F5F5D" w:rsidRPr="00684A36">
              <w:rPr>
                <w:rFonts w:ascii="Arial" w:hAnsi="Arial" w:cs="Arial"/>
                <w:sz w:val="20"/>
                <w:szCs w:val="20"/>
                <w:lang w:val="en-US"/>
              </w:rPr>
              <w:t xml:space="preserve">txt </w:t>
            </w:r>
            <w:r w:rsidRPr="00684A36">
              <w:rPr>
                <w:rFonts w:ascii="Arial" w:hAnsi="Arial" w:cs="Arial"/>
                <w:sz w:val="20"/>
                <w:szCs w:val="20"/>
                <w:lang w:val="en-US"/>
              </w:rPr>
              <w:t>(databases)</w:t>
            </w:r>
          </w:p>
        </w:tc>
        <w:tc>
          <w:tcPr>
            <w:tcW w:w="1134" w:type="dxa"/>
            <w:shd w:val="clear" w:color="auto" w:fill="auto"/>
          </w:tcPr>
          <w:p w14:paraId="4CEF063B" w14:textId="77777777" w:rsidR="00B60788" w:rsidRPr="00684A36" w:rsidRDefault="00B60788" w:rsidP="00684A36">
            <w:pPr>
              <w:jc w:val="both"/>
              <w:rPr>
                <w:rFonts w:ascii="Arial" w:hAnsi="Arial" w:cs="Arial"/>
                <w:sz w:val="20"/>
                <w:szCs w:val="20"/>
                <w:lang w:val="en-US"/>
              </w:rPr>
            </w:pPr>
            <w:r w:rsidRPr="00684A36">
              <w:rPr>
                <w:rFonts w:ascii="Arial" w:hAnsi="Arial" w:cs="Arial"/>
                <w:sz w:val="20"/>
                <w:szCs w:val="20"/>
                <w:lang w:val="en-US"/>
              </w:rPr>
              <w:t>40GB</w:t>
            </w:r>
          </w:p>
        </w:tc>
        <w:tc>
          <w:tcPr>
            <w:tcW w:w="3016" w:type="dxa"/>
            <w:shd w:val="clear" w:color="auto" w:fill="auto"/>
          </w:tcPr>
          <w:p w14:paraId="08CED7B5" w14:textId="77777777" w:rsidR="00B60788" w:rsidRPr="00684A36" w:rsidRDefault="00B60788" w:rsidP="00684A36">
            <w:pPr>
              <w:jc w:val="both"/>
              <w:rPr>
                <w:rFonts w:ascii="Arial" w:hAnsi="Arial" w:cs="Arial"/>
                <w:sz w:val="20"/>
                <w:szCs w:val="20"/>
                <w:lang w:val="en-US"/>
              </w:rPr>
            </w:pPr>
            <w:proofErr w:type="spellStart"/>
            <w:r w:rsidRPr="00684A36">
              <w:rPr>
                <w:rFonts w:ascii="Arial" w:hAnsi="Arial" w:cs="Arial"/>
                <w:sz w:val="20"/>
                <w:szCs w:val="20"/>
                <w:lang w:val="en-US"/>
              </w:rPr>
              <w:t>Visium</w:t>
            </w:r>
            <w:proofErr w:type="spellEnd"/>
            <w:r w:rsidRPr="00684A36">
              <w:rPr>
                <w:rFonts w:ascii="Arial" w:hAnsi="Arial" w:cs="Arial"/>
                <w:sz w:val="20"/>
                <w:szCs w:val="20"/>
                <w:lang w:val="en-US"/>
              </w:rPr>
              <w:t xml:space="preserve"> 10x Genomics pipeline</w:t>
            </w:r>
          </w:p>
        </w:tc>
      </w:tr>
      <w:tr w:rsidR="00B60788" w:rsidRPr="00684A36" w14:paraId="140EE2EB" w14:textId="77777777" w:rsidTr="00760D6F">
        <w:tc>
          <w:tcPr>
            <w:tcW w:w="1605" w:type="dxa"/>
            <w:shd w:val="clear" w:color="auto" w:fill="auto"/>
          </w:tcPr>
          <w:p w14:paraId="6C8AC1E0" w14:textId="77777777" w:rsidR="00B60788" w:rsidRPr="00684A36" w:rsidRDefault="00B60788" w:rsidP="00684A36">
            <w:pPr>
              <w:jc w:val="both"/>
              <w:rPr>
                <w:rFonts w:ascii="Arial" w:hAnsi="Arial" w:cs="Arial"/>
                <w:sz w:val="20"/>
                <w:szCs w:val="20"/>
                <w:lang w:val="en-US"/>
              </w:rPr>
            </w:pPr>
            <w:r w:rsidRPr="00684A36">
              <w:rPr>
                <w:rFonts w:ascii="Arial" w:hAnsi="Arial" w:cs="Arial"/>
                <w:sz w:val="20"/>
                <w:szCs w:val="20"/>
                <w:lang w:val="en-GB"/>
              </w:rPr>
              <w:lastRenderedPageBreak/>
              <w:t>spatial transcriptomics</w:t>
            </w:r>
          </w:p>
        </w:tc>
        <w:tc>
          <w:tcPr>
            <w:tcW w:w="3352" w:type="dxa"/>
            <w:shd w:val="clear" w:color="auto" w:fill="auto"/>
          </w:tcPr>
          <w:p w14:paraId="569D94AA" w14:textId="3DDE7A66" w:rsidR="00684A36" w:rsidRPr="00684A36" w:rsidRDefault="00684A36" w:rsidP="00684A36">
            <w:pPr>
              <w:jc w:val="both"/>
              <w:rPr>
                <w:rFonts w:ascii="Arial" w:hAnsi="Arial" w:cs="Arial"/>
                <w:sz w:val="20"/>
                <w:szCs w:val="20"/>
                <w:lang w:val="en-US"/>
              </w:rPr>
            </w:pPr>
            <w:r w:rsidRPr="00760D6F">
              <w:rPr>
                <w:rFonts w:ascii="Arial" w:hAnsi="Arial" w:cs="Arial"/>
                <w:color w:val="24292F"/>
                <w:shd w:val="clear" w:color="auto" w:fill="FFFFFF"/>
                <w:lang w:val="en-US"/>
              </w:rPr>
              <w:t>.</w:t>
            </w:r>
            <w:proofErr w:type="spellStart"/>
            <w:r w:rsidR="0023533D">
              <w:rPr>
                <w:rFonts w:ascii="Arial" w:hAnsi="Arial" w:cs="Arial"/>
                <w:color w:val="24292F"/>
                <w:sz w:val="20"/>
                <w:szCs w:val="20"/>
                <w:shd w:val="clear" w:color="auto" w:fill="FFFFFF"/>
                <w:lang w:val="en-US"/>
              </w:rPr>
              <w:t>fastq</w:t>
            </w:r>
            <w:proofErr w:type="spellEnd"/>
            <w:r w:rsidRPr="00760D6F">
              <w:rPr>
                <w:rFonts w:ascii="Arial" w:hAnsi="Arial" w:cs="Arial"/>
                <w:color w:val="24292F"/>
                <w:shd w:val="clear" w:color="auto" w:fill="FFFFFF"/>
                <w:lang w:val="en-US"/>
              </w:rPr>
              <w:t xml:space="preserve"> </w:t>
            </w:r>
            <w:r w:rsidRPr="00684A36">
              <w:rPr>
                <w:rFonts w:ascii="Arial" w:hAnsi="Arial" w:cs="Arial"/>
                <w:color w:val="24292F"/>
                <w:sz w:val="20"/>
                <w:szCs w:val="20"/>
                <w:shd w:val="clear" w:color="auto" w:fill="FFFFFF"/>
                <w:lang w:val="en-US"/>
              </w:rPr>
              <w:t>(</w:t>
            </w:r>
            <w:r w:rsidRPr="00684A36">
              <w:rPr>
                <w:rFonts w:ascii="Arial" w:hAnsi="Arial" w:cs="Arial"/>
                <w:sz w:val="20"/>
                <w:szCs w:val="20"/>
                <w:lang w:val="en-US"/>
              </w:rPr>
              <w:t>Raw sequencing files)</w:t>
            </w:r>
          </w:p>
          <w:p w14:paraId="223CA37E" w14:textId="554BC3A6" w:rsidR="00B60788" w:rsidRPr="00684A36" w:rsidRDefault="00B60788" w:rsidP="00684A36">
            <w:pPr>
              <w:jc w:val="both"/>
              <w:rPr>
                <w:rFonts w:ascii="Arial" w:hAnsi="Arial" w:cs="Arial"/>
                <w:sz w:val="20"/>
                <w:szCs w:val="20"/>
                <w:lang w:val="en-US"/>
              </w:rPr>
            </w:pPr>
            <w:r w:rsidRPr="00684A36">
              <w:rPr>
                <w:rFonts w:ascii="Arial" w:hAnsi="Arial" w:cs="Arial"/>
                <w:sz w:val="20"/>
                <w:szCs w:val="20"/>
                <w:lang w:val="en-US"/>
              </w:rPr>
              <w:t>.txt</w:t>
            </w:r>
          </w:p>
        </w:tc>
        <w:tc>
          <w:tcPr>
            <w:tcW w:w="1134" w:type="dxa"/>
            <w:shd w:val="clear" w:color="auto" w:fill="auto"/>
          </w:tcPr>
          <w:p w14:paraId="0B58DF96" w14:textId="77777777" w:rsidR="00B60788" w:rsidRPr="00684A36" w:rsidRDefault="00B60788" w:rsidP="00684A36">
            <w:pPr>
              <w:jc w:val="both"/>
              <w:rPr>
                <w:rFonts w:ascii="Arial" w:hAnsi="Arial" w:cs="Arial"/>
                <w:sz w:val="20"/>
                <w:szCs w:val="20"/>
                <w:lang w:val="en-US"/>
              </w:rPr>
            </w:pPr>
            <w:r w:rsidRPr="00684A36">
              <w:rPr>
                <w:rFonts w:ascii="Arial" w:hAnsi="Arial" w:cs="Arial"/>
                <w:sz w:val="20"/>
                <w:szCs w:val="20"/>
                <w:lang w:val="en-US"/>
              </w:rPr>
              <w:t>5GB</w:t>
            </w:r>
          </w:p>
        </w:tc>
        <w:tc>
          <w:tcPr>
            <w:tcW w:w="3016" w:type="dxa"/>
            <w:shd w:val="clear" w:color="auto" w:fill="auto"/>
          </w:tcPr>
          <w:p w14:paraId="6B86238E" w14:textId="77777777" w:rsidR="00B60788" w:rsidRPr="00684A36" w:rsidRDefault="00B60788" w:rsidP="00684A36">
            <w:pPr>
              <w:jc w:val="both"/>
              <w:rPr>
                <w:rFonts w:ascii="Arial" w:hAnsi="Arial" w:cs="Arial"/>
                <w:sz w:val="20"/>
                <w:szCs w:val="20"/>
                <w:lang w:val="en-US"/>
              </w:rPr>
            </w:pPr>
            <w:proofErr w:type="spellStart"/>
            <w:r w:rsidRPr="00684A36">
              <w:rPr>
                <w:rFonts w:ascii="Arial" w:hAnsi="Arial" w:cs="Arial"/>
                <w:sz w:val="20"/>
                <w:szCs w:val="20"/>
                <w:lang w:val="en-US"/>
              </w:rPr>
              <w:t>Nanostring</w:t>
            </w:r>
            <w:proofErr w:type="spellEnd"/>
            <w:r w:rsidRPr="00684A36">
              <w:rPr>
                <w:rFonts w:ascii="Arial" w:hAnsi="Arial" w:cs="Arial"/>
                <w:sz w:val="20"/>
                <w:szCs w:val="20"/>
                <w:lang w:val="en-US"/>
              </w:rPr>
              <w:t xml:space="preserve"> </w:t>
            </w:r>
            <w:proofErr w:type="spellStart"/>
            <w:r w:rsidRPr="00684A36">
              <w:rPr>
                <w:rFonts w:ascii="Arial" w:hAnsi="Arial" w:cs="Arial"/>
                <w:sz w:val="20"/>
                <w:szCs w:val="20"/>
                <w:lang w:val="en-US"/>
              </w:rPr>
              <w:t>GeoMx</w:t>
            </w:r>
            <w:proofErr w:type="spellEnd"/>
            <w:r w:rsidRPr="00684A36">
              <w:rPr>
                <w:rFonts w:ascii="Arial" w:hAnsi="Arial" w:cs="Arial"/>
                <w:sz w:val="20"/>
                <w:szCs w:val="20"/>
                <w:lang w:val="en-US"/>
              </w:rPr>
              <w:t xml:space="preserve"> pipeline</w:t>
            </w:r>
          </w:p>
        </w:tc>
      </w:tr>
    </w:tbl>
    <w:p w14:paraId="5684D49D" w14:textId="77777777" w:rsidR="00355895" w:rsidRPr="00684A36" w:rsidRDefault="00355895" w:rsidP="00684A36">
      <w:pPr>
        <w:jc w:val="both"/>
        <w:rPr>
          <w:b/>
          <w:i/>
          <w:lang w:val="en-GB"/>
        </w:rPr>
      </w:pPr>
    </w:p>
    <w:p w14:paraId="163AF580" w14:textId="63E8FB92" w:rsidR="00274A23" w:rsidRDefault="00274A23" w:rsidP="00684A36">
      <w:pPr>
        <w:jc w:val="both"/>
        <w:rPr>
          <w:bCs/>
          <w:i/>
          <w:u w:val="single"/>
          <w:lang w:val="en-GB"/>
        </w:rPr>
      </w:pPr>
      <w:bookmarkStart w:id="9" w:name="_Hlk89344443"/>
      <w:r w:rsidRPr="00684A36">
        <w:rPr>
          <w:bCs/>
          <w:i/>
          <w:u w:val="single"/>
          <w:lang w:val="en-GB"/>
        </w:rPr>
        <w:t>WP4:</w:t>
      </w:r>
      <w:r w:rsidR="00350A18" w:rsidRPr="00684A36">
        <w:rPr>
          <w:bCs/>
          <w:u w:val="single"/>
          <w:lang w:val="en-GB"/>
        </w:rPr>
        <w:t xml:space="preserve"> </w:t>
      </w:r>
      <w:r w:rsidR="00350A18" w:rsidRPr="00684A36">
        <w:rPr>
          <w:bCs/>
          <w:i/>
          <w:u w:val="single"/>
          <w:lang w:val="en-GB"/>
        </w:rPr>
        <w:t>Lung on chip dynamic model</w:t>
      </w:r>
      <w:bookmarkEnd w:id="9"/>
    </w:p>
    <w:p w14:paraId="7C080A3E" w14:textId="1C22513A" w:rsidR="007C1902" w:rsidRPr="005C37E7" w:rsidRDefault="007C1902" w:rsidP="00684A36">
      <w:pPr>
        <w:jc w:val="both"/>
        <w:rPr>
          <w:bCs/>
          <w:i/>
          <w:lang w:val="en-US"/>
        </w:rPr>
      </w:pPr>
      <w:r w:rsidRPr="00760D6F">
        <w:rPr>
          <w:bCs/>
          <w:lang w:val="en-US"/>
        </w:rPr>
        <w:t>The treatment of Progressive Fibrosing Interstitial Lung Disease (PF-ILD) is hampered by the lack of knowledge of their mechanistic driving factors. Current experimental models to study this disease rely on in vitro (e.g. ‘simple’ cell cultures) and in vivo (e.g. mice) experimental models, which are poorly representative of the human pathophysiology. Therefore, more relevant 2D/3D patient-derived cell cultures are gaining momentum as more reliable disease models compatible with personalized medicine. In collaboration with Prof. M. Carlon</w:t>
      </w:r>
      <w:r w:rsidR="005E0232" w:rsidRPr="00760D6F">
        <w:rPr>
          <w:bCs/>
          <w:lang w:val="en-US"/>
        </w:rPr>
        <w:t xml:space="preserve"> and Prof. X. Casadevall</w:t>
      </w:r>
      <w:r w:rsidRPr="00760D6F">
        <w:rPr>
          <w:bCs/>
          <w:lang w:val="en-US"/>
        </w:rPr>
        <w:t xml:space="preserve">, we will </w:t>
      </w:r>
      <w:r w:rsidR="00115A03" w:rsidRPr="00760D6F">
        <w:rPr>
          <w:bCs/>
          <w:lang w:val="en-US"/>
        </w:rPr>
        <w:t>develop a</w:t>
      </w:r>
      <w:r w:rsidRPr="00760D6F">
        <w:rPr>
          <w:bCs/>
          <w:lang w:val="en-US"/>
        </w:rPr>
        <w:t xml:space="preserve"> </w:t>
      </w:r>
      <w:proofErr w:type="spellStart"/>
      <w:r w:rsidRPr="00760D6F">
        <w:rPr>
          <w:bCs/>
          <w:lang w:val="en-US"/>
        </w:rPr>
        <w:t>microphysiological</w:t>
      </w:r>
      <w:proofErr w:type="spellEnd"/>
      <w:r w:rsidRPr="00760D6F">
        <w:rPr>
          <w:bCs/>
          <w:lang w:val="en-US"/>
        </w:rPr>
        <w:t xml:space="preserve"> </w:t>
      </w:r>
      <w:r w:rsidR="009219F2" w:rsidRPr="00760D6F">
        <w:rPr>
          <w:bCs/>
          <w:lang w:val="en-US"/>
        </w:rPr>
        <w:t xml:space="preserve">organ on chip </w:t>
      </w:r>
      <w:r w:rsidRPr="00760D6F">
        <w:rPr>
          <w:bCs/>
          <w:lang w:val="en-US"/>
        </w:rPr>
        <w:t xml:space="preserve">model of chronic lung disease. Besides recapitulating the complex cellular and environmental conditions of the pulmonary regions of interest for this disease, this system will ultimately be fully </w:t>
      </w:r>
      <w:proofErr w:type="spellStart"/>
      <w:r w:rsidRPr="00760D6F">
        <w:rPr>
          <w:bCs/>
          <w:lang w:val="en-US"/>
        </w:rPr>
        <w:t>personalizable</w:t>
      </w:r>
      <w:proofErr w:type="spellEnd"/>
      <w:r w:rsidRPr="00760D6F">
        <w:rPr>
          <w:bCs/>
          <w:lang w:val="en-US"/>
        </w:rPr>
        <w:t>, forming the basis for the development of novel therapeutic strategies to prevent its early disease onset.</w:t>
      </w:r>
    </w:p>
    <w:p w14:paraId="406B4DBC" w14:textId="6F920EDE" w:rsidR="00B8128B" w:rsidRPr="00684A36" w:rsidRDefault="00B8128B" w:rsidP="00684A36">
      <w:pPr>
        <w:jc w:val="both"/>
        <w:rPr>
          <w:lang w:val="en-US"/>
        </w:rPr>
      </w:pPr>
    </w:p>
    <w:tbl>
      <w:tblPr>
        <w:tblStyle w:val="Tabelraster"/>
        <w:tblW w:w="5000" w:type="pct"/>
        <w:tblLook w:val="04A0" w:firstRow="1" w:lastRow="0" w:firstColumn="1" w:lastColumn="0" w:noHBand="0" w:noVBand="1"/>
      </w:tblPr>
      <w:tblGrid>
        <w:gridCol w:w="2997"/>
        <w:gridCol w:w="1638"/>
        <w:gridCol w:w="1676"/>
        <w:gridCol w:w="3039"/>
      </w:tblGrid>
      <w:tr w:rsidR="00B8128B" w:rsidRPr="00684A36" w14:paraId="348142FB" w14:textId="77777777" w:rsidTr="005C37E7">
        <w:tc>
          <w:tcPr>
            <w:tcW w:w="1603" w:type="pct"/>
          </w:tcPr>
          <w:p w14:paraId="21FD5AC3" w14:textId="77777777" w:rsidR="00B8128B" w:rsidRPr="00684A36" w:rsidRDefault="00B8128B" w:rsidP="00684A36">
            <w:pPr>
              <w:jc w:val="both"/>
              <w:rPr>
                <w:rFonts w:ascii="Arial" w:hAnsi="Arial" w:cs="Arial"/>
                <w:b/>
                <w:sz w:val="20"/>
                <w:szCs w:val="20"/>
                <w:lang w:val="en-US"/>
              </w:rPr>
            </w:pPr>
            <w:r w:rsidRPr="00684A36">
              <w:rPr>
                <w:rFonts w:ascii="Arial" w:hAnsi="Arial" w:cs="Arial"/>
                <w:b/>
                <w:sz w:val="20"/>
                <w:szCs w:val="20"/>
                <w:lang w:val="en-US"/>
              </w:rPr>
              <w:t>Type of data</w:t>
            </w:r>
          </w:p>
        </w:tc>
        <w:tc>
          <w:tcPr>
            <w:tcW w:w="876" w:type="pct"/>
          </w:tcPr>
          <w:p w14:paraId="0F8FBEC3" w14:textId="77777777" w:rsidR="00B8128B" w:rsidRPr="00684A36" w:rsidRDefault="00B8128B" w:rsidP="00684A36">
            <w:pPr>
              <w:jc w:val="both"/>
              <w:rPr>
                <w:rFonts w:ascii="Arial" w:hAnsi="Arial" w:cs="Arial"/>
                <w:b/>
                <w:sz w:val="20"/>
                <w:szCs w:val="20"/>
                <w:lang w:val="en-US"/>
              </w:rPr>
            </w:pPr>
            <w:r w:rsidRPr="00684A36">
              <w:rPr>
                <w:rFonts w:ascii="Arial" w:hAnsi="Arial" w:cs="Arial"/>
                <w:b/>
                <w:sz w:val="20"/>
                <w:szCs w:val="20"/>
                <w:lang w:val="en-US"/>
              </w:rPr>
              <w:t>Format</w:t>
            </w:r>
          </w:p>
        </w:tc>
        <w:tc>
          <w:tcPr>
            <w:tcW w:w="896" w:type="pct"/>
          </w:tcPr>
          <w:p w14:paraId="1896031A" w14:textId="77777777" w:rsidR="00B8128B" w:rsidRPr="00684A36" w:rsidRDefault="00B8128B" w:rsidP="00684A36">
            <w:pPr>
              <w:jc w:val="both"/>
              <w:rPr>
                <w:rFonts w:ascii="Arial" w:hAnsi="Arial" w:cs="Arial"/>
                <w:b/>
                <w:sz w:val="20"/>
                <w:szCs w:val="20"/>
                <w:lang w:val="en-US"/>
              </w:rPr>
            </w:pPr>
            <w:r w:rsidRPr="00684A36">
              <w:rPr>
                <w:rFonts w:ascii="Arial" w:hAnsi="Arial" w:cs="Arial"/>
                <w:b/>
                <w:sz w:val="20"/>
                <w:szCs w:val="20"/>
                <w:lang w:val="en-US"/>
              </w:rPr>
              <w:t>Volume</w:t>
            </w:r>
          </w:p>
        </w:tc>
        <w:tc>
          <w:tcPr>
            <w:tcW w:w="1625" w:type="pct"/>
          </w:tcPr>
          <w:p w14:paraId="4E01C221" w14:textId="77777777" w:rsidR="00B8128B" w:rsidRPr="00684A36" w:rsidRDefault="00B8128B" w:rsidP="00684A36">
            <w:pPr>
              <w:jc w:val="both"/>
              <w:rPr>
                <w:rFonts w:ascii="Arial" w:hAnsi="Arial" w:cs="Arial"/>
                <w:b/>
                <w:sz w:val="20"/>
                <w:szCs w:val="20"/>
                <w:lang w:val="en-US"/>
              </w:rPr>
            </w:pPr>
            <w:r w:rsidRPr="00684A36">
              <w:rPr>
                <w:rFonts w:ascii="Arial" w:hAnsi="Arial" w:cs="Arial"/>
                <w:b/>
                <w:sz w:val="20"/>
                <w:szCs w:val="20"/>
                <w:lang w:val="en-US"/>
              </w:rPr>
              <w:t>How created</w:t>
            </w:r>
          </w:p>
        </w:tc>
      </w:tr>
      <w:tr w:rsidR="00B8128B" w:rsidRPr="003D3972" w14:paraId="46C3A8CB" w14:textId="77777777" w:rsidTr="005C37E7">
        <w:tc>
          <w:tcPr>
            <w:tcW w:w="1603" w:type="pct"/>
          </w:tcPr>
          <w:p w14:paraId="5BA95109" w14:textId="58800302" w:rsidR="00B8128B" w:rsidRPr="00684A36" w:rsidRDefault="0023533D" w:rsidP="00684A36">
            <w:pPr>
              <w:jc w:val="both"/>
              <w:rPr>
                <w:rFonts w:ascii="Arial" w:hAnsi="Arial" w:cs="Arial"/>
                <w:sz w:val="20"/>
                <w:szCs w:val="20"/>
                <w:lang w:val="en-US"/>
              </w:rPr>
            </w:pPr>
            <w:r>
              <w:rPr>
                <w:rFonts w:ascii="Arial" w:hAnsi="Arial" w:cs="Arial"/>
                <w:sz w:val="20"/>
                <w:szCs w:val="20"/>
                <w:lang w:val="en-US"/>
              </w:rPr>
              <w:t>M</w:t>
            </w:r>
            <w:r w:rsidR="00B8128B" w:rsidRPr="00684A36">
              <w:rPr>
                <w:rFonts w:ascii="Arial" w:hAnsi="Arial" w:cs="Arial"/>
                <w:sz w:val="20"/>
                <w:szCs w:val="20"/>
                <w:lang w:val="en-US"/>
              </w:rPr>
              <w:t>icroscopy</w:t>
            </w:r>
          </w:p>
        </w:tc>
        <w:tc>
          <w:tcPr>
            <w:tcW w:w="876" w:type="pct"/>
          </w:tcPr>
          <w:p w14:paraId="13EF1A93" w14:textId="31F32931" w:rsidR="00B8128B" w:rsidRPr="00684A36" w:rsidRDefault="00B8128B" w:rsidP="00684A36">
            <w:pPr>
              <w:jc w:val="both"/>
              <w:rPr>
                <w:rFonts w:ascii="Arial" w:hAnsi="Arial" w:cs="Arial"/>
                <w:sz w:val="20"/>
                <w:szCs w:val="20"/>
                <w:lang w:val="en-US"/>
              </w:rPr>
            </w:pPr>
            <w:r w:rsidRPr="00684A36">
              <w:rPr>
                <w:rFonts w:ascii="Arial" w:hAnsi="Arial" w:cs="Arial"/>
                <w:sz w:val="20"/>
                <w:szCs w:val="20"/>
                <w:lang w:val="en-US"/>
              </w:rPr>
              <w:t>.cz</w:t>
            </w:r>
            <w:r w:rsidR="0023533D">
              <w:rPr>
                <w:rFonts w:ascii="Arial" w:hAnsi="Arial" w:cs="Arial"/>
                <w:sz w:val="20"/>
                <w:szCs w:val="20"/>
                <w:lang w:val="en-US"/>
              </w:rPr>
              <w:t>i</w:t>
            </w:r>
          </w:p>
          <w:p w14:paraId="0996A4C2" w14:textId="5E111C0B" w:rsidR="00B8128B" w:rsidRPr="00684A36" w:rsidRDefault="00B8128B" w:rsidP="00684A36">
            <w:pPr>
              <w:jc w:val="both"/>
              <w:rPr>
                <w:rFonts w:ascii="Arial" w:hAnsi="Arial" w:cs="Arial"/>
                <w:sz w:val="20"/>
                <w:szCs w:val="20"/>
                <w:lang w:val="en-US"/>
              </w:rPr>
            </w:pPr>
            <w:r w:rsidRPr="00684A36">
              <w:rPr>
                <w:rFonts w:ascii="Arial" w:hAnsi="Arial" w:cs="Arial"/>
                <w:sz w:val="20"/>
                <w:szCs w:val="20"/>
                <w:lang w:val="en-US"/>
              </w:rPr>
              <w:t>.tif</w:t>
            </w:r>
            <w:r w:rsidR="0023533D">
              <w:rPr>
                <w:rFonts w:ascii="Arial" w:hAnsi="Arial" w:cs="Arial"/>
                <w:sz w:val="20"/>
                <w:szCs w:val="20"/>
                <w:lang w:val="en-US"/>
              </w:rPr>
              <w:t>f</w:t>
            </w:r>
          </w:p>
        </w:tc>
        <w:tc>
          <w:tcPr>
            <w:tcW w:w="896" w:type="pct"/>
          </w:tcPr>
          <w:p w14:paraId="733B5BD3" w14:textId="24F3A44F" w:rsidR="00B8128B" w:rsidRPr="00684A36" w:rsidRDefault="00885CAC" w:rsidP="00684A36">
            <w:pPr>
              <w:jc w:val="both"/>
              <w:rPr>
                <w:rFonts w:ascii="Arial" w:hAnsi="Arial" w:cs="Arial"/>
                <w:sz w:val="20"/>
                <w:szCs w:val="20"/>
                <w:lang w:val="en-US"/>
              </w:rPr>
            </w:pPr>
            <w:r w:rsidRPr="00684A36">
              <w:rPr>
                <w:rFonts w:ascii="Arial" w:hAnsi="Arial" w:cs="Arial"/>
                <w:sz w:val="20"/>
                <w:szCs w:val="20"/>
                <w:lang w:val="en-US"/>
              </w:rPr>
              <w:t>3</w:t>
            </w:r>
            <w:r w:rsidR="00B8128B" w:rsidRPr="00684A36">
              <w:rPr>
                <w:rFonts w:ascii="Arial" w:hAnsi="Arial" w:cs="Arial"/>
                <w:sz w:val="20"/>
                <w:szCs w:val="20"/>
                <w:lang w:val="en-US"/>
              </w:rPr>
              <w:t>T</w:t>
            </w:r>
            <w:r w:rsidR="00ED1512">
              <w:rPr>
                <w:rFonts w:ascii="Arial" w:hAnsi="Arial" w:cs="Arial"/>
                <w:sz w:val="20"/>
                <w:szCs w:val="20"/>
                <w:lang w:val="en-US"/>
              </w:rPr>
              <w:t>B</w:t>
            </w:r>
          </w:p>
        </w:tc>
        <w:tc>
          <w:tcPr>
            <w:tcW w:w="1625" w:type="pct"/>
          </w:tcPr>
          <w:p w14:paraId="473E9414" w14:textId="38DA05D7" w:rsidR="00B8128B" w:rsidRPr="00684A36" w:rsidRDefault="00B8128B" w:rsidP="00684A36">
            <w:pPr>
              <w:jc w:val="both"/>
              <w:rPr>
                <w:rFonts w:ascii="Arial" w:hAnsi="Arial" w:cs="Arial"/>
                <w:sz w:val="20"/>
                <w:szCs w:val="20"/>
                <w:lang w:val="en-US"/>
              </w:rPr>
            </w:pPr>
            <w:r w:rsidRPr="00684A36">
              <w:rPr>
                <w:rFonts w:ascii="Arial" w:hAnsi="Arial" w:cs="Arial"/>
                <w:sz w:val="20"/>
                <w:szCs w:val="20"/>
                <w:lang w:val="en-US"/>
              </w:rPr>
              <w:t xml:space="preserve">Confocal microscopy </w:t>
            </w:r>
            <w:r w:rsidR="0023533D">
              <w:rPr>
                <w:rFonts w:ascii="Arial" w:hAnsi="Arial" w:cs="Arial"/>
                <w:sz w:val="20"/>
                <w:szCs w:val="20"/>
                <w:lang w:val="en-US"/>
              </w:rPr>
              <w:t xml:space="preserve">(Zeiss LSM880) </w:t>
            </w:r>
            <w:r w:rsidRPr="00684A36">
              <w:rPr>
                <w:rFonts w:ascii="Arial" w:hAnsi="Arial" w:cs="Arial"/>
                <w:sz w:val="20"/>
                <w:szCs w:val="20"/>
                <w:lang w:val="en-US"/>
              </w:rPr>
              <w:t xml:space="preserve">of cell composition and dynamic biological processes </w:t>
            </w:r>
          </w:p>
        </w:tc>
      </w:tr>
      <w:tr w:rsidR="00B8128B" w:rsidRPr="003D3972" w14:paraId="1FDFC4D3" w14:textId="77777777" w:rsidTr="005C37E7">
        <w:tc>
          <w:tcPr>
            <w:tcW w:w="1603" w:type="pct"/>
            <w:shd w:val="clear" w:color="auto" w:fill="auto"/>
          </w:tcPr>
          <w:p w14:paraId="1A6266C0" w14:textId="42004522" w:rsidR="00B8128B" w:rsidRPr="00684A36" w:rsidRDefault="0023533D" w:rsidP="00684A36">
            <w:pPr>
              <w:jc w:val="both"/>
              <w:rPr>
                <w:rFonts w:ascii="Arial" w:hAnsi="Arial" w:cs="Arial"/>
                <w:sz w:val="20"/>
                <w:szCs w:val="20"/>
                <w:lang w:val="en-US"/>
              </w:rPr>
            </w:pPr>
            <w:r>
              <w:rPr>
                <w:rFonts w:ascii="Arial" w:hAnsi="Arial" w:cs="Arial"/>
                <w:sz w:val="20"/>
                <w:szCs w:val="20"/>
                <w:lang w:val="en-US"/>
              </w:rPr>
              <w:t>Sanger s</w:t>
            </w:r>
            <w:r w:rsidR="00B8128B" w:rsidRPr="00684A36">
              <w:rPr>
                <w:rFonts w:ascii="Arial" w:hAnsi="Arial" w:cs="Arial"/>
                <w:sz w:val="20"/>
                <w:szCs w:val="20"/>
                <w:lang w:val="en-US"/>
              </w:rPr>
              <w:t>equencing</w:t>
            </w:r>
          </w:p>
        </w:tc>
        <w:tc>
          <w:tcPr>
            <w:tcW w:w="876" w:type="pct"/>
            <w:shd w:val="clear" w:color="auto" w:fill="auto"/>
          </w:tcPr>
          <w:p w14:paraId="4C0C8F05" w14:textId="77777777" w:rsidR="00B8128B" w:rsidRPr="00684A36" w:rsidRDefault="00B8128B" w:rsidP="00684A36">
            <w:pPr>
              <w:jc w:val="both"/>
              <w:rPr>
                <w:rFonts w:ascii="Arial" w:hAnsi="Arial" w:cs="Arial"/>
                <w:sz w:val="20"/>
                <w:szCs w:val="20"/>
                <w:lang w:val="en-US"/>
              </w:rPr>
            </w:pPr>
            <w:r w:rsidRPr="00684A36">
              <w:rPr>
                <w:rFonts w:ascii="Arial" w:hAnsi="Arial" w:cs="Arial"/>
                <w:sz w:val="20"/>
                <w:szCs w:val="20"/>
                <w:lang w:val="en-US"/>
              </w:rPr>
              <w:t>.</w:t>
            </w:r>
            <w:proofErr w:type="spellStart"/>
            <w:r w:rsidRPr="00684A36">
              <w:rPr>
                <w:rFonts w:ascii="Arial" w:hAnsi="Arial" w:cs="Arial"/>
                <w:sz w:val="20"/>
                <w:szCs w:val="20"/>
                <w:lang w:val="en-US"/>
              </w:rPr>
              <w:t>abi</w:t>
            </w:r>
            <w:proofErr w:type="spellEnd"/>
          </w:p>
        </w:tc>
        <w:tc>
          <w:tcPr>
            <w:tcW w:w="896" w:type="pct"/>
            <w:shd w:val="clear" w:color="auto" w:fill="auto"/>
          </w:tcPr>
          <w:p w14:paraId="18D7804C" w14:textId="77777777" w:rsidR="00B8128B" w:rsidRPr="00684A36" w:rsidRDefault="00B8128B" w:rsidP="00684A36">
            <w:pPr>
              <w:jc w:val="both"/>
              <w:rPr>
                <w:rFonts w:ascii="Arial" w:hAnsi="Arial" w:cs="Arial"/>
                <w:sz w:val="20"/>
                <w:szCs w:val="20"/>
                <w:lang w:val="en-US"/>
              </w:rPr>
            </w:pPr>
            <w:r w:rsidRPr="00684A36">
              <w:rPr>
                <w:rFonts w:ascii="Arial" w:hAnsi="Arial" w:cs="Arial"/>
                <w:sz w:val="20"/>
                <w:szCs w:val="20"/>
                <w:lang w:val="en-US"/>
              </w:rPr>
              <w:t>250GB</w:t>
            </w:r>
          </w:p>
        </w:tc>
        <w:tc>
          <w:tcPr>
            <w:tcW w:w="1625" w:type="pct"/>
            <w:shd w:val="clear" w:color="auto" w:fill="auto"/>
          </w:tcPr>
          <w:p w14:paraId="1E61900B" w14:textId="37A9673D" w:rsidR="00B8128B" w:rsidRPr="00684A36" w:rsidRDefault="00B8128B" w:rsidP="00684A36">
            <w:pPr>
              <w:jc w:val="both"/>
              <w:rPr>
                <w:rFonts w:ascii="Arial" w:hAnsi="Arial" w:cs="Arial"/>
                <w:sz w:val="20"/>
                <w:szCs w:val="20"/>
                <w:lang w:val="en-US"/>
              </w:rPr>
            </w:pPr>
            <w:r w:rsidRPr="00684A36">
              <w:rPr>
                <w:rFonts w:ascii="Arial" w:hAnsi="Arial" w:cs="Arial"/>
                <w:sz w:val="20"/>
                <w:szCs w:val="20"/>
                <w:lang w:val="en-US"/>
              </w:rPr>
              <w:t>Genetically engineered cells by CRISPR or vector technology</w:t>
            </w:r>
          </w:p>
        </w:tc>
      </w:tr>
      <w:tr w:rsidR="00B8128B" w:rsidRPr="003D3972" w14:paraId="05532887" w14:textId="77777777" w:rsidTr="005C37E7">
        <w:tc>
          <w:tcPr>
            <w:tcW w:w="1603" w:type="pct"/>
            <w:shd w:val="clear" w:color="auto" w:fill="auto"/>
          </w:tcPr>
          <w:p w14:paraId="3CE96EA2" w14:textId="1F69084A" w:rsidR="00B8128B" w:rsidRPr="00684A36" w:rsidRDefault="0023533D" w:rsidP="00684A36">
            <w:pPr>
              <w:jc w:val="both"/>
              <w:rPr>
                <w:rFonts w:ascii="Arial" w:hAnsi="Arial" w:cs="Arial"/>
                <w:sz w:val="20"/>
                <w:szCs w:val="20"/>
                <w:lang w:val="en-US"/>
              </w:rPr>
            </w:pPr>
            <w:r>
              <w:rPr>
                <w:rFonts w:ascii="Arial" w:hAnsi="Arial" w:cs="Arial"/>
                <w:sz w:val="20"/>
                <w:szCs w:val="20"/>
                <w:lang w:val="en-US"/>
              </w:rPr>
              <w:t>RT-</w:t>
            </w:r>
            <w:r w:rsidR="00B8128B" w:rsidRPr="00684A36">
              <w:rPr>
                <w:rFonts w:ascii="Arial" w:hAnsi="Arial" w:cs="Arial"/>
                <w:sz w:val="20"/>
                <w:szCs w:val="20"/>
                <w:lang w:val="en-US"/>
              </w:rPr>
              <w:t>PCR</w:t>
            </w:r>
          </w:p>
        </w:tc>
        <w:tc>
          <w:tcPr>
            <w:tcW w:w="876" w:type="pct"/>
            <w:shd w:val="clear" w:color="auto" w:fill="auto"/>
          </w:tcPr>
          <w:p w14:paraId="62461172" w14:textId="27E65BEA" w:rsidR="00B8128B" w:rsidRPr="00684A36" w:rsidRDefault="00B8128B" w:rsidP="00684A36">
            <w:pPr>
              <w:jc w:val="both"/>
              <w:rPr>
                <w:rFonts w:ascii="Arial" w:hAnsi="Arial" w:cs="Arial"/>
                <w:sz w:val="20"/>
                <w:szCs w:val="20"/>
              </w:rPr>
            </w:pPr>
            <w:r w:rsidRPr="00684A36">
              <w:rPr>
                <w:rFonts w:ascii="Arial" w:hAnsi="Arial" w:cs="Arial"/>
                <w:sz w:val="20"/>
                <w:szCs w:val="20"/>
              </w:rPr>
              <w:t xml:space="preserve"> .</w:t>
            </w:r>
            <w:proofErr w:type="spellStart"/>
            <w:r w:rsidRPr="00684A36">
              <w:rPr>
                <w:rFonts w:ascii="Arial" w:hAnsi="Arial" w:cs="Arial"/>
                <w:sz w:val="20"/>
                <w:szCs w:val="20"/>
              </w:rPr>
              <w:t>csv</w:t>
            </w:r>
            <w:proofErr w:type="spellEnd"/>
            <w:r w:rsidR="0023533D">
              <w:rPr>
                <w:rFonts w:ascii="Arial" w:hAnsi="Arial" w:cs="Arial"/>
                <w:sz w:val="20"/>
                <w:szCs w:val="20"/>
              </w:rPr>
              <w:t xml:space="preserve">, </w:t>
            </w:r>
            <w:r w:rsidR="0023533D" w:rsidRPr="00684A36">
              <w:rPr>
                <w:rFonts w:ascii="Arial" w:hAnsi="Arial" w:cs="Arial"/>
                <w:color w:val="202124"/>
                <w:sz w:val="20"/>
                <w:szCs w:val="20"/>
              </w:rPr>
              <w:t>.xlsx</w:t>
            </w:r>
          </w:p>
          <w:p w14:paraId="35181F07" w14:textId="77777777" w:rsidR="00B8128B" w:rsidRPr="00684A36" w:rsidRDefault="00B8128B" w:rsidP="00684A36">
            <w:pPr>
              <w:jc w:val="both"/>
              <w:rPr>
                <w:rFonts w:ascii="Arial" w:hAnsi="Arial" w:cs="Arial"/>
                <w:sz w:val="20"/>
                <w:szCs w:val="20"/>
                <w:lang w:val="en-US"/>
              </w:rPr>
            </w:pPr>
          </w:p>
        </w:tc>
        <w:tc>
          <w:tcPr>
            <w:tcW w:w="896" w:type="pct"/>
            <w:shd w:val="clear" w:color="auto" w:fill="auto"/>
          </w:tcPr>
          <w:p w14:paraId="796B167F" w14:textId="77777777" w:rsidR="00B8128B" w:rsidRPr="00684A36" w:rsidRDefault="00B8128B" w:rsidP="00684A36">
            <w:pPr>
              <w:jc w:val="both"/>
              <w:rPr>
                <w:rFonts w:ascii="Arial" w:hAnsi="Arial" w:cs="Arial"/>
                <w:sz w:val="20"/>
                <w:szCs w:val="20"/>
                <w:lang w:val="en-US"/>
              </w:rPr>
            </w:pPr>
            <w:r w:rsidRPr="00684A36">
              <w:rPr>
                <w:rFonts w:ascii="Arial" w:hAnsi="Arial" w:cs="Arial"/>
                <w:sz w:val="20"/>
                <w:szCs w:val="20"/>
                <w:lang w:val="en-US"/>
              </w:rPr>
              <w:t>2GB</w:t>
            </w:r>
          </w:p>
        </w:tc>
        <w:tc>
          <w:tcPr>
            <w:tcW w:w="1625" w:type="pct"/>
            <w:shd w:val="clear" w:color="auto" w:fill="auto"/>
          </w:tcPr>
          <w:p w14:paraId="1C4B06DE" w14:textId="6763AB01" w:rsidR="00B8128B" w:rsidRPr="00747C55" w:rsidRDefault="00747C55" w:rsidP="00747C55">
            <w:pPr>
              <w:jc w:val="both"/>
              <w:rPr>
                <w:rFonts w:ascii="Arial" w:hAnsi="Arial" w:cs="Arial"/>
                <w:sz w:val="20"/>
                <w:szCs w:val="20"/>
                <w:lang w:val="en-US"/>
              </w:rPr>
            </w:pPr>
            <w:r w:rsidRPr="005C37E7">
              <w:rPr>
                <w:bCs/>
                <w:lang w:val="en-US"/>
              </w:rPr>
              <w:t xml:space="preserve">CFX96 RT-PCR with CFX Maestro software for </w:t>
            </w:r>
            <w:r>
              <w:rPr>
                <w:rFonts w:ascii="Arial" w:hAnsi="Arial" w:cs="Arial"/>
                <w:sz w:val="20"/>
                <w:szCs w:val="20"/>
                <w:lang w:val="en-US"/>
              </w:rPr>
              <w:t>g</w:t>
            </w:r>
            <w:r w:rsidR="00B8128B" w:rsidRPr="00747C55">
              <w:rPr>
                <w:rFonts w:ascii="Arial" w:hAnsi="Arial" w:cs="Arial"/>
                <w:sz w:val="20"/>
                <w:szCs w:val="20"/>
                <w:lang w:val="en-US"/>
              </w:rPr>
              <w:t>ene expression quantification</w:t>
            </w:r>
          </w:p>
        </w:tc>
      </w:tr>
      <w:tr w:rsidR="00B8128B" w:rsidRPr="003D3972" w14:paraId="770150B5" w14:textId="77777777" w:rsidTr="005C37E7">
        <w:tc>
          <w:tcPr>
            <w:tcW w:w="1603" w:type="pct"/>
          </w:tcPr>
          <w:p w14:paraId="2FB840CE" w14:textId="77777777" w:rsidR="00B8128B" w:rsidRPr="00684A36" w:rsidRDefault="00B8128B" w:rsidP="00684A36">
            <w:pPr>
              <w:jc w:val="both"/>
              <w:rPr>
                <w:rFonts w:ascii="Arial" w:hAnsi="Arial" w:cs="Arial"/>
                <w:sz w:val="20"/>
                <w:szCs w:val="20"/>
                <w:lang w:val="en-US"/>
              </w:rPr>
            </w:pPr>
            <w:r w:rsidRPr="00684A36">
              <w:rPr>
                <w:rFonts w:ascii="Arial" w:hAnsi="Arial" w:cs="Arial"/>
                <w:sz w:val="20"/>
                <w:szCs w:val="20"/>
                <w:lang w:val="en-US"/>
              </w:rPr>
              <w:t>FACS</w:t>
            </w:r>
          </w:p>
        </w:tc>
        <w:tc>
          <w:tcPr>
            <w:tcW w:w="876" w:type="pct"/>
          </w:tcPr>
          <w:p w14:paraId="4A9ADBC1" w14:textId="106DE5DB" w:rsidR="00B8128B" w:rsidRPr="00684A36" w:rsidRDefault="00B8128B" w:rsidP="00684A36">
            <w:pPr>
              <w:jc w:val="both"/>
              <w:rPr>
                <w:rFonts w:ascii="Arial" w:hAnsi="Arial" w:cs="Arial"/>
                <w:sz w:val="20"/>
                <w:szCs w:val="20"/>
                <w:lang w:val="en-US"/>
              </w:rPr>
            </w:pPr>
            <w:r w:rsidRPr="00684A36">
              <w:rPr>
                <w:rFonts w:ascii="Arial" w:hAnsi="Arial" w:cs="Arial"/>
                <w:sz w:val="20"/>
                <w:szCs w:val="20"/>
                <w:lang w:val="en-US"/>
              </w:rPr>
              <w:t>.fcs</w:t>
            </w:r>
            <w:r w:rsidR="0023533D">
              <w:rPr>
                <w:rFonts w:ascii="Arial" w:hAnsi="Arial" w:cs="Arial"/>
                <w:sz w:val="20"/>
                <w:szCs w:val="20"/>
                <w:lang w:val="en-US"/>
              </w:rPr>
              <w:t>, .txt</w:t>
            </w:r>
          </w:p>
        </w:tc>
        <w:tc>
          <w:tcPr>
            <w:tcW w:w="896" w:type="pct"/>
          </w:tcPr>
          <w:p w14:paraId="31ED4871" w14:textId="77777777" w:rsidR="00B8128B" w:rsidRPr="00684A36" w:rsidRDefault="00B8128B" w:rsidP="00684A36">
            <w:pPr>
              <w:jc w:val="both"/>
              <w:rPr>
                <w:rFonts w:ascii="Arial" w:hAnsi="Arial" w:cs="Arial"/>
                <w:sz w:val="20"/>
                <w:szCs w:val="20"/>
                <w:lang w:val="en-US"/>
              </w:rPr>
            </w:pPr>
            <w:r w:rsidRPr="00684A36">
              <w:rPr>
                <w:rFonts w:ascii="Arial" w:hAnsi="Arial" w:cs="Arial"/>
                <w:sz w:val="20"/>
                <w:szCs w:val="20"/>
                <w:lang w:val="en-US"/>
              </w:rPr>
              <w:t>500MB</w:t>
            </w:r>
          </w:p>
        </w:tc>
        <w:tc>
          <w:tcPr>
            <w:tcW w:w="1625" w:type="pct"/>
          </w:tcPr>
          <w:p w14:paraId="7700DBE8" w14:textId="5EB1D5CB" w:rsidR="00B8128B" w:rsidRPr="00684A36" w:rsidRDefault="00747C55" w:rsidP="00684A36">
            <w:pPr>
              <w:jc w:val="both"/>
              <w:rPr>
                <w:rFonts w:ascii="Arial" w:hAnsi="Arial" w:cs="Arial"/>
                <w:sz w:val="20"/>
                <w:szCs w:val="20"/>
                <w:lang w:val="en-US"/>
              </w:rPr>
            </w:pPr>
            <w:r>
              <w:rPr>
                <w:rFonts w:ascii="Arial" w:hAnsi="Arial" w:cs="Arial"/>
                <w:sz w:val="20"/>
                <w:szCs w:val="20"/>
                <w:lang w:val="en-US"/>
              </w:rPr>
              <w:t>Guava/BD FACS for analysis/ s</w:t>
            </w:r>
            <w:r w:rsidR="00B8128B" w:rsidRPr="00684A36">
              <w:rPr>
                <w:rFonts w:ascii="Arial" w:hAnsi="Arial" w:cs="Arial"/>
                <w:sz w:val="20"/>
                <w:szCs w:val="20"/>
                <w:lang w:val="en-US"/>
              </w:rPr>
              <w:t xml:space="preserve">orting of </w:t>
            </w:r>
            <w:r>
              <w:rPr>
                <w:rFonts w:ascii="Arial" w:hAnsi="Arial" w:cs="Arial"/>
                <w:sz w:val="20"/>
                <w:szCs w:val="20"/>
                <w:lang w:val="en-US"/>
              </w:rPr>
              <w:t xml:space="preserve">lung </w:t>
            </w:r>
            <w:r w:rsidR="00B8128B" w:rsidRPr="00684A36">
              <w:rPr>
                <w:rFonts w:ascii="Arial" w:hAnsi="Arial" w:cs="Arial"/>
                <w:sz w:val="20"/>
                <w:szCs w:val="20"/>
                <w:lang w:val="en-US"/>
              </w:rPr>
              <w:t xml:space="preserve">cells </w:t>
            </w:r>
          </w:p>
        </w:tc>
      </w:tr>
      <w:tr w:rsidR="00885CAC" w:rsidRPr="003D3972" w14:paraId="7B9EDB88" w14:textId="77777777" w:rsidTr="005C37E7">
        <w:tc>
          <w:tcPr>
            <w:tcW w:w="1603" w:type="pct"/>
          </w:tcPr>
          <w:p w14:paraId="40783C0C" w14:textId="55874BEE" w:rsidR="00885CAC" w:rsidRPr="00684A36" w:rsidRDefault="00885CAC" w:rsidP="00684A36">
            <w:pPr>
              <w:jc w:val="both"/>
              <w:rPr>
                <w:rFonts w:ascii="Arial" w:hAnsi="Arial" w:cs="Arial"/>
                <w:sz w:val="20"/>
                <w:szCs w:val="20"/>
                <w:highlight w:val="yellow"/>
                <w:lang w:val="en-US"/>
              </w:rPr>
            </w:pPr>
            <w:r w:rsidRPr="005C37E7">
              <w:rPr>
                <w:lang w:val="en-US"/>
              </w:rPr>
              <w:t>ELISA</w:t>
            </w:r>
          </w:p>
        </w:tc>
        <w:tc>
          <w:tcPr>
            <w:tcW w:w="876" w:type="pct"/>
          </w:tcPr>
          <w:p w14:paraId="5FA46B27" w14:textId="0B69801D" w:rsidR="00885CAC" w:rsidRPr="00684A36" w:rsidRDefault="00747C55" w:rsidP="00684A36">
            <w:pPr>
              <w:jc w:val="both"/>
              <w:rPr>
                <w:rFonts w:ascii="Arial" w:hAnsi="Arial" w:cs="Arial"/>
                <w:sz w:val="20"/>
                <w:szCs w:val="20"/>
                <w:lang w:val="en-US"/>
              </w:rPr>
            </w:pPr>
            <w:r w:rsidRPr="00684A36">
              <w:rPr>
                <w:rFonts w:ascii="Arial" w:hAnsi="Arial" w:cs="Arial"/>
                <w:color w:val="202124"/>
                <w:sz w:val="20"/>
                <w:szCs w:val="20"/>
              </w:rPr>
              <w:t>.xlsx</w:t>
            </w:r>
          </w:p>
        </w:tc>
        <w:tc>
          <w:tcPr>
            <w:tcW w:w="896" w:type="pct"/>
          </w:tcPr>
          <w:p w14:paraId="41AFAC5B" w14:textId="42A21AF3" w:rsidR="00885CAC" w:rsidRPr="00684A36" w:rsidRDefault="00747C55" w:rsidP="00684A36">
            <w:pPr>
              <w:jc w:val="both"/>
              <w:rPr>
                <w:rFonts w:ascii="Arial" w:hAnsi="Arial" w:cs="Arial"/>
                <w:sz w:val="20"/>
                <w:szCs w:val="20"/>
                <w:lang w:val="en-US"/>
              </w:rPr>
            </w:pPr>
            <w:r w:rsidRPr="00684A36">
              <w:rPr>
                <w:rFonts w:ascii="Arial" w:hAnsi="Arial" w:cs="Arial"/>
                <w:sz w:val="20"/>
                <w:szCs w:val="20"/>
                <w:lang w:val="en-US"/>
              </w:rPr>
              <w:t>500MB</w:t>
            </w:r>
          </w:p>
        </w:tc>
        <w:tc>
          <w:tcPr>
            <w:tcW w:w="1625" w:type="pct"/>
          </w:tcPr>
          <w:p w14:paraId="0B73FC33" w14:textId="4D7D287E" w:rsidR="00885CAC" w:rsidRPr="00684A36" w:rsidRDefault="00747C55" w:rsidP="00684A36">
            <w:pPr>
              <w:jc w:val="both"/>
              <w:rPr>
                <w:rFonts w:ascii="Arial" w:hAnsi="Arial" w:cs="Arial"/>
                <w:sz w:val="20"/>
                <w:szCs w:val="20"/>
                <w:lang w:val="en-US"/>
              </w:rPr>
            </w:pPr>
            <w:r>
              <w:rPr>
                <w:rFonts w:ascii="Arial" w:hAnsi="Arial" w:cs="Arial"/>
                <w:sz w:val="20"/>
                <w:szCs w:val="20"/>
                <w:lang w:val="en-US"/>
              </w:rPr>
              <w:t xml:space="preserve">Envision </w:t>
            </w:r>
            <w:r w:rsidRPr="00684A36">
              <w:rPr>
                <w:rFonts w:ascii="Arial" w:hAnsi="Arial" w:cs="Arial"/>
                <w:sz w:val="20"/>
                <w:szCs w:val="20"/>
                <w:lang w:val="en-US"/>
              </w:rPr>
              <w:t xml:space="preserve">optical density (O.D.) plate reader </w:t>
            </w:r>
            <w:r>
              <w:rPr>
                <w:rFonts w:ascii="Arial" w:hAnsi="Arial" w:cs="Arial"/>
                <w:sz w:val="20"/>
                <w:szCs w:val="20"/>
                <w:lang w:val="en-US"/>
              </w:rPr>
              <w:t xml:space="preserve">for </w:t>
            </w:r>
            <w:r w:rsidR="005C37E7">
              <w:rPr>
                <w:rFonts w:ascii="Arial" w:hAnsi="Arial" w:cs="Arial"/>
                <w:sz w:val="20"/>
                <w:szCs w:val="20"/>
                <w:lang w:val="en-US"/>
              </w:rPr>
              <w:t>i</w:t>
            </w:r>
            <w:r w:rsidR="00885CAC" w:rsidRPr="00684A36">
              <w:rPr>
                <w:rFonts w:ascii="Arial" w:hAnsi="Arial" w:cs="Arial"/>
                <w:sz w:val="20"/>
                <w:szCs w:val="20"/>
                <w:lang w:val="en-US"/>
              </w:rPr>
              <w:t>nflammatory/ pro-antifibrotic cytokines/ growth factors</w:t>
            </w:r>
          </w:p>
        </w:tc>
      </w:tr>
      <w:tr w:rsidR="00747C55" w:rsidRPr="00684A36" w14:paraId="255E3232" w14:textId="77777777" w:rsidTr="005C37E7">
        <w:tc>
          <w:tcPr>
            <w:tcW w:w="1603" w:type="pct"/>
            <w:shd w:val="clear" w:color="auto" w:fill="E7E6E6" w:themeFill="background2"/>
          </w:tcPr>
          <w:p w14:paraId="59B5DE37" w14:textId="690EC1AE" w:rsidR="00747C55" w:rsidRPr="00684A36" w:rsidRDefault="00747C55" w:rsidP="00747C55">
            <w:pPr>
              <w:jc w:val="both"/>
              <w:rPr>
                <w:rFonts w:ascii="Arial" w:hAnsi="Arial" w:cs="Arial"/>
                <w:sz w:val="20"/>
                <w:szCs w:val="20"/>
                <w:lang w:val="en-US"/>
              </w:rPr>
            </w:pPr>
            <w:r w:rsidRPr="00747C55">
              <w:rPr>
                <w:rFonts w:ascii="Arial" w:hAnsi="Arial" w:cs="Arial"/>
                <w:sz w:val="20"/>
                <w:szCs w:val="20"/>
                <w:lang w:val="en-US"/>
              </w:rPr>
              <w:t>S</w:t>
            </w:r>
            <w:r w:rsidRPr="005C37E7">
              <w:rPr>
                <w:lang w:val="en-US"/>
              </w:rPr>
              <w:t>c</w:t>
            </w:r>
            <w:r>
              <w:rPr>
                <w:rFonts w:ascii="Arial" w:hAnsi="Arial" w:cs="Arial"/>
                <w:sz w:val="20"/>
                <w:szCs w:val="20"/>
                <w:lang w:val="en-US"/>
              </w:rPr>
              <w:t>/sn</w:t>
            </w:r>
            <w:r w:rsidRPr="005C37E7">
              <w:rPr>
                <w:lang w:val="en-US"/>
              </w:rPr>
              <w:t>RNAseq</w:t>
            </w:r>
          </w:p>
        </w:tc>
        <w:tc>
          <w:tcPr>
            <w:tcW w:w="876" w:type="pct"/>
            <w:shd w:val="clear" w:color="auto" w:fill="E7E6E6" w:themeFill="background2"/>
          </w:tcPr>
          <w:p w14:paraId="311AD606" w14:textId="0E963E51" w:rsidR="00747C55" w:rsidRPr="00684A36" w:rsidRDefault="0048682C" w:rsidP="00747C55">
            <w:pPr>
              <w:jc w:val="both"/>
              <w:rPr>
                <w:rFonts w:ascii="Arial" w:hAnsi="Arial" w:cs="Arial"/>
                <w:sz w:val="20"/>
                <w:szCs w:val="20"/>
                <w:lang w:val="en-US"/>
              </w:rPr>
            </w:pPr>
            <w:r w:rsidRPr="00684A36">
              <w:rPr>
                <w:rFonts w:ascii="Arial" w:hAnsi="Arial" w:cs="Arial"/>
                <w:sz w:val="20"/>
                <w:szCs w:val="20"/>
                <w:lang w:val="en-US"/>
              </w:rPr>
              <w:t>.</w:t>
            </w:r>
            <w:r>
              <w:rPr>
                <w:rFonts w:ascii="Arial" w:hAnsi="Arial" w:cs="Arial"/>
                <w:sz w:val="20"/>
                <w:szCs w:val="20"/>
                <w:lang w:val="en-US"/>
              </w:rPr>
              <w:t>bam</w:t>
            </w:r>
            <w:r w:rsidRPr="00684A36">
              <w:rPr>
                <w:rFonts w:ascii="Arial" w:hAnsi="Arial" w:cs="Arial"/>
                <w:sz w:val="20"/>
                <w:szCs w:val="20"/>
                <w:lang w:val="en-US"/>
              </w:rPr>
              <w:t xml:space="preserve"> (Sequencing) .</w:t>
            </w:r>
            <w:proofErr w:type="spellStart"/>
            <w:r>
              <w:rPr>
                <w:rFonts w:ascii="Arial" w:hAnsi="Arial" w:cs="Arial"/>
                <w:sz w:val="20"/>
                <w:szCs w:val="20"/>
                <w:lang w:val="en-US"/>
              </w:rPr>
              <w:t>fastq</w:t>
            </w:r>
            <w:proofErr w:type="spellEnd"/>
            <w:r w:rsidRPr="00684A36">
              <w:rPr>
                <w:rFonts w:ascii="Arial" w:hAnsi="Arial" w:cs="Arial"/>
                <w:sz w:val="20"/>
                <w:szCs w:val="20"/>
                <w:lang w:val="en-US"/>
              </w:rPr>
              <w:t>, .</w:t>
            </w:r>
            <w:r>
              <w:rPr>
                <w:rFonts w:ascii="Arial" w:hAnsi="Arial" w:cs="Arial"/>
                <w:sz w:val="20"/>
                <w:szCs w:val="20"/>
                <w:lang w:val="en-US"/>
              </w:rPr>
              <w:t>csv</w:t>
            </w:r>
            <w:r w:rsidRPr="00684A36">
              <w:rPr>
                <w:rFonts w:ascii="Arial" w:hAnsi="Arial" w:cs="Arial"/>
                <w:sz w:val="20"/>
                <w:szCs w:val="20"/>
                <w:lang w:val="en-US"/>
              </w:rPr>
              <w:t>,</w:t>
            </w:r>
            <w:r>
              <w:rPr>
                <w:rFonts w:ascii="Arial" w:hAnsi="Arial" w:cs="Arial"/>
                <w:sz w:val="20"/>
                <w:szCs w:val="20"/>
                <w:lang w:val="en-US"/>
              </w:rPr>
              <w:t xml:space="preserve"> </w:t>
            </w:r>
            <w:r w:rsidRPr="00684A36">
              <w:rPr>
                <w:rFonts w:ascii="Arial" w:hAnsi="Arial" w:cs="Arial"/>
                <w:sz w:val="20"/>
                <w:szCs w:val="20"/>
                <w:lang w:val="en-US"/>
              </w:rPr>
              <w:t>(</w:t>
            </w:r>
            <w:proofErr w:type="spellStart"/>
            <w:r w:rsidRPr="00684A36">
              <w:rPr>
                <w:rFonts w:ascii="Arial" w:hAnsi="Arial" w:cs="Arial"/>
                <w:sz w:val="20"/>
                <w:szCs w:val="20"/>
                <w:lang w:val="en-US"/>
              </w:rPr>
              <w:t>CellRanger</w:t>
            </w:r>
            <w:proofErr w:type="spellEnd"/>
            <w:r w:rsidRPr="00684A36">
              <w:rPr>
                <w:rFonts w:ascii="Arial" w:hAnsi="Arial" w:cs="Arial"/>
                <w:sz w:val="20"/>
                <w:szCs w:val="20"/>
                <w:lang w:val="en-US"/>
              </w:rPr>
              <w:t>,</w:t>
            </w:r>
            <w:r>
              <w:rPr>
                <w:rFonts w:ascii="Arial" w:hAnsi="Arial" w:cs="Arial"/>
                <w:sz w:val="20"/>
                <w:szCs w:val="20"/>
                <w:lang w:val="en-US"/>
              </w:rPr>
              <w:t xml:space="preserve"> </w:t>
            </w:r>
            <w:r w:rsidRPr="00684A36">
              <w:rPr>
                <w:rFonts w:ascii="Arial" w:hAnsi="Arial" w:cs="Arial"/>
                <w:sz w:val="20"/>
                <w:szCs w:val="20"/>
                <w:lang w:val="en-US"/>
              </w:rPr>
              <w:t>R</w:t>
            </w:r>
            <w:r>
              <w:rPr>
                <w:rFonts w:ascii="Arial" w:hAnsi="Arial" w:cs="Arial"/>
                <w:sz w:val="20"/>
                <w:szCs w:val="20"/>
                <w:lang w:val="en-US"/>
              </w:rPr>
              <w:t>-</w:t>
            </w:r>
            <w:r w:rsidRPr="00684A36">
              <w:rPr>
                <w:rFonts w:ascii="Arial" w:hAnsi="Arial" w:cs="Arial"/>
                <w:sz w:val="20"/>
                <w:szCs w:val="20"/>
                <w:lang w:val="en-US"/>
              </w:rPr>
              <w:t>Studio);</w:t>
            </w:r>
            <w:r w:rsidRPr="006F574F">
              <w:rPr>
                <w:rFonts w:ascii="Arial" w:hAnsi="Arial" w:cs="Arial"/>
                <w:color w:val="202124"/>
                <w:sz w:val="20"/>
                <w:szCs w:val="20"/>
                <w:lang w:val="en-US"/>
              </w:rPr>
              <w:t>.xlsx</w:t>
            </w:r>
            <w:r w:rsidRPr="00684A36">
              <w:rPr>
                <w:rFonts w:ascii="Arial" w:hAnsi="Arial" w:cs="Arial"/>
                <w:sz w:val="20"/>
                <w:szCs w:val="20"/>
                <w:lang w:val="en-US"/>
              </w:rPr>
              <w:t>, .txt (databases)</w:t>
            </w:r>
          </w:p>
        </w:tc>
        <w:tc>
          <w:tcPr>
            <w:tcW w:w="896" w:type="pct"/>
            <w:shd w:val="clear" w:color="auto" w:fill="E7E6E6" w:themeFill="background2"/>
          </w:tcPr>
          <w:p w14:paraId="6D916930" w14:textId="23E8930E" w:rsidR="00747C55" w:rsidRPr="00684A36" w:rsidRDefault="00747C55" w:rsidP="00747C55">
            <w:pPr>
              <w:jc w:val="both"/>
              <w:rPr>
                <w:rFonts w:ascii="Arial" w:hAnsi="Arial" w:cs="Arial"/>
                <w:sz w:val="20"/>
                <w:szCs w:val="20"/>
                <w:lang w:val="en-US"/>
              </w:rPr>
            </w:pPr>
            <w:r>
              <w:rPr>
                <w:rFonts w:ascii="Arial" w:hAnsi="Arial" w:cs="Arial"/>
                <w:sz w:val="20"/>
                <w:szCs w:val="20"/>
                <w:lang w:val="en-US"/>
              </w:rPr>
              <w:t>2</w:t>
            </w:r>
            <w:r w:rsidRPr="00684A36">
              <w:rPr>
                <w:rFonts w:ascii="Arial" w:hAnsi="Arial" w:cs="Arial"/>
                <w:sz w:val="20"/>
                <w:szCs w:val="20"/>
                <w:lang w:val="en-US"/>
              </w:rPr>
              <w:t>0GB</w:t>
            </w:r>
          </w:p>
        </w:tc>
        <w:tc>
          <w:tcPr>
            <w:tcW w:w="1625" w:type="pct"/>
            <w:shd w:val="clear" w:color="auto" w:fill="E7E6E6" w:themeFill="background2"/>
          </w:tcPr>
          <w:p w14:paraId="7E7D3B70" w14:textId="05E6C249" w:rsidR="00747C55" w:rsidRPr="00684A36" w:rsidRDefault="00747C55" w:rsidP="00747C55">
            <w:pPr>
              <w:jc w:val="both"/>
              <w:rPr>
                <w:rFonts w:ascii="Arial" w:hAnsi="Arial" w:cs="Arial"/>
                <w:sz w:val="20"/>
                <w:szCs w:val="20"/>
                <w:lang w:val="en-US"/>
              </w:rPr>
            </w:pPr>
            <w:proofErr w:type="spellStart"/>
            <w:r w:rsidRPr="00684A36">
              <w:rPr>
                <w:rFonts w:ascii="Arial" w:hAnsi="Arial" w:cs="Arial"/>
                <w:sz w:val="20"/>
                <w:szCs w:val="20"/>
                <w:lang w:val="en-US"/>
              </w:rPr>
              <w:t>Visium</w:t>
            </w:r>
            <w:proofErr w:type="spellEnd"/>
            <w:r w:rsidRPr="00684A36">
              <w:rPr>
                <w:rFonts w:ascii="Arial" w:hAnsi="Arial" w:cs="Arial"/>
                <w:sz w:val="20"/>
                <w:szCs w:val="20"/>
                <w:lang w:val="en-US"/>
              </w:rPr>
              <w:t xml:space="preserve"> 10x Genomics pipeline</w:t>
            </w:r>
          </w:p>
        </w:tc>
      </w:tr>
    </w:tbl>
    <w:p w14:paraId="5151583A" w14:textId="77777777" w:rsidR="00B8128B" w:rsidRPr="00684A36" w:rsidRDefault="00B8128B" w:rsidP="00684A36">
      <w:pPr>
        <w:jc w:val="both"/>
        <w:rPr>
          <w:lang w:val="en-US"/>
        </w:rPr>
      </w:pPr>
    </w:p>
    <w:p w14:paraId="6EE8ECA4" w14:textId="77777777" w:rsidR="00084C8C" w:rsidRPr="00684A36" w:rsidRDefault="005D1075" w:rsidP="00684A36">
      <w:pPr>
        <w:pStyle w:val="Kop3"/>
        <w:contextualSpacing w:val="0"/>
        <w:jc w:val="both"/>
        <w:rPr>
          <w:i w:val="0"/>
          <w:color w:val="000000"/>
          <w:sz w:val="20"/>
          <w:lang w:val="en-GB"/>
        </w:rPr>
      </w:pPr>
      <w:r w:rsidRPr="00684A36">
        <w:rPr>
          <w:i w:val="0"/>
          <w:color w:val="000000"/>
          <w:sz w:val="20"/>
          <w:lang w:val="en-GB"/>
        </w:rPr>
        <w:t>3. LEGAL AND ETHICAL ISSUES</w:t>
      </w:r>
    </w:p>
    <w:p w14:paraId="78CB31CE" w14:textId="77777777" w:rsidR="00084C8C" w:rsidRPr="00684A36" w:rsidRDefault="005D1075" w:rsidP="00684A36">
      <w:pPr>
        <w:jc w:val="both"/>
        <w:rPr>
          <w:b/>
          <w:lang w:val="en-GB"/>
        </w:rPr>
      </w:pPr>
      <w:r w:rsidRPr="00684A36">
        <w:rPr>
          <w:b/>
          <w:lang w:val="en-GB"/>
        </w:rPr>
        <w:t>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14:paraId="2642B123" w14:textId="77777777" w:rsidR="00084C8C" w:rsidRPr="00684A36" w:rsidRDefault="005D1075" w:rsidP="00684A36">
      <w:pPr>
        <w:numPr>
          <w:ilvl w:val="0"/>
          <w:numId w:val="4"/>
        </w:numPr>
        <w:ind w:hanging="359"/>
        <w:contextualSpacing/>
        <w:jc w:val="both"/>
      </w:pPr>
      <w:r w:rsidRPr="00684A36">
        <w:t>Yes</w:t>
      </w:r>
    </w:p>
    <w:p w14:paraId="715E0329" w14:textId="77777777" w:rsidR="00DB47F7" w:rsidRPr="00684A36" w:rsidRDefault="00DB47F7" w:rsidP="00684A36">
      <w:pPr>
        <w:autoSpaceDE w:val="0"/>
        <w:autoSpaceDN w:val="0"/>
        <w:adjustRightInd w:val="0"/>
        <w:spacing w:line="240" w:lineRule="auto"/>
        <w:jc w:val="both"/>
        <w:rPr>
          <w:lang w:val="en-US"/>
        </w:rPr>
      </w:pPr>
      <w:r w:rsidRPr="00684A36">
        <w:rPr>
          <w:lang w:val="en-US"/>
        </w:rPr>
        <w:t>Privacy Registry Reference:</w:t>
      </w:r>
    </w:p>
    <w:p w14:paraId="3EAC1F7A" w14:textId="42C831B4" w:rsidR="00DB47F7" w:rsidRPr="00684A36" w:rsidRDefault="00E509AB" w:rsidP="00684A36">
      <w:pPr>
        <w:jc w:val="both"/>
        <w:rPr>
          <w:lang w:val="en-US"/>
        </w:rPr>
      </w:pPr>
      <w:r w:rsidRPr="00684A36">
        <w:rPr>
          <w:lang w:val="en-US"/>
        </w:rPr>
        <w:t xml:space="preserve">WP1.1: </w:t>
      </w:r>
      <w:r w:rsidR="00DB47F7" w:rsidRPr="00684A36">
        <w:rPr>
          <w:lang w:val="en-US"/>
        </w:rPr>
        <w:t>Ethical committee approval: S63694</w:t>
      </w:r>
    </w:p>
    <w:p w14:paraId="15278C4D" w14:textId="7FA8197C" w:rsidR="00912597" w:rsidRPr="00684A36" w:rsidRDefault="00912597" w:rsidP="00684A36">
      <w:pPr>
        <w:jc w:val="both"/>
        <w:rPr>
          <w:lang w:val="en-US"/>
        </w:rPr>
      </w:pPr>
      <w:r w:rsidRPr="00684A36">
        <w:rPr>
          <w:lang w:val="en-US"/>
        </w:rPr>
        <w:lastRenderedPageBreak/>
        <w:tab/>
      </w:r>
      <w:r w:rsidR="00312C85" w:rsidRPr="00684A36">
        <w:rPr>
          <w:lang w:val="en-US"/>
        </w:rPr>
        <w:t xml:space="preserve">Existing </w:t>
      </w:r>
      <w:r w:rsidRPr="00684A36">
        <w:rPr>
          <w:lang w:val="en-US"/>
        </w:rPr>
        <w:t>PROOF registry Ethical committee approval: S60645</w:t>
      </w:r>
    </w:p>
    <w:p w14:paraId="6C404E3B" w14:textId="74661C14" w:rsidR="00E509AB" w:rsidRPr="00684A36" w:rsidRDefault="00E509AB" w:rsidP="00684A36">
      <w:pPr>
        <w:jc w:val="both"/>
        <w:rPr>
          <w:lang w:val="en-US"/>
        </w:rPr>
      </w:pPr>
      <w:r w:rsidRPr="00684A36">
        <w:rPr>
          <w:lang w:val="en-US"/>
        </w:rPr>
        <w:t xml:space="preserve">WP1.2: </w:t>
      </w:r>
      <w:r w:rsidR="00912597" w:rsidRPr="00684A36">
        <w:rPr>
          <w:lang w:val="en-US"/>
        </w:rPr>
        <w:t>protocol i</w:t>
      </w:r>
      <w:r w:rsidRPr="00684A36">
        <w:rPr>
          <w:lang w:val="en-US"/>
        </w:rPr>
        <w:t xml:space="preserve">n preparation </w:t>
      </w:r>
      <w:r w:rsidR="00912597" w:rsidRPr="00684A36">
        <w:rPr>
          <w:lang w:val="en-US"/>
        </w:rPr>
        <w:t xml:space="preserve">and will soon be submitted </w:t>
      </w:r>
      <w:r w:rsidRPr="00684A36">
        <w:rPr>
          <w:lang w:val="en-US"/>
        </w:rPr>
        <w:t xml:space="preserve">for ethical committee approval </w:t>
      </w:r>
    </w:p>
    <w:p w14:paraId="00211CB3" w14:textId="2B4F67BB" w:rsidR="00CE64C3" w:rsidRPr="00684A36" w:rsidRDefault="00912597" w:rsidP="00684A36">
      <w:pPr>
        <w:jc w:val="both"/>
        <w:rPr>
          <w:color w:val="1F497D"/>
          <w:lang w:val="en-GB" w:eastAsia="en-US"/>
        </w:rPr>
      </w:pPr>
      <w:r w:rsidRPr="00684A36">
        <w:rPr>
          <w:lang w:val="en-US"/>
        </w:rPr>
        <w:tab/>
        <w:t>Approval of</w:t>
      </w:r>
      <w:r w:rsidR="00CE64C3" w:rsidRPr="00684A36">
        <w:rPr>
          <w:lang w:val="en-US"/>
        </w:rPr>
        <w:t xml:space="preserve"> the</w:t>
      </w:r>
      <w:r w:rsidR="00312C85" w:rsidRPr="00684A36">
        <w:rPr>
          <w:lang w:val="en-US"/>
        </w:rPr>
        <w:t xml:space="preserve"> existing</w:t>
      </w:r>
      <w:r w:rsidR="00CE64C3" w:rsidRPr="00684A36">
        <w:rPr>
          <w:lang w:val="en-US"/>
        </w:rPr>
        <w:t xml:space="preserve"> prospective RA registry (</w:t>
      </w:r>
      <w:proofErr w:type="spellStart"/>
      <w:r w:rsidR="00CE64C3" w:rsidRPr="00684A36">
        <w:rPr>
          <w:lang w:val="en-US"/>
        </w:rPr>
        <w:t>ReCoRD</w:t>
      </w:r>
      <w:proofErr w:type="spellEnd"/>
      <w:r w:rsidR="00CE64C3" w:rsidRPr="00684A36">
        <w:rPr>
          <w:lang w:val="en-US"/>
        </w:rPr>
        <w:t>): S63021</w:t>
      </w:r>
    </w:p>
    <w:p w14:paraId="07FE4854" w14:textId="1905A987" w:rsidR="00912597" w:rsidRPr="00684A36" w:rsidRDefault="00CE64C3" w:rsidP="00684A36">
      <w:pPr>
        <w:ind w:firstLine="720"/>
        <w:jc w:val="both"/>
        <w:rPr>
          <w:lang w:val="en-US"/>
        </w:rPr>
      </w:pPr>
      <w:r w:rsidRPr="00684A36">
        <w:rPr>
          <w:lang w:val="en-US"/>
        </w:rPr>
        <w:t xml:space="preserve">Approval of the </w:t>
      </w:r>
      <w:r w:rsidR="00312C85" w:rsidRPr="00684A36">
        <w:rPr>
          <w:lang w:val="en-US"/>
        </w:rPr>
        <w:t xml:space="preserve">existing </w:t>
      </w:r>
      <w:r w:rsidRPr="00684A36">
        <w:rPr>
          <w:lang w:val="en-US"/>
        </w:rPr>
        <w:t xml:space="preserve">RA registry </w:t>
      </w:r>
      <w:r w:rsidR="00912597" w:rsidRPr="00684A36">
        <w:rPr>
          <w:lang w:val="en-US"/>
        </w:rPr>
        <w:t>Carrera</w:t>
      </w:r>
      <w:r w:rsidRPr="00684A36">
        <w:rPr>
          <w:lang w:val="en-US"/>
        </w:rPr>
        <w:t xml:space="preserve">: </w:t>
      </w:r>
      <w:proofErr w:type="spellStart"/>
      <w:r w:rsidRPr="00684A36">
        <w:rPr>
          <w:lang w:val="en-US"/>
        </w:rPr>
        <w:t>CareRA</w:t>
      </w:r>
      <w:proofErr w:type="spellEnd"/>
      <w:r w:rsidRPr="00684A36">
        <w:rPr>
          <w:lang w:val="en-US"/>
        </w:rPr>
        <w:t xml:space="preserve"> S51411 and CareRA2020 S59474</w:t>
      </w:r>
    </w:p>
    <w:p w14:paraId="3F94798F" w14:textId="1749DBF8" w:rsidR="009A7B92" w:rsidRPr="00684A36" w:rsidRDefault="00912597" w:rsidP="00684A36">
      <w:pPr>
        <w:jc w:val="both"/>
        <w:rPr>
          <w:lang w:val="en-US"/>
        </w:rPr>
      </w:pPr>
      <w:r w:rsidRPr="00684A36">
        <w:rPr>
          <w:lang w:val="en-US"/>
        </w:rPr>
        <w:t>WP2</w:t>
      </w:r>
      <w:r w:rsidR="00730DB7">
        <w:rPr>
          <w:lang w:val="en-US"/>
        </w:rPr>
        <w:t xml:space="preserve">: </w:t>
      </w:r>
    </w:p>
    <w:p w14:paraId="059C10A0" w14:textId="77777777" w:rsidR="00336AEF" w:rsidRPr="00684A36" w:rsidRDefault="00336AEF" w:rsidP="00684A36">
      <w:pPr>
        <w:ind w:left="709" w:firstLine="11"/>
        <w:jc w:val="both"/>
        <w:rPr>
          <w:lang w:val="en-US"/>
        </w:rPr>
      </w:pPr>
      <w:r w:rsidRPr="00684A36">
        <w:rPr>
          <w:lang w:val="en-US"/>
        </w:rPr>
        <w:t>All ethical and biosafety issues related to the human lung collection and analysis have been approved by the university hospital for many years already via our biobank S51577</w:t>
      </w:r>
    </w:p>
    <w:p w14:paraId="1DCCBB55" w14:textId="77777777" w:rsidR="00336AEF" w:rsidRPr="00684A36" w:rsidRDefault="00336AEF" w:rsidP="00684A36">
      <w:pPr>
        <w:ind w:left="709" w:firstLine="11"/>
        <w:jc w:val="both"/>
        <w:rPr>
          <w:lang w:val="en-US"/>
        </w:rPr>
      </w:pPr>
      <w:r w:rsidRPr="00684A36">
        <w:rPr>
          <w:lang w:val="en-US"/>
        </w:rPr>
        <w:t xml:space="preserve">There is an ethical approval for our imaging program S52174 </w:t>
      </w:r>
    </w:p>
    <w:p w14:paraId="239F13E4" w14:textId="3C44CF20" w:rsidR="00336AEF" w:rsidRPr="00684A36" w:rsidRDefault="00336AEF" w:rsidP="00684A36">
      <w:pPr>
        <w:ind w:left="709" w:firstLine="11"/>
        <w:jc w:val="both"/>
        <w:rPr>
          <w:lang w:val="en-US"/>
        </w:rPr>
      </w:pPr>
      <w:r w:rsidRPr="00684A36">
        <w:rPr>
          <w:lang w:val="en-US"/>
        </w:rPr>
        <w:t>An ethical approval for collecting lobectomy specimen from patients with mild disease has also been obtained through S63093.</w:t>
      </w:r>
    </w:p>
    <w:p w14:paraId="36CAD278" w14:textId="0AB09438" w:rsidR="00C26D82" w:rsidRPr="00684A36" w:rsidRDefault="00C26D82" w:rsidP="00684A36">
      <w:pPr>
        <w:ind w:left="709" w:firstLine="11"/>
        <w:jc w:val="both"/>
        <w:rPr>
          <w:lang w:val="en-US"/>
        </w:rPr>
      </w:pPr>
      <w:r w:rsidRPr="00684A36">
        <w:rPr>
          <w:lang w:val="en-US"/>
        </w:rPr>
        <w:t>Additionally</w:t>
      </w:r>
      <w:ins w:id="10" w:author="Marianne Carlon" w:date="2021-12-24T14:27:00Z">
        <w:r w:rsidR="00730DB7">
          <w:rPr>
            <w:lang w:val="en-US"/>
          </w:rPr>
          <w:t>,</w:t>
        </w:r>
      </w:ins>
      <w:r w:rsidRPr="00684A36">
        <w:rPr>
          <w:lang w:val="en-US"/>
        </w:rPr>
        <w:t xml:space="preserve"> the sn</w:t>
      </w:r>
      <w:del w:id="11" w:author="Marianne Carlon" w:date="2021-12-24T14:27:00Z">
        <w:r w:rsidRPr="00684A36" w:rsidDel="00730DB7">
          <w:rPr>
            <w:lang w:val="en-US"/>
          </w:rPr>
          <w:delText>c</w:delText>
        </w:r>
      </w:del>
      <w:r w:rsidRPr="00684A36">
        <w:rPr>
          <w:lang w:val="en-US"/>
        </w:rPr>
        <w:t>RNAseq and spatial transcriptomics research is covered by ethical approval S64458.</w:t>
      </w:r>
    </w:p>
    <w:p w14:paraId="0A991385" w14:textId="2E821841" w:rsidR="00AB6535" w:rsidRPr="00684A36" w:rsidRDefault="00AB6535" w:rsidP="00684A36">
      <w:pPr>
        <w:ind w:left="709" w:firstLine="11"/>
        <w:jc w:val="both"/>
        <w:rPr>
          <w:lang w:val="en-US"/>
        </w:rPr>
      </w:pPr>
      <w:r w:rsidRPr="00684A36">
        <w:rPr>
          <w:lang w:val="en-US"/>
        </w:rPr>
        <w:t>There is an EC approval for the collaboration with UCL and J Jacob: S63737</w:t>
      </w:r>
    </w:p>
    <w:p w14:paraId="1E34A76F" w14:textId="082A3917" w:rsidR="00912597" w:rsidRPr="00684A36" w:rsidRDefault="00912597" w:rsidP="00684A36">
      <w:pPr>
        <w:jc w:val="both"/>
        <w:rPr>
          <w:lang w:val="en-GB"/>
        </w:rPr>
      </w:pPr>
      <w:r w:rsidRPr="00684A36">
        <w:rPr>
          <w:lang w:val="en-GB"/>
        </w:rPr>
        <w:t>WP3</w:t>
      </w:r>
    </w:p>
    <w:p w14:paraId="73FD1571" w14:textId="77777777" w:rsidR="00312C85" w:rsidRPr="00684A36" w:rsidRDefault="00312C85" w:rsidP="00684A36">
      <w:pPr>
        <w:ind w:firstLine="720"/>
        <w:jc w:val="both"/>
        <w:rPr>
          <w:lang w:val="en-US"/>
        </w:rPr>
      </w:pPr>
      <w:r w:rsidRPr="00684A36">
        <w:rPr>
          <w:lang w:val="en-US"/>
        </w:rPr>
        <w:t>Running ethical approval for sn</w:t>
      </w:r>
      <w:del w:id="12" w:author="Marianne Carlon" w:date="2021-12-24T14:27:00Z">
        <w:r w:rsidRPr="00684A36" w:rsidDel="00730DB7">
          <w:rPr>
            <w:lang w:val="en-US"/>
          </w:rPr>
          <w:delText>c</w:delText>
        </w:r>
      </w:del>
      <w:r w:rsidRPr="00684A36">
        <w:rPr>
          <w:lang w:val="en-US"/>
        </w:rPr>
        <w:t>RNAseq and spatial transcriptomics: S64458</w:t>
      </w:r>
    </w:p>
    <w:p w14:paraId="56DCE9AA" w14:textId="77777777" w:rsidR="00312C85" w:rsidRPr="00684A36" w:rsidRDefault="00312C85" w:rsidP="00684A36">
      <w:pPr>
        <w:jc w:val="both"/>
        <w:rPr>
          <w:lang w:val="en-US"/>
        </w:rPr>
      </w:pPr>
    </w:p>
    <w:p w14:paraId="00602FFF" w14:textId="342FC419" w:rsidR="00912597" w:rsidRPr="002139D3" w:rsidRDefault="00912597" w:rsidP="002139D3">
      <w:pPr>
        <w:ind w:left="720" w:hanging="720"/>
        <w:jc w:val="both"/>
        <w:rPr>
          <w:lang w:val="en-US"/>
        </w:rPr>
      </w:pPr>
      <w:r w:rsidRPr="002139D3">
        <w:rPr>
          <w:lang w:val="en-GB"/>
        </w:rPr>
        <w:t>WP4</w:t>
      </w:r>
      <w:r w:rsidR="00730DB7">
        <w:rPr>
          <w:lang w:val="en-GB"/>
        </w:rPr>
        <w:tab/>
        <w:t>EC approval is in place to biobank lung explant derived primary cells (epithelium, endothelium, fibroblasts) for use in cell culture experiments, including organ on chip (</w:t>
      </w:r>
      <w:r w:rsidR="00730DB7" w:rsidRPr="002139D3">
        <w:rPr>
          <w:lang w:val="en-US"/>
        </w:rPr>
        <w:t>old biobank numbers S51577, S55877, now included in the recent biobank ethical approval S63978</w:t>
      </w:r>
      <w:r w:rsidR="00730DB7">
        <w:rPr>
          <w:lang w:val="en-US"/>
        </w:rPr>
        <w:t>).</w:t>
      </w:r>
    </w:p>
    <w:p w14:paraId="5A56627B" w14:textId="77777777" w:rsidR="009A7B92" w:rsidRPr="002139D3" w:rsidRDefault="009A7B92" w:rsidP="00684A36">
      <w:pPr>
        <w:jc w:val="both"/>
        <w:rPr>
          <w:lang w:val="en-GB"/>
        </w:rPr>
      </w:pPr>
    </w:p>
    <w:p w14:paraId="1E0A5F6F" w14:textId="4C339202" w:rsidR="004E5F5D" w:rsidRPr="00684A36" w:rsidRDefault="004E5F5D" w:rsidP="00684A36">
      <w:pPr>
        <w:autoSpaceDE w:val="0"/>
        <w:autoSpaceDN w:val="0"/>
        <w:adjustRightInd w:val="0"/>
        <w:spacing w:line="240" w:lineRule="auto"/>
        <w:jc w:val="both"/>
        <w:rPr>
          <w:i/>
          <w:lang w:val="en-US"/>
        </w:rPr>
      </w:pPr>
    </w:p>
    <w:p w14:paraId="774BA122" w14:textId="77777777" w:rsidR="009A7B92" w:rsidRPr="00684A36" w:rsidRDefault="009A7B92" w:rsidP="00956D2A">
      <w:pPr>
        <w:autoSpaceDE w:val="0"/>
        <w:autoSpaceDN w:val="0"/>
        <w:adjustRightInd w:val="0"/>
        <w:spacing w:line="240" w:lineRule="auto"/>
        <w:jc w:val="both"/>
        <w:rPr>
          <w:i/>
          <w:lang w:val="en-US"/>
        </w:rPr>
      </w:pPr>
    </w:p>
    <w:p w14:paraId="2A001FFE" w14:textId="77777777" w:rsidR="00DB47F7" w:rsidRPr="00684A36" w:rsidRDefault="00DB47F7" w:rsidP="00956D2A">
      <w:pPr>
        <w:autoSpaceDE w:val="0"/>
        <w:autoSpaceDN w:val="0"/>
        <w:adjustRightInd w:val="0"/>
        <w:spacing w:line="240" w:lineRule="auto"/>
        <w:jc w:val="both"/>
        <w:rPr>
          <w:lang w:val="en-US"/>
        </w:rPr>
      </w:pPr>
      <w:r w:rsidRPr="00684A36">
        <w:rPr>
          <w:lang w:val="en-US"/>
        </w:rPr>
        <w:t>Short description of the kind of personal data that will be used:</w:t>
      </w:r>
    </w:p>
    <w:p w14:paraId="61D81941" w14:textId="77777777" w:rsidR="00DB47F7" w:rsidRPr="002139D3" w:rsidRDefault="00DB47F7" w:rsidP="00956D2A">
      <w:pPr>
        <w:spacing w:line="360" w:lineRule="auto"/>
        <w:jc w:val="both"/>
        <w:rPr>
          <w:i/>
          <w:lang w:val="en-GB"/>
        </w:rPr>
      </w:pPr>
      <w:r w:rsidRPr="002139D3">
        <w:rPr>
          <w:i/>
          <w:lang w:val="en-US"/>
        </w:rPr>
        <w:t xml:space="preserve">WP1.1 </w:t>
      </w:r>
      <w:r w:rsidRPr="002139D3">
        <w:rPr>
          <w:i/>
          <w:lang w:val="en-GB"/>
        </w:rPr>
        <w:t xml:space="preserve"> screening of relatives of patients with familial fibrosis</w:t>
      </w:r>
    </w:p>
    <w:p w14:paraId="0059CD51" w14:textId="0E74D82F" w:rsidR="00CC062E" w:rsidRDefault="009D4E77" w:rsidP="00CC062E">
      <w:pPr>
        <w:autoSpaceDE w:val="0"/>
        <w:autoSpaceDN w:val="0"/>
        <w:adjustRightInd w:val="0"/>
        <w:spacing w:line="240" w:lineRule="auto"/>
        <w:jc w:val="both"/>
        <w:rPr>
          <w:i/>
          <w:lang w:val="en-US"/>
        </w:rPr>
      </w:pPr>
      <w:r w:rsidRPr="002139D3">
        <w:rPr>
          <w:i/>
          <w:lang w:val="en-US"/>
        </w:rPr>
        <w:t xml:space="preserve">Part </w:t>
      </w:r>
      <w:r w:rsidR="00DB47F7" w:rsidRPr="002139D3">
        <w:rPr>
          <w:i/>
          <w:lang w:val="en-US"/>
        </w:rPr>
        <w:t xml:space="preserve">1. (patients) </w:t>
      </w:r>
    </w:p>
    <w:p w14:paraId="763E1975" w14:textId="779A7F82" w:rsidR="00EE6189" w:rsidRPr="00EE6189" w:rsidRDefault="00EE6189" w:rsidP="00EE6189">
      <w:pPr>
        <w:autoSpaceDE w:val="0"/>
        <w:autoSpaceDN w:val="0"/>
        <w:adjustRightInd w:val="0"/>
        <w:spacing w:line="240" w:lineRule="auto"/>
        <w:jc w:val="both"/>
        <w:rPr>
          <w:lang w:val="en-US"/>
        </w:rPr>
      </w:pPr>
      <w:r w:rsidRPr="00EE6189">
        <w:rPr>
          <w:lang w:val="en-US"/>
        </w:rPr>
        <w:t>Personal data collected are demographic information (age, gender, birth date), results of genetic testing and telomere length assessment, family history, specific information on the lung condition (pulmonary function, radiological evaluation, pathology of the lungs, differential cell counts of bronchoalveolar lavage)</w:t>
      </w:r>
    </w:p>
    <w:p w14:paraId="3396478F" w14:textId="7FF7E265" w:rsidR="00EE6189" w:rsidRPr="00EE6189" w:rsidRDefault="00EE6189" w:rsidP="00EE6189">
      <w:pPr>
        <w:autoSpaceDE w:val="0"/>
        <w:autoSpaceDN w:val="0"/>
        <w:adjustRightInd w:val="0"/>
        <w:spacing w:line="240" w:lineRule="auto"/>
        <w:jc w:val="both"/>
        <w:rPr>
          <w:lang w:val="en-US"/>
        </w:rPr>
      </w:pPr>
      <w:r w:rsidRPr="00EE6189">
        <w:rPr>
          <w:lang w:val="en-US"/>
        </w:rPr>
        <w:t>and smoking status, occupational/environmental exposure, medication use, medical history, time to death/transplantation.</w:t>
      </w:r>
    </w:p>
    <w:p w14:paraId="2AFEE9A2" w14:textId="04006459" w:rsidR="00CC062E" w:rsidRPr="002139D3" w:rsidRDefault="009D4E77" w:rsidP="00EE6189">
      <w:pPr>
        <w:rPr>
          <w:i/>
          <w:lang w:val="en-GB"/>
        </w:rPr>
      </w:pPr>
      <w:r w:rsidRPr="002139D3">
        <w:rPr>
          <w:i/>
          <w:lang w:val="en-GB"/>
        </w:rPr>
        <w:t xml:space="preserve">Part </w:t>
      </w:r>
      <w:r w:rsidR="00DB47F7" w:rsidRPr="002139D3">
        <w:rPr>
          <w:i/>
          <w:lang w:val="en-GB"/>
        </w:rPr>
        <w:t xml:space="preserve">2. (relatives) </w:t>
      </w:r>
    </w:p>
    <w:p w14:paraId="13D96BE4" w14:textId="1F613289" w:rsidR="00EE6189" w:rsidRPr="00EE6189" w:rsidRDefault="00EE6189" w:rsidP="00EE6189">
      <w:pPr>
        <w:rPr>
          <w:lang w:val="en-US"/>
        </w:rPr>
      </w:pPr>
      <w:r w:rsidRPr="00EE6189">
        <w:rPr>
          <w:lang w:val="en-US"/>
        </w:rPr>
        <w:t>Personal data collected are demographic information (age, gender, birth date), results of genetic testing and telomere length assessment, results of HRCT and pulmonary function tests, occupational/</w:t>
      </w:r>
      <w:r>
        <w:rPr>
          <w:lang w:val="en-US"/>
        </w:rPr>
        <w:t xml:space="preserve"> </w:t>
      </w:r>
      <w:r w:rsidRPr="00EE6189">
        <w:rPr>
          <w:lang w:val="en-US"/>
        </w:rPr>
        <w:t>environmental exposure, medication use, medical history and family history</w:t>
      </w:r>
    </w:p>
    <w:p w14:paraId="24A3A867" w14:textId="77777777" w:rsidR="004E5F5D" w:rsidRPr="00684A36" w:rsidRDefault="004E5F5D" w:rsidP="00EE6189">
      <w:pPr>
        <w:autoSpaceDE w:val="0"/>
        <w:autoSpaceDN w:val="0"/>
        <w:adjustRightInd w:val="0"/>
        <w:spacing w:line="240" w:lineRule="auto"/>
        <w:jc w:val="both"/>
        <w:rPr>
          <w:lang w:val="en-US"/>
        </w:rPr>
      </w:pPr>
      <w:r w:rsidRPr="00684A36">
        <w:rPr>
          <w:lang w:val="en-US"/>
        </w:rPr>
        <w:t xml:space="preserve">WP 1.2 Screening of RA patients </w:t>
      </w:r>
    </w:p>
    <w:p w14:paraId="35803EFA" w14:textId="77777777" w:rsidR="004E5F5D" w:rsidRPr="00684A36" w:rsidRDefault="004E5F5D" w:rsidP="00EE6189">
      <w:pPr>
        <w:autoSpaceDE w:val="0"/>
        <w:autoSpaceDN w:val="0"/>
        <w:adjustRightInd w:val="0"/>
        <w:spacing w:line="240" w:lineRule="auto"/>
        <w:jc w:val="both"/>
        <w:rPr>
          <w:lang w:val="en-US"/>
        </w:rPr>
      </w:pPr>
      <w:bookmarkStart w:id="13" w:name="_Hlk89343948"/>
      <w:r w:rsidRPr="00684A36">
        <w:rPr>
          <w:lang w:val="en-US"/>
        </w:rPr>
        <w:t xml:space="preserve">Following data will be collected: </w:t>
      </w:r>
    </w:p>
    <w:p w14:paraId="13FCC235" w14:textId="77777777" w:rsidR="004E5F5D" w:rsidRPr="00684A36" w:rsidRDefault="004E5F5D" w:rsidP="00EE6189">
      <w:pPr>
        <w:pStyle w:val="Lijstalinea"/>
        <w:numPr>
          <w:ilvl w:val="0"/>
          <w:numId w:val="12"/>
        </w:numPr>
        <w:jc w:val="both"/>
        <w:rPr>
          <w:i/>
          <w:lang w:val="en-US"/>
        </w:rPr>
      </w:pPr>
      <w:r w:rsidRPr="00684A36">
        <w:rPr>
          <w:i/>
          <w:lang w:val="en-US"/>
        </w:rPr>
        <w:t xml:space="preserve">Retrospective data (sex, age, medication, date of diagnosis of rheumatoid arthritis, duration of disease, comorbidities, medical history, familial history, characteristics upon clinical examination, …) </w:t>
      </w:r>
    </w:p>
    <w:p w14:paraId="62B3265F" w14:textId="77777777" w:rsidR="004E5F5D" w:rsidRPr="00684A36" w:rsidRDefault="004E5F5D" w:rsidP="00EE6189">
      <w:pPr>
        <w:pStyle w:val="Lijstalinea"/>
        <w:numPr>
          <w:ilvl w:val="0"/>
          <w:numId w:val="12"/>
        </w:numPr>
        <w:jc w:val="both"/>
        <w:rPr>
          <w:i/>
          <w:lang w:val="en-US"/>
        </w:rPr>
      </w:pPr>
      <w:r w:rsidRPr="00684A36">
        <w:rPr>
          <w:i/>
          <w:lang w:val="en-US"/>
        </w:rPr>
        <w:t>Imaging: HRCT images and protocols, LUS images and protocols</w:t>
      </w:r>
    </w:p>
    <w:p w14:paraId="0DD3F06B" w14:textId="77777777" w:rsidR="004E5F5D" w:rsidRPr="00684A36" w:rsidRDefault="004E5F5D" w:rsidP="00EE6189">
      <w:pPr>
        <w:pStyle w:val="Lijstalinea"/>
        <w:numPr>
          <w:ilvl w:val="0"/>
          <w:numId w:val="12"/>
        </w:numPr>
        <w:jc w:val="both"/>
        <w:rPr>
          <w:i/>
          <w:lang w:val="en-US"/>
        </w:rPr>
      </w:pPr>
      <w:r w:rsidRPr="00684A36">
        <w:rPr>
          <w:i/>
          <w:lang w:val="en-US"/>
        </w:rPr>
        <w:t xml:space="preserve">Pulmonary function testing data </w:t>
      </w:r>
    </w:p>
    <w:p w14:paraId="16BAED8C" w14:textId="77777777" w:rsidR="004E5F5D" w:rsidRPr="00684A36" w:rsidRDefault="004E5F5D" w:rsidP="00EE6189">
      <w:pPr>
        <w:pStyle w:val="Lijstalinea"/>
        <w:numPr>
          <w:ilvl w:val="0"/>
          <w:numId w:val="12"/>
        </w:numPr>
        <w:jc w:val="both"/>
        <w:rPr>
          <w:i/>
          <w:lang w:val="en-US"/>
        </w:rPr>
      </w:pPr>
      <w:r w:rsidRPr="00684A36">
        <w:rPr>
          <w:i/>
          <w:lang w:val="en-US"/>
        </w:rPr>
        <w:t xml:space="preserve">Physical data: </w:t>
      </w:r>
    </w:p>
    <w:p w14:paraId="1C37E1F0" w14:textId="77777777" w:rsidR="004E5F5D" w:rsidRPr="00684A36" w:rsidRDefault="004E5F5D" w:rsidP="00EE6189">
      <w:pPr>
        <w:pStyle w:val="Lijstalinea"/>
        <w:numPr>
          <w:ilvl w:val="1"/>
          <w:numId w:val="12"/>
        </w:numPr>
        <w:jc w:val="both"/>
        <w:rPr>
          <w:i/>
          <w:lang w:val="en-US"/>
        </w:rPr>
      </w:pPr>
      <w:r w:rsidRPr="00684A36">
        <w:rPr>
          <w:i/>
          <w:lang w:val="en-US"/>
        </w:rPr>
        <w:t>Blood samples</w:t>
      </w:r>
    </w:p>
    <w:p w14:paraId="26E37201" w14:textId="77777777" w:rsidR="004E5F5D" w:rsidRPr="00684A36" w:rsidRDefault="004E5F5D" w:rsidP="00EE6189">
      <w:pPr>
        <w:pStyle w:val="Lijstalinea"/>
        <w:numPr>
          <w:ilvl w:val="1"/>
          <w:numId w:val="12"/>
        </w:numPr>
        <w:jc w:val="both"/>
        <w:rPr>
          <w:i/>
          <w:lang w:val="en-US"/>
        </w:rPr>
      </w:pPr>
      <w:r w:rsidRPr="00684A36">
        <w:rPr>
          <w:i/>
          <w:lang w:val="en-US"/>
        </w:rPr>
        <w:t xml:space="preserve">BAL samples if available </w:t>
      </w:r>
    </w:p>
    <w:bookmarkEnd w:id="13"/>
    <w:p w14:paraId="7E996494" w14:textId="77777777" w:rsidR="004E5F5D" w:rsidRPr="00684A36" w:rsidRDefault="004E5F5D" w:rsidP="00EE6189">
      <w:pPr>
        <w:autoSpaceDE w:val="0"/>
        <w:autoSpaceDN w:val="0"/>
        <w:adjustRightInd w:val="0"/>
        <w:spacing w:line="240" w:lineRule="auto"/>
        <w:jc w:val="both"/>
        <w:rPr>
          <w:lang w:val="en-US"/>
        </w:rPr>
      </w:pPr>
    </w:p>
    <w:p w14:paraId="5DB48843" w14:textId="1804FB79" w:rsidR="00DB47F7" w:rsidRPr="00684A36" w:rsidRDefault="007E4BA9" w:rsidP="00EE6189">
      <w:pPr>
        <w:autoSpaceDE w:val="0"/>
        <w:autoSpaceDN w:val="0"/>
        <w:adjustRightInd w:val="0"/>
        <w:spacing w:line="240" w:lineRule="auto"/>
        <w:jc w:val="both"/>
        <w:rPr>
          <w:lang w:val="en-US"/>
        </w:rPr>
      </w:pPr>
      <w:r w:rsidRPr="00684A36">
        <w:rPr>
          <w:lang w:val="en-US"/>
        </w:rPr>
        <w:lastRenderedPageBreak/>
        <w:t>WP2</w:t>
      </w:r>
      <w:r w:rsidR="004F7E11" w:rsidRPr="00684A36">
        <w:rPr>
          <w:lang w:val="en-US"/>
        </w:rPr>
        <w:t xml:space="preserve"> and 3</w:t>
      </w:r>
      <w:r w:rsidRPr="00684A36">
        <w:rPr>
          <w:lang w:val="en-US"/>
        </w:rPr>
        <w:t xml:space="preserve"> structural changes over time </w:t>
      </w:r>
      <w:r w:rsidR="004F7E11" w:rsidRPr="00684A36">
        <w:rPr>
          <w:lang w:val="en-US"/>
        </w:rPr>
        <w:t>and the search for disease-relevant cell clusters and pathways.</w:t>
      </w:r>
    </w:p>
    <w:p w14:paraId="7D835B33" w14:textId="77777777" w:rsidR="004F7E11" w:rsidRPr="00684A36" w:rsidRDefault="004F7E11" w:rsidP="00EE6189">
      <w:pPr>
        <w:autoSpaceDE w:val="0"/>
        <w:autoSpaceDN w:val="0"/>
        <w:adjustRightInd w:val="0"/>
        <w:spacing w:line="240" w:lineRule="auto"/>
        <w:jc w:val="both"/>
        <w:rPr>
          <w:lang w:val="en-US"/>
        </w:rPr>
      </w:pPr>
    </w:p>
    <w:p w14:paraId="44AF6BD2" w14:textId="77777777" w:rsidR="004F7E11" w:rsidRPr="00684A36" w:rsidRDefault="004F7E11" w:rsidP="00EE6189">
      <w:pPr>
        <w:jc w:val="both"/>
        <w:rPr>
          <w:lang w:val="en-US"/>
        </w:rPr>
      </w:pPr>
      <w:r w:rsidRPr="00684A36">
        <w:rPr>
          <w:lang w:val="en-US"/>
        </w:rPr>
        <w:t xml:space="preserve">Personal data collected are general demographic information (age, gender, length, body weight, home address...) but also specific medical information on the lung condition (lung function, radiological evaluation, pathology of the lung) and general health status and therapy (CRP, smoking behavior, steroid use, immunosuppression… ). </w:t>
      </w:r>
    </w:p>
    <w:p w14:paraId="18C838C6" w14:textId="2DF93005" w:rsidR="004F7E11" w:rsidRPr="00684A36" w:rsidRDefault="004F7E11" w:rsidP="00EE6189">
      <w:pPr>
        <w:jc w:val="both"/>
        <w:rPr>
          <w:lang w:val="en-US"/>
        </w:rPr>
      </w:pPr>
      <w:r w:rsidRPr="00684A36">
        <w:rPr>
          <w:lang w:val="en-US"/>
        </w:rPr>
        <w:t xml:space="preserve">We will be using intact human lungs collected within our biobank S51577 for studying airway morphometry, cellular composition, aerodynamics, and specific in vitro experiments on the airway epithelial cells. </w:t>
      </w:r>
    </w:p>
    <w:p w14:paraId="657ACB7D" w14:textId="77777777" w:rsidR="00536F31" w:rsidRPr="00684A36" w:rsidRDefault="00536F31" w:rsidP="00EE6189">
      <w:pPr>
        <w:autoSpaceDE w:val="0"/>
        <w:autoSpaceDN w:val="0"/>
        <w:adjustRightInd w:val="0"/>
        <w:spacing w:line="240" w:lineRule="auto"/>
        <w:jc w:val="both"/>
        <w:rPr>
          <w:lang w:val="en-US"/>
        </w:rPr>
      </w:pPr>
      <w:r w:rsidRPr="00684A36">
        <w:rPr>
          <w:lang w:val="en-US"/>
        </w:rPr>
        <w:t>Gene expression data will be collected as well as spatially resolved gene expression data.</w:t>
      </w:r>
    </w:p>
    <w:p w14:paraId="4BB3FA5F" w14:textId="77777777" w:rsidR="00536F31" w:rsidRPr="00684A36" w:rsidRDefault="00536F31" w:rsidP="00EE6189">
      <w:pPr>
        <w:jc w:val="both"/>
        <w:rPr>
          <w:lang w:val="en-US"/>
        </w:rPr>
      </w:pPr>
    </w:p>
    <w:p w14:paraId="6AD0DB71" w14:textId="77777777" w:rsidR="004F7E11" w:rsidRPr="00684A36" w:rsidRDefault="004F7E11" w:rsidP="00EE6189">
      <w:pPr>
        <w:autoSpaceDE w:val="0"/>
        <w:autoSpaceDN w:val="0"/>
        <w:adjustRightInd w:val="0"/>
        <w:spacing w:line="240" w:lineRule="auto"/>
        <w:jc w:val="both"/>
        <w:rPr>
          <w:lang w:val="en-US"/>
        </w:rPr>
      </w:pPr>
    </w:p>
    <w:p w14:paraId="5AC7F92F" w14:textId="5BF61B61" w:rsidR="004F7E11" w:rsidRPr="00684A36" w:rsidRDefault="00434272" w:rsidP="00EE6189">
      <w:pPr>
        <w:autoSpaceDE w:val="0"/>
        <w:autoSpaceDN w:val="0"/>
        <w:adjustRightInd w:val="0"/>
        <w:spacing w:line="240" w:lineRule="auto"/>
        <w:jc w:val="both"/>
        <w:rPr>
          <w:lang w:val="en-GB"/>
        </w:rPr>
      </w:pPr>
      <w:r w:rsidRPr="00684A36">
        <w:rPr>
          <w:lang w:val="en-GB"/>
        </w:rPr>
        <w:t>WP4: Lung on chip dynamic model</w:t>
      </w:r>
    </w:p>
    <w:p w14:paraId="0B85500D" w14:textId="6E0565B8" w:rsidR="00273CCD" w:rsidRPr="00684A36" w:rsidRDefault="00273CCD" w:rsidP="00EE6189">
      <w:pPr>
        <w:autoSpaceDE w:val="0"/>
        <w:autoSpaceDN w:val="0"/>
        <w:adjustRightInd w:val="0"/>
        <w:spacing w:line="240" w:lineRule="auto"/>
        <w:jc w:val="both"/>
        <w:rPr>
          <w:lang w:val="en-GB"/>
        </w:rPr>
      </w:pPr>
      <w:r w:rsidRPr="002139D3">
        <w:rPr>
          <w:lang w:val="en-GB"/>
        </w:rPr>
        <w:t>See above.</w:t>
      </w:r>
    </w:p>
    <w:p w14:paraId="2BA84F48" w14:textId="77777777" w:rsidR="00084C8C" w:rsidRPr="00684A36" w:rsidRDefault="00084C8C" w:rsidP="00EE6189">
      <w:pPr>
        <w:jc w:val="both"/>
        <w:rPr>
          <w:lang w:val="en-US"/>
        </w:rPr>
      </w:pPr>
    </w:p>
    <w:p w14:paraId="72F64084" w14:textId="77777777" w:rsidR="00084C8C" w:rsidRPr="00684A36" w:rsidRDefault="005D1075" w:rsidP="00956D2A">
      <w:pPr>
        <w:jc w:val="both"/>
        <w:rPr>
          <w:b/>
          <w:lang w:val="en-GB"/>
        </w:rPr>
      </w:pPr>
      <w:r w:rsidRPr="00684A36">
        <w:rPr>
          <w:b/>
          <w:lang w:val="en-GB"/>
        </w:rPr>
        <w:t>Are there any ethical issues concerning the creation and/or use of the data (e.g. experiments on humans or animals, dual use)? If so, add the reference to the formal approval by the relevant ethical review committee(s)</w:t>
      </w:r>
    </w:p>
    <w:p w14:paraId="6C15ED1B" w14:textId="77777777" w:rsidR="00084C8C" w:rsidRPr="00684A36" w:rsidRDefault="005D1075" w:rsidP="00F804C1">
      <w:pPr>
        <w:numPr>
          <w:ilvl w:val="0"/>
          <w:numId w:val="5"/>
        </w:numPr>
        <w:ind w:hanging="359"/>
        <w:contextualSpacing/>
        <w:jc w:val="both"/>
      </w:pPr>
      <w:r w:rsidRPr="00684A36">
        <w:t>Yes</w:t>
      </w:r>
    </w:p>
    <w:p w14:paraId="53B8E991" w14:textId="2AE40C4A" w:rsidR="00084C8C" w:rsidRPr="00684A36" w:rsidRDefault="00084C8C" w:rsidP="00F804C1">
      <w:pPr>
        <w:jc w:val="both"/>
        <w:rPr>
          <w:lang w:val="en-GB"/>
        </w:rPr>
      </w:pPr>
    </w:p>
    <w:p w14:paraId="461D30A8" w14:textId="77777777" w:rsidR="005D28D1" w:rsidRPr="00684A36" w:rsidRDefault="005D28D1" w:rsidP="00E4400A">
      <w:pPr>
        <w:jc w:val="both"/>
        <w:rPr>
          <w:lang w:val="en-US"/>
        </w:rPr>
      </w:pPr>
      <w:r w:rsidRPr="00684A36">
        <w:rPr>
          <w:lang w:val="en-US"/>
        </w:rPr>
        <w:t>WP1.1: Ethical committee approval: S63694</w:t>
      </w:r>
    </w:p>
    <w:p w14:paraId="68E08002" w14:textId="363C9643" w:rsidR="005D28D1" w:rsidRPr="00684A36" w:rsidRDefault="005D28D1" w:rsidP="00E4400A">
      <w:pPr>
        <w:jc w:val="both"/>
        <w:rPr>
          <w:lang w:val="en-US"/>
        </w:rPr>
      </w:pPr>
      <w:r w:rsidRPr="00684A36">
        <w:rPr>
          <w:lang w:val="en-US"/>
        </w:rPr>
        <w:t xml:space="preserve">WP1.2: In preparation for ethical committee approval </w:t>
      </w:r>
    </w:p>
    <w:p w14:paraId="245D537D" w14:textId="4E3C499D" w:rsidR="00894AF6" w:rsidRPr="00684A36" w:rsidRDefault="005D28D1" w:rsidP="00E4400A">
      <w:pPr>
        <w:jc w:val="both"/>
        <w:rPr>
          <w:lang w:val="en-GB"/>
        </w:rPr>
      </w:pPr>
      <w:r w:rsidRPr="002139D3">
        <w:rPr>
          <w:lang w:val="en-US"/>
        </w:rPr>
        <w:t>WP</w:t>
      </w:r>
      <w:r w:rsidR="00273CCD" w:rsidRPr="002139D3">
        <w:rPr>
          <w:lang w:val="en-US"/>
        </w:rPr>
        <w:t>2-4</w:t>
      </w:r>
      <w:r w:rsidRPr="00EE6189">
        <w:rPr>
          <w:lang w:val="en-US"/>
        </w:rPr>
        <w:t xml:space="preserve">: </w:t>
      </w:r>
      <w:r w:rsidR="00894AF6" w:rsidRPr="00EE6189">
        <w:rPr>
          <w:lang w:val="en-GB"/>
        </w:rPr>
        <w:t>deal</w:t>
      </w:r>
      <w:r w:rsidR="00894AF6" w:rsidRPr="00684A36">
        <w:rPr>
          <w:lang w:val="en-GB"/>
        </w:rPr>
        <w:t xml:space="preserve"> with explant human lung</w:t>
      </w:r>
      <w:r w:rsidRPr="00684A36">
        <w:rPr>
          <w:lang w:val="en-GB"/>
        </w:rPr>
        <w:t xml:space="preserve"> material</w:t>
      </w:r>
      <w:r w:rsidR="00894AF6" w:rsidRPr="00684A36">
        <w:rPr>
          <w:lang w:val="en-GB"/>
        </w:rPr>
        <w:t xml:space="preserve"> collected at the time of transplantation</w:t>
      </w:r>
      <w:r w:rsidRPr="00684A36">
        <w:rPr>
          <w:lang w:val="en-GB"/>
        </w:rPr>
        <w:t>:</w:t>
      </w:r>
    </w:p>
    <w:p w14:paraId="03AE3248" w14:textId="4C0904F6" w:rsidR="00894AF6" w:rsidRPr="00684A36" w:rsidRDefault="00894AF6">
      <w:pPr>
        <w:jc w:val="both"/>
        <w:rPr>
          <w:lang w:val="en-GB"/>
        </w:rPr>
      </w:pPr>
      <w:r w:rsidRPr="00684A36">
        <w:rPr>
          <w:lang w:val="en-GB"/>
        </w:rPr>
        <w:t xml:space="preserve">Running ethical approval to collect the human lungs:  biobank S51577. </w:t>
      </w:r>
    </w:p>
    <w:p w14:paraId="4CCBB5F1" w14:textId="15D8DF36" w:rsidR="00894AF6" w:rsidRPr="00684A36" w:rsidRDefault="00894AF6">
      <w:pPr>
        <w:jc w:val="both"/>
        <w:rPr>
          <w:lang w:val="en-GB"/>
        </w:rPr>
      </w:pPr>
      <w:r w:rsidRPr="00684A36">
        <w:rPr>
          <w:lang w:val="en-GB"/>
        </w:rPr>
        <w:t xml:space="preserve">Running ethical approval for </w:t>
      </w:r>
      <w:proofErr w:type="spellStart"/>
      <w:r w:rsidRPr="00684A36">
        <w:rPr>
          <w:lang w:val="en-GB"/>
        </w:rPr>
        <w:t>microCT</w:t>
      </w:r>
      <w:proofErr w:type="spellEnd"/>
      <w:r w:rsidRPr="00684A36">
        <w:rPr>
          <w:lang w:val="en-GB"/>
        </w:rPr>
        <w:t xml:space="preserve"> imaging: S52174.</w:t>
      </w:r>
    </w:p>
    <w:p w14:paraId="2663FFCD" w14:textId="7AC488DE" w:rsidR="005D28D1" w:rsidRPr="00684A36" w:rsidRDefault="00536F31">
      <w:pPr>
        <w:jc w:val="both"/>
        <w:rPr>
          <w:lang w:val="en-US"/>
        </w:rPr>
      </w:pPr>
      <w:r w:rsidRPr="00684A36">
        <w:rPr>
          <w:lang w:val="en-US"/>
        </w:rPr>
        <w:t xml:space="preserve">Running ethical approval for </w:t>
      </w:r>
      <w:proofErr w:type="spellStart"/>
      <w:r w:rsidRPr="00684A36">
        <w:rPr>
          <w:lang w:val="en-US"/>
        </w:rPr>
        <w:t>sncRNAseq</w:t>
      </w:r>
      <w:proofErr w:type="spellEnd"/>
      <w:r w:rsidRPr="00684A36">
        <w:rPr>
          <w:lang w:val="en-US"/>
        </w:rPr>
        <w:t xml:space="preserve"> and spatial transcriptomics: S64458</w:t>
      </w:r>
    </w:p>
    <w:p w14:paraId="458FBC6E" w14:textId="1137CE03" w:rsidR="005D28D1" w:rsidRPr="00684A36" w:rsidRDefault="005D28D1">
      <w:pPr>
        <w:jc w:val="both"/>
        <w:rPr>
          <w:lang w:val="en-GB"/>
        </w:rPr>
      </w:pPr>
    </w:p>
    <w:p w14:paraId="24E6FF1D" w14:textId="4CD5D3F3" w:rsidR="005D28D1" w:rsidRPr="00684A36" w:rsidRDefault="005D28D1">
      <w:pPr>
        <w:jc w:val="both"/>
        <w:rPr>
          <w:lang w:val="en-GB"/>
        </w:rPr>
      </w:pPr>
    </w:p>
    <w:p w14:paraId="4230F801" w14:textId="6BA71953" w:rsidR="005D28D1" w:rsidRPr="00684A36" w:rsidRDefault="005D28D1">
      <w:pPr>
        <w:jc w:val="both"/>
        <w:rPr>
          <w:lang w:val="en-GB"/>
        </w:rPr>
      </w:pPr>
    </w:p>
    <w:p w14:paraId="048372A0" w14:textId="77777777" w:rsidR="005D28D1" w:rsidRPr="00684A36" w:rsidRDefault="005D28D1">
      <w:pPr>
        <w:jc w:val="both"/>
        <w:rPr>
          <w:lang w:val="en-GB"/>
        </w:rPr>
      </w:pPr>
    </w:p>
    <w:p w14:paraId="7EE4C62F" w14:textId="5B1D61A5" w:rsidR="00894AF6" w:rsidRPr="00684A36" w:rsidRDefault="00894AF6">
      <w:pPr>
        <w:jc w:val="both"/>
        <w:rPr>
          <w:lang w:val="en-GB"/>
        </w:rPr>
      </w:pPr>
      <w:r w:rsidRPr="00684A36">
        <w:rPr>
          <w:lang w:val="en-GB"/>
        </w:rPr>
        <w:t xml:space="preserve">Running MTA approved via </w:t>
      </w:r>
      <w:proofErr w:type="spellStart"/>
      <w:r w:rsidRPr="00684A36">
        <w:rPr>
          <w:lang w:val="en-GB"/>
        </w:rPr>
        <w:t>UZLeuven</w:t>
      </w:r>
      <w:proofErr w:type="spellEnd"/>
      <w:r w:rsidRPr="00684A36">
        <w:rPr>
          <w:lang w:val="en-GB"/>
        </w:rPr>
        <w:t xml:space="preserve"> for WP </w:t>
      </w:r>
      <w:r w:rsidR="005D28D1" w:rsidRPr="00684A36">
        <w:rPr>
          <w:lang w:val="en-GB"/>
        </w:rPr>
        <w:t>2</w:t>
      </w:r>
      <w:r w:rsidRPr="00684A36">
        <w:rPr>
          <w:lang w:val="en-GB"/>
        </w:rPr>
        <w:t xml:space="preserve"> and 3 for the collaboration with Jim Hogg</w:t>
      </w:r>
      <w:r w:rsidR="005D28D1" w:rsidRPr="00684A36">
        <w:rPr>
          <w:lang w:val="en-GB"/>
        </w:rPr>
        <w:t xml:space="preserve"> (Vancouver, Canada) and Joe Jacob (London, UK)</w:t>
      </w:r>
    </w:p>
    <w:p w14:paraId="2993E87F" w14:textId="60C39865" w:rsidR="00894AF6" w:rsidRPr="00684A36" w:rsidRDefault="00894AF6">
      <w:pPr>
        <w:jc w:val="both"/>
        <w:rPr>
          <w:lang w:val="en-GB"/>
        </w:rPr>
      </w:pPr>
      <w:r w:rsidRPr="00684A36">
        <w:rPr>
          <w:lang w:val="en-GB"/>
        </w:rPr>
        <w:t xml:space="preserve">MTAs currently being installed to collaborate with Naftali Kaminski (Yale, USA). </w:t>
      </w:r>
    </w:p>
    <w:p w14:paraId="4ABA3C53" w14:textId="72DFF3FD" w:rsidR="00536F31" w:rsidRPr="00684A36" w:rsidRDefault="00536F31">
      <w:pPr>
        <w:jc w:val="both"/>
        <w:rPr>
          <w:lang w:val="en-GB"/>
        </w:rPr>
      </w:pPr>
      <w:r w:rsidRPr="00684A36">
        <w:rPr>
          <w:lang w:val="en-GB"/>
        </w:rPr>
        <w:t>MTA is currently installed with UZA (Stijn Verleden)</w:t>
      </w:r>
    </w:p>
    <w:p w14:paraId="56916CDA" w14:textId="2409D558" w:rsidR="00894AF6" w:rsidRPr="00684A36" w:rsidRDefault="00894AF6">
      <w:pPr>
        <w:jc w:val="both"/>
        <w:rPr>
          <w:lang w:val="en-GB"/>
        </w:rPr>
      </w:pPr>
    </w:p>
    <w:p w14:paraId="284A44E5" w14:textId="77777777" w:rsidR="00894AF6" w:rsidRPr="00684A36" w:rsidRDefault="00894AF6">
      <w:pPr>
        <w:jc w:val="both"/>
        <w:rPr>
          <w:lang w:val="en-GB"/>
        </w:rPr>
      </w:pPr>
    </w:p>
    <w:p w14:paraId="77E53ED5" w14:textId="77777777" w:rsidR="00084C8C" w:rsidRPr="00684A36" w:rsidRDefault="005D1075">
      <w:pPr>
        <w:jc w:val="both"/>
        <w:rPr>
          <w:b/>
          <w:lang w:val="en-GB"/>
        </w:rPr>
      </w:pPr>
      <w:r w:rsidRPr="00684A36">
        <w:rPr>
          <w:b/>
          <w:lang w:val="en-GB"/>
        </w:rPr>
        <w:t xml:space="preserve">Does your work possibly result in research data with potential for tech transfer and valorisation? Will IP restrictions be claimed for the data you created? If so, for what data and which restrictions will be asserted? </w:t>
      </w:r>
    </w:p>
    <w:p w14:paraId="30A86572" w14:textId="77777777" w:rsidR="00084C8C" w:rsidRPr="00684A36" w:rsidRDefault="005D1075">
      <w:pPr>
        <w:numPr>
          <w:ilvl w:val="0"/>
          <w:numId w:val="6"/>
        </w:numPr>
        <w:ind w:hanging="359"/>
        <w:contextualSpacing/>
        <w:jc w:val="both"/>
      </w:pPr>
      <w:r w:rsidRPr="00684A36">
        <w:t>No</w:t>
      </w:r>
    </w:p>
    <w:p w14:paraId="474887D4" w14:textId="77777777" w:rsidR="00084C8C" w:rsidRPr="00684A36" w:rsidRDefault="00084C8C">
      <w:pPr>
        <w:jc w:val="both"/>
      </w:pPr>
    </w:p>
    <w:p w14:paraId="448F9972" w14:textId="77777777" w:rsidR="00084C8C" w:rsidRPr="00684A36" w:rsidRDefault="005D1075">
      <w:pPr>
        <w:jc w:val="both"/>
        <w:rPr>
          <w:b/>
          <w:lang w:val="en-GB"/>
        </w:rPr>
      </w:pPr>
      <w:r w:rsidRPr="00684A36">
        <w:rPr>
          <w:b/>
          <w:lang w:val="en-GB"/>
        </w:rPr>
        <w:t>Do existing 3rd party agreements restrict dissemination or exploitation of the data you (re)use? If so, to what data do they relate and what restrictions are in place?</w:t>
      </w:r>
    </w:p>
    <w:p w14:paraId="53FE848D" w14:textId="77777777" w:rsidR="00084C8C" w:rsidRPr="00684A36" w:rsidRDefault="005D1075">
      <w:pPr>
        <w:numPr>
          <w:ilvl w:val="0"/>
          <w:numId w:val="7"/>
        </w:numPr>
        <w:ind w:hanging="359"/>
        <w:contextualSpacing/>
        <w:jc w:val="both"/>
      </w:pPr>
      <w:r w:rsidRPr="00684A36">
        <w:t>No</w:t>
      </w:r>
    </w:p>
    <w:p w14:paraId="663002C4" w14:textId="77777777" w:rsidR="00084C8C" w:rsidRPr="00684A36" w:rsidRDefault="00084C8C">
      <w:pPr>
        <w:jc w:val="both"/>
      </w:pPr>
    </w:p>
    <w:p w14:paraId="5AE70878" w14:textId="77777777" w:rsidR="00084C8C" w:rsidRPr="00684A36" w:rsidRDefault="00084C8C">
      <w:pPr>
        <w:jc w:val="both"/>
      </w:pPr>
    </w:p>
    <w:p w14:paraId="6C3CD9AE" w14:textId="77777777" w:rsidR="00084C8C" w:rsidRPr="00684A36" w:rsidRDefault="005D1075">
      <w:pPr>
        <w:pStyle w:val="Kop3"/>
        <w:contextualSpacing w:val="0"/>
        <w:jc w:val="both"/>
        <w:rPr>
          <w:i w:val="0"/>
          <w:color w:val="000000"/>
          <w:sz w:val="20"/>
        </w:rPr>
      </w:pPr>
      <w:r w:rsidRPr="00684A36">
        <w:rPr>
          <w:i w:val="0"/>
          <w:color w:val="000000"/>
          <w:sz w:val="20"/>
        </w:rPr>
        <w:t>4. DOCUMENTATION AND METADATA</w:t>
      </w:r>
    </w:p>
    <w:p w14:paraId="1E8D4A6D" w14:textId="088A5BD9" w:rsidR="00273CCD" w:rsidRPr="00684A36" w:rsidRDefault="005D1075">
      <w:pPr>
        <w:jc w:val="both"/>
        <w:rPr>
          <w:b/>
          <w:lang w:val="en-US"/>
        </w:rPr>
      </w:pPr>
      <w:r w:rsidRPr="00684A36">
        <w:rPr>
          <w:b/>
          <w:lang w:val="en-GB"/>
        </w:rPr>
        <w:t>What documentation will be provided to enable reuse of the data collected/generated in this project?</w:t>
      </w:r>
    </w:p>
    <w:p w14:paraId="0FE32CE2" w14:textId="6FF26B8D" w:rsidR="00DB47F7" w:rsidRPr="002139D3" w:rsidRDefault="00DB47F7">
      <w:pPr>
        <w:autoSpaceDE w:val="0"/>
        <w:autoSpaceDN w:val="0"/>
        <w:adjustRightInd w:val="0"/>
        <w:spacing w:line="240" w:lineRule="auto"/>
        <w:jc w:val="both"/>
        <w:rPr>
          <w:u w:val="single"/>
          <w:lang w:val="en-US"/>
        </w:rPr>
      </w:pPr>
      <w:r w:rsidRPr="002139D3">
        <w:rPr>
          <w:u w:val="single"/>
          <w:lang w:val="en-GB"/>
        </w:rPr>
        <w:t>WP 1.</w:t>
      </w:r>
      <w:r w:rsidR="005B023E" w:rsidRPr="002139D3">
        <w:rPr>
          <w:u w:val="single"/>
          <w:lang w:val="en-GB"/>
        </w:rPr>
        <w:t xml:space="preserve"> </w:t>
      </w:r>
    </w:p>
    <w:p w14:paraId="193DA329" w14:textId="228608B5" w:rsidR="004E5F5D" w:rsidRPr="00684A36" w:rsidRDefault="005D1075">
      <w:pPr>
        <w:jc w:val="both"/>
        <w:rPr>
          <w:lang w:val="en-GB"/>
        </w:rPr>
      </w:pPr>
      <w:r w:rsidRPr="00684A36">
        <w:rPr>
          <w:lang w:val="en-GB"/>
        </w:rPr>
        <w:t xml:space="preserve">A code book/data dictionary is integrated in REdCAP. The study design/protocol, informed consent forms, questionnaire and information leaflet that have been approved by the ethical </w:t>
      </w:r>
      <w:r w:rsidR="00920E5D" w:rsidRPr="00684A36">
        <w:rPr>
          <w:lang w:val="en-GB"/>
        </w:rPr>
        <w:t>committee</w:t>
      </w:r>
      <w:r w:rsidRPr="00684A36">
        <w:rPr>
          <w:lang w:val="en-GB"/>
        </w:rPr>
        <w:t xml:space="preserve"> will be stored in a .pdf file. </w:t>
      </w:r>
    </w:p>
    <w:p w14:paraId="2D521A97" w14:textId="77777777" w:rsidR="00084C8C" w:rsidRPr="00684A36" w:rsidRDefault="00084C8C">
      <w:pPr>
        <w:jc w:val="both"/>
        <w:rPr>
          <w:lang w:val="en-GB"/>
        </w:rPr>
      </w:pPr>
    </w:p>
    <w:p w14:paraId="41D2D9F6" w14:textId="6FA510DA" w:rsidR="00C3641E" w:rsidRPr="002139D3" w:rsidDel="00EE6189" w:rsidRDefault="00AE2575">
      <w:pPr>
        <w:jc w:val="both"/>
        <w:rPr>
          <w:del w:id="14" w:author="Marianne Carlon" w:date="2021-12-24T14:44:00Z"/>
          <w:u w:val="single"/>
          <w:lang w:val="en-GB"/>
        </w:rPr>
      </w:pPr>
      <w:r w:rsidRPr="002139D3">
        <w:rPr>
          <w:u w:val="single"/>
          <w:lang w:val="en-GB"/>
        </w:rPr>
        <w:t>WP2,3</w:t>
      </w:r>
      <w:ins w:id="15" w:author="Marianne Carlon" w:date="2021-12-24T14:44:00Z">
        <w:r w:rsidR="00EE6189" w:rsidRPr="002139D3">
          <w:rPr>
            <w:u w:val="single"/>
            <w:lang w:val="en-GB"/>
          </w:rPr>
          <w:t xml:space="preserve">. </w:t>
        </w:r>
      </w:ins>
    </w:p>
    <w:p w14:paraId="51009AAB" w14:textId="4214EED1" w:rsidR="00277927" w:rsidRPr="00684A36" w:rsidRDefault="00277927">
      <w:pPr>
        <w:jc w:val="both"/>
        <w:rPr>
          <w:lang w:val="en-US"/>
        </w:rPr>
      </w:pPr>
      <w:r w:rsidRPr="00684A36">
        <w:rPr>
          <w:lang w:val="en-US"/>
        </w:rPr>
        <w:t>List of</w:t>
      </w:r>
      <w:r w:rsidR="00EE6189">
        <w:rPr>
          <w:lang w:val="en-US"/>
        </w:rPr>
        <w:t xml:space="preserve"> biobanked</w:t>
      </w:r>
      <w:r w:rsidRPr="00684A36">
        <w:rPr>
          <w:lang w:val="en-US"/>
        </w:rPr>
        <w:t xml:space="preserve"> lung explants with their respective code is available </w:t>
      </w:r>
      <w:r w:rsidR="00EE6189">
        <w:rPr>
          <w:lang w:val="en-US"/>
        </w:rPr>
        <w:t>from</w:t>
      </w:r>
      <w:r w:rsidR="00EE6189" w:rsidRPr="00684A36">
        <w:rPr>
          <w:lang w:val="en-US"/>
        </w:rPr>
        <w:t xml:space="preserve"> </w:t>
      </w:r>
      <w:r w:rsidRPr="00684A36">
        <w:rPr>
          <w:lang w:val="en-US"/>
        </w:rPr>
        <w:t xml:space="preserve">the </w:t>
      </w:r>
      <w:r w:rsidR="00B5391F">
        <w:rPr>
          <w:lang w:val="en-US"/>
        </w:rPr>
        <w:t xml:space="preserve">Breathe </w:t>
      </w:r>
      <w:r w:rsidRPr="00684A36">
        <w:rPr>
          <w:lang w:val="en-US"/>
        </w:rPr>
        <w:t xml:space="preserve">lab manager </w:t>
      </w:r>
      <w:r w:rsidR="003D7A0E">
        <w:rPr>
          <w:lang w:val="en-US"/>
        </w:rPr>
        <w:t xml:space="preserve">(K. Maes) </w:t>
      </w:r>
      <w:r w:rsidRPr="00684A36">
        <w:rPr>
          <w:lang w:val="en-US"/>
        </w:rPr>
        <w:t xml:space="preserve">and </w:t>
      </w:r>
      <w:r w:rsidR="00EE6189">
        <w:rPr>
          <w:lang w:val="en-US"/>
        </w:rPr>
        <w:t xml:space="preserve">involved Breathe lab </w:t>
      </w:r>
      <w:r w:rsidRPr="00684A36">
        <w:rPr>
          <w:lang w:val="en-US"/>
        </w:rPr>
        <w:t>PI</w:t>
      </w:r>
      <w:r w:rsidR="00EE6189">
        <w:rPr>
          <w:lang w:val="en-US"/>
        </w:rPr>
        <w:t>’s</w:t>
      </w:r>
      <w:r w:rsidRPr="00684A36">
        <w:rPr>
          <w:lang w:val="en-US"/>
        </w:rPr>
        <w:t xml:space="preserve"> which enables the coupling of the patient data to the lung explant of interest. </w:t>
      </w:r>
    </w:p>
    <w:p w14:paraId="1F3A65F8" w14:textId="41597A97" w:rsidR="00277927" w:rsidRPr="00684A36" w:rsidRDefault="00277927">
      <w:pPr>
        <w:jc w:val="both"/>
        <w:rPr>
          <w:lang w:val="en-US"/>
        </w:rPr>
      </w:pPr>
    </w:p>
    <w:p w14:paraId="5278D9DC" w14:textId="6D7BF3DB" w:rsidR="00766437" w:rsidRPr="00684A36" w:rsidRDefault="00766437">
      <w:pPr>
        <w:jc w:val="both"/>
        <w:rPr>
          <w:lang w:val="en-US"/>
        </w:rPr>
      </w:pPr>
    </w:p>
    <w:tbl>
      <w:tblPr>
        <w:tblStyle w:val="Tabelraster"/>
        <w:tblW w:w="5000" w:type="pct"/>
        <w:tblLook w:val="04A0" w:firstRow="1" w:lastRow="0" w:firstColumn="1" w:lastColumn="0" w:noHBand="0" w:noVBand="1"/>
      </w:tblPr>
      <w:tblGrid>
        <w:gridCol w:w="1556"/>
        <w:gridCol w:w="7794"/>
      </w:tblGrid>
      <w:tr w:rsidR="00766437" w:rsidRPr="00684A36" w14:paraId="0D7A29A9" w14:textId="77777777" w:rsidTr="002139D3">
        <w:tc>
          <w:tcPr>
            <w:tcW w:w="832" w:type="pct"/>
          </w:tcPr>
          <w:p w14:paraId="014AABC9" w14:textId="77777777" w:rsidR="00766437" w:rsidRPr="00684A36" w:rsidRDefault="00766437">
            <w:pPr>
              <w:spacing w:line="320" w:lineRule="auto"/>
              <w:jc w:val="both"/>
              <w:rPr>
                <w:rFonts w:ascii="Arial" w:hAnsi="Arial" w:cs="Arial"/>
                <w:b/>
                <w:sz w:val="20"/>
                <w:szCs w:val="20"/>
                <w:lang w:val="en-US"/>
              </w:rPr>
            </w:pPr>
            <w:r w:rsidRPr="00684A36">
              <w:rPr>
                <w:rFonts w:ascii="Arial" w:hAnsi="Arial" w:cs="Arial"/>
                <w:b/>
                <w:sz w:val="20"/>
                <w:szCs w:val="20"/>
                <w:lang w:val="en-US"/>
              </w:rPr>
              <w:t xml:space="preserve">Data type </w:t>
            </w:r>
          </w:p>
        </w:tc>
        <w:tc>
          <w:tcPr>
            <w:tcW w:w="4168" w:type="pct"/>
          </w:tcPr>
          <w:p w14:paraId="28ACEFD9" w14:textId="77777777" w:rsidR="00766437" w:rsidRPr="00684A36" w:rsidRDefault="00766437">
            <w:pPr>
              <w:spacing w:line="320" w:lineRule="auto"/>
              <w:jc w:val="both"/>
              <w:rPr>
                <w:rFonts w:ascii="Arial" w:hAnsi="Arial" w:cs="Arial"/>
                <w:b/>
                <w:sz w:val="20"/>
                <w:szCs w:val="20"/>
                <w:lang w:val="en-US"/>
              </w:rPr>
            </w:pPr>
            <w:r w:rsidRPr="00684A36">
              <w:rPr>
                <w:rFonts w:ascii="Arial" w:hAnsi="Arial" w:cs="Arial"/>
                <w:b/>
                <w:sz w:val="20"/>
                <w:szCs w:val="20"/>
                <w:lang w:val="en-US"/>
              </w:rPr>
              <w:t>Metadata description</w:t>
            </w:r>
          </w:p>
        </w:tc>
      </w:tr>
      <w:tr w:rsidR="00766437" w:rsidRPr="003D3972" w14:paraId="4F758C7B" w14:textId="77777777" w:rsidTr="002139D3">
        <w:tc>
          <w:tcPr>
            <w:tcW w:w="832" w:type="pct"/>
            <w:shd w:val="clear" w:color="auto" w:fill="auto"/>
          </w:tcPr>
          <w:p w14:paraId="229CDE7F" w14:textId="77777777" w:rsidR="00766437" w:rsidRPr="00684A36" w:rsidRDefault="00766437" w:rsidP="00CC062E">
            <w:pPr>
              <w:spacing w:line="320" w:lineRule="auto"/>
              <w:jc w:val="both"/>
              <w:rPr>
                <w:rFonts w:ascii="Arial" w:hAnsi="Arial" w:cs="Arial"/>
                <w:sz w:val="20"/>
                <w:szCs w:val="20"/>
                <w:lang w:val="en-US"/>
              </w:rPr>
            </w:pPr>
            <w:r w:rsidRPr="00684A36">
              <w:rPr>
                <w:rFonts w:ascii="Arial" w:hAnsi="Arial" w:cs="Arial"/>
                <w:sz w:val="20"/>
                <w:szCs w:val="20"/>
                <w:lang w:val="en-US"/>
              </w:rPr>
              <w:t>microscopy</w:t>
            </w:r>
          </w:p>
        </w:tc>
        <w:tc>
          <w:tcPr>
            <w:tcW w:w="4168" w:type="pct"/>
            <w:shd w:val="clear" w:color="auto" w:fill="auto"/>
          </w:tcPr>
          <w:p w14:paraId="771082C4" w14:textId="016A9AF6" w:rsidR="00766437" w:rsidRPr="002139D3" w:rsidRDefault="00766437" w:rsidP="002139D3">
            <w:pPr>
              <w:pStyle w:val="Geenafstand"/>
              <w:rPr>
                <w:rFonts w:ascii="Arial" w:hAnsi="Arial" w:cs="Arial"/>
                <w:sz w:val="20"/>
                <w:lang w:val="en-US"/>
              </w:rPr>
            </w:pPr>
            <w:r w:rsidRPr="00B5391F">
              <w:rPr>
                <w:lang w:val="en-US"/>
              </w:rPr>
              <w:t>Images will be clearly labeled to identify experiment, sample, and date. Metadata concerning the technical specifications of the images (e.g. laser/gain/dimensions/</w:t>
            </w:r>
            <w:proofErr w:type="spellStart"/>
            <w:r w:rsidRPr="00B5391F">
              <w:rPr>
                <w:lang w:val="en-US"/>
              </w:rPr>
              <w:t>etc</w:t>
            </w:r>
            <w:proofErr w:type="spellEnd"/>
            <w:r w:rsidRPr="00B5391F">
              <w:rPr>
                <w:lang w:val="en-US"/>
              </w:rPr>
              <w:t xml:space="preserve">) are collected </w:t>
            </w:r>
            <w:r w:rsidR="00B5391F" w:rsidRPr="00B5391F">
              <w:rPr>
                <w:lang w:val="en-US"/>
              </w:rPr>
              <w:t xml:space="preserve">automatically </w:t>
            </w:r>
            <w:r w:rsidRPr="00B5391F">
              <w:rPr>
                <w:lang w:val="en-US"/>
              </w:rPr>
              <w:t>with the .czi files</w:t>
            </w:r>
          </w:p>
        </w:tc>
      </w:tr>
      <w:tr w:rsidR="00766437" w:rsidRPr="003D3972" w14:paraId="3EA0BDC2" w14:textId="77777777" w:rsidTr="002139D3">
        <w:tc>
          <w:tcPr>
            <w:tcW w:w="832" w:type="pct"/>
            <w:shd w:val="clear" w:color="auto" w:fill="auto"/>
          </w:tcPr>
          <w:p w14:paraId="6B9B22DF" w14:textId="77777777" w:rsidR="00766437" w:rsidRPr="00684A36" w:rsidRDefault="00766437" w:rsidP="00CC062E">
            <w:pPr>
              <w:jc w:val="both"/>
              <w:rPr>
                <w:rFonts w:ascii="Arial" w:hAnsi="Arial" w:cs="Arial"/>
                <w:sz w:val="20"/>
                <w:szCs w:val="20"/>
                <w:lang w:val="en-US"/>
              </w:rPr>
            </w:pPr>
            <w:r w:rsidRPr="00684A36">
              <w:rPr>
                <w:rFonts w:ascii="Arial" w:hAnsi="Arial" w:cs="Arial"/>
                <w:sz w:val="20"/>
                <w:szCs w:val="20"/>
                <w:lang w:val="en-US"/>
              </w:rPr>
              <w:t>CT scanning</w:t>
            </w:r>
          </w:p>
        </w:tc>
        <w:tc>
          <w:tcPr>
            <w:tcW w:w="4168" w:type="pct"/>
            <w:shd w:val="clear" w:color="auto" w:fill="auto"/>
          </w:tcPr>
          <w:p w14:paraId="40880E7E" w14:textId="2E582DB4" w:rsidR="00766437" w:rsidRPr="00684A36" w:rsidRDefault="00766437" w:rsidP="00B5391F">
            <w:pPr>
              <w:jc w:val="both"/>
              <w:rPr>
                <w:rFonts w:ascii="Arial" w:hAnsi="Arial" w:cs="Arial"/>
                <w:sz w:val="20"/>
                <w:szCs w:val="20"/>
                <w:lang w:val="en-US"/>
              </w:rPr>
            </w:pPr>
            <w:r w:rsidRPr="00684A36">
              <w:rPr>
                <w:rFonts w:ascii="Arial" w:hAnsi="Arial" w:cs="Arial"/>
                <w:sz w:val="20"/>
                <w:szCs w:val="20"/>
                <w:lang w:val="en-US"/>
              </w:rPr>
              <w:t xml:space="preserve">Images will be clearly labeled to identify pseudonym and date. Metadata concerning the technical specifications of the images are collected with the </w:t>
            </w:r>
            <w:r w:rsidR="00B5391F">
              <w:rPr>
                <w:rFonts w:ascii="Arial" w:hAnsi="Arial" w:cs="Arial"/>
                <w:sz w:val="20"/>
                <w:szCs w:val="20"/>
                <w:lang w:val="en-US"/>
              </w:rPr>
              <w:t>.</w:t>
            </w:r>
            <w:r w:rsidRPr="00684A36">
              <w:rPr>
                <w:rFonts w:ascii="Arial" w:hAnsi="Arial" w:cs="Arial"/>
                <w:sz w:val="20"/>
                <w:szCs w:val="20"/>
                <w:lang w:val="en-US"/>
              </w:rPr>
              <w:t xml:space="preserve">dicom files </w:t>
            </w:r>
          </w:p>
        </w:tc>
      </w:tr>
      <w:tr w:rsidR="00766437" w:rsidRPr="003D3972" w14:paraId="697BF5EE" w14:textId="77777777" w:rsidTr="002139D3">
        <w:tc>
          <w:tcPr>
            <w:tcW w:w="832" w:type="pct"/>
            <w:shd w:val="clear" w:color="auto" w:fill="auto"/>
          </w:tcPr>
          <w:p w14:paraId="379C87FB" w14:textId="77777777" w:rsidR="00766437" w:rsidRPr="00684A36" w:rsidRDefault="00766437" w:rsidP="00CC062E">
            <w:pPr>
              <w:jc w:val="both"/>
              <w:rPr>
                <w:rFonts w:ascii="Arial" w:hAnsi="Arial" w:cs="Arial"/>
                <w:sz w:val="20"/>
                <w:szCs w:val="20"/>
                <w:lang w:val="en-US"/>
              </w:rPr>
            </w:pPr>
            <w:proofErr w:type="spellStart"/>
            <w:r w:rsidRPr="00684A36">
              <w:rPr>
                <w:rFonts w:ascii="Arial" w:hAnsi="Arial" w:cs="Arial"/>
                <w:sz w:val="20"/>
                <w:szCs w:val="20"/>
                <w:lang w:val="en-US"/>
              </w:rPr>
              <w:t>microCT</w:t>
            </w:r>
            <w:proofErr w:type="spellEnd"/>
            <w:r w:rsidRPr="00684A36">
              <w:rPr>
                <w:rFonts w:ascii="Arial" w:hAnsi="Arial" w:cs="Arial"/>
                <w:sz w:val="20"/>
                <w:szCs w:val="20"/>
                <w:lang w:val="en-US"/>
              </w:rPr>
              <w:t xml:space="preserve"> scanning</w:t>
            </w:r>
          </w:p>
        </w:tc>
        <w:tc>
          <w:tcPr>
            <w:tcW w:w="4168" w:type="pct"/>
            <w:shd w:val="clear" w:color="auto" w:fill="auto"/>
          </w:tcPr>
          <w:p w14:paraId="0B196D1F" w14:textId="77777777" w:rsidR="00766437" w:rsidRPr="00684A36" w:rsidRDefault="00766437" w:rsidP="00EE6189">
            <w:pPr>
              <w:jc w:val="both"/>
              <w:rPr>
                <w:rFonts w:ascii="Arial" w:hAnsi="Arial" w:cs="Arial"/>
                <w:sz w:val="20"/>
                <w:szCs w:val="20"/>
                <w:lang w:val="en-US"/>
              </w:rPr>
            </w:pPr>
            <w:r w:rsidRPr="00684A36">
              <w:rPr>
                <w:rFonts w:ascii="Arial" w:hAnsi="Arial" w:cs="Arial"/>
                <w:sz w:val="20"/>
                <w:szCs w:val="20"/>
                <w:lang w:val="en-US"/>
              </w:rPr>
              <w:t>Images will be clearly labeled to identify pseudonym, core ID and date. Metadata concerning the technical specifications of the images will be noted down by each experiment.</w:t>
            </w:r>
          </w:p>
        </w:tc>
      </w:tr>
      <w:tr w:rsidR="00766437" w:rsidRPr="003D3972" w14:paraId="0DED27A6" w14:textId="77777777" w:rsidTr="002139D3">
        <w:tc>
          <w:tcPr>
            <w:tcW w:w="832" w:type="pct"/>
            <w:shd w:val="clear" w:color="auto" w:fill="auto"/>
          </w:tcPr>
          <w:p w14:paraId="5396AA17" w14:textId="77777777" w:rsidR="00766437" w:rsidRPr="00684A36" w:rsidRDefault="00766437" w:rsidP="00CC062E">
            <w:pPr>
              <w:spacing w:line="320" w:lineRule="auto"/>
              <w:jc w:val="both"/>
              <w:rPr>
                <w:rFonts w:ascii="Arial" w:hAnsi="Arial" w:cs="Arial"/>
                <w:sz w:val="20"/>
                <w:szCs w:val="20"/>
                <w:lang w:val="en-US"/>
              </w:rPr>
            </w:pPr>
            <w:r w:rsidRPr="00684A36">
              <w:rPr>
                <w:rFonts w:ascii="Arial" w:hAnsi="Arial" w:cs="Arial"/>
                <w:sz w:val="20"/>
                <w:szCs w:val="20"/>
                <w:lang w:val="en-US"/>
              </w:rPr>
              <w:t>Sequencing</w:t>
            </w:r>
          </w:p>
        </w:tc>
        <w:tc>
          <w:tcPr>
            <w:tcW w:w="4168" w:type="pct"/>
            <w:shd w:val="clear" w:color="auto" w:fill="auto"/>
          </w:tcPr>
          <w:p w14:paraId="56080D25" w14:textId="77777777" w:rsidR="00766437" w:rsidRPr="00684A36" w:rsidRDefault="00766437" w:rsidP="00EE6189">
            <w:pPr>
              <w:spacing w:line="320" w:lineRule="auto"/>
              <w:jc w:val="both"/>
              <w:rPr>
                <w:rFonts w:ascii="Arial" w:hAnsi="Arial" w:cs="Arial"/>
                <w:sz w:val="20"/>
                <w:szCs w:val="20"/>
                <w:lang w:val="en-US"/>
              </w:rPr>
            </w:pPr>
            <w:r w:rsidRPr="00684A36">
              <w:rPr>
                <w:rFonts w:ascii="Arial" w:hAnsi="Arial" w:cs="Arial"/>
                <w:sz w:val="20"/>
                <w:szCs w:val="20"/>
                <w:lang w:val="en-US"/>
              </w:rPr>
              <w:t xml:space="preserve">All files will be clearly labeled, to include experiment number and conditions. </w:t>
            </w:r>
          </w:p>
        </w:tc>
      </w:tr>
    </w:tbl>
    <w:p w14:paraId="5E16D1A9" w14:textId="77777777" w:rsidR="00766437" w:rsidRPr="00684A36" w:rsidRDefault="00766437" w:rsidP="00CC062E">
      <w:pPr>
        <w:jc w:val="both"/>
        <w:rPr>
          <w:lang w:val="en-US"/>
        </w:rPr>
      </w:pPr>
    </w:p>
    <w:p w14:paraId="25110CA9" w14:textId="77777777" w:rsidR="00766437" w:rsidRPr="00684A36" w:rsidRDefault="00766437" w:rsidP="00B5391F">
      <w:pPr>
        <w:jc w:val="both"/>
        <w:rPr>
          <w:lang w:val="en-US"/>
        </w:rPr>
      </w:pPr>
    </w:p>
    <w:p w14:paraId="569D3830" w14:textId="36589E4C" w:rsidR="00AE2575" w:rsidRDefault="00AE2575" w:rsidP="00B5391F">
      <w:pPr>
        <w:jc w:val="both"/>
        <w:rPr>
          <w:u w:val="single"/>
          <w:lang w:val="en-US"/>
        </w:rPr>
      </w:pPr>
      <w:r w:rsidRPr="002139D3">
        <w:rPr>
          <w:u w:val="single"/>
          <w:lang w:val="en-US"/>
        </w:rPr>
        <w:t>WP4</w:t>
      </w:r>
    </w:p>
    <w:tbl>
      <w:tblPr>
        <w:tblStyle w:val="Tabelraster"/>
        <w:tblW w:w="5000" w:type="pct"/>
        <w:tblLook w:val="04A0" w:firstRow="1" w:lastRow="0" w:firstColumn="1" w:lastColumn="0" w:noHBand="0" w:noVBand="1"/>
      </w:tblPr>
      <w:tblGrid>
        <w:gridCol w:w="1556"/>
        <w:gridCol w:w="7794"/>
      </w:tblGrid>
      <w:tr w:rsidR="00B5391F" w:rsidRPr="00684A36" w14:paraId="0B856802" w14:textId="77777777" w:rsidTr="002139D3">
        <w:tc>
          <w:tcPr>
            <w:tcW w:w="832" w:type="pct"/>
          </w:tcPr>
          <w:p w14:paraId="5A655C45" w14:textId="77777777" w:rsidR="00B5391F" w:rsidRPr="00684A36" w:rsidRDefault="00B5391F" w:rsidP="00B5391F">
            <w:pPr>
              <w:jc w:val="both"/>
              <w:rPr>
                <w:rFonts w:ascii="Arial" w:hAnsi="Arial" w:cs="Arial"/>
                <w:b/>
                <w:sz w:val="20"/>
                <w:szCs w:val="20"/>
                <w:lang w:val="en-US"/>
              </w:rPr>
            </w:pPr>
            <w:r w:rsidRPr="00684A36">
              <w:rPr>
                <w:rFonts w:ascii="Arial" w:hAnsi="Arial" w:cs="Arial"/>
                <w:b/>
                <w:sz w:val="20"/>
                <w:szCs w:val="20"/>
                <w:lang w:val="en-US"/>
              </w:rPr>
              <w:t>Type of data</w:t>
            </w:r>
          </w:p>
        </w:tc>
        <w:tc>
          <w:tcPr>
            <w:tcW w:w="4168" w:type="pct"/>
          </w:tcPr>
          <w:p w14:paraId="00C7C962" w14:textId="3FDC927D" w:rsidR="00B5391F" w:rsidRPr="00684A36" w:rsidRDefault="00B5391F" w:rsidP="00B5391F">
            <w:pPr>
              <w:jc w:val="both"/>
              <w:rPr>
                <w:rFonts w:ascii="Arial" w:hAnsi="Arial" w:cs="Arial"/>
                <w:b/>
                <w:sz w:val="20"/>
                <w:szCs w:val="20"/>
                <w:lang w:val="en-US"/>
              </w:rPr>
            </w:pPr>
            <w:r w:rsidRPr="00684A36">
              <w:rPr>
                <w:rFonts w:ascii="Arial" w:hAnsi="Arial" w:cs="Arial"/>
                <w:b/>
                <w:sz w:val="20"/>
                <w:szCs w:val="20"/>
                <w:lang w:val="en-US"/>
              </w:rPr>
              <w:t>Metadata description</w:t>
            </w:r>
          </w:p>
        </w:tc>
      </w:tr>
      <w:tr w:rsidR="00B5391F" w:rsidRPr="003D3972" w14:paraId="569481CF" w14:textId="77777777" w:rsidTr="002139D3">
        <w:tc>
          <w:tcPr>
            <w:tcW w:w="832" w:type="pct"/>
          </w:tcPr>
          <w:p w14:paraId="17F3B912" w14:textId="77777777" w:rsidR="00B5391F" w:rsidRPr="00684A36" w:rsidRDefault="00B5391F" w:rsidP="00B5391F">
            <w:pPr>
              <w:jc w:val="both"/>
              <w:rPr>
                <w:rFonts w:ascii="Arial" w:hAnsi="Arial" w:cs="Arial"/>
                <w:sz w:val="20"/>
                <w:szCs w:val="20"/>
                <w:lang w:val="en-US"/>
              </w:rPr>
            </w:pPr>
            <w:r>
              <w:rPr>
                <w:rFonts w:ascii="Arial" w:hAnsi="Arial" w:cs="Arial"/>
                <w:sz w:val="20"/>
                <w:szCs w:val="20"/>
                <w:lang w:val="en-US"/>
              </w:rPr>
              <w:t>M</w:t>
            </w:r>
            <w:r w:rsidRPr="00684A36">
              <w:rPr>
                <w:rFonts w:ascii="Arial" w:hAnsi="Arial" w:cs="Arial"/>
                <w:sz w:val="20"/>
                <w:szCs w:val="20"/>
                <w:lang w:val="en-US"/>
              </w:rPr>
              <w:t>icroscopy</w:t>
            </w:r>
          </w:p>
        </w:tc>
        <w:tc>
          <w:tcPr>
            <w:tcW w:w="4168" w:type="pct"/>
          </w:tcPr>
          <w:p w14:paraId="43C4238C" w14:textId="282F5159" w:rsidR="00B5391F" w:rsidRPr="00684A36" w:rsidRDefault="00B5391F" w:rsidP="00B5391F">
            <w:pPr>
              <w:jc w:val="both"/>
              <w:rPr>
                <w:rFonts w:ascii="Arial" w:hAnsi="Arial" w:cs="Arial"/>
                <w:sz w:val="20"/>
                <w:szCs w:val="20"/>
                <w:lang w:val="en-US"/>
              </w:rPr>
            </w:pPr>
            <w:r w:rsidRPr="006F574F">
              <w:rPr>
                <w:rFonts w:ascii="Arial" w:hAnsi="Arial" w:cs="Arial"/>
                <w:sz w:val="20"/>
                <w:szCs w:val="20"/>
                <w:lang w:val="en-US"/>
              </w:rPr>
              <w:t>Images will be clearly labeled to identify experiment, sample, and date. Metadata concerning the technical specifications of the images (e.g. laser/gain/dimensions/</w:t>
            </w:r>
            <w:proofErr w:type="spellStart"/>
            <w:r w:rsidRPr="006F574F">
              <w:rPr>
                <w:rFonts w:ascii="Arial" w:hAnsi="Arial" w:cs="Arial"/>
                <w:sz w:val="20"/>
                <w:szCs w:val="20"/>
                <w:lang w:val="en-US"/>
              </w:rPr>
              <w:t>etc</w:t>
            </w:r>
            <w:proofErr w:type="spellEnd"/>
            <w:r w:rsidRPr="006F574F">
              <w:rPr>
                <w:rFonts w:ascii="Arial" w:hAnsi="Arial" w:cs="Arial"/>
                <w:sz w:val="20"/>
                <w:szCs w:val="20"/>
                <w:lang w:val="en-US"/>
              </w:rPr>
              <w:t>) are collected with the .czi files, or else will be noted down by each experiment.</w:t>
            </w:r>
          </w:p>
        </w:tc>
      </w:tr>
      <w:tr w:rsidR="00B5391F" w:rsidRPr="003D3972" w14:paraId="2D683E12" w14:textId="77777777" w:rsidTr="002139D3">
        <w:tc>
          <w:tcPr>
            <w:tcW w:w="832" w:type="pct"/>
            <w:shd w:val="clear" w:color="auto" w:fill="auto"/>
          </w:tcPr>
          <w:p w14:paraId="1A44B4C6" w14:textId="77777777" w:rsidR="00B5391F" w:rsidRPr="00684A36" w:rsidRDefault="00B5391F" w:rsidP="00B5391F">
            <w:pPr>
              <w:jc w:val="both"/>
              <w:rPr>
                <w:rFonts w:ascii="Arial" w:hAnsi="Arial" w:cs="Arial"/>
                <w:sz w:val="20"/>
                <w:szCs w:val="20"/>
                <w:lang w:val="en-US"/>
              </w:rPr>
            </w:pPr>
            <w:r>
              <w:rPr>
                <w:rFonts w:ascii="Arial" w:hAnsi="Arial" w:cs="Arial"/>
                <w:sz w:val="20"/>
                <w:szCs w:val="20"/>
                <w:lang w:val="en-US"/>
              </w:rPr>
              <w:t>Sanger s</w:t>
            </w:r>
            <w:r w:rsidRPr="00684A36">
              <w:rPr>
                <w:rFonts w:ascii="Arial" w:hAnsi="Arial" w:cs="Arial"/>
                <w:sz w:val="20"/>
                <w:szCs w:val="20"/>
                <w:lang w:val="en-US"/>
              </w:rPr>
              <w:t>equencing</w:t>
            </w:r>
          </w:p>
        </w:tc>
        <w:tc>
          <w:tcPr>
            <w:tcW w:w="4168" w:type="pct"/>
            <w:shd w:val="clear" w:color="auto" w:fill="auto"/>
          </w:tcPr>
          <w:p w14:paraId="40C05421" w14:textId="007733F9" w:rsidR="00B5391F" w:rsidRPr="00684A36" w:rsidRDefault="00B5391F" w:rsidP="00B5391F">
            <w:pPr>
              <w:jc w:val="both"/>
              <w:rPr>
                <w:rFonts w:ascii="Arial" w:hAnsi="Arial" w:cs="Arial"/>
                <w:sz w:val="20"/>
                <w:szCs w:val="20"/>
                <w:lang w:val="en-US"/>
              </w:rPr>
            </w:pPr>
            <w:r w:rsidRPr="006F574F">
              <w:rPr>
                <w:rFonts w:ascii="Arial" w:hAnsi="Arial" w:cs="Arial"/>
                <w:sz w:val="20"/>
                <w:szCs w:val="20"/>
                <w:lang w:val="en-US"/>
              </w:rPr>
              <w:t xml:space="preserve">All files will be clearly labeled, to include experiment number and conditions. </w:t>
            </w:r>
          </w:p>
        </w:tc>
      </w:tr>
      <w:tr w:rsidR="00B5391F" w:rsidRPr="003D3972" w14:paraId="48C650CC" w14:textId="77777777" w:rsidTr="002139D3">
        <w:tc>
          <w:tcPr>
            <w:tcW w:w="832" w:type="pct"/>
          </w:tcPr>
          <w:p w14:paraId="249E0F06" w14:textId="77777777" w:rsidR="00B5391F" w:rsidRPr="00684A36" w:rsidRDefault="00B5391F" w:rsidP="00B5391F">
            <w:pPr>
              <w:jc w:val="both"/>
              <w:rPr>
                <w:rFonts w:ascii="Arial" w:hAnsi="Arial" w:cs="Arial"/>
                <w:sz w:val="20"/>
                <w:szCs w:val="20"/>
                <w:lang w:val="en-US"/>
              </w:rPr>
            </w:pPr>
            <w:r w:rsidRPr="00684A36">
              <w:rPr>
                <w:rFonts w:ascii="Arial" w:hAnsi="Arial" w:cs="Arial"/>
                <w:sz w:val="20"/>
                <w:szCs w:val="20"/>
                <w:lang w:val="en-US"/>
              </w:rPr>
              <w:t>FACS</w:t>
            </w:r>
          </w:p>
        </w:tc>
        <w:tc>
          <w:tcPr>
            <w:tcW w:w="4168" w:type="pct"/>
          </w:tcPr>
          <w:p w14:paraId="2788DE56" w14:textId="596EBA79" w:rsidR="00B5391F" w:rsidRPr="00684A36" w:rsidRDefault="00B5391F" w:rsidP="00B5391F">
            <w:pPr>
              <w:jc w:val="both"/>
              <w:rPr>
                <w:rFonts w:ascii="Arial" w:hAnsi="Arial" w:cs="Arial"/>
                <w:sz w:val="20"/>
                <w:szCs w:val="20"/>
                <w:lang w:val="en-US"/>
              </w:rPr>
            </w:pPr>
            <w:r w:rsidRPr="006F574F">
              <w:rPr>
                <w:rFonts w:ascii="Arial" w:hAnsi="Arial" w:cs="Arial"/>
                <w:sz w:val="20"/>
                <w:szCs w:val="20"/>
                <w:lang w:val="en-US"/>
              </w:rPr>
              <w:t>Experiments will be clearly labeled, to include cell model used, date, staining and conditions. .fcs files prior and after analysis are stored, containing metadata as laser settings, cell count, etc.</w:t>
            </w:r>
          </w:p>
        </w:tc>
      </w:tr>
      <w:tr w:rsidR="00956D2A" w:rsidRPr="00684A36" w14:paraId="07DDC02B" w14:textId="77777777" w:rsidTr="002139D3">
        <w:tc>
          <w:tcPr>
            <w:tcW w:w="832" w:type="pct"/>
          </w:tcPr>
          <w:p w14:paraId="7B168DDA" w14:textId="77777777" w:rsidR="00956D2A" w:rsidRPr="00684A36" w:rsidRDefault="00956D2A" w:rsidP="00B5391F">
            <w:pPr>
              <w:jc w:val="both"/>
              <w:rPr>
                <w:rFonts w:ascii="Arial" w:hAnsi="Arial" w:cs="Arial"/>
                <w:sz w:val="20"/>
                <w:szCs w:val="20"/>
                <w:highlight w:val="yellow"/>
                <w:lang w:val="en-US"/>
              </w:rPr>
            </w:pPr>
            <w:r w:rsidRPr="006F574F">
              <w:rPr>
                <w:rFonts w:ascii="Arial" w:hAnsi="Arial" w:cs="Arial"/>
                <w:sz w:val="20"/>
                <w:szCs w:val="20"/>
                <w:lang w:val="en-US"/>
              </w:rPr>
              <w:t xml:space="preserve">ELISA </w:t>
            </w:r>
          </w:p>
        </w:tc>
        <w:tc>
          <w:tcPr>
            <w:tcW w:w="4168" w:type="pct"/>
            <w:vMerge w:val="restart"/>
          </w:tcPr>
          <w:p w14:paraId="6FFE3FAD" w14:textId="07CA60B1" w:rsidR="00956D2A" w:rsidRPr="00684A36" w:rsidRDefault="00956D2A" w:rsidP="00B5391F">
            <w:pPr>
              <w:jc w:val="both"/>
              <w:rPr>
                <w:rFonts w:ascii="Arial" w:hAnsi="Arial" w:cs="Arial"/>
                <w:sz w:val="20"/>
                <w:szCs w:val="20"/>
                <w:lang w:val="en-US"/>
              </w:rPr>
            </w:pPr>
            <w:r w:rsidRPr="006F574F">
              <w:rPr>
                <w:rFonts w:ascii="Arial" w:hAnsi="Arial" w:cs="Arial"/>
                <w:sz w:val="20"/>
                <w:szCs w:val="20"/>
                <w:lang w:val="en-US"/>
              </w:rPr>
              <w:t xml:space="preserve">All files will be clearly labeled, to include experiments, date, etc. </w:t>
            </w:r>
            <w:r>
              <w:rPr>
                <w:rFonts w:ascii="Arial" w:hAnsi="Arial" w:cs="Arial"/>
                <w:sz w:val="20"/>
                <w:szCs w:val="20"/>
                <w:lang w:val="en-US"/>
              </w:rPr>
              <w:t>Final</w:t>
            </w:r>
            <w:r w:rsidRPr="006F574F">
              <w:rPr>
                <w:rFonts w:ascii="Arial" w:hAnsi="Arial" w:cs="Arial"/>
                <w:sz w:val="20"/>
                <w:szCs w:val="20"/>
                <w:lang w:val="en-US"/>
              </w:rPr>
              <w:t xml:space="preserve"> measurements are conducted via a standardized protocol which will be stored with the data. All deviations from this protocol will be noted clearly. </w:t>
            </w:r>
          </w:p>
        </w:tc>
      </w:tr>
      <w:tr w:rsidR="00956D2A" w:rsidRPr="006F574F" w14:paraId="027C9C0B" w14:textId="77777777" w:rsidTr="002139D3">
        <w:tc>
          <w:tcPr>
            <w:tcW w:w="832" w:type="pct"/>
            <w:shd w:val="clear" w:color="auto" w:fill="auto"/>
          </w:tcPr>
          <w:p w14:paraId="244935F9" w14:textId="77777777" w:rsidR="00956D2A" w:rsidRPr="00684A36" w:rsidRDefault="00956D2A" w:rsidP="006F574F">
            <w:pPr>
              <w:jc w:val="both"/>
              <w:rPr>
                <w:rFonts w:ascii="Arial" w:hAnsi="Arial" w:cs="Arial"/>
                <w:sz w:val="20"/>
                <w:szCs w:val="20"/>
                <w:lang w:val="en-US"/>
              </w:rPr>
            </w:pPr>
            <w:r>
              <w:rPr>
                <w:rFonts w:ascii="Arial" w:hAnsi="Arial" w:cs="Arial"/>
                <w:sz w:val="20"/>
                <w:szCs w:val="20"/>
                <w:lang w:val="en-US"/>
              </w:rPr>
              <w:t>RT-</w:t>
            </w:r>
            <w:r w:rsidRPr="00684A36">
              <w:rPr>
                <w:rFonts w:ascii="Arial" w:hAnsi="Arial" w:cs="Arial"/>
                <w:sz w:val="20"/>
                <w:szCs w:val="20"/>
                <w:lang w:val="en-US"/>
              </w:rPr>
              <w:t>PCR</w:t>
            </w:r>
          </w:p>
        </w:tc>
        <w:tc>
          <w:tcPr>
            <w:tcW w:w="4168" w:type="pct"/>
            <w:vMerge/>
            <w:shd w:val="clear" w:color="auto" w:fill="auto"/>
          </w:tcPr>
          <w:p w14:paraId="27A866CD" w14:textId="77777777" w:rsidR="00956D2A" w:rsidRPr="00747C55" w:rsidRDefault="00956D2A" w:rsidP="006F574F">
            <w:pPr>
              <w:jc w:val="both"/>
              <w:rPr>
                <w:rFonts w:ascii="Arial" w:hAnsi="Arial" w:cs="Arial"/>
                <w:sz w:val="20"/>
                <w:szCs w:val="20"/>
                <w:lang w:val="en-US"/>
              </w:rPr>
            </w:pPr>
          </w:p>
        </w:tc>
      </w:tr>
      <w:tr w:rsidR="00956D2A" w:rsidRPr="00684A36" w14:paraId="52496C1D" w14:textId="77777777" w:rsidTr="002139D3">
        <w:tc>
          <w:tcPr>
            <w:tcW w:w="832" w:type="pct"/>
            <w:shd w:val="clear" w:color="auto" w:fill="E7E6E6" w:themeFill="background2"/>
          </w:tcPr>
          <w:p w14:paraId="6121EFE3" w14:textId="77777777" w:rsidR="00956D2A" w:rsidRPr="00684A36" w:rsidRDefault="00956D2A" w:rsidP="00B5391F">
            <w:pPr>
              <w:jc w:val="both"/>
              <w:rPr>
                <w:rFonts w:ascii="Arial" w:hAnsi="Arial" w:cs="Arial"/>
                <w:sz w:val="20"/>
                <w:szCs w:val="20"/>
                <w:lang w:val="en-US"/>
              </w:rPr>
            </w:pPr>
            <w:r w:rsidRPr="00747C55">
              <w:rPr>
                <w:rFonts w:ascii="Arial" w:hAnsi="Arial" w:cs="Arial"/>
                <w:sz w:val="20"/>
                <w:szCs w:val="20"/>
                <w:lang w:val="en-US"/>
              </w:rPr>
              <w:t>S</w:t>
            </w:r>
            <w:r w:rsidRPr="006F574F">
              <w:rPr>
                <w:rFonts w:ascii="Arial" w:hAnsi="Arial" w:cs="Arial"/>
                <w:sz w:val="20"/>
                <w:szCs w:val="20"/>
                <w:lang w:val="en-US"/>
              </w:rPr>
              <w:t>c</w:t>
            </w:r>
            <w:r>
              <w:rPr>
                <w:rFonts w:ascii="Arial" w:hAnsi="Arial" w:cs="Arial"/>
                <w:sz w:val="20"/>
                <w:szCs w:val="20"/>
                <w:lang w:val="en-US"/>
              </w:rPr>
              <w:t>/sn</w:t>
            </w:r>
            <w:r w:rsidRPr="006F574F">
              <w:rPr>
                <w:rFonts w:ascii="Arial" w:hAnsi="Arial" w:cs="Arial"/>
                <w:sz w:val="20"/>
                <w:szCs w:val="20"/>
                <w:lang w:val="en-US"/>
              </w:rPr>
              <w:t>RNAseq</w:t>
            </w:r>
          </w:p>
        </w:tc>
        <w:tc>
          <w:tcPr>
            <w:tcW w:w="4168" w:type="pct"/>
            <w:vMerge/>
            <w:shd w:val="clear" w:color="auto" w:fill="E7E6E6" w:themeFill="background2"/>
          </w:tcPr>
          <w:p w14:paraId="115A5A5D" w14:textId="777EDAF0" w:rsidR="00956D2A" w:rsidRPr="00684A36" w:rsidRDefault="00956D2A" w:rsidP="00B5391F">
            <w:pPr>
              <w:jc w:val="both"/>
              <w:rPr>
                <w:rFonts w:ascii="Arial" w:hAnsi="Arial" w:cs="Arial"/>
                <w:sz w:val="20"/>
                <w:szCs w:val="20"/>
                <w:lang w:val="en-US"/>
              </w:rPr>
            </w:pPr>
          </w:p>
        </w:tc>
      </w:tr>
    </w:tbl>
    <w:p w14:paraId="3DB2FA15" w14:textId="77777777" w:rsidR="00AE2575" w:rsidRPr="00684A36" w:rsidRDefault="00AE2575" w:rsidP="00EE6189">
      <w:pPr>
        <w:jc w:val="both"/>
        <w:rPr>
          <w:lang w:val="en-US"/>
        </w:rPr>
      </w:pPr>
    </w:p>
    <w:p w14:paraId="4B3BB5B6" w14:textId="737D3543" w:rsidR="00956D2A" w:rsidRDefault="00956D2A" w:rsidP="00EE6189">
      <w:pPr>
        <w:jc w:val="both"/>
        <w:rPr>
          <w:lang w:val="en-US"/>
        </w:rPr>
      </w:pPr>
      <w:r>
        <w:rPr>
          <w:lang w:val="en-US"/>
        </w:rPr>
        <w:t>WP2-4:</w:t>
      </w:r>
    </w:p>
    <w:p w14:paraId="7100E5D8" w14:textId="77777777" w:rsidR="00956D2A" w:rsidRPr="00684A36" w:rsidRDefault="00956D2A" w:rsidP="00956D2A">
      <w:pPr>
        <w:jc w:val="both"/>
        <w:rPr>
          <w:lang w:val="en-US"/>
        </w:rPr>
      </w:pPr>
      <w:r w:rsidRPr="00684A36">
        <w:rPr>
          <w:lang w:val="en-US"/>
        </w:rPr>
        <w:t xml:space="preserve">Standard experimental procedures (SOPs) and practices will be fully documented as word (and PDF) and saved on the </w:t>
      </w:r>
      <w:r>
        <w:rPr>
          <w:lang w:val="en-US"/>
        </w:rPr>
        <w:t xml:space="preserve">two-factor authentication protected KU Leuven </w:t>
      </w:r>
      <w:r w:rsidRPr="00684A36">
        <w:rPr>
          <w:lang w:val="en-US"/>
        </w:rPr>
        <w:t xml:space="preserve">GBW-0076_LTx server. </w:t>
      </w:r>
    </w:p>
    <w:p w14:paraId="4A7E89E7" w14:textId="77777777" w:rsidR="00956D2A" w:rsidRPr="00684A36" w:rsidRDefault="00956D2A" w:rsidP="00956D2A">
      <w:pPr>
        <w:jc w:val="both"/>
        <w:rPr>
          <w:lang w:val="en-US"/>
        </w:rPr>
      </w:pPr>
      <w:r w:rsidRPr="00684A36">
        <w:rPr>
          <w:lang w:val="en-US"/>
        </w:rPr>
        <w:t>SOPs include:</w:t>
      </w:r>
    </w:p>
    <w:p w14:paraId="68817D93" w14:textId="07DE1F45" w:rsidR="00AE2575" w:rsidRPr="00684A36" w:rsidRDefault="00AE2575" w:rsidP="00EE6189">
      <w:pPr>
        <w:jc w:val="both"/>
        <w:rPr>
          <w:lang w:val="en-US"/>
        </w:rPr>
      </w:pPr>
      <w:r w:rsidRPr="00684A36">
        <w:rPr>
          <w:lang w:val="en-US"/>
        </w:rPr>
        <w:lastRenderedPageBreak/>
        <w:t>Raw experimental data from the analytical SOPs are collected per experimental test, and will include a MS Word file with a clear description of what the data represent and how they were generated. This description will be documented in notebooks (with page numbers), as well as in electronic format (</w:t>
      </w:r>
      <w:r w:rsidR="00956D2A">
        <w:rPr>
          <w:lang w:val="en-US"/>
        </w:rPr>
        <w:t>OneNote</w:t>
      </w:r>
      <w:r w:rsidRPr="00684A36">
        <w:rPr>
          <w:lang w:val="en-US"/>
        </w:rPr>
        <w:t xml:space="preserve">). </w:t>
      </w:r>
    </w:p>
    <w:p w14:paraId="4ABB5F12" w14:textId="77777777" w:rsidR="00AE2575" w:rsidRPr="00684A36" w:rsidRDefault="00AE2575" w:rsidP="00EE6189">
      <w:pPr>
        <w:jc w:val="both"/>
        <w:rPr>
          <w:lang w:val="en-US"/>
        </w:rPr>
      </w:pPr>
      <w:r w:rsidRPr="00684A36">
        <w:rPr>
          <w:lang w:val="en-US"/>
        </w:rPr>
        <w:t xml:space="preserve">The name of the folder always contains the date, name of the experiment, and the name of the person who performed the experiment. </w:t>
      </w:r>
    </w:p>
    <w:p w14:paraId="20C0CA60" w14:textId="113B1A3F" w:rsidR="00AE2575" w:rsidRPr="00684A36" w:rsidRDefault="00AE2575" w:rsidP="00B5391F">
      <w:pPr>
        <w:jc w:val="both"/>
        <w:rPr>
          <w:lang w:val="en-US"/>
        </w:rPr>
      </w:pPr>
      <w:r w:rsidRPr="00684A36">
        <w:rPr>
          <w:lang w:val="en-US"/>
        </w:rPr>
        <w:t>Each individual file with experimental data contains information on the study design, the origin of the samples, and all necessary information for an independent analyst to use or reuse the data accurately and efficiently.</w:t>
      </w:r>
    </w:p>
    <w:p w14:paraId="3C9BDC06" w14:textId="425494CB" w:rsidR="00AE2575" w:rsidRPr="00684A36" w:rsidRDefault="00AE2575" w:rsidP="00B5391F">
      <w:pPr>
        <w:jc w:val="both"/>
        <w:rPr>
          <w:lang w:val="en-US"/>
        </w:rPr>
      </w:pPr>
    </w:p>
    <w:p w14:paraId="41DCF594" w14:textId="54C613B1" w:rsidR="00AE2575" w:rsidRPr="00684A36" w:rsidRDefault="00AE2575" w:rsidP="00B5391F">
      <w:pPr>
        <w:jc w:val="both"/>
        <w:rPr>
          <w:lang w:val="en-US"/>
        </w:rPr>
      </w:pPr>
    </w:p>
    <w:p w14:paraId="0E20FDAD" w14:textId="77777777" w:rsidR="002139D3" w:rsidRDefault="005D1075" w:rsidP="00956D2A">
      <w:pPr>
        <w:jc w:val="both"/>
        <w:rPr>
          <w:b/>
          <w:lang w:val="en-GB"/>
        </w:rPr>
      </w:pPr>
      <w:r w:rsidRPr="00684A36">
        <w:rPr>
          <w:b/>
          <w:lang w:val="en-GB"/>
        </w:rPr>
        <w:t>Will a metadata standard be used? If so,  describe in detail which standard will be used.  If no, state in detail which metadata will be created to make the data easy/easier to find and reuse.</w:t>
      </w:r>
    </w:p>
    <w:p w14:paraId="3B80041A" w14:textId="27533550" w:rsidR="00FE0B1F" w:rsidRDefault="00FE0B1F" w:rsidP="00956D2A">
      <w:pPr>
        <w:jc w:val="both"/>
        <w:rPr>
          <w:lang w:val="en-US"/>
        </w:rPr>
      </w:pPr>
      <w:r w:rsidRPr="00684A36">
        <w:rPr>
          <w:lang w:val="en-US"/>
        </w:rPr>
        <w:t xml:space="preserve">Currently the use of metadata standards has not been implemented in the daily routine of the research group. In case this will change in the course of the project this change and its timing will be reported at the end of the project. For all data common metadata are collected: (1) title, (2) author, (3) data type, (4) date created and date modified, (5) file size, (6) equipment reference (such as manufacturer and model identification). Depending on the nature of data additional metadata are collected. For instance, for </w:t>
      </w:r>
      <w:r w:rsidRPr="00684A36">
        <w:rPr>
          <w:i/>
          <w:lang w:val="en-US"/>
        </w:rPr>
        <w:t>Microscopy:</w:t>
      </w:r>
      <w:r w:rsidRPr="00684A36">
        <w:rPr>
          <w:lang w:val="en-US"/>
        </w:rPr>
        <w:t xml:space="preserve"> (7) lens type, pin</w:t>
      </w:r>
      <w:r w:rsidR="00956D2A">
        <w:rPr>
          <w:lang w:val="en-US"/>
        </w:rPr>
        <w:t xml:space="preserve"> </w:t>
      </w:r>
      <w:r w:rsidRPr="00684A36">
        <w:rPr>
          <w:lang w:val="en-US"/>
        </w:rPr>
        <w:t>holes, gain, laser</w:t>
      </w:r>
      <w:r w:rsidR="00956D2A">
        <w:rPr>
          <w:lang w:val="en-US"/>
        </w:rPr>
        <w:t xml:space="preserve"> </w:t>
      </w:r>
      <w:r w:rsidRPr="00684A36">
        <w:rPr>
          <w:lang w:val="en-US"/>
        </w:rPr>
        <w:t xml:space="preserve">strength and magnification; or for </w:t>
      </w:r>
      <w:r w:rsidRPr="00684A36">
        <w:rPr>
          <w:i/>
          <w:lang w:val="en-US"/>
        </w:rPr>
        <w:t>FACS:</w:t>
      </w:r>
      <w:r w:rsidRPr="00684A36">
        <w:rPr>
          <w:lang w:val="en-US"/>
        </w:rPr>
        <w:t xml:space="preserve"> (7) channels used. </w:t>
      </w:r>
      <w:r w:rsidRPr="00684A36">
        <w:rPr>
          <w:i/>
          <w:lang w:val="en-US"/>
        </w:rPr>
        <w:t>Fluorescence:</w:t>
      </w:r>
      <w:r w:rsidRPr="00684A36">
        <w:rPr>
          <w:lang w:val="en-US"/>
        </w:rPr>
        <w:t xml:space="preserve"> (8) wavelength. </w:t>
      </w:r>
      <w:r w:rsidRPr="00684A36">
        <w:rPr>
          <w:i/>
          <w:lang w:val="en-US"/>
        </w:rPr>
        <w:t>RNA sequencing</w:t>
      </w:r>
      <w:r w:rsidRPr="00684A36">
        <w:rPr>
          <w:lang w:val="en-US"/>
        </w:rPr>
        <w:t>: protocol, sequencing depth, analysis cut-offs.</w:t>
      </w:r>
    </w:p>
    <w:p w14:paraId="3E3118F4" w14:textId="77777777" w:rsidR="002139D3" w:rsidRPr="00684A36" w:rsidRDefault="002139D3" w:rsidP="00956D2A">
      <w:pPr>
        <w:jc w:val="both"/>
        <w:rPr>
          <w:lang w:val="en-US"/>
        </w:rPr>
      </w:pPr>
    </w:p>
    <w:p w14:paraId="7508443A" w14:textId="77777777" w:rsidR="00084C8C" w:rsidRPr="00684A36" w:rsidRDefault="005D1075" w:rsidP="00F804C1">
      <w:pPr>
        <w:pStyle w:val="Kop3"/>
        <w:contextualSpacing w:val="0"/>
        <w:jc w:val="both"/>
        <w:rPr>
          <w:i w:val="0"/>
          <w:color w:val="000000"/>
          <w:sz w:val="20"/>
          <w:lang w:val="en-GB"/>
        </w:rPr>
      </w:pPr>
      <w:r w:rsidRPr="00684A36">
        <w:rPr>
          <w:i w:val="0"/>
          <w:color w:val="000000"/>
          <w:sz w:val="20"/>
          <w:lang w:val="en-GB"/>
        </w:rPr>
        <w:t>5. DATA STORAGE AND BACKUP DURING THE FWO PROJECT</w:t>
      </w:r>
    </w:p>
    <w:p w14:paraId="64A493D8" w14:textId="79082652" w:rsidR="00FE0B1F" w:rsidRPr="002139D3" w:rsidRDefault="005D1075" w:rsidP="00F804C1">
      <w:pPr>
        <w:jc w:val="both"/>
        <w:rPr>
          <w:b/>
          <w:lang w:val="en-US"/>
        </w:rPr>
      </w:pPr>
      <w:r w:rsidRPr="00684A36">
        <w:rPr>
          <w:b/>
          <w:lang w:val="en-GB"/>
        </w:rPr>
        <w:t xml:space="preserve">Where will the data be stored? </w:t>
      </w:r>
    </w:p>
    <w:p w14:paraId="61551E2E" w14:textId="191D0C40" w:rsidR="00084C8C" w:rsidRPr="00684A36" w:rsidRDefault="00C3641E" w:rsidP="00956D2A">
      <w:pPr>
        <w:jc w:val="both"/>
        <w:rPr>
          <w:lang w:val="en-GB"/>
        </w:rPr>
      </w:pPr>
      <w:r w:rsidRPr="00956D2A">
        <w:rPr>
          <w:u w:val="single"/>
          <w:lang w:val="en-GB"/>
        </w:rPr>
        <w:t>WP 1</w:t>
      </w:r>
      <w:r w:rsidRPr="00684A36">
        <w:rPr>
          <w:lang w:val="en-GB"/>
        </w:rPr>
        <w:t xml:space="preserve"> </w:t>
      </w:r>
    </w:p>
    <w:p w14:paraId="773D4970" w14:textId="5B8695FA" w:rsidR="00C3641E" w:rsidRPr="00956D2A" w:rsidRDefault="00333CD5" w:rsidP="00956D2A">
      <w:pPr>
        <w:pStyle w:val="Geenafstand"/>
        <w:jc w:val="both"/>
        <w:rPr>
          <w:lang w:val="en-US"/>
        </w:rPr>
      </w:pPr>
      <w:r w:rsidRPr="00956D2A">
        <w:rPr>
          <w:lang w:val="en-US"/>
        </w:rPr>
        <w:t xml:space="preserve">Part </w:t>
      </w:r>
      <w:r w:rsidR="00C3641E" w:rsidRPr="00956D2A">
        <w:rPr>
          <w:lang w:val="en-US"/>
        </w:rPr>
        <w:t>1/ Data will be mainly stored in REDCAP, a web-based application provided by</w:t>
      </w:r>
      <w:r w:rsidR="00956D2A" w:rsidRPr="00956D2A">
        <w:rPr>
          <w:lang w:val="en-US"/>
        </w:rPr>
        <w:t xml:space="preserve"> </w:t>
      </w:r>
      <w:r w:rsidR="00C3641E" w:rsidRPr="00956D2A">
        <w:rPr>
          <w:lang w:val="en-US"/>
        </w:rPr>
        <w:t xml:space="preserve">the University </w:t>
      </w:r>
      <w:r w:rsidR="00FE0B1F" w:rsidRPr="00956D2A">
        <w:rPr>
          <w:lang w:val="en-US"/>
        </w:rPr>
        <w:t>Hospitals</w:t>
      </w:r>
      <w:r w:rsidR="00C3641E" w:rsidRPr="00956D2A">
        <w:rPr>
          <w:lang w:val="en-US"/>
        </w:rPr>
        <w:t xml:space="preserve"> Leuven and the </w:t>
      </w:r>
      <w:proofErr w:type="spellStart"/>
      <w:r w:rsidR="00C3641E" w:rsidRPr="00956D2A">
        <w:rPr>
          <w:lang w:val="en-US"/>
        </w:rPr>
        <w:t>KULeuven</w:t>
      </w:r>
      <w:proofErr w:type="spellEnd"/>
      <w:r w:rsidR="00C3641E" w:rsidRPr="00956D2A">
        <w:rPr>
          <w:lang w:val="en-US"/>
        </w:rPr>
        <w:t>. REDCAP data are stored on the</w:t>
      </w:r>
      <w:r w:rsidR="00956D2A" w:rsidRPr="00956D2A">
        <w:rPr>
          <w:lang w:val="en-US"/>
        </w:rPr>
        <w:t xml:space="preserve"> </w:t>
      </w:r>
      <w:proofErr w:type="spellStart"/>
      <w:r w:rsidR="00C3641E" w:rsidRPr="00956D2A">
        <w:rPr>
          <w:lang w:val="en-US"/>
        </w:rPr>
        <w:t>KULeuven</w:t>
      </w:r>
      <w:proofErr w:type="spellEnd"/>
      <w:r w:rsidR="00C3641E" w:rsidRPr="00956D2A">
        <w:rPr>
          <w:lang w:val="en-US"/>
        </w:rPr>
        <w:t xml:space="preserve"> REDCAP servers.</w:t>
      </w:r>
    </w:p>
    <w:p w14:paraId="03D932C7" w14:textId="0EE7A8FE" w:rsidR="00C3641E" w:rsidRPr="00956D2A" w:rsidRDefault="00333CD5" w:rsidP="00956D2A">
      <w:pPr>
        <w:pStyle w:val="Geenafstand"/>
        <w:jc w:val="both"/>
        <w:rPr>
          <w:lang w:val="en-US"/>
        </w:rPr>
      </w:pPr>
      <w:r w:rsidRPr="00956D2A">
        <w:rPr>
          <w:lang w:val="en-US"/>
        </w:rPr>
        <w:t xml:space="preserve">Part </w:t>
      </w:r>
      <w:r w:rsidR="00C3641E" w:rsidRPr="00956D2A">
        <w:rPr>
          <w:lang w:val="en-US"/>
        </w:rPr>
        <w:t xml:space="preserve">2/ Other </w:t>
      </w:r>
      <w:r w:rsidR="00956D2A" w:rsidRPr="00956D2A">
        <w:rPr>
          <w:lang w:val="en-US"/>
        </w:rPr>
        <w:t>datafiles</w:t>
      </w:r>
      <w:r w:rsidR="00C3641E" w:rsidRPr="00956D2A">
        <w:rPr>
          <w:lang w:val="en-US"/>
        </w:rPr>
        <w:t xml:space="preserve"> will be stored at the KU</w:t>
      </w:r>
      <w:ins w:id="16" w:author="Marianne Carlon" w:date="2021-12-24T15:13:00Z">
        <w:r w:rsidR="00F804C1">
          <w:rPr>
            <w:lang w:val="en-US"/>
          </w:rPr>
          <w:t xml:space="preserve"> </w:t>
        </w:r>
      </w:ins>
      <w:r w:rsidR="00C3641E" w:rsidRPr="00956D2A">
        <w:rPr>
          <w:lang w:val="en-US"/>
        </w:rPr>
        <w:t>L</w:t>
      </w:r>
      <w:r w:rsidR="00956D2A">
        <w:rPr>
          <w:lang w:val="en-US"/>
        </w:rPr>
        <w:t>euven’s</w:t>
      </w:r>
      <w:ins w:id="17" w:author="Marianne Carlon" w:date="2021-12-24T15:13:00Z">
        <w:r w:rsidR="00F804C1">
          <w:rPr>
            <w:lang w:val="en-US"/>
          </w:rPr>
          <w:t xml:space="preserve"> </w:t>
        </w:r>
      </w:ins>
      <w:r w:rsidR="00C3641E" w:rsidRPr="00956D2A">
        <w:rPr>
          <w:lang w:val="en-US"/>
        </w:rPr>
        <w:t>secure environment, of which daily backup are made by the ICT.</w:t>
      </w:r>
    </w:p>
    <w:p w14:paraId="3E7DB71D" w14:textId="77777777" w:rsidR="00C3641E" w:rsidRPr="002139D3" w:rsidRDefault="00C3641E" w:rsidP="00956D2A">
      <w:pPr>
        <w:pStyle w:val="Geenafstand"/>
        <w:jc w:val="both"/>
        <w:rPr>
          <w:lang w:val="en-GB"/>
        </w:rPr>
      </w:pPr>
      <w:r w:rsidRPr="002139D3">
        <w:rPr>
          <w:lang w:val="en-GB"/>
        </w:rPr>
        <w:t xml:space="preserve">Our </w:t>
      </w:r>
      <w:proofErr w:type="spellStart"/>
      <w:r w:rsidRPr="002139D3">
        <w:rPr>
          <w:lang w:val="en-GB"/>
        </w:rPr>
        <w:t>dataservers</w:t>
      </w:r>
      <w:proofErr w:type="spellEnd"/>
      <w:r w:rsidRPr="002139D3">
        <w:rPr>
          <w:lang w:val="en-GB"/>
        </w:rPr>
        <w:t xml:space="preserve"> are:</w:t>
      </w:r>
    </w:p>
    <w:p w14:paraId="77E69D90" w14:textId="77777777" w:rsidR="00C3641E" w:rsidRPr="00684A36" w:rsidRDefault="00C3641E" w:rsidP="00956D2A">
      <w:pPr>
        <w:autoSpaceDE w:val="0"/>
        <w:autoSpaceDN w:val="0"/>
        <w:adjustRightInd w:val="0"/>
        <w:spacing w:line="240" w:lineRule="auto"/>
        <w:jc w:val="both"/>
        <w:rPr>
          <w:lang w:val="en-US"/>
        </w:rPr>
      </w:pPr>
      <w:r w:rsidRPr="00684A36">
        <w:rPr>
          <w:lang w:val="en-US"/>
        </w:rPr>
        <w:t>GBW-0076_LTx is a smaller (0.5Tb) server but faster server.</w:t>
      </w:r>
    </w:p>
    <w:p w14:paraId="1E894665" w14:textId="47E3B4B2" w:rsidR="00C3641E" w:rsidRPr="00684A36" w:rsidRDefault="00C3641E" w:rsidP="00956D2A">
      <w:pPr>
        <w:autoSpaceDE w:val="0"/>
        <w:autoSpaceDN w:val="0"/>
        <w:adjustRightInd w:val="0"/>
        <w:spacing w:line="240" w:lineRule="auto"/>
        <w:jc w:val="both"/>
        <w:rPr>
          <w:lang w:val="en-US"/>
        </w:rPr>
      </w:pPr>
      <w:r w:rsidRPr="00684A36">
        <w:rPr>
          <w:lang w:val="en-US"/>
        </w:rPr>
        <w:t>GBW-0017_LTx is a larger (15Tb) server but slower on which we store all raw data</w:t>
      </w:r>
      <w:ins w:id="18" w:author="Marianne Carlon" w:date="2021-12-24T15:06:00Z">
        <w:r w:rsidR="00956D2A">
          <w:rPr>
            <w:lang w:val="en-US"/>
          </w:rPr>
          <w:t xml:space="preserve"> </w:t>
        </w:r>
      </w:ins>
      <w:r w:rsidRPr="00684A36">
        <w:rPr>
          <w:lang w:val="en-US"/>
        </w:rPr>
        <w:t>long time.</w:t>
      </w:r>
    </w:p>
    <w:p w14:paraId="759E6D65" w14:textId="520E8CDA" w:rsidR="00C3641E" w:rsidRPr="00684A36" w:rsidRDefault="00C3641E" w:rsidP="00956D2A">
      <w:pPr>
        <w:autoSpaceDE w:val="0"/>
        <w:autoSpaceDN w:val="0"/>
        <w:adjustRightInd w:val="0"/>
        <w:spacing w:line="240" w:lineRule="auto"/>
        <w:jc w:val="both"/>
        <w:rPr>
          <w:lang w:val="en-US"/>
        </w:rPr>
      </w:pPr>
      <w:r w:rsidRPr="00684A36">
        <w:rPr>
          <w:lang w:val="en-US"/>
        </w:rPr>
        <w:t>Access to these files is controlled by the lab manager</w:t>
      </w:r>
      <w:r w:rsidR="00F804C1">
        <w:rPr>
          <w:lang w:val="en-US"/>
        </w:rPr>
        <w:t xml:space="preserve"> (K. Maes)</w:t>
      </w:r>
      <w:r w:rsidRPr="00684A36">
        <w:rPr>
          <w:lang w:val="en-US"/>
        </w:rPr>
        <w:t xml:space="preserve"> and PIs </w:t>
      </w:r>
      <w:r w:rsidR="00F804C1">
        <w:rPr>
          <w:lang w:val="en-US"/>
        </w:rPr>
        <w:t>from the Breathe lab, linked to this</w:t>
      </w:r>
      <w:r w:rsidRPr="00684A36">
        <w:rPr>
          <w:lang w:val="en-US"/>
        </w:rPr>
        <w:t xml:space="preserve"> project.</w:t>
      </w:r>
    </w:p>
    <w:p w14:paraId="59D7C269" w14:textId="133E5A4B" w:rsidR="00C3641E" w:rsidRPr="00684A36" w:rsidRDefault="00C3641E" w:rsidP="00956D2A">
      <w:pPr>
        <w:jc w:val="both"/>
        <w:rPr>
          <w:ins w:id="19" w:author="Marie Vermant" w:date="2021-12-01T10:24:00Z"/>
          <w:lang w:val="en-US"/>
        </w:rPr>
      </w:pPr>
    </w:p>
    <w:p w14:paraId="454A26C3" w14:textId="0B31B054" w:rsidR="004E5F5D" w:rsidRPr="00684A36" w:rsidRDefault="004E5F5D" w:rsidP="00F804C1">
      <w:pPr>
        <w:jc w:val="both"/>
        <w:rPr>
          <w:lang w:val="en-US"/>
        </w:rPr>
      </w:pPr>
    </w:p>
    <w:p w14:paraId="7195618F" w14:textId="77777777" w:rsidR="00476C6C" w:rsidRPr="002139D3" w:rsidRDefault="00476C6C" w:rsidP="00F804C1">
      <w:pPr>
        <w:jc w:val="both"/>
        <w:rPr>
          <w:u w:val="single"/>
          <w:lang w:val="en-US"/>
        </w:rPr>
      </w:pPr>
      <w:r w:rsidRPr="002139D3">
        <w:rPr>
          <w:u w:val="single"/>
          <w:lang w:val="en-US"/>
        </w:rPr>
        <w:t>WP2-4</w:t>
      </w:r>
    </w:p>
    <w:p w14:paraId="739E1974" w14:textId="6AFEDE2C" w:rsidR="00476C6C" w:rsidRDefault="00476C6C" w:rsidP="00F804C1">
      <w:pPr>
        <w:jc w:val="both"/>
        <w:rPr>
          <w:lang w:val="en-US"/>
        </w:rPr>
      </w:pPr>
      <w:r w:rsidRPr="00684A36">
        <w:rPr>
          <w:lang w:val="en-US"/>
        </w:rPr>
        <w:t>The physical data will be stored in appropriate storage</w:t>
      </w:r>
      <w:r w:rsidR="00F804C1">
        <w:rPr>
          <w:lang w:val="en-US"/>
        </w:rPr>
        <w:t xml:space="preserve"> rooms</w:t>
      </w:r>
      <w:r w:rsidRPr="00684A36">
        <w:rPr>
          <w:lang w:val="en-US"/>
        </w:rPr>
        <w:t xml:space="preserve"> </w:t>
      </w:r>
      <w:r w:rsidR="00F804C1">
        <w:rPr>
          <w:lang w:val="en-US"/>
        </w:rPr>
        <w:t>in the Breathe laboratory (ON1b) such as</w:t>
      </w:r>
      <w:r w:rsidR="00F804C1" w:rsidRPr="00684A36">
        <w:rPr>
          <w:lang w:val="en-US"/>
        </w:rPr>
        <w:t xml:space="preserve"> </w:t>
      </w:r>
      <w:r w:rsidRPr="00684A36">
        <w:rPr>
          <w:lang w:val="en-US"/>
        </w:rPr>
        <w:t xml:space="preserve">histology rooms, fridges, freezers </w:t>
      </w:r>
      <w:r w:rsidR="00F804C1">
        <w:rPr>
          <w:lang w:val="en-US"/>
        </w:rPr>
        <w:t xml:space="preserve">(-20, -80, -150°C) </w:t>
      </w:r>
      <w:r w:rsidRPr="00684A36">
        <w:rPr>
          <w:lang w:val="en-US"/>
        </w:rPr>
        <w:t xml:space="preserve">and </w:t>
      </w:r>
      <w:proofErr w:type="spellStart"/>
      <w:r w:rsidRPr="00684A36">
        <w:rPr>
          <w:lang w:val="en-US"/>
        </w:rPr>
        <w:t>cryotanks</w:t>
      </w:r>
      <w:proofErr w:type="spellEnd"/>
      <w:r w:rsidR="00F804C1">
        <w:rPr>
          <w:lang w:val="en-US"/>
        </w:rPr>
        <w:t>, including the centrally managed KU/UZ Leuven</w:t>
      </w:r>
      <w:hyperlink r:id="rId11" w:history="1">
        <w:r w:rsidR="00F804C1" w:rsidRPr="00FC6C9C">
          <w:rPr>
            <w:rStyle w:val="Hyperlink"/>
            <w:lang w:val="en-US"/>
          </w:rPr>
          <w:t xml:space="preserve"> Biobank </w:t>
        </w:r>
        <w:r w:rsidR="00F804C1" w:rsidRPr="00F804C1">
          <w:rPr>
            <w:rStyle w:val="Hyperlink"/>
            <w:lang w:val="en-US"/>
          </w:rPr>
          <w:t>(</w:t>
        </w:r>
      </w:hyperlink>
      <w:r w:rsidR="00F804C1" w:rsidRPr="00F804C1">
        <w:rPr>
          <w:lang w:val="en-US"/>
        </w:rPr>
        <w:t>https://www.uzleuven.be/en/uz-kuleuven-biobank</w:t>
      </w:r>
      <w:r w:rsidR="00F804C1">
        <w:rPr>
          <w:lang w:val="en-US"/>
        </w:rPr>
        <w:t xml:space="preserve">; contact: </w:t>
      </w:r>
      <w:r w:rsidR="00F804C1" w:rsidRPr="00FC6C9C">
        <w:rPr>
          <w:bCs/>
          <w:lang w:val="en-US"/>
        </w:rPr>
        <w:t>Lieve Bruggeman</w:t>
      </w:r>
      <w:r w:rsidR="00F804C1" w:rsidRPr="00F804C1">
        <w:rPr>
          <w:lang w:val="en-US"/>
        </w:rPr>
        <w:t>)</w:t>
      </w:r>
      <w:del w:id="20" w:author="Marianne Carlon" w:date="2021-12-24T15:09:00Z">
        <w:r w:rsidRPr="00F804C1" w:rsidDel="00F804C1">
          <w:rPr>
            <w:lang w:val="en-US"/>
          </w:rPr>
          <w:delText>.</w:delText>
        </w:r>
      </w:del>
    </w:p>
    <w:p w14:paraId="4630311F" w14:textId="4B1DB287" w:rsidR="00F804C1" w:rsidRDefault="00F804C1" w:rsidP="00F804C1">
      <w:pPr>
        <w:jc w:val="both"/>
        <w:rPr>
          <w:lang w:val="en-US"/>
        </w:rPr>
      </w:pPr>
      <w:r w:rsidRPr="00F804C1">
        <w:rPr>
          <w:lang w:val="en-US"/>
        </w:rPr>
        <w:t>Hard copies of</w:t>
      </w:r>
      <w:r w:rsidRPr="006F574F">
        <w:rPr>
          <w:lang w:val="en-US"/>
        </w:rPr>
        <w:t xml:space="preserve"> paper lab notebooks are kept in locked cabinets in the lab of the PIs concerned.</w:t>
      </w:r>
    </w:p>
    <w:p w14:paraId="6E9FE92E" w14:textId="77777777" w:rsidR="00F804C1" w:rsidRPr="00684A36" w:rsidRDefault="00F804C1" w:rsidP="00F804C1">
      <w:pPr>
        <w:jc w:val="both"/>
        <w:rPr>
          <w:lang w:val="en-US"/>
        </w:rPr>
      </w:pPr>
    </w:p>
    <w:p w14:paraId="1696452B" w14:textId="77777777" w:rsidR="00476C6C" w:rsidRPr="00684A36" w:rsidRDefault="00476C6C">
      <w:pPr>
        <w:jc w:val="both"/>
        <w:rPr>
          <w:lang w:val="en-US"/>
        </w:rPr>
      </w:pPr>
    </w:p>
    <w:p w14:paraId="48BDE0E7" w14:textId="77777777" w:rsidR="00C3641E" w:rsidRPr="00684A36" w:rsidRDefault="00C3641E">
      <w:pPr>
        <w:jc w:val="both"/>
        <w:rPr>
          <w:lang w:val="en-US"/>
        </w:rPr>
      </w:pPr>
    </w:p>
    <w:p w14:paraId="3769E47F" w14:textId="77777777" w:rsidR="00084C8C" w:rsidRPr="00684A36" w:rsidRDefault="005D1075">
      <w:pPr>
        <w:jc w:val="both"/>
        <w:rPr>
          <w:b/>
          <w:lang w:val="en-GB"/>
        </w:rPr>
      </w:pPr>
      <w:r w:rsidRPr="00684A36">
        <w:rPr>
          <w:b/>
          <w:lang w:val="en-GB"/>
        </w:rPr>
        <w:t>How is backup of the data provided?</w:t>
      </w:r>
    </w:p>
    <w:p w14:paraId="44EAD55B" w14:textId="77777777" w:rsidR="00476C6C" w:rsidRPr="00684A36" w:rsidRDefault="00476C6C">
      <w:pPr>
        <w:jc w:val="both"/>
        <w:rPr>
          <w:lang w:val="en-GB"/>
        </w:rPr>
      </w:pPr>
    </w:p>
    <w:p w14:paraId="746FA929" w14:textId="67C364EF" w:rsidR="00084C8C" w:rsidRPr="00684A36" w:rsidRDefault="00476C6C">
      <w:pPr>
        <w:jc w:val="both"/>
        <w:rPr>
          <w:lang w:val="en-GB"/>
        </w:rPr>
      </w:pPr>
      <w:r w:rsidRPr="00684A36">
        <w:rPr>
          <w:lang w:val="en-GB"/>
        </w:rPr>
        <w:lastRenderedPageBreak/>
        <w:t>The d</w:t>
      </w:r>
      <w:r w:rsidR="005D1075" w:rsidRPr="00684A36">
        <w:rPr>
          <w:lang w:val="en-GB"/>
        </w:rPr>
        <w:t>ata</w:t>
      </w:r>
      <w:r w:rsidRPr="00684A36">
        <w:rPr>
          <w:lang w:val="en-GB"/>
        </w:rPr>
        <w:t xml:space="preserve"> that</w:t>
      </w:r>
      <w:r w:rsidR="005D1075" w:rsidRPr="00684A36">
        <w:rPr>
          <w:lang w:val="en-GB"/>
        </w:rPr>
        <w:t xml:space="preserve"> will be stored in REdCAP and on </w:t>
      </w:r>
      <w:r w:rsidR="00F804C1">
        <w:rPr>
          <w:lang w:val="en-GB"/>
        </w:rPr>
        <w:t>KU Leuven</w:t>
      </w:r>
      <w:r w:rsidR="005D1075" w:rsidRPr="00684A36">
        <w:rPr>
          <w:lang w:val="en-GB"/>
        </w:rPr>
        <w:t xml:space="preserve"> central servers with automatic daily back-up procedures. REdCAP data are saved on the KUL</w:t>
      </w:r>
      <w:r w:rsidR="00F804C1">
        <w:rPr>
          <w:lang w:val="en-GB"/>
        </w:rPr>
        <w:t>/UZ Leuven</w:t>
      </w:r>
      <w:r w:rsidR="005D1075" w:rsidRPr="00684A36">
        <w:rPr>
          <w:lang w:val="en-GB"/>
        </w:rPr>
        <w:t xml:space="preserve"> REDCAP servers. </w:t>
      </w:r>
    </w:p>
    <w:p w14:paraId="276D560B" w14:textId="288ABBF7" w:rsidR="00476C6C" w:rsidRPr="00684A36" w:rsidRDefault="00476C6C">
      <w:pPr>
        <w:jc w:val="both"/>
        <w:rPr>
          <w:lang w:val="en-US"/>
        </w:rPr>
      </w:pPr>
    </w:p>
    <w:p w14:paraId="6D59AFA5" w14:textId="77777777" w:rsidR="00476C6C" w:rsidRPr="00684A36" w:rsidRDefault="00476C6C">
      <w:pPr>
        <w:jc w:val="both"/>
        <w:rPr>
          <w:lang w:val="en-GB"/>
        </w:rPr>
      </w:pPr>
    </w:p>
    <w:p w14:paraId="396144EF" w14:textId="77777777" w:rsidR="00084C8C" w:rsidRPr="00684A36" w:rsidRDefault="005D1075">
      <w:pPr>
        <w:jc w:val="both"/>
        <w:rPr>
          <w:b/>
          <w:lang w:val="en-GB"/>
        </w:rPr>
      </w:pPr>
      <w:r w:rsidRPr="00684A36">
        <w:rPr>
          <w:b/>
          <w:lang w:val="en-GB"/>
        </w:rPr>
        <w:t>Is there currently sufficient storage &amp; backup capacity during the project? If yes, specify concisely. If no or insufficient storage or backup capacities are available then explain how this will be taken care of.</w:t>
      </w:r>
    </w:p>
    <w:p w14:paraId="5E6C63DE" w14:textId="6AEC80EF" w:rsidR="00476C6C" w:rsidRPr="00684A36" w:rsidRDefault="005D1075">
      <w:pPr>
        <w:jc w:val="both"/>
        <w:rPr>
          <w:lang w:val="en-US"/>
        </w:rPr>
      </w:pPr>
      <w:r w:rsidRPr="00684A36">
        <w:rPr>
          <w:lang w:val="en-GB"/>
        </w:rPr>
        <w:t>Yes</w:t>
      </w:r>
      <w:r w:rsidR="00476C6C" w:rsidRPr="00684A36">
        <w:rPr>
          <w:lang w:val="en-GB"/>
        </w:rPr>
        <w:t xml:space="preserve"> </w:t>
      </w:r>
      <w:r w:rsidR="00476C6C" w:rsidRPr="00684A36">
        <w:rPr>
          <w:lang w:val="en-US"/>
        </w:rPr>
        <w:t>and this is still expandable:</w:t>
      </w:r>
    </w:p>
    <w:p w14:paraId="639E66C1" w14:textId="7F40255E" w:rsidR="00084C8C" w:rsidRPr="00684A36" w:rsidRDefault="00084C8C">
      <w:pPr>
        <w:contextualSpacing/>
        <w:jc w:val="both"/>
        <w:rPr>
          <w:lang w:val="en-GB"/>
        </w:rPr>
      </w:pPr>
    </w:p>
    <w:p w14:paraId="0CFB6ECB" w14:textId="71D56D99" w:rsidR="001A1E8B" w:rsidRDefault="001A1E8B" w:rsidP="001A1E8B">
      <w:pPr>
        <w:pStyle w:val="Geenafstand"/>
        <w:jc w:val="both"/>
        <w:rPr>
          <w:lang w:val="en-US"/>
        </w:rPr>
      </w:pPr>
      <w:r w:rsidRPr="00956D2A">
        <w:rPr>
          <w:lang w:val="en-US"/>
        </w:rPr>
        <w:t>REDCAP</w:t>
      </w:r>
      <w:r>
        <w:rPr>
          <w:lang w:val="en-US"/>
        </w:rPr>
        <w:t xml:space="preserve">: </w:t>
      </w:r>
      <w:r w:rsidR="00E4400A">
        <w:rPr>
          <w:lang w:val="en-US"/>
        </w:rPr>
        <w:t>extra storage space is purchased per project as needed (</w:t>
      </w:r>
      <w:r w:rsidR="00E4400A" w:rsidRPr="00E4400A">
        <w:rPr>
          <w:lang w:val="en-US"/>
        </w:rPr>
        <w:t>80€/</w:t>
      </w:r>
      <w:r w:rsidR="00E4400A">
        <w:rPr>
          <w:lang w:val="en-US"/>
        </w:rPr>
        <w:t>year/</w:t>
      </w:r>
      <w:r w:rsidR="00E4400A" w:rsidRPr="00E4400A">
        <w:rPr>
          <w:lang w:val="en-US"/>
        </w:rPr>
        <w:t>project</w:t>
      </w:r>
      <w:r w:rsidR="00E4400A">
        <w:rPr>
          <w:lang w:val="en-US"/>
        </w:rPr>
        <w:t>)</w:t>
      </w:r>
    </w:p>
    <w:p w14:paraId="7D0D5D1A" w14:textId="77777777" w:rsidR="001A1E8B" w:rsidRDefault="001A1E8B" w:rsidP="001A1E8B">
      <w:pPr>
        <w:pStyle w:val="Geenafstand"/>
        <w:jc w:val="both"/>
        <w:rPr>
          <w:lang w:val="en-US"/>
        </w:rPr>
      </w:pPr>
    </w:p>
    <w:p w14:paraId="6FB3C72C" w14:textId="3CEBB1E8" w:rsidR="001A1E8B" w:rsidRPr="00FC6C9C" w:rsidRDefault="001A1E8B" w:rsidP="001A1E8B">
      <w:pPr>
        <w:pStyle w:val="Geenafstand"/>
        <w:jc w:val="both"/>
        <w:rPr>
          <w:lang w:val="en-US"/>
        </w:rPr>
      </w:pPr>
      <w:r w:rsidRPr="00FC6C9C">
        <w:rPr>
          <w:lang w:val="en-US"/>
        </w:rPr>
        <w:t xml:space="preserve">Our </w:t>
      </w:r>
      <w:r w:rsidR="00E4400A">
        <w:rPr>
          <w:lang w:val="en-US"/>
        </w:rPr>
        <w:t xml:space="preserve">KU Leuven </w:t>
      </w:r>
      <w:proofErr w:type="spellStart"/>
      <w:r w:rsidRPr="00FC6C9C">
        <w:rPr>
          <w:lang w:val="en-US"/>
        </w:rPr>
        <w:t>dataservers</w:t>
      </w:r>
      <w:proofErr w:type="spellEnd"/>
      <w:r w:rsidRPr="00FC6C9C">
        <w:rPr>
          <w:lang w:val="en-US"/>
        </w:rPr>
        <w:t xml:space="preserve"> are:</w:t>
      </w:r>
    </w:p>
    <w:p w14:paraId="5EECE343" w14:textId="3EE44300" w:rsidR="001A1E8B" w:rsidRPr="00684A36" w:rsidRDefault="001A1E8B" w:rsidP="001A1E8B">
      <w:pPr>
        <w:autoSpaceDE w:val="0"/>
        <w:autoSpaceDN w:val="0"/>
        <w:adjustRightInd w:val="0"/>
        <w:spacing w:line="240" w:lineRule="auto"/>
        <w:jc w:val="both"/>
        <w:rPr>
          <w:lang w:val="en-US"/>
        </w:rPr>
      </w:pPr>
      <w:r w:rsidRPr="00684A36">
        <w:rPr>
          <w:lang w:val="en-US"/>
        </w:rPr>
        <w:t>GBW-0076_LTx is a smaller (0.5T</w:t>
      </w:r>
      <w:r w:rsidR="00E4400A">
        <w:rPr>
          <w:lang w:val="en-US"/>
        </w:rPr>
        <w:t>B</w:t>
      </w:r>
      <w:r w:rsidRPr="00684A36">
        <w:rPr>
          <w:lang w:val="en-US"/>
        </w:rPr>
        <w:t xml:space="preserve">) </w:t>
      </w:r>
    </w:p>
    <w:p w14:paraId="40D759FB" w14:textId="3C4D07CD" w:rsidR="001A1E8B" w:rsidRPr="00684A36" w:rsidRDefault="001A1E8B" w:rsidP="001A1E8B">
      <w:pPr>
        <w:autoSpaceDE w:val="0"/>
        <w:autoSpaceDN w:val="0"/>
        <w:adjustRightInd w:val="0"/>
        <w:spacing w:line="240" w:lineRule="auto"/>
        <w:jc w:val="both"/>
        <w:rPr>
          <w:lang w:val="en-US"/>
        </w:rPr>
      </w:pPr>
      <w:r w:rsidRPr="00684A36">
        <w:rPr>
          <w:lang w:val="en-US"/>
        </w:rPr>
        <w:t>GBW-0017_LTx is a larger (15T</w:t>
      </w:r>
      <w:r w:rsidR="00E4400A">
        <w:rPr>
          <w:lang w:val="en-US"/>
        </w:rPr>
        <w:t>B</w:t>
      </w:r>
      <w:r w:rsidRPr="00684A36">
        <w:rPr>
          <w:lang w:val="en-US"/>
        </w:rPr>
        <w:t xml:space="preserve">) </w:t>
      </w:r>
    </w:p>
    <w:p w14:paraId="05EACB6C" w14:textId="7E9C92EA" w:rsidR="0031714C" w:rsidRPr="00684A36" w:rsidRDefault="00E4400A" w:rsidP="00E4400A">
      <w:pPr>
        <w:jc w:val="both"/>
        <w:rPr>
          <w:lang w:val="en-US"/>
        </w:rPr>
      </w:pPr>
      <w:r>
        <w:rPr>
          <w:lang w:val="en-GB"/>
        </w:rPr>
        <w:t xml:space="preserve">Each researcher has a private </w:t>
      </w:r>
      <w:r w:rsidR="0031714C" w:rsidRPr="00684A36">
        <w:rPr>
          <w:lang w:val="en-US"/>
        </w:rPr>
        <w:t xml:space="preserve">OneDrive </w:t>
      </w:r>
      <w:r>
        <w:rPr>
          <w:lang w:val="en-US"/>
        </w:rPr>
        <w:t>account with</w:t>
      </w:r>
      <w:r w:rsidR="0031714C" w:rsidRPr="00684A36">
        <w:rPr>
          <w:lang w:val="en-US"/>
        </w:rPr>
        <w:t xml:space="preserve"> storage capacity </w:t>
      </w:r>
      <w:r>
        <w:rPr>
          <w:lang w:val="en-US"/>
        </w:rPr>
        <w:t xml:space="preserve">of </w:t>
      </w:r>
      <w:r w:rsidR="0031714C" w:rsidRPr="00684A36">
        <w:rPr>
          <w:lang w:val="en-US"/>
        </w:rPr>
        <w:t xml:space="preserve">2TB per person and provides periodic backups. </w:t>
      </w:r>
    </w:p>
    <w:p w14:paraId="5778AAC6" w14:textId="77777777" w:rsidR="0031714C" w:rsidRPr="00684A36" w:rsidRDefault="0031714C">
      <w:pPr>
        <w:jc w:val="both"/>
        <w:rPr>
          <w:lang w:val="en-US"/>
        </w:rPr>
      </w:pPr>
    </w:p>
    <w:p w14:paraId="719B0E8A" w14:textId="77777777" w:rsidR="00084C8C" w:rsidRPr="00684A36" w:rsidRDefault="00084C8C">
      <w:pPr>
        <w:jc w:val="both"/>
        <w:rPr>
          <w:lang w:val="en-GB"/>
        </w:rPr>
      </w:pPr>
    </w:p>
    <w:p w14:paraId="7232FB27" w14:textId="71E1C311" w:rsidR="0031714C" w:rsidRPr="00684A36" w:rsidRDefault="005D1075">
      <w:pPr>
        <w:jc w:val="both"/>
        <w:rPr>
          <w:b/>
          <w:lang w:val="en-GB"/>
        </w:rPr>
      </w:pPr>
      <w:r w:rsidRPr="00684A36">
        <w:rPr>
          <w:b/>
          <w:lang w:val="en-GB"/>
        </w:rPr>
        <w:t xml:space="preserve">What are the expected costs for data storage and back up during the project? How will these costs be covered? </w:t>
      </w:r>
    </w:p>
    <w:p w14:paraId="712EAA48" w14:textId="77777777" w:rsidR="00C3641E" w:rsidRPr="00684A36" w:rsidRDefault="00C3641E">
      <w:pPr>
        <w:jc w:val="both"/>
        <w:rPr>
          <w:lang w:val="en-GB"/>
        </w:rPr>
      </w:pPr>
    </w:p>
    <w:p w14:paraId="26477788" w14:textId="41664E04" w:rsidR="00C3641E" w:rsidRPr="00684A36" w:rsidRDefault="00C3641E">
      <w:pPr>
        <w:jc w:val="both"/>
        <w:rPr>
          <w:lang w:val="en-GB"/>
        </w:rPr>
      </w:pPr>
      <w:r w:rsidRPr="00684A36">
        <w:rPr>
          <w:lang w:val="en-GB"/>
        </w:rPr>
        <w:t xml:space="preserve">WP 1: </w:t>
      </w:r>
    </w:p>
    <w:p w14:paraId="1EC15B20" w14:textId="7BBAE2CE" w:rsidR="00084C8C" w:rsidRDefault="005D1075" w:rsidP="00CC062E">
      <w:pPr>
        <w:jc w:val="both"/>
        <w:rPr>
          <w:lang w:val="en-GB"/>
        </w:rPr>
      </w:pPr>
      <w:r w:rsidRPr="00684A36">
        <w:rPr>
          <w:lang w:val="en-US"/>
        </w:rPr>
        <w:t xml:space="preserve">The storage capacity needed for this project will be minimal (max. </w:t>
      </w:r>
      <w:r w:rsidR="005B023E" w:rsidRPr="00684A36">
        <w:rPr>
          <w:lang w:val="en-US"/>
        </w:rPr>
        <w:t>10</w:t>
      </w:r>
      <w:r w:rsidRPr="00684A36">
        <w:rPr>
          <w:lang w:val="en-US"/>
        </w:rPr>
        <w:t>GB) and therefore the additional costs to store the data on the servers will be minimal (</w:t>
      </w:r>
      <w:r w:rsidR="005B023E" w:rsidRPr="00684A36">
        <w:rPr>
          <w:lang w:val="en-US"/>
        </w:rPr>
        <w:t>5</w:t>
      </w:r>
      <w:r w:rsidRPr="00684A36">
        <w:rPr>
          <w:lang w:val="en-US"/>
        </w:rPr>
        <w:t xml:space="preserve"> euro/year). For REDCAP, the annual costs are 80 euro</w:t>
      </w:r>
      <w:r w:rsidR="005B023E" w:rsidRPr="00684A36">
        <w:rPr>
          <w:lang w:val="en-GB"/>
        </w:rPr>
        <w:t xml:space="preserve"> for each project.</w:t>
      </w:r>
    </w:p>
    <w:p w14:paraId="4B9C046D" w14:textId="7F50D49A" w:rsidR="00E4400A" w:rsidRPr="00684A36" w:rsidRDefault="00E4400A" w:rsidP="00E4400A">
      <w:pPr>
        <w:jc w:val="both"/>
        <w:rPr>
          <w:lang w:val="en-GB"/>
        </w:rPr>
      </w:pPr>
      <w:r>
        <w:rPr>
          <w:lang w:val="en-GB"/>
        </w:rPr>
        <w:t>WP2-4:</w:t>
      </w:r>
    </w:p>
    <w:p w14:paraId="03BF96C2" w14:textId="77777777" w:rsidR="00E4400A" w:rsidRPr="00684A36" w:rsidRDefault="00E4400A" w:rsidP="00E4400A">
      <w:pPr>
        <w:jc w:val="both"/>
        <w:rPr>
          <w:lang w:val="en-GB"/>
        </w:rPr>
      </w:pPr>
      <w:r w:rsidRPr="00684A36">
        <w:rPr>
          <w:lang w:val="en-GB"/>
        </w:rPr>
        <w:t>For GBW-0076_LTx the annual cost is 519 euro/</w:t>
      </w:r>
      <w:r>
        <w:rPr>
          <w:lang w:val="en-GB"/>
        </w:rPr>
        <w:t>TB</w:t>
      </w:r>
      <w:r w:rsidRPr="00684A36">
        <w:rPr>
          <w:lang w:val="en-GB"/>
        </w:rPr>
        <w:t xml:space="preserve">. We currently use for other projects +/-400 </w:t>
      </w:r>
      <w:r>
        <w:rPr>
          <w:lang w:val="en-GB"/>
        </w:rPr>
        <w:t>GB</w:t>
      </w:r>
      <w:r w:rsidRPr="00684A36">
        <w:rPr>
          <w:lang w:val="en-GB"/>
        </w:rPr>
        <w:t xml:space="preserve"> of the 500 </w:t>
      </w:r>
      <w:r>
        <w:rPr>
          <w:lang w:val="en-GB"/>
        </w:rPr>
        <w:t>GB</w:t>
      </w:r>
      <w:r w:rsidRPr="00684A36">
        <w:rPr>
          <w:lang w:val="en-GB"/>
        </w:rPr>
        <w:t xml:space="preserve"> reserved, resulting in an annual cost of +/- 200 euro/year currently. For GBW-0017_LTx the annual costs are 156,6 euro/</w:t>
      </w:r>
      <w:r>
        <w:rPr>
          <w:lang w:val="en-GB"/>
        </w:rPr>
        <w:t>TB</w:t>
      </w:r>
      <w:r w:rsidRPr="00684A36">
        <w:rPr>
          <w:lang w:val="en-GB"/>
        </w:rPr>
        <w:t xml:space="preserve">. </w:t>
      </w:r>
    </w:p>
    <w:p w14:paraId="680750FD" w14:textId="77777777" w:rsidR="00E4400A" w:rsidRPr="00684A36" w:rsidRDefault="00E4400A" w:rsidP="00E4400A">
      <w:pPr>
        <w:jc w:val="both"/>
        <w:rPr>
          <w:lang w:val="en-GB"/>
        </w:rPr>
      </w:pPr>
      <w:r w:rsidRPr="00684A36">
        <w:rPr>
          <w:lang w:val="en-US"/>
        </w:rPr>
        <w:t>Both storage servers are shared by the different PI’s associated to the Breathe lab. These costs are financed through grant applications.</w:t>
      </w:r>
    </w:p>
    <w:p w14:paraId="656FD825" w14:textId="77777777" w:rsidR="00E4400A" w:rsidRDefault="00E4400A" w:rsidP="00E4400A">
      <w:pPr>
        <w:jc w:val="both"/>
        <w:rPr>
          <w:lang w:val="en-US"/>
        </w:rPr>
      </w:pPr>
    </w:p>
    <w:p w14:paraId="31200ED9" w14:textId="35E676FF" w:rsidR="00E4400A" w:rsidRPr="00684A36" w:rsidRDefault="00E4400A" w:rsidP="00E4400A">
      <w:pPr>
        <w:jc w:val="both"/>
        <w:rPr>
          <w:lang w:val="en-US"/>
        </w:rPr>
      </w:pPr>
      <w:r w:rsidRPr="00684A36">
        <w:rPr>
          <w:lang w:val="en-US"/>
        </w:rPr>
        <w:t xml:space="preserve">The OneDrive (2TB) comes without charge. </w:t>
      </w:r>
    </w:p>
    <w:p w14:paraId="6D02633A" w14:textId="6EDDA8A5" w:rsidR="00476C6C" w:rsidRPr="00FC6C9C" w:rsidRDefault="00476C6C" w:rsidP="00E4400A">
      <w:pPr>
        <w:jc w:val="both"/>
        <w:rPr>
          <w:lang w:val="en-US"/>
        </w:rPr>
      </w:pPr>
    </w:p>
    <w:p w14:paraId="54595981" w14:textId="77777777" w:rsidR="00C3641E" w:rsidRPr="00684A36" w:rsidRDefault="00C3641E">
      <w:pPr>
        <w:jc w:val="both"/>
        <w:rPr>
          <w:lang w:val="en-GB"/>
        </w:rPr>
      </w:pPr>
    </w:p>
    <w:p w14:paraId="02CB856E" w14:textId="3704CA09" w:rsidR="00084C8C" w:rsidRPr="00684A36" w:rsidRDefault="005D1075">
      <w:pPr>
        <w:jc w:val="both"/>
        <w:rPr>
          <w:b/>
          <w:lang w:val="en-GB"/>
        </w:rPr>
      </w:pPr>
      <w:r w:rsidRPr="00684A36">
        <w:rPr>
          <w:b/>
          <w:lang w:val="en-GB"/>
        </w:rPr>
        <w:t>Data security: how will you ensure that the data are securely stored and not accessed or modified by unauthorized persons?</w:t>
      </w:r>
    </w:p>
    <w:p w14:paraId="6CE21A45" w14:textId="77777777" w:rsidR="009A7B92" w:rsidRPr="00684A36" w:rsidRDefault="009A7B92">
      <w:pPr>
        <w:jc w:val="both"/>
        <w:rPr>
          <w:b/>
          <w:lang w:val="en-GB"/>
        </w:rPr>
      </w:pPr>
    </w:p>
    <w:p w14:paraId="4DC790FD" w14:textId="3F0CE60B" w:rsidR="005B023E" w:rsidRPr="00684A36" w:rsidRDefault="005B023E">
      <w:pPr>
        <w:jc w:val="both"/>
        <w:rPr>
          <w:b/>
          <w:lang w:val="en-GB"/>
        </w:rPr>
      </w:pPr>
      <w:r w:rsidRPr="00684A36">
        <w:rPr>
          <w:b/>
          <w:lang w:val="en-GB"/>
        </w:rPr>
        <w:t>WP1</w:t>
      </w:r>
    </w:p>
    <w:p w14:paraId="1AB4CCB8" w14:textId="58FDCB4F" w:rsidR="00C824D9" w:rsidRDefault="005D1075" w:rsidP="00CC062E">
      <w:pPr>
        <w:jc w:val="both"/>
        <w:rPr>
          <w:lang w:val="en-GB"/>
        </w:rPr>
      </w:pPr>
      <w:r w:rsidRPr="00684A36">
        <w:rPr>
          <w:lang w:val="en-GB"/>
        </w:rPr>
        <w:t xml:space="preserve">The data will be stored in REDCAP </w:t>
      </w:r>
      <w:r w:rsidR="00E4400A">
        <w:rPr>
          <w:lang w:val="en-GB"/>
        </w:rPr>
        <w:t xml:space="preserve">which has a two-factor </w:t>
      </w:r>
      <w:r w:rsidR="00C824D9">
        <w:rPr>
          <w:lang w:val="en-GB"/>
        </w:rPr>
        <w:t>authentication</w:t>
      </w:r>
      <w:r w:rsidR="00E4400A">
        <w:rPr>
          <w:lang w:val="en-GB"/>
        </w:rPr>
        <w:t xml:space="preserve"> </w:t>
      </w:r>
      <w:r w:rsidR="00C824D9">
        <w:rPr>
          <w:lang w:val="en-GB"/>
        </w:rPr>
        <w:t>process, ensuring maximal security.</w:t>
      </w:r>
    </w:p>
    <w:p w14:paraId="54CA7F16" w14:textId="7340DEEB" w:rsidR="00084C8C" w:rsidRPr="00684A36" w:rsidRDefault="005D1075" w:rsidP="00C824D9">
      <w:pPr>
        <w:jc w:val="both"/>
        <w:rPr>
          <w:lang w:val="en-GB"/>
        </w:rPr>
      </w:pPr>
      <w:r w:rsidRPr="00684A36">
        <w:rPr>
          <w:lang w:val="en-GB"/>
        </w:rPr>
        <w:t xml:space="preserve"> </w:t>
      </w:r>
    </w:p>
    <w:p w14:paraId="39DB11C0" w14:textId="2D093C14" w:rsidR="009A7B92" w:rsidRDefault="009A7B92" w:rsidP="00CC062E">
      <w:pPr>
        <w:jc w:val="both"/>
        <w:rPr>
          <w:lang w:val="en-GB"/>
        </w:rPr>
      </w:pPr>
      <w:r w:rsidRPr="00684A36">
        <w:rPr>
          <w:lang w:val="en-GB"/>
        </w:rPr>
        <w:t>WP2-4</w:t>
      </w:r>
    </w:p>
    <w:p w14:paraId="56528735" w14:textId="6D41DD01" w:rsidR="00C824D9" w:rsidRPr="00684A36" w:rsidRDefault="00C824D9" w:rsidP="00FC6C9C">
      <w:pPr>
        <w:autoSpaceDE w:val="0"/>
        <w:autoSpaceDN w:val="0"/>
        <w:adjustRightInd w:val="0"/>
        <w:spacing w:line="240" w:lineRule="auto"/>
        <w:jc w:val="both"/>
        <w:rPr>
          <w:lang w:val="en-GB"/>
        </w:rPr>
      </w:pPr>
      <w:r w:rsidRPr="00684A36">
        <w:rPr>
          <w:lang w:val="en-US"/>
        </w:rPr>
        <w:lastRenderedPageBreak/>
        <w:t xml:space="preserve">GBW-0076_LTx </w:t>
      </w:r>
      <w:r>
        <w:rPr>
          <w:lang w:val="en-US"/>
        </w:rPr>
        <w:t xml:space="preserve">and </w:t>
      </w:r>
      <w:r w:rsidRPr="00684A36">
        <w:rPr>
          <w:lang w:val="en-US"/>
        </w:rPr>
        <w:t>GBW-0017_LTx</w:t>
      </w:r>
      <w:r>
        <w:rPr>
          <w:lang w:val="en-US"/>
        </w:rPr>
        <w:t xml:space="preserve"> KU Leuven servers likewise are protected by a </w:t>
      </w:r>
      <w:r>
        <w:rPr>
          <w:lang w:val="en-GB"/>
        </w:rPr>
        <w:t xml:space="preserve">two-factor authentication process. </w:t>
      </w:r>
    </w:p>
    <w:p w14:paraId="777A5CB0" w14:textId="7B62E504" w:rsidR="00084C8C" w:rsidRPr="00684A36" w:rsidRDefault="009A7B92" w:rsidP="00C824D9">
      <w:pPr>
        <w:jc w:val="both"/>
        <w:rPr>
          <w:lang w:val="en-GB"/>
        </w:rPr>
      </w:pPr>
      <w:r w:rsidRPr="00684A36">
        <w:rPr>
          <w:lang w:val="en-GB"/>
        </w:rPr>
        <w:t xml:space="preserve">Access to these servers </w:t>
      </w:r>
      <w:r w:rsidR="00C824D9">
        <w:rPr>
          <w:lang w:val="en-GB"/>
        </w:rPr>
        <w:t>is</w:t>
      </w:r>
      <w:r w:rsidR="00C824D9" w:rsidRPr="00684A36">
        <w:rPr>
          <w:lang w:val="en-GB"/>
        </w:rPr>
        <w:t xml:space="preserve"> </w:t>
      </w:r>
      <w:r w:rsidRPr="00684A36">
        <w:rPr>
          <w:lang w:val="en-GB"/>
        </w:rPr>
        <w:t xml:space="preserve">restricted to the </w:t>
      </w:r>
      <w:r w:rsidR="00C824D9">
        <w:rPr>
          <w:lang w:val="en-GB"/>
        </w:rPr>
        <w:t>Breathe lab researchers</w:t>
      </w:r>
      <w:r w:rsidRPr="00684A36">
        <w:rPr>
          <w:lang w:val="en-GB"/>
        </w:rPr>
        <w:t>.  The lab manager (Karen Maes) and the PI</w:t>
      </w:r>
      <w:r w:rsidR="00C824D9">
        <w:rPr>
          <w:lang w:val="en-GB"/>
        </w:rPr>
        <w:t>’s</w:t>
      </w:r>
      <w:r w:rsidRPr="00684A36">
        <w:rPr>
          <w:lang w:val="en-GB"/>
        </w:rPr>
        <w:t xml:space="preserve"> of the project</w:t>
      </w:r>
      <w:r w:rsidR="00C824D9">
        <w:rPr>
          <w:lang w:val="en-GB"/>
        </w:rPr>
        <w:t>s</w:t>
      </w:r>
      <w:r w:rsidRPr="00684A36">
        <w:rPr>
          <w:lang w:val="en-GB"/>
        </w:rPr>
        <w:t xml:space="preserve"> control who has access to the servers.</w:t>
      </w:r>
    </w:p>
    <w:p w14:paraId="2C42B9C9" w14:textId="77777777" w:rsidR="00084C8C" w:rsidRPr="00684A36" w:rsidRDefault="00084C8C">
      <w:pPr>
        <w:jc w:val="both"/>
        <w:rPr>
          <w:lang w:val="en-GB"/>
        </w:rPr>
      </w:pPr>
    </w:p>
    <w:p w14:paraId="16DE1296" w14:textId="77777777" w:rsidR="00084C8C" w:rsidRPr="00684A36" w:rsidRDefault="005D1075">
      <w:pPr>
        <w:pStyle w:val="Kop3"/>
        <w:contextualSpacing w:val="0"/>
        <w:jc w:val="both"/>
        <w:rPr>
          <w:i w:val="0"/>
          <w:color w:val="000000"/>
          <w:sz w:val="20"/>
          <w:lang w:val="en-GB"/>
        </w:rPr>
      </w:pPr>
      <w:r w:rsidRPr="00684A36">
        <w:rPr>
          <w:i w:val="0"/>
          <w:color w:val="000000"/>
          <w:sz w:val="20"/>
          <w:lang w:val="en-GB"/>
        </w:rPr>
        <w:t>6. DATA PRESERVATION AFTER THE FWO PROJECT</w:t>
      </w:r>
    </w:p>
    <w:p w14:paraId="607BD1AB" w14:textId="77777777" w:rsidR="00084C8C" w:rsidRPr="00684A36" w:rsidRDefault="005D1075">
      <w:pPr>
        <w:jc w:val="both"/>
        <w:rPr>
          <w:b/>
          <w:lang w:val="en-GB"/>
        </w:rPr>
      </w:pPr>
      <w:r w:rsidRPr="00684A36">
        <w:rPr>
          <w:b/>
          <w:lang w:val="en-GB"/>
        </w:rPr>
        <w:t>Which data will be retained for the expected 5 year period after the end of the project? In case only a selection of the data can/will be preserved, clearly state the reasons for this (legal or contractual restrictions, physical preservation issues, ...).</w:t>
      </w:r>
    </w:p>
    <w:p w14:paraId="09276A69" w14:textId="4F70254D" w:rsidR="00084C8C" w:rsidRPr="00684A36" w:rsidRDefault="005D1075">
      <w:pPr>
        <w:jc w:val="both"/>
        <w:rPr>
          <w:lang w:val="en-GB"/>
        </w:rPr>
      </w:pPr>
      <w:r w:rsidRPr="00684A36">
        <w:rPr>
          <w:lang w:val="en-GB"/>
        </w:rPr>
        <w:t xml:space="preserve">All data will be stored for a minimum of 25 years (requirement Ethical committee). </w:t>
      </w:r>
    </w:p>
    <w:p w14:paraId="3D5CD435" w14:textId="0D9DE6E9" w:rsidR="009A7B92" w:rsidRPr="00684A36" w:rsidRDefault="009A7B92">
      <w:pPr>
        <w:jc w:val="both"/>
        <w:rPr>
          <w:lang w:val="en-GB"/>
        </w:rPr>
      </w:pPr>
      <w:r w:rsidRPr="00684A36">
        <w:rPr>
          <w:lang w:val="en-GB"/>
        </w:rPr>
        <w:t>Big dataset</w:t>
      </w:r>
      <w:r w:rsidR="0031714C" w:rsidRPr="00684A36">
        <w:rPr>
          <w:lang w:val="en-GB"/>
        </w:rPr>
        <w:t>s</w:t>
      </w:r>
      <w:r w:rsidRPr="00684A36">
        <w:rPr>
          <w:lang w:val="en-GB"/>
        </w:rPr>
        <w:t xml:space="preserve"> that impact on the need of server space are datasets of </w:t>
      </w:r>
      <w:proofErr w:type="spellStart"/>
      <w:r w:rsidRPr="00684A36">
        <w:rPr>
          <w:lang w:val="en-GB"/>
        </w:rPr>
        <w:t>microCT</w:t>
      </w:r>
      <w:proofErr w:type="spellEnd"/>
      <w:r w:rsidRPr="00684A36">
        <w:rPr>
          <w:lang w:val="en-GB"/>
        </w:rPr>
        <w:t xml:space="preserve"> scan, digital slides scans, RNA profiling datasets. Datasets of clinical data, </w:t>
      </w:r>
      <w:proofErr w:type="spellStart"/>
      <w:r w:rsidRPr="00684A36">
        <w:rPr>
          <w:lang w:val="en-GB"/>
        </w:rPr>
        <w:t>analyzed</w:t>
      </w:r>
      <w:proofErr w:type="spellEnd"/>
      <w:r w:rsidRPr="00684A36">
        <w:rPr>
          <w:lang w:val="en-GB"/>
        </w:rPr>
        <w:t xml:space="preserve"> data in excel or </w:t>
      </w:r>
      <w:proofErr w:type="spellStart"/>
      <w:r w:rsidRPr="00684A36">
        <w:rPr>
          <w:lang w:val="en-GB"/>
        </w:rPr>
        <w:t>Graphpad</w:t>
      </w:r>
      <w:proofErr w:type="spellEnd"/>
      <w:r w:rsidRPr="00684A36">
        <w:rPr>
          <w:lang w:val="en-GB"/>
        </w:rPr>
        <w:t xml:space="preserve"> prism files do not impact on server space. </w:t>
      </w:r>
    </w:p>
    <w:p w14:paraId="1C53C946" w14:textId="68BF4D8E" w:rsidR="009A7B92" w:rsidRPr="00684A36" w:rsidRDefault="009A7B92">
      <w:pPr>
        <w:jc w:val="both"/>
        <w:rPr>
          <w:lang w:val="en-GB"/>
        </w:rPr>
      </w:pPr>
      <w:r w:rsidRPr="00684A36">
        <w:rPr>
          <w:lang w:val="en-GB"/>
        </w:rPr>
        <w:t xml:space="preserve">Raw digital data of scans, slide picture and molecular profiles are stored on the large volume server.  </w:t>
      </w:r>
      <w:proofErr w:type="spellStart"/>
      <w:r w:rsidRPr="00684A36">
        <w:rPr>
          <w:lang w:val="en-GB"/>
        </w:rPr>
        <w:t>Analyzed</w:t>
      </w:r>
      <w:proofErr w:type="spellEnd"/>
      <w:r w:rsidRPr="00684A36">
        <w:rPr>
          <w:lang w:val="en-GB"/>
        </w:rPr>
        <w:t xml:space="preserve"> </w:t>
      </w:r>
      <w:proofErr w:type="spellStart"/>
      <w:r w:rsidRPr="00684A36">
        <w:rPr>
          <w:lang w:val="en-GB"/>
        </w:rPr>
        <w:t>subdatasets</w:t>
      </w:r>
      <w:proofErr w:type="spellEnd"/>
      <w:r w:rsidRPr="00684A36">
        <w:rPr>
          <w:lang w:val="en-GB"/>
        </w:rPr>
        <w:t xml:space="preserve"> and clinical and end-analytical excel or </w:t>
      </w:r>
      <w:proofErr w:type="spellStart"/>
      <w:r w:rsidRPr="00684A36">
        <w:rPr>
          <w:lang w:val="en-GB"/>
        </w:rPr>
        <w:t>Graphpad</w:t>
      </w:r>
      <w:proofErr w:type="spellEnd"/>
      <w:r w:rsidRPr="00684A36">
        <w:rPr>
          <w:lang w:val="en-GB"/>
        </w:rPr>
        <w:t xml:space="preserve"> prism data stored at the smaller server by the individual researchers are always evaluated at the end of the PhD. The excess of data is removed and valuable data remain at the large volume server under the name the fellow in a folder ‘old fellows”. Currently this concept is permanent storage but this can be reconsidered in the future. </w:t>
      </w:r>
    </w:p>
    <w:p w14:paraId="4829F717" w14:textId="77777777" w:rsidR="00084C8C" w:rsidRPr="00684A36" w:rsidRDefault="00084C8C">
      <w:pPr>
        <w:jc w:val="both"/>
        <w:rPr>
          <w:lang w:val="en-GB"/>
        </w:rPr>
      </w:pPr>
    </w:p>
    <w:p w14:paraId="0CF908FF" w14:textId="77777777" w:rsidR="00084C8C" w:rsidRPr="00684A36" w:rsidRDefault="005D1075">
      <w:pPr>
        <w:jc w:val="both"/>
        <w:rPr>
          <w:b/>
          <w:lang w:val="en-GB"/>
        </w:rPr>
      </w:pPr>
      <w:r w:rsidRPr="00684A36">
        <w:rPr>
          <w:b/>
          <w:lang w:val="en-GB"/>
        </w:rPr>
        <w:t>Where will the data be archived (= stored for the longer term)?</w:t>
      </w:r>
    </w:p>
    <w:p w14:paraId="1868A213" w14:textId="7340265C" w:rsidR="00521848" w:rsidRDefault="005B023E" w:rsidP="00CC062E">
      <w:pPr>
        <w:jc w:val="both"/>
        <w:rPr>
          <w:lang w:val="en-GB"/>
        </w:rPr>
      </w:pPr>
      <w:r w:rsidRPr="00684A36">
        <w:rPr>
          <w:lang w:val="en-GB"/>
        </w:rPr>
        <w:t>WP1</w:t>
      </w:r>
      <w:r w:rsidR="00521848">
        <w:rPr>
          <w:lang w:val="en-GB"/>
        </w:rPr>
        <w:t>:</w:t>
      </w:r>
      <w:r w:rsidRPr="00684A36">
        <w:rPr>
          <w:lang w:val="en-GB"/>
        </w:rPr>
        <w:t xml:space="preserve"> </w:t>
      </w:r>
      <w:r w:rsidR="005D1075" w:rsidRPr="00684A36">
        <w:rPr>
          <w:lang w:val="en-GB"/>
        </w:rPr>
        <w:t>RE</w:t>
      </w:r>
      <w:r w:rsidR="00521848">
        <w:rPr>
          <w:lang w:val="en-GB"/>
        </w:rPr>
        <w:t>D</w:t>
      </w:r>
      <w:r w:rsidR="005D1075" w:rsidRPr="00684A36">
        <w:rPr>
          <w:lang w:val="en-GB"/>
        </w:rPr>
        <w:t xml:space="preserve">CAP </w:t>
      </w:r>
    </w:p>
    <w:p w14:paraId="5F743443" w14:textId="7B43CDEE" w:rsidR="00521848" w:rsidRDefault="00521848" w:rsidP="00521848">
      <w:pPr>
        <w:jc w:val="both"/>
        <w:rPr>
          <w:lang w:val="en-GB"/>
        </w:rPr>
      </w:pPr>
    </w:p>
    <w:p w14:paraId="48DAD7BB" w14:textId="06055EA0" w:rsidR="00084C8C" w:rsidRPr="00684A36" w:rsidRDefault="00521848" w:rsidP="00521848">
      <w:pPr>
        <w:jc w:val="both"/>
        <w:rPr>
          <w:lang w:val="en-GB"/>
        </w:rPr>
      </w:pPr>
      <w:r>
        <w:rPr>
          <w:lang w:val="en-GB"/>
        </w:rPr>
        <w:t xml:space="preserve">WP2-4: </w:t>
      </w:r>
      <w:r w:rsidR="00947AD4">
        <w:rPr>
          <w:lang w:val="en-GB"/>
        </w:rPr>
        <w:t>t</w:t>
      </w:r>
      <w:r w:rsidR="005D1075" w:rsidRPr="00684A36">
        <w:rPr>
          <w:lang w:val="en-GB"/>
        </w:rPr>
        <w:t xml:space="preserve">he large volume server (GBW-0076_LTx) </w:t>
      </w:r>
    </w:p>
    <w:p w14:paraId="0E930A83" w14:textId="77777777" w:rsidR="00084C8C" w:rsidRPr="00684A36" w:rsidRDefault="00084C8C" w:rsidP="00521848">
      <w:pPr>
        <w:jc w:val="both"/>
        <w:rPr>
          <w:lang w:val="en-GB"/>
        </w:rPr>
      </w:pPr>
    </w:p>
    <w:p w14:paraId="3A06F472" w14:textId="77777777" w:rsidR="00084C8C" w:rsidRPr="00684A36" w:rsidRDefault="005D1075">
      <w:pPr>
        <w:jc w:val="both"/>
        <w:rPr>
          <w:b/>
          <w:lang w:val="en-GB"/>
        </w:rPr>
      </w:pPr>
      <w:r w:rsidRPr="00684A36">
        <w:rPr>
          <w:b/>
          <w:lang w:val="en-GB"/>
        </w:rPr>
        <w:t xml:space="preserve">What are the expected costs for data preservation during the retention period of 5 years? How will the costs be covered? </w:t>
      </w:r>
    </w:p>
    <w:p w14:paraId="37DC7D60" w14:textId="170BE297" w:rsidR="00084C8C" w:rsidRPr="00684A36" w:rsidRDefault="005B023E">
      <w:pPr>
        <w:jc w:val="both"/>
        <w:rPr>
          <w:lang w:val="en-GB"/>
        </w:rPr>
      </w:pPr>
      <w:r w:rsidRPr="00684A36">
        <w:rPr>
          <w:lang w:val="en-GB"/>
        </w:rPr>
        <w:t xml:space="preserve">WP1 </w:t>
      </w:r>
      <w:r w:rsidR="005D1075" w:rsidRPr="00684A36">
        <w:rPr>
          <w:lang w:val="en-GB"/>
        </w:rPr>
        <w:t>The storage capacity needed for this project will be minimal and therefore the additional costs to store our data on these servers will be minimal (+/- 50 euro/25years). The costs for RE</w:t>
      </w:r>
      <w:r w:rsidR="00521848">
        <w:rPr>
          <w:lang w:val="en-GB"/>
        </w:rPr>
        <w:t>D</w:t>
      </w:r>
      <w:r w:rsidR="005D1075" w:rsidRPr="00684A36">
        <w:rPr>
          <w:lang w:val="en-GB"/>
        </w:rPr>
        <w:t>CAP will be 2000 euro/25 year</w:t>
      </w:r>
      <w:r w:rsidR="00521848">
        <w:rPr>
          <w:lang w:val="en-GB"/>
        </w:rPr>
        <w:t>s</w:t>
      </w:r>
      <w:r w:rsidR="005D1075" w:rsidRPr="00684A36">
        <w:rPr>
          <w:lang w:val="en-GB"/>
        </w:rPr>
        <w:t xml:space="preserve">. </w:t>
      </w:r>
    </w:p>
    <w:p w14:paraId="20C29C0D" w14:textId="3577F6C5" w:rsidR="00084C8C" w:rsidRPr="00684A36" w:rsidRDefault="009A7B92">
      <w:pPr>
        <w:jc w:val="both"/>
        <w:rPr>
          <w:lang w:val="en-GB"/>
        </w:rPr>
      </w:pPr>
      <w:r w:rsidRPr="00684A36">
        <w:rPr>
          <w:lang w:val="en-GB"/>
        </w:rPr>
        <w:t>WP2-4</w:t>
      </w:r>
    </w:p>
    <w:p w14:paraId="57246A93" w14:textId="19986760" w:rsidR="009A7B92" w:rsidRPr="00684A36" w:rsidRDefault="009A7B92">
      <w:pPr>
        <w:jc w:val="both"/>
        <w:rPr>
          <w:lang w:val="en-US"/>
        </w:rPr>
      </w:pPr>
      <w:r w:rsidRPr="00684A36">
        <w:rPr>
          <w:lang w:val="en-US"/>
        </w:rPr>
        <w:t>Considering the current yearly cost</w:t>
      </w:r>
      <w:r w:rsidR="00521848">
        <w:rPr>
          <w:lang w:val="en-US"/>
        </w:rPr>
        <w:t>,</w:t>
      </w:r>
      <w:r w:rsidRPr="00684A36">
        <w:rPr>
          <w:lang w:val="en-US"/>
        </w:rPr>
        <w:t xml:space="preserve"> we expect costs for data preservation to be about 12500 euro</w:t>
      </w:r>
      <w:r w:rsidR="0031714C" w:rsidRPr="00684A36">
        <w:rPr>
          <w:lang w:val="en-US"/>
        </w:rPr>
        <w:t>/year</w:t>
      </w:r>
      <w:r w:rsidRPr="00684A36">
        <w:rPr>
          <w:lang w:val="en-US"/>
        </w:rPr>
        <w:t>. The department CHROMETA reserves for each separate group per year a budget which is enough to cover these annual (and total) cost</w:t>
      </w:r>
      <w:r w:rsidR="00521848">
        <w:rPr>
          <w:lang w:val="en-US"/>
        </w:rPr>
        <w:t>s</w:t>
      </w:r>
      <w:r w:rsidRPr="00684A36">
        <w:rPr>
          <w:lang w:val="en-US"/>
        </w:rPr>
        <w:t xml:space="preserve"> of basic storage. </w:t>
      </w:r>
    </w:p>
    <w:p w14:paraId="64E95FD5" w14:textId="77777777" w:rsidR="00084C8C" w:rsidRPr="00684A36" w:rsidRDefault="00084C8C">
      <w:pPr>
        <w:jc w:val="both"/>
        <w:rPr>
          <w:lang w:val="en-US"/>
        </w:rPr>
      </w:pPr>
    </w:p>
    <w:p w14:paraId="680E68A9" w14:textId="77777777" w:rsidR="00084C8C" w:rsidRPr="00684A36" w:rsidRDefault="005D1075">
      <w:pPr>
        <w:pStyle w:val="Kop3"/>
        <w:contextualSpacing w:val="0"/>
        <w:jc w:val="both"/>
        <w:rPr>
          <w:i w:val="0"/>
          <w:color w:val="000000"/>
          <w:sz w:val="20"/>
          <w:lang w:val="en-GB"/>
        </w:rPr>
      </w:pPr>
      <w:r w:rsidRPr="00684A36">
        <w:rPr>
          <w:i w:val="0"/>
          <w:color w:val="000000"/>
          <w:sz w:val="20"/>
          <w:lang w:val="en-GB"/>
        </w:rPr>
        <w:t>7. DATA SHARING AND REUSE</w:t>
      </w:r>
    </w:p>
    <w:p w14:paraId="0BD20605" w14:textId="77777777" w:rsidR="00084C8C" w:rsidRPr="00684A36" w:rsidRDefault="005D1075">
      <w:pPr>
        <w:jc w:val="both"/>
        <w:rPr>
          <w:b/>
          <w:lang w:val="en-GB"/>
        </w:rPr>
      </w:pPr>
      <w:r w:rsidRPr="00684A36">
        <w:rPr>
          <w:b/>
          <w:lang w:val="en-GB"/>
        </w:rPr>
        <w:t>Are there any factors restricting or preventing the sharing of (some of) the data (e.g. as defined in an agreement with a 3rd party, legal restrictions)?</w:t>
      </w:r>
    </w:p>
    <w:p w14:paraId="27EA7D1D" w14:textId="63E8AC19" w:rsidR="009A7B92" w:rsidRPr="00684A36" w:rsidRDefault="009A7B92">
      <w:pPr>
        <w:jc w:val="both"/>
        <w:rPr>
          <w:lang w:val="en-GB"/>
        </w:rPr>
      </w:pPr>
      <w:r w:rsidRPr="00684A36">
        <w:rPr>
          <w:lang w:val="en-GB"/>
        </w:rPr>
        <w:t>For data sharing, MTA</w:t>
      </w:r>
      <w:r w:rsidR="00521848">
        <w:rPr>
          <w:lang w:val="en-GB"/>
        </w:rPr>
        <w:t>’s</w:t>
      </w:r>
      <w:r w:rsidRPr="00684A36">
        <w:rPr>
          <w:lang w:val="en-GB"/>
        </w:rPr>
        <w:t xml:space="preserve"> </w:t>
      </w:r>
      <w:r w:rsidR="00521848">
        <w:rPr>
          <w:lang w:val="en-GB"/>
        </w:rPr>
        <w:t>are in place</w:t>
      </w:r>
      <w:r w:rsidRPr="00684A36">
        <w:rPr>
          <w:lang w:val="en-GB"/>
        </w:rPr>
        <w:t xml:space="preserve"> </w:t>
      </w:r>
      <w:r w:rsidR="00175EF8" w:rsidRPr="00684A36">
        <w:rPr>
          <w:lang w:val="en-GB"/>
        </w:rPr>
        <w:t xml:space="preserve">(J Hogg, J Jacob) </w:t>
      </w:r>
      <w:r w:rsidR="00521848">
        <w:rPr>
          <w:lang w:val="en-GB"/>
        </w:rPr>
        <w:t>and in preparation</w:t>
      </w:r>
      <w:r w:rsidR="00521848" w:rsidRPr="00684A36">
        <w:rPr>
          <w:lang w:val="en-GB"/>
        </w:rPr>
        <w:t xml:space="preserve"> </w:t>
      </w:r>
      <w:r w:rsidRPr="00684A36">
        <w:rPr>
          <w:lang w:val="en-GB"/>
        </w:rPr>
        <w:t xml:space="preserve">with </w:t>
      </w:r>
      <w:r w:rsidR="00521848">
        <w:rPr>
          <w:lang w:val="en-GB"/>
        </w:rPr>
        <w:t xml:space="preserve">N. </w:t>
      </w:r>
      <w:r w:rsidRPr="00684A36">
        <w:rPr>
          <w:lang w:val="en-GB"/>
        </w:rPr>
        <w:t>Kaminski from Yale New Haven</w:t>
      </w:r>
      <w:r w:rsidR="00175EF8" w:rsidRPr="00684A36">
        <w:rPr>
          <w:lang w:val="en-GB"/>
        </w:rPr>
        <w:t>. A</w:t>
      </w:r>
      <w:r w:rsidRPr="00684A36">
        <w:rPr>
          <w:lang w:val="en-GB"/>
        </w:rPr>
        <w:t>t the collaborating centers</w:t>
      </w:r>
      <w:r w:rsidR="0043571F">
        <w:rPr>
          <w:lang w:val="en-GB"/>
        </w:rPr>
        <w:t xml:space="preserve"> </w:t>
      </w:r>
      <w:r w:rsidRPr="00684A36">
        <w:rPr>
          <w:lang w:val="en-GB"/>
        </w:rPr>
        <w:t>a DMP is also installed compliant with this DMP.</w:t>
      </w:r>
    </w:p>
    <w:p w14:paraId="69CE95FA" w14:textId="77777777" w:rsidR="009A7B92" w:rsidRPr="00684A36" w:rsidRDefault="009A7B92">
      <w:pPr>
        <w:jc w:val="both"/>
        <w:rPr>
          <w:lang w:val="en-GB"/>
        </w:rPr>
      </w:pPr>
      <w:r w:rsidRPr="00684A36">
        <w:rPr>
          <w:lang w:val="en-GB"/>
        </w:rPr>
        <w:t xml:space="preserve">No 3rd parties are involved  </w:t>
      </w:r>
    </w:p>
    <w:p w14:paraId="355C8CDC" w14:textId="77777777" w:rsidR="009A7B92" w:rsidRPr="00684A36" w:rsidRDefault="009A7B92">
      <w:pPr>
        <w:jc w:val="both"/>
        <w:rPr>
          <w:lang w:val="en-GB"/>
        </w:rPr>
      </w:pPr>
      <w:r w:rsidRPr="00684A36">
        <w:rPr>
          <w:lang w:val="en-GB"/>
        </w:rPr>
        <w:lastRenderedPageBreak/>
        <w:t>Data sharing per group includes:</w:t>
      </w:r>
    </w:p>
    <w:p w14:paraId="3A94A31F" w14:textId="729F4665" w:rsidR="009A7B92" w:rsidRPr="00684A36" w:rsidRDefault="009A7B92">
      <w:pPr>
        <w:jc w:val="both"/>
        <w:rPr>
          <w:lang w:val="en-GB"/>
        </w:rPr>
      </w:pPr>
      <w:r w:rsidRPr="00684A36">
        <w:rPr>
          <w:lang w:val="en-GB"/>
        </w:rPr>
        <w:t>N Kaminski</w:t>
      </w:r>
      <w:r w:rsidRPr="00684A36">
        <w:rPr>
          <w:lang w:val="en-GB"/>
        </w:rPr>
        <w:tab/>
      </w:r>
      <w:r w:rsidRPr="00684A36">
        <w:rPr>
          <w:lang w:val="en-GB"/>
        </w:rPr>
        <w:tab/>
      </w:r>
      <w:r w:rsidR="0043571F">
        <w:rPr>
          <w:lang w:val="en-GB"/>
        </w:rPr>
        <w:tab/>
      </w:r>
      <w:r w:rsidRPr="00684A36">
        <w:rPr>
          <w:lang w:val="en-GB"/>
        </w:rPr>
        <w:t>Physical data are lung cells and RNA</w:t>
      </w:r>
    </w:p>
    <w:p w14:paraId="7342B5E0" w14:textId="77777777" w:rsidR="009A7B92" w:rsidRPr="00684A36" w:rsidRDefault="009A7B92">
      <w:pPr>
        <w:jc w:val="both"/>
        <w:rPr>
          <w:lang w:val="en-GB"/>
        </w:rPr>
      </w:pPr>
      <w:r w:rsidRPr="00684A36">
        <w:rPr>
          <w:lang w:val="en-GB"/>
        </w:rPr>
        <w:tab/>
      </w:r>
      <w:r w:rsidRPr="00684A36">
        <w:rPr>
          <w:lang w:val="en-GB"/>
        </w:rPr>
        <w:tab/>
      </w:r>
      <w:r w:rsidRPr="00684A36">
        <w:rPr>
          <w:lang w:val="en-GB"/>
        </w:rPr>
        <w:tab/>
      </w:r>
      <w:r w:rsidRPr="00684A36">
        <w:rPr>
          <w:lang w:val="en-GB"/>
        </w:rPr>
        <w:tab/>
        <w:t>Digital data are morphological data and RNA profiles</w:t>
      </w:r>
    </w:p>
    <w:p w14:paraId="2A397BB1" w14:textId="764C928E" w:rsidR="009A7B92" w:rsidRPr="00684A36" w:rsidRDefault="00521848">
      <w:pPr>
        <w:jc w:val="both"/>
        <w:rPr>
          <w:lang w:val="en-GB"/>
        </w:rPr>
      </w:pPr>
      <w:r>
        <w:rPr>
          <w:lang w:val="en-GB"/>
        </w:rPr>
        <w:t>J</w:t>
      </w:r>
      <w:r w:rsidRPr="00684A36">
        <w:rPr>
          <w:lang w:val="en-GB"/>
        </w:rPr>
        <w:t xml:space="preserve"> </w:t>
      </w:r>
      <w:r w:rsidR="00175EF8" w:rsidRPr="00684A36">
        <w:rPr>
          <w:lang w:val="en-GB"/>
        </w:rPr>
        <w:t xml:space="preserve">Jacob </w:t>
      </w:r>
      <w:r w:rsidR="00175EF8" w:rsidRPr="00684A36">
        <w:rPr>
          <w:lang w:val="en-GB"/>
        </w:rPr>
        <w:tab/>
      </w:r>
      <w:r w:rsidR="009A7B92" w:rsidRPr="00684A36">
        <w:rPr>
          <w:lang w:val="en-GB"/>
        </w:rPr>
        <w:tab/>
      </w:r>
      <w:r w:rsidR="009A7B92" w:rsidRPr="00684A36">
        <w:rPr>
          <w:lang w:val="en-GB"/>
        </w:rPr>
        <w:tab/>
        <w:t>Digital data</w:t>
      </w:r>
      <w:r w:rsidR="005257A1" w:rsidRPr="00684A36">
        <w:rPr>
          <w:lang w:val="en-GB"/>
        </w:rPr>
        <w:t>: HRCT scans</w:t>
      </w:r>
    </w:p>
    <w:p w14:paraId="318E1F17" w14:textId="344B8CF3" w:rsidR="009A7B92" w:rsidRPr="00684A36" w:rsidRDefault="009A7B92">
      <w:pPr>
        <w:jc w:val="both"/>
        <w:rPr>
          <w:lang w:val="en-GB"/>
        </w:rPr>
      </w:pPr>
    </w:p>
    <w:p w14:paraId="5276A797" w14:textId="77777777" w:rsidR="00104C25" w:rsidRPr="00684A36" w:rsidRDefault="00104C25">
      <w:pPr>
        <w:jc w:val="both"/>
        <w:rPr>
          <w:lang w:val="en-GB"/>
        </w:rPr>
      </w:pPr>
    </w:p>
    <w:p w14:paraId="2D5E668B" w14:textId="5B610D4C" w:rsidR="00104C25" w:rsidRPr="00684A36" w:rsidRDefault="00104C25">
      <w:pPr>
        <w:jc w:val="both"/>
        <w:rPr>
          <w:lang w:val="en-US"/>
        </w:rPr>
      </w:pPr>
      <w:r w:rsidRPr="0043571F">
        <w:rPr>
          <w:lang w:val="en-US"/>
        </w:rPr>
        <w:t>In general, with</w:t>
      </w:r>
      <w:r w:rsidRPr="00521848">
        <w:rPr>
          <w:lang w:val="en-US"/>
        </w:rPr>
        <w:t xml:space="preserve"> respect</w:t>
      </w:r>
      <w:r w:rsidRPr="00684A36">
        <w:rPr>
          <w:lang w:val="en-US"/>
        </w:rPr>
        <w:t xml:space="preserve"> to the data produced/collected no restriction for data sharing apply. </w:t>
      </w:r>
    </w:p>
    <w:p w14:paraId="516B06B7" w14:textId="35480B5B" w:rsidR="009A7B92" w:rsidRPr="00684A36" w:rsidRDefault="00104C25">
      <w:pPr>
        <w:jc w:val="both"/>
        <w:rPr>
          <w:lang w:val="en-US"/>
        </w:rPr>
      </w:pPr>
      <w:r w:rsidRPr="00684A36">
        <w:rPr>
          <w:lang w:val="en-US"/>
        </w:rPr>
        <w:t>Considering the use of patient materials, data will be either shared in a coded manner through publications, or, if more specific information is required, following ethical approval.</w:t>
      </w:r>
    </w:p>
    <w:p w14:paraId="27E8675E" w14:textId="77777777" w:rsidR="00104C25" w:rsidRPr="00684A36" w:rsidRDefault="00104C25">
      <w:pPr>
        <w:jc w:val="both"/>
        <w:rPr>
          <w:lang w:val="en-GB"/>
        </w:rPr>
      </w:pPr>
    </w:p>
    <w:p w14:paraId="72A51B56" w14:textId="77777777" w:rsidR="00084C8C" w:rsidRPr="00684A36" w:rsidRDefault="005D1075">
      <w:pPr>
        <w:jc w:val="both"/>
        <w:rPr>
          <w:b/>
          <w:lang w:val="en-GB"/>
        </w:rPr>
      </w:pPr>
      <w:r w:rsidRPr="00684A36">
        <w:rPr>
          <w:b/>
          <w:lang w:val="en-GB"/>
        </w:rPr>
        <w:t>Which data will be made available after the end of the project?</w:t>
      </w:r>
    </w:p>
    <w:p w14:paraId="19433C17" w14:textId="6EEF1221" w:rsidR="00613885" w:rsidRPr="00684A36" w:rsidRDefault="00613885">
      <w:pPr>
        <w:jc w:val="both"/>
        <w:rPr>
          <w:lang w:val="en-US"/>
        </w:rPr>
      </w:pPr>
      <w:r w:rsidRPr="00684A36">
        <w:rPr>
          <w:lang w:val="en-US"/>
        </w:rPr>
        <w:t>For the vast majority of the project, raw data will not be made open access available.</w:t>
      </w:r>
    </w:p>
    <w:p w14:paraId="4364F667" w14:textId="48B3124C" w:rsidR="00613885" w:rsidRPr="00684A36" w:rsidRDefault="00613885">
      <w:pPr>
        <w:jc w:val="both"/>
        <w:rPr>
          <w:lang w:val="en-US"/>
        </w:rPr>
      </w:pPr>
      <w:r w:rsidRPr="00684A36">
        <w:rPr>
          <w:lang w:val="en-US"/>
        </w:rPr>
        <w:t xml:space="preserve">The only expected open access will be for RNA profiling (anonymized) at the time of publishing in international peer reviewed as this is </w:t>
      </w:r>
      <w:r w:rsidR="00104C25" w:rsidRPr="00684A36">
        <w:rPr>
          <w:lang w:val="en-US"/>
        </w:rPr>
        <w:t xml:space="preserve">an </w:t>
      </w:r>
      <w:r w:rsidRPr="00684A36">
        <w:rPr>
          <w:lang w:val="en-US"/>
        </w:rPr>
        <w:t xml:space="preserve">international </w:t>
      </w:r>
      <w:r w:rsidR="00104C25" w:rsidRPr="00684A36">
        <w:rPr>
          <w:lang w:val="en-US"/>
        </w:rPr>
        <w:t>requirement</w:t>
      </w:r>
      <w:r w:rsidRPr="00684A36">
        <w:rPr>
          <w:lang w:val="en-US"/>
        </w:rPr>
        <w:t xml:space="preserve">. </w:t>
      </w:r>
    </w:p>
    <w:p w14:paraId="54EBBDA6" w14:textId="77777777" w:rsidR="00084C8C" w:rsidRPr="00684A36" w:rsidRDefault="00084C8C">
      <w:pPr>
        <w:jc w:val="both"/>
        <w:rPr>
          <w:lang w:val="en-US"/>
        </w:rPr>
      </w:pPr>
    </w:p>
    <w:p w14:paraId="72D767DD" w14:textId="77777777" w:rsidR="00084C8C" w:rsidRPr="00684A36" w:rsidRDefault="005D1075">
      <w:pPr>
        <w:jc w:val="both"/>
        <w:rPr>
          <w:b/>
          <w:lang w:val="en-GB"/>
        </w:rPr>
      </w:pPr>
      <w:r w:rsidRPr="00684A36">
        <w:rPr>
          <w:b/>
          <w:lang w:val="en-GB"/>
        </w:rPr>
        <w:t>Where/how will the data be made available for reuse?</w:t>
      </w:r>
    </w:p>
    <w:p w14:paraId="3FCEE474" w14:textId="77777777" w:rsidR="00613885" w:rsidRPr="00684A36" w:rsidRDefault="00613885">
      <w:pPr>
        <w:numPr>
          <w:ilvl w:val="0"/>
          <w:numId w:val="14"/>
        </w:numPr>
        <w:ind w:hanging="359"/>
        <w:contextualSpacing/>
        <w:jc w:val="both"/>
        <w:rPr>
          <w:color w:val="auto"/>
        </w:rPr>
      </w:pPr>
      <w:r w:rsidRPr="00684A36">
        <w:rPr>
          <w:color w:val="auto"/>
        </w:rPr>
        <w:t xml:space="preserve">In </w:t>
      </w:r>
      <w:proofErr w:type="spellStart"/>
      <w:r w:rsidRPr="00684A36">
        <w:rPr>
          <w:color w:val="auto"/>
        </w:rPr>
        <w:t>an</w:t>
      </w:r>
      <w:proofErr w:type="spellEnd"/>
      <w:r w:rsidRPr="00684A36">
        <w:rPr>
          <w:color w:val="auto"/>
        </w:rPr>
        <w:t xml:space="preserve"> Open Access </w:t>
      </w:r>
      <w:proofErr w:type="spellStart"/>
      <w:r w:rsidRPr="00684A36">
        <w:rPr>
          <w:color w:val="auto"/>
        </w:rPr>
        <w:t>repository</w:t>
      </w:r>
      <w:proofErr w:type="spellEnd"/>
    </w:p>
    <w:p w14:paraId="7F1F0FD4" w14:textId="26947C5E" w:rsidR="00613885" w:rsidRPr="00684A36" w:rsidRDefault="00613885">
      <w:pPr>
        <w:jc w:val="both"/>
        <w:rPr>
          <w:color w:val="auto"/>
          <w:lang w:val="en-US"/>
        </w:rPr>
      </w:pPr>
      <w:r w:rsidRPr="00684A36">
        <w:rPr>
          <w:color w:val="auto"/>
          <w:lang w:val="en-US"/>
        </w:rPr>
        <w:t xml:space="preserve">The full (anonymized) dataset will be uploaded in a </w:t>
      </w:r>
      <w:proofErr w:type="spellStart"/>
      <w:r w:rsidRPr="00684A36">
        <w:rPr>
          <w:color w:val="auto"/>
          <w:lang w:val="en-US"/>
        </w:rPr>
        <w:t>cvs</w:t>
      </w:r>
      <w:proofErr w:type="spellEnd"/>
      <w:r w:rsidRPr="00684A36">
        <w:rPr>
          <w:color w:val="auto"/>
          <w:lang w:val="en-US"/>
        </w:rPr>
        <w:t xml:space="preserve"> format in </w:t>
      </w:r>
      <w:proofErr w:type="spellStart"/>
      <w:r w:rsidRPr="00684A36">
        <w:rPr>
          <w:color w:val="auto"/>
          <w:lang w:val="en-US"/>
        </w:rPr>
        <w:t>Zenodo</w:t>
      </w:r>
      <w:proofErr w:type="spellEnd"/>
      <w:r w:rsidRPr="00684A36">
        <w:rPr>
          <w:color w:val="auto"/>
          <w:lang w:val="en-US"/>
        </w:rPr>
        <w:t xml:space="preserve"> </w:t>
      </w:r>
    </w:p>
    <w:p w14:paraId="2973F492" w14:textId="4CCB88CB" w:rsidR="00104C25" w:rsidRPr="00684A36" w:rsidRDefault="00104C25">
      <w:pPr>
        <w:jc w:val="both"/>
        <w:rPr>
          <w:color w:val="auto"/>
          <w:lang w:val="en-US"/>
        </w:rPr>
      </w:pPr>
      <w:r w:rsidRPr="00684A36">
        <w:rPr>
          <w:color w:val="auto"/>
          <w:lang w:val="en-US"/>
        </w:rPr>
        <w:t xml:space="preserve">Data will be made publicly available post publication depending on the journals policy (post-publication data repository). Non-published data will remain confidential until a final decision on publication of the data has been taken. RNA-seq data will be deposited in the </w:t>
      </w:r>
      <w:proofErr w:type="spellStart"/>
      <w:r w:rsidRPr="00684A36">
        <w:rPr>
          <w:color w:val="auto"/>
          <w:lang w:val="en-US"/>
        </w:rPr>
        <w:t>Zenodo</w:t>
      </w:r>
      <w:proofErr w:type="spellEnd"/>
      <w:r w:rsidRPr="00684A36">
        <w:rPr>
          <w:color w:val="auto"/>
          <w:lang w:val="en-US"/>
        </w:rPr>
        <w:t xml:space="preserve"> </w:t>
      </w:r>
      <w:r w:rsidR="00A85E25" w:rsidRPr="00684A36">
        <w:rPr>
          <w:color w:val="auto"/>
          <w:lang w:val="en-US"/>
        </w:rPr>
        <w:t xml:space="preserve">or Gene expression omnibus (GEO) </w:t>
      </w:r>
      <w:r w:rsidRPr="00684A36">
        <w:rPr>
          <w:color w:val="auto"/>
          <w:lang w:val="en-US"/>
        </w:rPr>
        <w:t xml:space="preserve">database after publication in a peer-reviewed journal. The anonymized data will be made available upon publication of the results. </w:t>
      </w:r>
      <w:r w:rsidR="00A85E25" w:rsidRPr="00684A36">
        <w:rPr>
          <w:color w:val="auto"/>
          <w:lang w:val="en-US"/>
        </w:rPr>
        <w:t>O</w:t>
      </w:r>
      <w:r w:rsidRPr="00684A36">
        <w:rPr>
          <w:color w:val="auto"/>
          <w:lang w:val="en-US"/>
        </w:rPr>
        <w:t>ther data will be available upon request.</w:t>
      </w:r>
    </w:p>
    <w:p w14:paraId="1D20AFF8" w14:textId="77777777" w:rsidR="00084C8C" w:rsidRPr="00684A36" w:rsidRDefault="00084C8C">
      <w:pPr>
        <w:jc w:val="both"/>
        <w:rPr>
          <w:lang w:val="en-US"/>
        </w:rPr>
      </w:pPr>
    </w:p>
    <w:p w14:paraId="0A0B8D0C" w14:textId="77777777" w:rsidR="00084C8C" w:rsidRPr="00684A36" w:rsidRDefault="005D1075">
      <w:pPr>
        <w:jc w:val="both"/>
        <w:rPr>
          <w:b/>
          <w:lang w:val="en-GB"/>
        </w:rPr>
      </w:pPr>
      <w:r w:rsidRPr="00684A36">
        <w:rPr>
          <w:b/>
          <w:lang w:val="en-GB"/>
        </w:rPr>
        <w:t>When will the data be made available?</w:t>
      </w:r>
    </w:p>
    <w:p w14:paraId="613A3C47" w14:textId="635C97C9" w:rsidR="00104C25" w:rsidRPr="00684A36" w:rsidRDefault="00613885">
      <w:pPr>
        <w:numPr>
          <w:ilvl w:val="0"/>
          <w:numId w:val="15"/>
        </w:numPr>
        <w:ind w:hanging="359"/>
        <w:contextualSpacing/>
        <w:jc w:val="both"/>
        <w:rPr>
          <w:lang w:val="en-US"/>
        </w:rPr>
      </w:pPr>
      <w:r w:rsidRPr="00684A36">
        <w:rPr>
          <w:lang w:val="en-US"/>
        </w:rPr>
        <w:t>Upon publication of the research results</w:t>
      </w:r>
    </w:p>
    <w:p w14:paraId="325EE7F6" w14:textId="12937809" w:rsidR="00084C8C" w:rsidRPr="00684A36" w:rsidRDefault="00104C25">
      <w:pPr>
        <w:jc w:val="both"/>
        <w:rPr>
          <w:lang w:val="en-US"/>
        </w:rPr>
      </w:pPr>
      <w:r w:rsidRPr="00684A36">
        <w:rPr>
          <w:lang w:val="en-US"/>
        </w:rPr>
        <w:t xml:space="preserve">RNA sequencing data will be deposited in the </w:t>
      </w:r>
      <w:proofErr w:type="spellStart"/>
      <w:r w:rsidRPr="00684A36">
        <w:rPr>
          <w:color w:val="auto"/>
          <w:lang w:val="en-US"/>
        </w:rPr>
        <w:t>Zenodo</w:t>
      </w:r>
      <w:proofErr w:type="spellEnd"/>
      <w:r w:rsidRPr="00684A36">
        <w:rPr>
          <w:color w:val="auto"/>
          <w:lang w:val="en-US"/>
        </w:rPr>
        <w:t xml:space="preserve"> database </w:t>
      </w:r>
      <w:r w:rsidRPr="00684A36">
        <w:rPr>
          <w:lang w:val="en-US"/>
        </w:rPr>
        <w:t xml:space="preserve">and will be available after publication in a peer-reviewed journal. Other data will be available after signing a data sharing agreement which will be established with the support of KUL R&amp;D after a request. Data will be available after signing a data sharing agreement which will be established with the support of KUL R&amp;D after a request. Once KU Leuven has established a university managed and owned data repository sharing of data (or a subset of data) on this repository will be evaluated depending on the policy and conditions of this repository. Changes to the data sharing policy will be reported in the final DMP of this grant. </w:t>
      </w:r>
    </w:p>
    <w:p w14:paraId="7DF58B93" w14:textId="77777777" w:rsidR="00084C8C" w:rsidRPr="00684A36" w:rsidRDefault="005D1075">
      <w:pPr>
        <w:jc w:val="both"/>
        <w:rPr>
          <w:b/>
          <w:lang w:val="en-GB"/>
        </w:rPr>
      </w:pPr>
      <w:r w:rsidRPr="00684A36">
        <w:rPr>
          <w:b/>
          <w:lang w:val="en-GB"/>
        </w:rPr>
        <w:t>Who will be able to access the data and under what conditions?</w:t>
      </w:r>
    </w:p>
    <w:p w14:paraId="6093AAAE" w14:textId="75E8433F" w:rsidR="00613885" w:rsidRPr="00684A36" w:rsidRDefault="00613885">
      <w:pPr>
        <w:jc w:val="both"/>
        <w:rPr>
          <w:lang w:val="en-US"/>
        </w:rPr>
      </w:pPr>
      <w:r w:rsidRPr="00684A36">
        <w:rPr>
          <w:lang w:val="en-US"/>
        </w:rPr>
        <w:t>Only RNA dataset</w:t>
      </w:r>
      <w:r w:rsidR="00521848">
        <w:rPr>
          <w:lang w:val="en-US"/>
        </w:rPr>
        <w:t>s</w:t>
      </w:r>
      <w:r w:rsidRPr="00684A36">
        <w:rPr>
          <w:lang w:val="en-US"/>
        </w:rPr>
        <w:t xml:space="preserve"> will be made accessible upon acceptance of the manuscript and this for everybody without restrains. </w:t>
      </w:r>
    </w:p>
    <w:p w14:paraId="2543AC6C" w14:textId="59DEB677" w:rsidR="00104C25" w:rsidRPr="00684A36" w:rsidRDefault="00104C25">
      <w:pPr>
        <w:jc w:val="both"/>
        <w:rPr>
          <w:lang w:val="en-US"/>
        </w:rPr>
      </w:pPr>
      <w:r w:rsidRPr="00684A36">
        <w:rPr>
          <w:lang w:val="en-US"/>
        </w:rPr>
        <w:t>Due to the potential commercial value of patient data no general and full open access to data will be provided by default. Data which will be shared with third parties will exclude commercial use and will require appropriate credit to the data owners.</w:t>
      </w:r>
    </w:p>
    <w:p w14:paraId="0BEC1E83" w14:textId="77777777" w:rsidR="00084C8C" w:rsidRPr="00684A36" w:rsidRDefault="00084C8C">
      <w:pPr>
        <w:jc w:val="both"/>
        <w:rPr>
          <w:lang w:val="en-US"/>
        </w:rPr>
      </w:pPr>
    </w:p>
    <w:p w14:paraId="7C5B3165" w14:textId="77777777" w:rsidR="00084C8C" w:rsidRPr="00684A36" w:rsidRDefault="005D1075">
      <w:pPr>
        <w:jc w:val="both"/>
        <w:rPr>
          <w:b/>
          <w:lang w:val="en-GB"/>
        </w:rPr>
      </w:pPr>
      <w:r w:rsidRPr="00684A36">
        <w:rPr>
          <w:b/>
          <w:lang w:val="en-GB"/>
        </w:rPr>
        <w:t xml:space="preserve">What are the expected costs for data sharing? How will the costs be covered?  </w:t>
      </w:r>
    </w:p>
    <w:p w14:paraId="5182FD88" w14:textId="281F20B3" w:rsidR="00084C8C" w:rsidRPr="00684A36" w:rsidRDefault="005D1075">
      <w:pPr>
        <w:jc w:val="both"/>
        <w:rPr>
          <w:lang w:val="en-GB"/>
        </w:rPr>
      </w:pPr>
      <w:r w:rsidRPr="00684A36">
        <w:rPr>
          <w:lang w:val="en-GB"/>
        </w:rPr>
        <w:t xml:space="preserve">No costs are expected. </w:t>
      </w:r>
    </w:p>
    <w:p w14:paraId="1478AD37" w14:textId="5C333A99" w:rsidR="00104C25" w:rsidRPr="00684A36" w:rsidRDefault="00104C25">
      <w:pPr>
        <w:jc w:val="both"/>
        <w:rPr>
          <w:lang w:val="en-US"/>
        </w:rPr>
      </w:pPr>
      <w:r w:rsidRPr="00684A36">
        <w:rPr>
          <w:lang w:val="en-US"/>
        </w:rPr>
        <w:lastRenderedPageBreak/>
        <w:t>The KU Leuven repository will not request any cost contribution for KU Leuven researchers. Data shared through journal repositories will be covered by publication costs. Bilateral agreements for data sharing will be established through the services of KU Leuven R&amp;D. The costs expected for data sharing are thus low and will be reported in the final DMP at the end of the project. They will be covered through funds of the project. For primary patient cell or tissue sharing if legally approved, the KUL biobank where the samples will be registered will calculate the cost for sample handling and shipment of the cell/tissue cultures and also for administrative work.</w:t>
      </w:r>
    </w:p>
    <w:p w14:paraId="737BDF93" w14:textId="77777777" w:rsidR="00A85E25" w:rsidRPr="00684A36" w:rsidRDefault="00104C25">
      <w:pPr>
        <w:jc w:val="both"/>
        <w:rPr>
          <w:lang w:val="en-US"/>
        </w:rPr>
      </w:pPr>
      <w:r w:rsidRPr="00684A36">
        <w:rPr>
          <w:lang w:val="en-US"/>
        </w:rPr>
        <w:t xml:space="preserve">The upload on the </w:t>
      </w:r>
      <w:proofErr w:type="spellStart"/>
      <w:r w:rsidRPr="00684A36">
        <w:rPr>
          <w:color w:val="auto"/>
          <w:lang w:val="en-US"/>
        </w:rPr>
        <w:t>Zenodo</w:t>
      </w:r>
      <w:proofErr w:type="spellEnd"/>
      <w:r w:rsidRPr="00684A36">
        <w:rPr>
          <w:lang w:val="en-US"/>
        </w:rPr>
        <w:t xml:space="preserve"> database by the Genomics Core includes a charge of 500 €. This charge will be covered by the project.</w:t>
      </w:r>
      <w:r w:rsidR="00A85E25" w:rsidRPr="00684A36">
        <w:rPr>
          <w:lang w:val="en-US"/>
        </w:rPr>
        <w:t xml:space="preserve"> Deposition to the Gene Expression Omnibus database is free of charge.</w:t>
      </w:r>
    </w:p>
    <w:p w14:paraId="4D36333E" w14:textId="723D1278" w:rsidR="00104C25" w:rsidRPr="00684A36" w:rsidRDefault="00104C25">
      <w:pPr>
        <w:jc w:val="both"/>
        <w:rPr>
          <w:lang w:val="en-US"/>
        </w:rPr>
      </w:pPr>
    </w:p>
    <w:p w14:paraId="29451E67" w14:textId="77777777" w:rsidR="00084C8C" w:rsidRPr="00684A36" w:rsidRDefault="00084C8C">
      <w:pPr>
        <w:jc w:val="both"/>
        <w:rPr>
          <w:lang w:val="en-GB"/>
        </w:rPr>
      </w:pPr>
    </w:p>
    <w:p w14:paraId="5BAC20A5" w14:textId="77777777" w:rsidR="00084C8C" w:rsidRPr="00684A36" w:rsidRDefault="00084C8C">
      <w:pPr>
        <w:jc w:val="both"/>
        <w:rPr>
          <w:lang w:val="en-GB"/>
        </w:rPr>
      </w:pPr>
    </w:p>
    <w:p w14:paraId="756D41DD" w14:textId="77777777" w:rsidR="00084C8C" w:rsidRPr="00684A36" w:rsidRDefault="005D1075">
      <w:pPr>
        <w:pStyle w:val="Kop3"/>
        <w:contextualSpacing w:val="0"/>
        <w:jc w:val="both"/>
        <w:rPr>
          <w:i w:val="0"/>
          <w:color w:val="000000"/>
          <w:sz w:val="20"/>
          <w:lang w:val="en-GB"/>
        </w:rPr>
      </w:pPr>
      <w:r w:rsidRPr="00684A36">
        <w:rPr>
          <w:i w:val="0"/>
          <w:color w:val="000000"/>
          <w:sz w:val="20"/>
          <w:lang w:val="en-GB"/>
        </w:rPr>
        <w:t>8. RESPONSIBILITIES</w:t>
      </w:r>
    </w:p>
    <w:p w14:paraId="7B84B903" w14:textId="77777777" w:rsidR="00084C8C" w:rsidRPr="00684A36" w:rsidRDefault="005D1075">
      <w:pPr>
        <w:jc w:val="both"/>
        <w:rPr>
          <w:b/>
          <w:lang w:val="en-GB"/>
        </w:rPr>
      </w:pPr>
      <w:r w:rsidRPr="00684A36">
        <w:rPr>
          <w:b/>
          <w:lang w:val="en-GB"/>
        </w:rPr>
        <w:t>Who will be responsible for data documentation &amp; metadata?</w:t>
      </w:r>
    </w:p>
    <w:p w14:paraId="2325949C" w14:textId="0655A247" w:rsidR="00613885" w:rsidRPr="00684A36" w:rsidRDefault="00613885">
      <w:pPr>
        <w:jc w:val="both"/>
        <w:rPr>
          <w:lang w:val="en-US"/>
        </w:rPr>
      </w:pPr>
      <w:r w:rsidRPr="00684A36">
        <w:rPr>
          <w:lang w:val="en-US"/>
        </w:rPr>
        <w:t xml:space="preserve">Data documentation and metadata will be organized by the PIs and fellows organizing the laboratory and project namely Karen Maes (lab manager) and Celine Aelbrecht (lab technician). </w:t>
      </w:r>
    </w:p>
    <w:p w14:paraId="028D480A" w14:textId="06EA9213" w:rsidR="00C665DA" w:rsidRPr="00684A36" w:rsidRDefault="00C665DA">
      <w:pPr>
        <w:jc w:val="both"/>
        <w:rPr>
          <w:lang w:val="en-US"/>
        </w:rPr>
      </w:pPr>
      <w:r w:rsidRPr="00684A36">
        <w:rPr>
          <w:lang w:val="en-US"/>
        </w:rPr>
        <w:t xml:space="preserve">The individual researcher producing data will have the final responsibility for data documentation and metadata. In case of PhD students and technical personnel, the collection will be supervised by the scientific project responsible (involved PI, post-doc,..). However, the final responsibility of data integrity lies with the researcher performing the experiments. </w:t>
      </w:r>
    </w:p>
    <w:p w14:paraId="1E3F30F9" w14:textId="77777777" w:rsidR="00C665DA" w:rsidRPr="00684A36" w:rsidRDefault="00C665DA">
      <w:pPr>
        <w:jc w:val="both"/>
        <w:rPr>
          <w:lang w:val="en-US"/>
        </w:rPr>
      </w:pPr>
    </w:p>
    <w:p w14:paraId="6BAC2471" w14:textId="77777777" w:rsidR="00084C8C" w:rsidRPr="00684A36" w:rsidRDefault="00084C8C">
      <w:pPr>
        <w:jc w:val="both"/>
        <w:rPr>
          <w:lang w:val="en-US"/>
        </w:rPr>
      </w:pPr>
    </w:p>
    <w:p w14:paraId="45FEEA01" w14:textId="77777777" w:rsidR="00084C8C" w:rsidRPr="00684A36" w:rsidRDefault="005D1075">
      <w:pPr>
        <w:jc w:val="both"/>
        <w:rPr>
          <w:b/>
          <w:lang w:val="en-GB"/>
        </w:rPr>
      </w:pPr>
      <w:r w:rsidRPr="00684A36">
        <w:rPr>
          <w:b/>
          <w:lang w:val="en-GB"/>
        </w:rPr>
        <w:t>Who will be responsible for data storage &amp; back up during the project?</w:t>
      </w:r>
    </w:p>
    <w:p w14:paraId="60BA9DE4" w14:textId="4A4BC438" w:rsidR="00613885" w:rsidRPr="00684A36" w:rsidRDefault="00613885">
      <w:pPr>
        <w:jc w:val="both"/>
        <w:rPr>
          <w:lang w:val="en-US"/>
        </w:rPr>
      </w:pPr>
      <w:r w:rsidRPr="00684A36">
        <w:rPr>
          <w:lang w:val="en-US"/>
        </w:rPr>
        <w:t xml:space="preserve">Both servers are dedicated to the PI of the project and access is managed by the PI and the lab manager. ICT (Gert Goos as contact person and PI) is handling back-up and if needed expansion of storage capacity. </w:t>
      </w:r>
    </w:p>
    <w:p w14:paraId="3F78F880" w14:textId="133CA09E" w:rsidR="00C665DA" w:rsidRPr="00684A36" w:rsidRDefault="00C665DA">
      <w:pPr>
        <w:jc w:val="both"/>
        <w:rPr>
          <w:lang w:val="en-US"/>
        </w:rPr>
      </w:pPr>
      <w:r w:rsidRPr="00684A36">
        <w:rPr>
          <w:lang w:val="en-US"/>
        </w:rPr>
        <w:t>Data storage and back-up underlies the responsibility of the individual researcher, who is supervised by the scientific coordinator. The responsibility for maintaining the infrastructure access for data storage lies in the hands of the IT responsible of the research team. Finally, the maintenance of servers and integrity of data stored on these servers underlies the ITC services of the university. The maintenance of the integrity of the external drives and the data stored on them will be responsibility of the lab manager.</w:t>
      </w:r>
    </w:p>
    <w:p w14:paraId="57B36AB0" w14:textId="77777777" w:rsidR="00C665DA" w:rsidRPr="00684A36" w:rsidRDefault="00C665DA">
      <w:pPr>
        <w:jc w:val="both"/>
        <w:rPr>
          <w:lang w:val="en-US"/>
        </w:rPr>
      </w:pPr>
    </w:p>
    <w:p w14:paraId="18487280" w14:textId="77777777" w:rsidR="00084C8C" w:rsidRPr="00684A36" w:rsidRDefault="00084C8C">
      <w:pPr>
        <w:jc w:val="both"/>
        <w:rPr>
          <w:lang w:val="en-US"/>
        </w:rPr>
      </w:pPr>
    </w:p>
    <w:p w14:paraId="2E5D5352" w14:textId="77777777" w:rsidR="00084C8C" w:rsidRPr="00684A36" w:rsidRDefault="005D1075">
      <w:pPr>
        <w:jc w:val="both"/>
        <w:rPr>
          <w:b/>
          <w:lang w:val="en-GB"/>
        </w:rPr>
      </w:pPr>
      <w:r w:rsidRPr="00684A36">
        <w:rPr>
          <w:b/>
          <w:lang w:val="en-GB"/>
        </w:rPr>
        <w:t>Who will be responsible for ensuring data preservation and reuse ?</w:t>
      </w:r>
    </w:p>
    <w:p w14:paraId="5EE3DEFF" w14:textId="5FAF5ECE" w:rsidR="00613885" w:rsidRPr="00684A36" w:rsidRDefault="00613885">
      <w:pPr>
        <w:jc w:val="both"/>
        <w:rPr>
          <w:lang w:val="en-US"/>
        </w:rPr>
      </w:pPr>
      <w:r w:rsidRPr="00684A36">
        <w:rPr>
          <w:lang w:val="en-US"/>
        </w:rPr>
        <w:t>All persons mentioned before being the PI</w:t>
      </w:r>
      <w:r w:rsidR="00F00E2C" w:rsidRPr="00684A36">
        <w:rPr>
          <w:lang w:val="en-US"/>
        </w:rPr>
        <w:t xml:space="preserve"> and </w:t>
      </w:r>
      <w:r w:rsidRPr="00684A36">
        <w:rPr>
          <w:lang w:val="en-US"/>
        </w:rPr>
        <w:t xml:space="preserve">Lab manager. </w:t>
      </w:r>
    </w:p>
    <w:p w14:paraId="66A74F72" w14:textId="77777777" w:rsidR="00084C8C" w:rsidRPr="00684A36" w:rsidRDefault="00084C8C">
      <w:pPr>
        <w:jc w:val="both"/>
        <w:rPr>
          <w:lang w:val="en-US"/>
        </w:rPr>
      </w:pPr>
    </w:p>
    <w:p w14:paraId="3B9FBB5B" w14:textId="77777777" w:rsidR="00084C8C" w:rsidRPr="00684A36" w:rsidRDefault="005D1075">
      <w:pPr>
        <w:jc w:val="both"/>
        <w:rPr>
          <w:b/>
          <w:lang w:val="en-GB"/>
        </w:rPr>
      </w:pPr>
      <w:r w:rsidRPr="00684A36">
        <w:rPr>
          <w:b/>
          <w:lang w:val="en-GB"/>
        </w:rPr>
        <w:t>Who bears the end responsibility for updating &amp; implementing this DMP?</w:t>
      </w:r>
    </w:p>
    <w:p w14:paraId="79E35DF5" w14:textId="77777777" w:rsidR="00084C8C" w:rsidRPr="00684A36" w:rsidRDefault="005D1075">
      <w:pPr>
        <w:jc w:val="both"/>
        <w:rPr>
          <w:lang w:val="en-GB"/>
        </w:rPr>
      </w:pPr>
      <w:r w:rsidRPr="00684A36">
        <w:rPr>
          <w:lang w:val="en-GB"/>
        </w:rPr>
        <w:t xml:space="preserve">The PI bears the end responsibility of updating &amp; implementing this DMP. </w:t>
      </w:r>
    </w:p>
    <w:p w14:paraId="22988049" w14:textId="77777777" w:rsidR="00084C8C" w:rsidRPr="00684A36" w:rsidRDefault="00084C8C">
      <w:pPr>
        <w:jc w:val="both"/>
        <w:rPr>
          <w:lang w:val="en-GB"/>
        </w:rPr>
      </w:pPr>
    </w:p>
    <w:sectPr w:rsidR="00084C8C" w:rsidRPr="00684A36">
      <w:footerReference w:type="default" r:id="rId12"/>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ianne Carlon" w:date="2021-12-24T10:49:00Z" w:initials="MC">
    <w:p w14:paraId="79C6CCE1" w14:textId="6AEBF24F" w:rsidR="00B54991" w:rsidRDefault="00B54991">
      <w:pPr>
        <w:pStyle w:val="Tekstopmerking"/>
      </w:pPr>
      <w:r>
        <w:rPr>
          <w:rStyle w:val="Verwijzingopmerking"/>
        </w:rPr>
        <w:annotationRef/>
      </w:r>
      <w:r>
        <w:t xml:space="preserve">Het volgende lijkt me niet onder A te horen, maar enkel onder B? het is +/- een zelfde </w:t>
      </w:r>
      <w:proofErr w:type="spellStart"/>
      <w:r>
        <w:t>repeat</w:t>
      </w:r>
      <w:proofErr w:type="spellEnd"/>
      <w:r>
        <w:t>, ik zou het weglaten onder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C6CC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C6CCE1" w16cid:durableId="25702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E4D74" w14:textId="77777777" w:rsidR="00E41D64" w:rsidRDefault="00E41D64">
      <w:pPr>
        <w:spacing w:line="240" w:lineRule="auto"/>
      </w:pPr>
      <w:r>
        <w:separator/>
      </w:r>
    </w:p>
  </w:endnote>
  <w:endnote w:type="continuationSeparator" w:id="0">
    <w:p w14:paraId="26DCD276" w14:textId="77777777" w:rsidR="00E41D64" w:rsidRDefault="00E41D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Segoe UI Historic"/>
    <w:charset w:val="4D"/>
    <w:family w:val="auto"/>
    <w:pitch w:val="variable"/>
    <w:sig w:usb0="A00002FF" w:usb1="7800205A" w:usb2="14600000" w:usb3="00000000" w:csb0="00000193"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592C" w14:textId="77777777" w:rsidR="00B54991" w:rsidRDefault="00B54991">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67DFC" w14:textId="77777777" w:rsidR="00E41D64" w:rsidRDefault="00E41D64">
      <w:pPr>
        <w:spacing w:line="240" w:lineRule="auto"/>
      </w:pPr>
      <w:r>
        <w:separator/>
      </w:r>
    </w:p>
  </w:footnote>
  <w:footnote w:type="continuationSeparator" w:id="0">
    <w:p w14:paraId="55679984" w14:textId="77777777" w:rsidR="00E41D64" w:rsidRDefault="00E41D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702A"/>
    <w:multiLevelType w:val="hybridMultilevel"/>
    <w:tmpl w:val="E4727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816AE"/>
    <w:multiLevelType w:val="multilevel"/>
    <w:tmpl w:val="8032661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E676F0"/>
    <w:multiLevelType w:val="multilevel"/>
    <w:tmpl w:val="5814941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FF63DA"/>
    <w:multiLevelType w:val="multilevel"/>
    <w:tmpl w:val="DF86C07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1417C8"/>
    <w:multiLevelType w:val="multilevel"/>
    <w:tmpl w:val="177EBD0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6432F9"/>
    <w:multiLevelType w:val="multilevel"/>
    <w:tmpl w:val="960A745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906428"/>
    <w:multiLevelType w:val="multilevel"/>
    <w:tmpl w:val="277035F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5B5749"/>
    <w:multiLevelType w:val="multilevel"/>
    <w:tmpl w:val="90E65DE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997C2F"/>
    <w:multiLevelType w:val="multilevel"/>
    <w:tmpl w:val="BE0A380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CF343DC"/>
    <w:multiLevelType w:val="multilevel"/>
    <w:tmpl w:val="0D22132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CD52CE"/>
    <w:multiLevelType w:val="hybridMultilevel"/>
    <w:tmpl w:val="65803532"/>
    <w:lvl w:ilvl="0" w:tplc="F4CCEC0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42086"/>
    <w:multiLevelType w:val="multilevel"/>
    <w:tmpl w:val="D7846CE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CEE60BD"/>
    <w:multiLevelType w:val="multilevel"/>
    <w:tmpl w:val="F3521B7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A4D5C1A"/>
    <w:multiLevelType w:val="multilevel"/>
    <w:tmpl w:val="486CC32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9BE461B"/>
    <w:multiLevelType w:val="multilevel"/>
    <w:tmpl w:val="6A5601A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1"/>
  </w:num>
  <w:num w:numId="3">
    <w:abstractNumId w:val="9"/>
  </w:num>
  <w:num w:numId="4">
    <w:abstractNumId w:val="14"/>
  </w:num>
  <w:num w:numId="5">
    <w:abstractNumId w:val="13"/>
  </w:num>
  <w:num w:numId="6">
    <w:abstractNumId w:val="6"/>
  </w:num>
  <w:num w:numId="7">
    <w:abstractNumId w:val="12"/>
  </w:num>
  <w:num w:numId="8">
    <w:abstractNumId w:val="2"/>
  </w:num>
  <w:num w:numId="9">
    <w:abstractNumId w:val="3"/>
  </w:num>
  <w:num w:numId="10">
    <w:abstractNumId w:val="1"/>
  </w:num>
  <w:num w:numId="11">
    <w:abstractNumId w:val="5"/>
  </w:num>
  <w:num w:numId="12">
    <w:abstractNumId w:val="10"/>
  </w:num>
  <w:num w:numId="13">
    <w:abstractNumId w:val="0"/>
  </w:num>
  <w:num w:numId="14">
    <w:abstractNumId w:val="4"/>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nne Carlon">
    <w15:presenceInfo w15:providerId="AD" w15:userId="S-1-5-21-4060015860-3155939536-3220560164-262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C8C"/>
    <w:rsid w:val="00015902"/>
    <w:rsid w:val="00031DE0"/>
    <w:rsid w:val="00047AFC"/>
    <w:rsid w:val="00063193"/>
    <w:rsid w:val="00084C8C"/>
    <w:rsid w:val="000D6DB2"/>
    <w:rsid w:val="00104C25"/>
    <w:rsid w:val="00114C9D"/>
    <w:rsid w:val="00115A03"/>
    <w:rsid w:val="00127265"/>
    <w:rsid w:val="0013680E"/>
    <w:rsid w:val="001616A7"/>
    <w:rsid w:val="00166751"/>
    <w:rsid w:val="00175EF8"/>
    <w:rsid w:val="001A18FE"/>
    <w:rsid w:val="001A1E8B"/>
    <w:rsid w:val="001F27D3"/>
    <w:rsid w:val="001F6873"/>
    <w:rsid w:val="002139D3"/>
    <w:rsid w:val="002145EE"/>
    <w:rsid w:val="0023533D"/>
    <w:rsid w:val="00235C03"/>
    <w:rsid w:val="002377FE"/>
    <w:rsid w:val="002439C3"/>
    <w:rsid w:val="00245EFB"/>
    <w:rsid w:val="00273CCD"/>
    <w:rsid w:val="00274A23"/>
    <w:rsid w:val="00277927"/>
    <w:rsid w:val="002A2CC2"/>
    <w:rsid w:val="002B5EFF"/>
    <w:rsid w:val="002D6E2F"/>
    <w:rsid w:val="002E0FEA"/>
    <w:rsid w:val="002E5FE8"/>
    <w:rsid w:val="00306ED7"/>
    <w:rsid w:val="00312C85"/>
    <w:rsid w:val="0031714C"/>
    <w:rsid w:val="003200E3"/>
    <w:rsid w:val="00333CD5"/>
    <w:rsid w:val="00336AEF"/>
    <w:rsid w:val="00350A18"/>
    <w:rsid w:val="00355895"/>
    <w:rsid w:val="00361AB5"/>
    <w:rsid w:val="003B5AB2"/>
    <w:rsid w:val="003C51D4"/>
    <w:rsid w:val="003C7D7D"/>
    <w:rsid w:val="003D36E8"/>
    <w:rsid w:val="003D3972"/>
    <w:rsid w:val="003D7A0E"/>
    <w:rsid w:val="00434272"/>
    <w:rsid w:val="0043571F"/>
    <w:rsid w:val="0045281A"/>
    <w:rsid w:val="00476C6C"/>
    <w:rsid w:val="00484D5D"/>
    <w:rsid w:val="0048682C"/>
    <w:rsid w:val="004A072E"/>
    <w:rsid w:val="004B4961"/>
    <w:rsid w:val="004D1B31"/>
    <w:rsid w:val="004E5F5D"/>
    <w:rsid w:val="004F5F5D"/>
    <w:rsid w:val="004F7E11"/>
    <w:rsid w:val="00501700"/>
    <w:rsid w:val="00502EB2"/>
    <w:rsid w:val="0050458D"/>
    <w:rsid w:val="005077FD"/>
    <w:rsid w:val="00521848"/>
    <w:rsid w:val="005257A1"/>
    <w:rsid w:val="005358AF"/>
    <w:rsid w:val="00536F31"/>
    <w:rsid w:val="005466B0"/>
    <w:rsid w:val="0056141C"/>
    <w:rsid w:val="005B023E"/>
    <w:rsid w:val="005B7E9B"/>
    <w:rsid w:val="005C37E7"/>
    <w:rsid w:val="005C7C55"/>
    <w:rsid w:val="005D1075"/>
    <w:rsid w:val="005D28D1"/>
    <w:rsid w:val="005D64D2"/>
    <w:rsid w:val="005E0232"/>
    <w:rsid w:val="006032A6"/>
    <w:rsid w:val="00613885"/>
    <w:rsid w:val="0065349B"/>
    <w:rsid w:val="00674079"/>
    <w:rsid w:val="0068114B"/>
    <w:rsid w:val="00684A36"/>
    <w:rsid w:val="006A12BC"/>
    <w:rsid w:val="006A19B2"/>
    <w:rsid w:val="006C67C4"/>
    <w:rsid w:val="006F2A75"/>
    <w:rsid w:val="00714E78"/>
    <w:rsid w:val="007157A0"/>
    <w:rsid w:val="00730DB7"/>
    <w:rsid w:val="00747C55"/>
    <w:rsid w:val="00760D6F"/>
    <w:rsid w:val="00766437"/>
    <w:rsid w:val="007730D8"/>
    <w:rsid w:val="007A2D0A"/>
    <w:rsid w:val="007B669F"/>
    <w:rsid w:val="007C1902"/>
    <w:rsid w:val="007D4E93"/>
    <w:rsid w:val="007E4BA9"/>
    <w:rsid w:val="008338F0"/>
    <w:rsid w:val="008363B2"/>
    <w:rsid w:val="00855893"/>
    <w:rsid w:val="00874DEE"/>
    <w:rsid w:val="00875D34"/>
    <w:rsid w:val="00885CAC"/>
    <w:rsid w:val="00887155"/>
    <w:rsid w:val="00894AF6"/>
    <w:rsid w:val="008F4696"/>
    <w:rsid w:val="00912597"/>
    <w:rsid w:val="00912CB1"/>
    <w:rsid w:val="00914628"/>
    <w:rsid w:val="0091748B"/>
    <w:rsid w:val="00920E5D"/>
    <w:rsid w:val="009219F2"/>
    <w:rsid w:val="00924B63"/>
    <w:rsid w:val="00947AD4"/>
    <w:rsid w:val="00956D2A"/>
    <w:rsid w:val="009A7B92"/>
    <w:rsid w:val="009D4E77"/>
    <w:rsid w:val="009E1824"/>
    <w:rsid w:val="00A25EBB"/>
    <w:rsid w:val="00A31CA5"/>
    <w:rsid w:val="00A6455B"/>
    <w:rsid w:val="00A85E25"/>
    <w:rsid w:val="00AA3EAF"/>
    <w:rsid w:val="00AB6535"/>
    <w:rsid w:val="00AE1259"/>
    <w:rsid w:val="00AE2575"/>
    <w:rsid w:val="00AE6B23"/>
    <w:rsid w:val="00B5391F"/>
    <w:rsid w:val="00B54991"/>
    <w:rsid w:val="00B60788"/>
    <w:rsid w:val="00B8128B"/>
    <w:rsid w:val="00B9183C"/>
    <w:rsid w:val="00BB2610"/>
    <w:rsid w:val="00BF1C4E"/>
    <w:rsid w:val="00BF781B"/>
    <w:rsid w:val="00C26D82"/>
    <w:rsid w:val="00C3641E"/>
    <w:rsid w:val="00C665DA"/>
    <w:rsid w:val="00C824D9"/>
    <w:rsid w:val="00CC062E"/>
    <w:rsid w:val="00CC4626"/>
    <w:rsid w:val="00CE2989"/>
    <w:rsid w:val="00CE64C3"/>
    <w:rsid w:val="00D0585E"/>
    <w:rsid w:val="00D17C4B"/>
    <w:rsid w:val="00D3465D"/>
    <w:rsid w:val="00D62135"/>
    <w:rsid w:val="00D91EDA"/>
    <w:rsid w:val="00D979FD"/>
    <w:rsid w:val="00DB47F7"/>
    <w:rsid w:val="00DE0F8B"/>
    <w:rsid w:val="00DF20CB"/>
    <w:rsid w:val="00DF214A"/>
    <w:rsid w:val="00DF54ED"/>
    <w:rsid w:val="00DF7966"/>
    <w:rsid w:val="00E2513D"/>
    <w:rsid w:val="00E27C69"/>
    <w:rsid w:val="00E41D64"/>
    <w:rsid w:val="00E4400A"/>
    <w:rsid w:val="00E509AB"/>
    <w:rsid w:val="00E77338"/>
    <w:rsid w:val="00E85453"/>
    <w:rsid w:val="00ED1512"/>
    <w:rsid w:val="00ED1A47"/>
    <w:rsid w:val="00EE6189"/>
    <w:rsid w:val="00F0088C"/>
    <w:rsid w:val="00F00E2C"/>
    <w:rsid w:val="00F11334"/>
    <w:rsid w:val="00F3540C"/>
    <w:rsid w:val="00F73CA0"/>
    <w:rsid w:val="00F804C1"/>
    <w:rsid w:val="00F82418"/>
    <w:rsid w:val="00F8661D"/>
    <w:rsid w:val="00FA1184"/>
    <w:rsid w:val="00FC6C9C"/>
    <w:rsid w:val="00FE0B1F"/>
    <w:rsid w:val="00FE55F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2F3DC6"/>
  <w15:docId w15:val="{97FAC772-FC50-4309-8BB9-022C20CD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848"/>
  </w:style>
  <w:style w:type="paragraph" w:styleId="Kop1">
    <w:name w:val="heading 1"/>
    <w:basedOn w:val="Standaard"/>
    <w:next w:val="Standaard"/>
    <w:link w:val="Kop1Char"/>
    <w:uiPriority w:val="9"/>
    <w:qFormat/>
    <w:pPr>
      <w:spacing w:after="120"/>
      <w:contextualSpacing/>
      <w:outlineLvl w:val="0"/>
    </w:pPr>
    <w:rPr>
      <w:rFonts w:ascii="Palatino" w:eastAsia="Palatino" w:hAnsi="Palatino" w:cs="Palatino"/>
      <w:sz w:val="36"/>
    </w:rPr>
  </w:style>
  <w:style w:type="paragraph" w:styleId="Kop2">
    <w:name w:val="heading 2"/>
    <w:basedOn w:val="Standaard"/>
    <w:next w:val="Standaard"/>
    <w:uiPriority w:val="9"/>
    <w:unhideWhenUsed/>
    <w:qFormat/>
    <w:pPr>
      <w:spacing w:before="120" w:after="160"/>
      <w:contextualSpacing/>
      <w:outlineLvl w:val="1"/>
    </w:pPr>
    <w:rPr>
      <w:b/>
      <w:sz w:val="26"/>
    </w:rPr>
  </w:style>
  <w:style w:type="paragraph" w:styleId="Kop3">
    <w:name w:val="heading 3"/>
    <w:basedOn w:val="Standaard"/>
    <w:next w:val="Standaard"/>
    <w:uiPriority w:val="9"/>
    <w:unhideWhenUsed/>
    <w:qFormat/>
    <w:pPr>
      <w:spacing w:before="120" w:after="160"/>
      <w:contextualSpacing/>
      <w:outlineLvl w:val="2"/>
    </w:pPr>
    <w:rPr>
      <w:b/>
      <w:i/>
      <w:color w:val="666666"/>
      <w:sz w:val="24"/>
    </w:rPr>
  </w:style>
  <w:style w:type="paragraph" w:styleId="Kop4">
    <w:name w:val="heading 4"/>
    <w:basedOn w:val="Standaard"/>
    <w:next w:val="Standaard"/>
    <w:uiPriority w:val="9"/>
    <w:semiHidden/>
    <w:unhideWhenUsed/>
    <w:qFormat/>
    <w:pPr>
      <w:spacing w:before="120" w:after="120"/>
      <w:contextualSpacing/>
      <w:outlineLvl w:val="3"/>
    </w:pPr>
    <w:rPr>
      <w:rFonts w:ascii="Palatino" w:eastAsia="Palatino" w:hAnsi="Palatino" w:cs="Palatino"/>
      <w:b/>
      <w:sz w:val="24"/>
    </w:rPr>
  </w:style>
  <w:style w:type="paragraph" w:styleId="Kop5">
    <w:name w:val="heading 5"/>
    <w:basedOn w:val="Standaard"/>
    <w:next w:val="Standaard"/>
    <w:uiPriority w:val="9"/>
    <w:semiHidden/>
    <w:unhideWhenUsed/>
    <w:qFormat/>
    <w:pPr>
      <w:spacing w:before="120" w:after="120"/>
      <w:contextualSpacing/>
      <w:outlineLvl w:val="4"/>
    </w:pPr>
    <w:rPr>
      <w:b/>
      <w:sz w:val="22"/>
    </w:rPr>
  </w:style>
  <w:style w:type="paragraph" w:styleId="Kop6">
    <w:name w:val="heading 6"/>
    <w:basedOn w:val="Standaard"/>
    <w:next w:val="Standaard"/>
    <w:uiPriority w:val="9"/>
    <w:semiHidden/>
    <w:unhideWhenUsed/>
    <w:qFormat/>
    <w:pPr>
      <w:spacing w:before="120" w:after="120"/>
      <w:contextualSpacing/>
      <w:outlineLvl w:val="5"/>
    </w:pPr>
    <w:rPr>
      <w:i/>
      <w:color w:val="666666"/>
      <w:sz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pPr>
      <w:spacing w:line="459" w:lineRule="auto"/>
    </w:pPr>
    <w:tblPr>
      <w:tblCellMar>
        <w:top w:w="0" w:type="dxa"/>
        <w:left w:w="0" w:type="dxa"/>
        <w:bottom w:w="0" w:type="dxa"/>
        <w:right w:w="0" w:type="dxa"/>
      </w:tblCellMar>
    </w:tblPr>
  </w:style>
  <w:style w:type="paragraph" w:styleId="Titel">
    <w:name w:val="Title"/>
    <w:basedOn w:val="Standaard"/>
    <w:next w:val="Standaard"/>
    <w:uiPriority w:val="10"/>
    <w:qFormat/>
    <w:pPr>
      <w:contextualSpacing/>
    </w:pPr>
    <w:rPr>
      <w:rFonts w:ascii="Palatino" w:eastAsia="Palatino" w:hAnsi="Palatino" w:cs="Palatino"/>
      <w:sz w:val="60"/>
    </w:rPr>
  </w:style>
  <w:style w:type="paragraph" w:styleId="Ondertitel">
    <w:name w:val="Subtitle"/>
    <w:basedOn w:val="Standaard"/>
    <w:next w:val="Standaard"/>
    <w:uiPriority w:val="11"/>
    <w:qFormat/>
    <w:pPr>
      <w:spacing w:before="60"/>
      <w:contextualSpacing/>
    </w:pPr>
    <w:rPr>
      <w:sz w:val="28"/>
    </w:rPr>
  </w:style>
  <w:style w:type="table" w:customStyle="1" w:styleId="a">
    <w:basedOn w:val="TableNormal1"/>
    <w:tblPr>
      <w:tblStyleRowBandSize w:val="1"/>
      <w:tblStyleColBandSize w:val="1"/>
    </w:tblPr>
  </w:style>
  <w:style w:type="paragraph" w:styleId="Ballontekst">
    <w:name w:val="Balloon Text"/>
    <w:basedOn w:val="Standaard"/>
    <w:link w:val="BallontekstChar"/>
    <w:uiPriority w:val="99"/>
    <w:semiHidden/>
    <w:unhideWhenUsed/>
    <w:rsid w:val="00ED1A47"/>
    <w:pPr>
      <w:spacing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D1A47"/>
    <w:rPr>
      <w:rFonts w:ascii="Lucida Grande" w:hAnsi="Lucida Grande" w:cs="Lucida Grande"/>
      <w:sz w:val="18"/>
      <w:szCs w:val="18"/>
    </w:rPr>
  </w:style>
  <w:style w:type="paragraph" w:styleId="Lijstalinea">
    <w:name w:val="List Paragraph"/>
    <w:basedOn w:val="Standaard"/>
    <w:uiPriority w:val="34"/>
    <w:qFormat/>
    <w:rsid w:val="008F4696"/>
    <w:pPr>
      <w:ind w:left="720"/>
      <w:contextualSpacing/>
    </w:pPr>
  </w:style>
  <w:style w:type="character" w:styleId="Verwijzingopmerking">
    <w:name w:val="annotation reference"/>
    <w:basedOn w:val="Standaardalinea-lettertype"/>
    <w:uiPriority w:val="99"/>
    <w:semiHidden/>
    <w:unhideWhenUsed/>
    <w:rsid w:val="00DB47F7"/>
    <w:rPr>
      <w:sz w:val="16"/>
      <w:szCs w:val="16"/>
    </w:rPr>
  </w:style>
  <w:style w:type="paragraph" w:styleId="Tekstopmerking">
    <w:name w:val="annotation text"/>
    <w:basedOn w:val="Standaard"/>
    <w:link w:val="TekstopmerkingChar"/>
    <w:uiPriority w:val="99"/>
    <w:semiHidden/>
    <w:unhideWhenUsed/>
    <w:rsid w:val="00DB47F7"/>
    <w:pPr>
      <w:spacing w:line="240" w:lineRule="auto"/>
    </w:pPr>
  </w:style>
  <w:style w:type="character" w:customStyle="1" w:styleId="TekstopmerkingChar">
    <w:name w:val="Tekst opmerking Char"/>
    <w:basedOn w:val="Standaardalinea-lettertype"/>
    <w:link w:val="Tekstopmerking"/>
    <w:uiPriority w:val="99"/>
    <w:semiHidden/>
    <w:rsid w:val="00DB47F7"/>
  </w:style>
  <w:style w:type="paragraph" w:styleId="Onderwerpvanopmerking">
    <w:name w:val="annotation subject"/>
    <w:basedOn w:val="Tekstopmerking"/>
    <w:next w:val="Tekstopmerking"/>
    <w:link w:val="OnderwerpvanopmerkingChar"/>
    <w:uiPriority w:val="99"/>
    <w:semiHidden/>
    <w:unhideWhenUsed/>
    <w:rsid w:val="00DB47F7"/>
    <w:rPr>
      <w:b/>
      <w:bCs/>
    </w:rPr>
  </w:style>
  <w:style w:type="character" w:customStyle="1" w:styleId="OnderwerpvanopmerkingChar">
    <w:name w:val="Onderwerp van opmerking Char"/>
    <w:basedOn w:val="TekstopmerkingChar"/>
    <w:link w:val="Onderwerpvanopmerking"/>
    <w:uiPriority w:val="99"/>
    <w:semiHidden/>
    <w:rsid w:val="00DB47F7"/>
    <w:rPr>
      <w:b/>
      <w:bCs/>
    </w:rPr>
  </w:style>
  <w:style w:type="paragraph" w:styleId="Revisie">
    <w:name w:val="Revision"/>
    <w:hidden/>
    <w:uiPriority w:val="99"/>
    <w:semiHidden/>
    <w:rsid w:val="004E5F5D"/>
    <w:pPr>
      <w:spacing w:line="240" w:lineRule="auto"/>
    </w:pPr>
  </w:style>
  <w:style w:type="table" w:styleId="Tabelraster">
    <w:name w:val="Table Grid"/>
    <w:basedOn w:val="Standaardtabel"/>
    <w:uiPriority w:val="39"/>
    <w:rsid w:val="00CC4626"/>
    <w:pPr>
      <w:spacing w:line="240" w:lineRule="auto"/>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adruk">
    <w:name w:val="Emphasis"/>
    <w:basedOn w:val="Standaardalinea-lettertype"/>
    <w:uiPriority w:val="20"/>
    <w:qFormat/>
    <w:rsid w:val="00E27C69"/>
    <w:rPr>
      <w:i/>
      <w:iCs/>
    </w:rPr>
  </w:style>
  <w:style w:type="paragraph" w:styleId="Geenafstand">
    <w:name w:val="No Spacing"/>
    <w:autoRedefine/>
    <w:uiPriority w:val="1"/>
    <w:qFormat/>
    <w:rsid w:val="00E27C69"/>
    <w:pPr>
      <w:spacing w:line="240" w:lineRule="auto"/>
    </w:pPr>
  </w:style>
  <w:style w:type="character" w:customStyle="1" w:styleId="Kop1Char">
    <w:name w:val="Kop 1 Char"/>
    <w:basedOn w:val="Standaardalinea-lettertype"/>
    <w:link w:val="Kop1"/>
    <w:uiPriority w:val="9"/>
    <w:rsid w:val="00684A36"/>
    <w:rPr>
      <w:rFonts w:ascii="Palatino" w:eastAsia="Palatino" w:hAnsi="Palatino" w:cs="Palatino"/>
      <w:sz w:val="36"/>
    </w:rPr>
  </w:style>
  <w:style w:type="character" w:styleId="Hyperlink">
    <w:name w:val="Hyperlink"/>
    <w:basedOn w:val="Standaardalinea-lettertype"/>
    <w:uiPriority w:val="99"/>
    <w:unhideWhenUsed/>
    <w:rsid w:val="00F804C1"/>
    <w:rPr>
      <w:color w:val="0563C1" w:themeColor="hyperlink"/>
      <w:u w:val="single"/>
    </w:rPr>
  </w:style>
  <w:style w:type="character" w:styleId="Onopgelostemelding">
    <w:name w:val="Unresolved Mention"/>
    <w:basedOn w:val="Standaardalinea-lettertype"/>
    <w:uiPriority w:val="99"/>
    <w:semiHidden/>
    <w:unhideWhenUsed/>
    <w:rsid w:val="00F80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357">
      <w:bodyDiv w:val="1"/>
      <w:marLeft w:val="0"/>
      <w:marRight w:val="0"/>
      <w:marTop w:val="0"/>
      <w:marBottom w:val="0"/>
      <w:divBdr>
        <w:top w:val="none" w:sz="0" w:space="0" w:color="auto"/>
        <w:left w:val="none" w:sz="0" w:space="0" w:color="auto"/>
        <w:bottom w:val="none" w:sz="0" w:space="0" w:color="auto"/>
        <w:right w:val="none" w:sz="0" w:space="0" w:color="auto"/>
      </w:divBdr>
      <w:divsChild>
        <w:div w:id="1191534205">
          <w:marLeft w:val="1397"/>
          <w:marRight w:val="0"/>
          <w:marTop w:val="0"/>
          <w:marBottom w:val="0"/>
          <w:divBdr>
            <w:top w:val="none" w:sz="0" w:space="0" w:color="auto"/>
            <w:left w:val="none" w:sz="0" w:space="0" w:color="auto"/>
            <w:bottom w:val="none" w:sz="0" w:space="0" w:color="auto"/>
            <w:right w:val="none" w:sz="0" w:space="0" w:color="auto"/>
          </w:divBdr>
        </w:div>
      </w:divsChild>
    </w:div>
    <w:div w:id="197351147">
      <w:bodyDiv w:val="1"/>
      <w:marLeft w:val="0"/>
      <w:marRight w:val="0"/>
      <w:marTop w:val="0"/>
      <w:marBottom w:val="0"/>
      <w:divBdr>
        <w:top w:val="none" w:sz="0" w:space="0" w:color="auto"/>
        <w:left w:val="none" w:sz="0" w:space="0" w:color="auto"/>
        <w:bottom w:val="none" w:sz="0" w:space="0" w:color="auto"/>
        <w:right w:val="none" w:sz="0" w:space="0" w:color="auto"/>
      </w:divBdr>
    </w:div>
    <w:div w:id="437139312">
      <w:bodyDiv w:val="1"/>
      <w:marLeft w:val="0"/>
      <w:marRight w:val="0"/>
      <w:marTop w:val="0"/>
      <w:marBottom w:val="0"/>
      <w:divBdr>
        <w:top w:val="none" w:sz="0" w:space="0" w:color="auto"/>
        <w:left w:val="none" w:sz="0" w:space="0" w:color="auto"/>
        <w:bottom w:val="none" w:sz="0" w:space="0" w:color="auto"/>
        <w:right w:val="none" w:sz="0" w:space="0" w:color="auto"/>
      </w:divBdr>
    </w:div>
    <w:div w:id="451559371">
      <w:bodyDiv w:val="1"/>
      <w:marLeft w:val="0"/>
      <w:marRight w:val="0"/>
      <w:marTop w:val="0"/>
      <w:marBottom w:val="0"/>
      <w:divBdr>
        <w:top w:val="none" w:sz="0" w:space="0" w:color="auto"/>
        <w:left w:val="none" w:sz="0" w:space="0" w:color="auto"/>
        <w:bottom w:val="none" w:sz="0" w:space="0" w:color="auto"/>
        <w:right w:val="none" w:sz="0" w:space="0" w:color="auto"/>
      </w:divBdr>
    </w:div>
    <w:div w:id="741610189">
      <w:bodyDiv w:val="1"/>
      <w:marLeft w:val="0"/>
      <w:marRight w:val="0"/>
      <w:marTop w:val="0"/>
      <w:marBottom w:val="0"/>
      <w:divBdr>
        <w:top w:val="none" w:sz="0" w:space="0" w:color="auto"/>
        <w:left w:val="none" w:sz="0" w:space="0" w:color="auto"/>
        <w:bottom w:val="none" w:sz="0" w:space="0" w:color="auto"/>
        <w:right w:val="none" w:sz="0" w:space="0" w:color="auto"/>
      </w:divBdr>
    </w:div>
    <w:div w:id="894000628">
      <w:bodyDiv w:val="1"/>
      <w:marLeft w:val="0"/>
      <w:marRight w:val="0"/>
      <w:marTop w:val="0"/>
      <w:marBottom w:val="0"/>
      <w:divBdr>
        <w:top w:val="none" w:sz="0" w:space="0" w:color="auto"/>
        <w:left w:val="none" w:sz="0" w:space="0" w:color="auto"/>
        <w:bottom w:val="none" w:sz="0" w:space="0" w:color="auto"/>
        <w:right w:val="none" w:sz="0" w:space="0" w:color="auto"/>
      </w:divBdr>
    </w:div>
    <w:div w:id="900671872">
      <w:bodyDiv w:val="1"/>
      <w:marLeft w:val="0"/>
      <w:marRight w:val="0"/>
      <w:marTop w:val="0"/>
      <w:marBottom w:val="0"/>
      <w:divBdr>
        <w:top w:val="none" w:sz="0" w:space="0" w:color="auto"/>
        <w:left w:val="none" w:sz="0" w:space="0" w:color="auto"/>
        <w:bottom w:val="none" w:sz="0" w:space="0" w:color="auto"/>
        <w:right w:val="none" w:sz="0" w:space="0" w:color="auto"/>
      </w:divBdr>
    </w:div>
    <w:div w:id="1087505908">
      <w:bodyDiv w:val="1"/>
      <w:marLeft w:val="0"/>
      <w:marRight w:val="0"/>
      <w:marTop w:val="0"/>
      <w:marBottom w:val="0"/>
      <w:divBdr>
        <w:top w:val="none" w:sz="0" w:space="0" w:color="auto"/>
        <w:left w:val="none" w:sz="0" w:space="0" w:color="auto"/>
        <w:bottom w:val="none" w:sz="0" w:space="0" w:color="auto"/>
        <w:right w:val="none" w:sz="0" w:space="0" w:color="auto"/>
      </w:divBdr>
    </w:div>
    <w:div w:id="1319573182">
      <w:bodyDiv w:val="1"/>
      <w:marLeft w:val="0"/>
      <w:marRight w:val="0"/>
      <w:marTop w:val="0"/>
      <w:marBottom w:val="0"/>
      <w:divBdr>
        <w:top w:val="none" w:sz="0" w:space="0" w:color="auto"/>
        <w:left w:val="none" w:sz="0" w:space="0" w:color="auto"/>
        <w:bottom w:val="none" w:sz="0" w:space="0" w:color="auto"/>
        <w:right w:val="none" w:sz="0" w:space="0" w:color="auto"/>
      </w:divBdr>
    </w:div>
    <w:div w:id="1498686784">
      <w:bodyDiv w:val="1"/>
      <w:marLeft w:val="0"/>
      <w:marRight w:val="0"/>
      <w:marTop w:val="0"/>
      <w:marBottom w:val="0"/>
      <w:divBdr>
        <w:top w:val="none" w:sz="0" w:space="0" w:color="auto"/>
        <w:left w:val="none" w:sz="0" w:space="0" w:color="auto"/>
        <w:bottom w:val="none" w:sz="0" w:space="0" w:color="auto"/>
        <w:right w:val="none" w:sz="0" w:space="0" w:color="auto"/>
      </w:divBdr>
    </w:div>
    <w:div w:id="1643269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iobank%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19" Type="http://schemas.openxmlformats.org/officeDocument/2006/relationships/customXml" Target="../customXml/item5.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1832522N</Project_x0020_Ref.>
    <Code xmlns="d2b4f59a-05ce-4744-9d1c-9dd30147ee09">3M210677</Code>
    <FundingCallID xmlns="d2b4f59a-05ce-4744-9d1c-9dd30147ee09">39341</FundingCallID>
    <_dlc_DocId xmlns="d2b4f59a-05ce-4744-9d1c-9dd30147ee09">P4FNSWA4HVKW-73199252-6322</_dlc_DocId>
    <_dlc_DocIdUrl xmlns="d2b4f59a-05ce-4744-9d1c-9dd30147ee09">
      <Url>https://www.groupware.kuleuven.be/sites/dmpmt/_layouts/15/DocIdRedir.aspx?ID=P4FNSWA4HVKW-73199252-6322</Url>
      <Description>P4FNSWA4HVKW-73199252-6322</Description>
    </_dlc_DocIdUrl>
    <FormID xmlns="d2b4f59a-05ce-4744-9d1c-9dd30147ee09">1581</FormID>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3F0E6C-0F84-4C94-9EDA-3A4B72EDE99A}"/>
</file>

<file path=customXml/itemProps2.xml><?xml version="1.0" encoding="utf-8"?>
<ds:datastoreItem xmlns:ds="http://schemas.openxmlformats.org/officeDocument/2006/customXml" ds:itemID="{D3323336-08F3-41F8-ACCA-1A57B9CC6695}"/>
</file>

<file path=customXml/itemProps3.xml><?xml version="1.0" encoding="utf-8"?>
<ds:datastoreItem xmlns:ds="http://schemas.openxmlformats.org/officeDocument/2006/customXml" ds:itemID="{ADE88E24-35FE-4713-A186-4A2FEC7E4E12}"/>
</file>

<file path=customXml/itemProps4.xml><?xml version="1.0" encoding="utf-8"?>
<ds:datastoreItem xmlns:ds="http://schemas.openxmlformats.org/officeDocument/2006/customXml" ds:itemID="{9C2797D0-9665-4DBA-B40C-51304D9FA158}"/>
</file>

<file path=customXml/itemProps5.xml><?xml version="1.0" encoding="utf-8"?>
<ds:datastoreItem xmlns:ds="http://schemas.openxmlformats.org/officeDocument/2006/customXml" ds:itemID="{CBE537D3-0A19-4DC3-9DB0-85D1CBF999BD}"/>
</file>

<file path=docProps/app.xml><?xml version="1.0" encoding="utf-8"?>
<Properties xmlns="http://schemas.openxmlformats.org/officeDocument/2006/extended-properties" xmlns:vt="http://schemas.openxmlformats.org/officeDocument/2006/docPropsVTypes">
  <Template>Normal</Template>
  <TotalTime>155</TotalTime>
  <Pages>15</Pages>
  <Words>4941</Words>
  <Characters>27180</Characters>
  <Application>Microsoft Office Word</Application>
  <DocSecurity>0</DocSecurity>
  <Lines>226</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caracal.docx</vt:lpstr>
      <vt:lpstr>caracal.docx</vt:lpstr>
    </vt:vector>
  </TitlesOfParts>
  <Company>UZ Leuven</Company>
  <LinksUpToDate>false</LinksUpToDate>
  <CharactersWithSpaces>32057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Wim Wuyts</dc:creator>
  <cp:lastModifiedBy>Wim Wuyts</cp:lastModifiedBy>
  <cp:revision>12</cp:revision>
  <dcterms:created xsi:type="dcterms:W3CDTF">2022-01-03T08:57:00Z</dcterms:created>
  <dcterms:modified xsi:type="dcterms:W3CDTF">2022-01-03T11:32:00Z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17ac3089-c4d1-4e7a-bb87-67d96b835292</vt:lpwstr>
  </property>
</Properties>
</file>