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23E3" w14:textId="5C6019CD"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18066DE5" w14:textId="77777777" w:rsidR="003C48A9" w:rsidRDefault="003C48A9" w:rsidP="00AB3302">
      <w:pPr>
        <w:rPr>
          <w:bCs/>
        </w:rPr>
      </w:pPr>
    </w:p>
    <w:p w14:paraId="49B2A70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5BECAA0"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3704B7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660C1149" w14:textId="77777777" w:rsidR="00AB3302" w:rsidRDefault="00AB3302" w:rsidP="00F17D69">
      <w:pPr>
        <w:spacing w:after="120"/>
        <w:rPr>
          <w:bCs/>
        </w:rPr>
      </w:pPr>
    </w:p>
    <w:p w14:paraId="77FFFD6D" w14:textId="77777777" w:rsidR="00E20180" w:rsidRDefault="00E20180" w:rsidP="00AE0BF5"/>
    <w:p w14:paraId="32AA2B9F" w14:textId="77777777" w:rsidR="00AB3302" w:rsidRDefault="00AB3302" w:rsidP="00AE0BF5">
      <w:pPr>
        <w:rPr>
          <w:rFonts w:cstheme="minorHAnsi"/>
        </w:rPr>
      </w:pPr>
    </w:p>
    <w:p w14:paraId="45583154" w14:textId="77777777" w:rsidR="00AB3302" w:rsidRDefault="00AB3302" w:rsidP="00AE0BF5">
      <w:pPr>
        <w:rPr>
          <w:rFonts w:cstheme="minorHAnsi"/>
        </w:rPr>
      </w:pPr>
    </w:p>
    <w:p w14:paraId="636930B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CA941D" w14:textId="77777777" w:rsidTr="0A36EF2B">
        <w:trPr>
          <w:cantSplit/>
        </w:trPr>
        <w:tc>
          <w:tcPr>
            <w:tcW w:w="15593" w:type="dxa"/>
            <w:gridSpan w:val="2"/>
            <w:shd w:val="clear" w:color="auto" w:fill="5B9BD5" w:themeFill="accent5"/>
          </w:tcPr>
          <w:p w14:paraId="557DD396" w14:textId="77777777" w:rsidR="00202C9D" w:rsidRPr="00AB71F6" w:rsidRDefault="00202C9D" w:rsidP="00803A9D">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72B00CD" w14:textId="77777777" w:rsidR="00202C9D" w:rsidRPr="00265950" w:rsidRDefault="00202C9D" w:rsidP="00803A9D">
            <w:pPr>
              <w:pStyle w:val="ListParagraph"/>
              <w:ind w:left="1080"/>
              <w:rPr>
                <w:b/>
                <w:lang w:val="nl-BE"/>
              </w:rPr>
            </w:pPr>
          </w:p>
        </w:tc>
      </w:tr>
      <w:tr w:rsidR="00202C9D" w14:paraId="06881C08" w14:textId="77777777" w:rsidTr="0A36EF2B">
        <w:trPr>
          <w:cantSplit/>
          <w:trHeight w:val="269"/>
        </w:trPr>
        <w:tc>
          <w:tcPr>
            <w:tcW w:w="4962" w:type="dxa"/>
          </w:tcPr>
          <w:p w14:paraId="21A0D5A2" w14:textId="77777777" w:rsidR="00202C9D" w:rsidRDefault="00202C9D" w:rsidP="00803A9D">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32306B10" w14:textId="77777777" w:rsidR="00202C9D" w:rsidRPr="00975137" w:rsidRDefault="000C7346" w:rsidP="00803A9D">
            <w:pPr>
              <w:rPr>
                <w:rFonts w:cstheme="minorHAnsi"/>
                <w:bCs/>
                <w:lang w:val="en-US"/>
              </w:rPr>
            </w:pPr>
            <w:r w:rsidRPr="00975137">
              <w:rPr>
                <w:rFonts w:cstheme="minorHAnsi"/>
                <w:bCs/>
                <w:lang w:val="en-US"/>
              </w:rPr>
              <w:t xml:space="preserve">Isabelle Cleynen (ORCID </w:t>
            </w:r>
            <w:hyperlink r:id="rId12" w:history="1">
              <w:r w:rsidRPr="00975137">
                <w:rPr>
                  <w:rStyle w:val="Hyperlink"/>
                  <w:rFonts w:cstheme="minorHAnsi"/>
                  <w:bCs/>
                  <w:lang w:val="en-US"/>
                </w:rPr>
                <w:t>https://orcid.org/0000-0003-0857-7683</w:t>
              </w:r>
            </w:hyperlink>
            <w:r w:rsidRPr="00975137">
              <w:rPr>
                <w:rFonts w:cstheme="minorHAnsi"/>
                <w:bCs/>
                <w:lang w:val="en-US"/>
              </w:rPr>
              <w:t>)</w:t>
            </w:r>
          </w:p>
        </w:tc>
      </w:tr>
      <w:tr w:rsidR="00202C9D" w14:paraId="3669EAF7" w14:textId="77777777" w:rsidTr="0A36EF2B">
        <w:trPr>
          <w:cantSplit/>
          <w:trHeight w:val="633"/>
        </w:trPr>
        <w:tc>
          <w:tcPr>
            <w:tcW w:w="4962" w:type="dxa"/>
          </w:tcPr>
          <w:p w14:paraId="2EA822DE" w14:textId="77777777" w:rsidR="00202C9D" w:rsidRPr="006C0CA3" w:rsidRDefault="00202C9D" w:rsidP="00803A9D">
            <w:r w:rsidRPr="00B84C69">
              <w:t>Contributor name(s) (</w:t>
            </w:r>
            <w:r>
              <w:t xml:space="preserve">+ </w:t>
            </w:r>
            <w:r w:rsidRPr="00B84C69">
              <w:t xml:space="preserve">ORCID) </w:t>
            </w:r>
            <w:r>
              <w:t>&amp;</w:t>
            </w:r>
            <w:r w:rsidRPr="00B84C69">
              <w:t xml:space="preserve"> roles</w:t>
            </w:r>
          </w:p>
        </w:tc>
        <w:tc>
          <w:tcPr>
            <w:tcW w:w="10631" w:type="dxa"/>
          </w:tcPr>
          <w:p w14:paraId="034E6ED3" w14:textId="51CC2AB0" w:rsidR="00202C9D" w:rsidRPr="00975137" w:rsidRDefault="000C7346" w:rsidP="0A36EF2B">
            <w:r w:rsidRPr="0A36EF2B">
              <w:t xml:space="preserve">Máté Varga (ORCID </w:t>
            </w:r>
            <w:hyperlink r:id="rId13">
              <w:r w:rsidR="00FD5652" w:rsidRPr="0A36EF2B">
                <w:rPr>
                  <w:rStyle w:val="Hyperlink"/>
                </w:rPr>
                <w:t>https://orcid.org/0000-0003-4289-1705</w:t>
              </w:r>
            </w:hyperlink>
            <w:r w:rsidRPr="0A36EF2B">
              <w:t>)</w:t>
            </w:r>
          </w:p>
          <w:p w14:paraId="72FE55C3" w14:textId="13DD0948" w:rsidR="000C7346" w:rsidRPr="00975137" w:rsidRDefault="000C7346" w:rsidP="00803A9D">
            <w:pPr>
              <w:rPr>
                <w:rFonts w:cstheme="minorHAnsi"/>
                <w:bCs/>
              </w:rPr>
            </w:pPr>
            <w:r w:rsidRPr="00975137">
              <w:rPr>
                <w:rFonts w:cstheme="minorHAnsi"/>
                <w:bCs/>
              </w:rPr>
              <w:t xml:space="preserve">Boris </w:t>
            </w:r>
            <w:proofErr w:type="spellStart"/>
            <w:r w:rsidRPr="00975137">
              <w:rPr>
                <w:rFonts w:cstheme="minorHAnsi"/>
                <w:bCs/>
              </w:rPr>
              <w:t>Rogelj</w:t>
            </w:r>
            <w:proofErr w:type="spellEnd"/>
            <w:r w:rsidRPr="00975137">
              <w:rPr>
                <w:rFonts w:cstheme="minorHAnsi"/>
                <w:bCs/>
              </w:rPr>
              <w:t xml:space="preserve"> (ORCID </w:t>
            </w:r>
            <w:hyperlink r:id="rId14" w:history="1">
              <w:r w:rsidR="00975137" w:rsidRPr="00975137">
                <w:rPr>
                  <w:rStyle w:val="Hyperlink"/>
                  <w:rFonts w:cstheme="minorHAnsi"/>
                  <w:bCs/>
                </w:rPr>
                <w:t>https://</w:t>
              </w:r>
              <w:r w:rsidR="00975137" w:rsidRPr="00975137">
                <w:rPr>
                  <w:rStyle w:val="Hyperlink"/>
                  <w:rFonts w:cstheme="minorHAnsi"/>
                  <w:shd w:val="clear" w:color="auto" w:fill="FFFFFF"/>
                </w:rPr>
                <w:t>orcid.org/0000-0003-3898-1943</w:t>
              </w:r>
            </w:hyperlink>
            <w:r w:rsidR="00975137" w:rsidRPr="00975137">
              <w:rPr>
                <w:rFonts w:cstheme="minorHAnsi"/>
                <w:color w:val="242424"/>
                <w:shd w:val="clear" w:color="auto" w:fill="FFFFFF"/>
              </w:rPr>
              <w:t>)</w:t>
            </w:r>
          </w:p>
          <w:p w14:paraId="222D1421" w14:textId="78062B0D" w:rsidR="000C7346" w:rsidRPr="00975137" w:rsidRDefault="000C7346" w:rsidP="0A36EF2B">
            <w:r w:rsidRPr="0A36EF2B">
              <w:t xml:space="preserve">Tomaž Bratkovič (ORCID </w:t>
            </w:r>
            <w:hyperlink r:id="rId15">
              <w:r w:rsidR="7E02A06A" w:rsidRPr="0A36EF2B">
                <w:rPr>
                  <w:rStyle w:val="Hyperlink"/>
                </w:rPr>
                <w:t>https://orcid.org/0000-0001-8367-5465</w:t>
              </w:r>
            </w:hyperlink>
            <w:r w:rsidRPr="0A36EF2B">
              <w:t>)</w:t>
            </w:r>
          </w:p>
        </w:tc>
      </w:tr>
      <w:tr w:rsidR="00202C9D" w14:paraId="67AF06FA" w14:textId="77777777" w:rsidTr="0A36EF2B">
        <w:trPr>
          <w:cantSplit/>
          <w:trHeight w:val="269"/>
        </w:trPr>
        <w:tc>
          <w:tcPr>
            <w:tcW w:w="4962" w:type="dxa"/>
          </w:tcPr>
          <w:p w14:paraId="1867C952" w14:textId="77777777" w:rsidR="00202C9D" w:rsidRDefault="00202C9D" w:rsidP="00803A9D">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60A2FC1E" w14:textId="77777777" w:rsidR="00202C9D" w:rsidRPr="000C7346" w:rsidRDefault="000C7346" w:rsidP="00803A9D">
            <w:pPr>
              <w:rPr>
                <w:lang w:val="en-US"/>
              </w:rPr>
            </w:pPr>
            <w:r w:rsidRPr="000C7346">
              <w:rPr>
                <w:lang w:val="en-US"/>
              </w:rPr>
              <w:t>CELSA/22/026</w:t>
            </w:r>
            <w:r>
              <w:rPr>
                <w:lang w:val="en-US"/>
              </w:rPr>
              <w:t>; “</w:t>
            </w:r>
            <w:r w:rsidRPr="000C7346">
              <w:rPr>
                <w:lang w:val="en-US"/>
              </w:rPr>
              <w:t>The role of snoRNAs in the etiology of inflammatory bowel disease</w:t>
            </w:r>
            <w:r>
              <w:rPr>
                <w:lang w:val="en-US"/>
              </w:rPr>
              <w:t>”</w:t>
            </w:r>
          </w:p>
        </w:tc>
      </w:tr>
      <w:tr w:rsidR="00202C9D" w14:paraId="464D87F5" w14:textId="77777777" w:rsidTr="0A36EF2B">
        <w:trPr>
          <w:cantSplit/>
          <w:trHeight w:val="269"/>
        </w:trPr>
        <w:tc>
          <w:tcPr>
            <w:tcW w:w="4962" w:type="dxa"/>
          </w:tcPr>
          <w:p w14:paraId="40AB9D3B" w14:textId="77777777" w:rsidR="00202C9D" w:rsidRPr="00B84C69" w:rsidRDefault="00202C9D" w:rsidP="00803A9D">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12BBB64E" w14:textId="77777777" w:rsidR="00202C9D" w:rsidRDefault="000C7346" w:rsidP="00803A9D">
            <w:pPr>
              <w:rPr>
                <w:lang w:val="nl-BE"/>
              </w:rPr>
            </w:pPr>
            <w:r w:rsidRPr="000C7346">
              <w:rPr>
                <w:lang w:val="nl-BE"/>
              </w:rPr>
              <w:t>CELSA/22/026</w:t>
            </w:r>
          </w:p>
        </w:tc>
      </w:tr>
      <w:tr w:rsidR="00202C9D" w:rsidRPr="003716A8" w14:paraId="5ACC9C2E" w14:textId="77777777" w:rsidTr="0A36EF2B">
        <w:trPr>
          <w:cantSplit/>
          <w:trHeight w:val="269"/>
        </w:trPr>
        <w:tc>
          <w:tcPr>
            <w:tcW w:w="4962" w:type="dxa"/>
          </w:tcPr>
          <w:p w14:paraId="27658FA2" w14:textId="77777777" w:rsidR="00202C9D" w:rsidRPr="00B84C69" w:rsidRDefault="00202C9D" w:rsidP="00803A9D">
            <w:r w:rsidRPr="00C512C7">
              <w:t>Affiliation(s)</w:t>
            </w:r>
          </w:p>
        </w:tc>
        <w:tc>
          <w:tcPr>
            <w:tcW w:w="10631" w:type="dxa"/>
          </w:tcPr>
          <w:p w14:paraId="7E43F438" w14:textId="77777777" w:rsidR="00202C9D" w:rsidRDefault="000C7346" w:rsidP="00803A9D">
            <w:pPr>
              <w:rPr>
                <w:lang w:val="nl-BE"/>
              </w:rPr>
            </w:pPr>
            <w:r>
              <w:rPr>
                <w:rFonts w:ascii="Segoe UI Symbol" w:hAnsi="Segoe UI Symbol" w:cs="Segoe UI Symbol"/>
                <w:lang w:val="nl-BE"/>
              </w:rPr>
              <w:t>X</w:t>
            </w:r>
            <w:r w:rsidR="00202C9D" w:rsidRPr="0094370D">
              <w:rPr>
                <w:lang w:val="nl-BE"/>
              </w:rPr>
              <w:t xml:space="preserve"> KU Leuven </w:t>
            </w:r>
          </w:p>
          <w:p w14:paraId="0FFCF54B" w14:textId="77777777" w:rsidR="00202C9D" w:rsidRDefault="00202C9D" w:rsidP="00803A9D">
            <w:pPr>
              <w:rPr>
                <w:lang w:val="nl-BE"/>
              </w:rPr>
            </w:pPr>
            <w:r w:rsidRPr="0094370D">
              <w:rPr>
                <w:rFonts w:ascii="Segoe UI Symbol" w:hAnsi="Segoe UI Symbol" w:cs="Segoe UI Symbol"/>
                <w:lang w:val="nl-BE"/>
              </w:rPr>
              <w:t>☐</w:t>
            </w:r>
            <w:r w:rsidRPr="0094370D">
              <w:rPr>
                <w:lang w:val="nl-BE"/>
              </w:rPr>
              <w:t xml:space="preserve"> Universiteit Antwerpen</w:t>
            </w:r>
          </w:p>
          <w:p w14:paraId="765AF5EA" w14:textId="77777777" w:rsidR="00202C9D" w:rsidRDefault="00202C9D" w:rsidP="00803A9D">
            <w:pPr>
              <w:rPr>
                <w:lang w:val="nl-BE"/>
              </w:rPr>
            </w:pPr>
            <w:r w:rsidRPr="0094370D">
              <w:rPr>
                <w:rFonts w:ascii="Segoe UI Symbol" w:hAnsi="Segoe UI Symbol" w:cs="Segoe UI Symbol"/>
                <w:lang w:val="nl-BE"/>
              </w:rPr>
              <w:t>☐</w:t>
            </w:r>
            <w:r w:rsidRPr="0094370D">
              <w:rPr>
                <w:lang w:val="nl-BE"/>
              </w:rPr>
              <w:t xml:space="preserve"> Universiteit Gent </w:t>
            </w:r>
          </w:p>
          <w:p w14:paraId="1A9910A4" w14:textId="77777777" w:rsidR="00202C9D" w:rsidRDefault="00202C9D" w:rsidP="00803A9D">
            <w:pPr>
              <w:rPr>
                <w:lang w:val="nl-BE"/>
              </w:rPr>
            </w:pPr>
            <w:r w:rsidRPr="0094370D">
              <w:rPr>
                <w:rFonts w:ascii="Segoe UI Symbol" w:hAnsi="Segoe UI Symbol" w:cs="Segoe UI Symbol"/>
                <w:lang w:val="nl-BE"/>
              </w:rPr>
              <w:t>☐</w:t>
            </w:r>
            <w:r w:rsidRPr="0094370D">
              <w:rPr>
                <w:lang w:val="nl-BE"/>
              </w:rPr>
              <w:t xml:space="preserve"> Universiteit Hasselt</w:t>
            </w:r>
          </w:p>
          <w:p w14:paraId="7D201627" w14:textId="77777777" w:rsidR="00202C9D" w:rsidRDefault="00202C9D" w:rsidP="00803A9D">
            <w:pPr>
              <w:rPr>
                <w:lang w:val="nl-BE"/>
              </w:rPr>
            </w:pPr>
            <w:r w:rsidRPr="0094370D">
              <w:rPr>
                <w:rFonts w:ascii="Segoe UI Symbol" w:hAnsi="Segoe UI Symbol" w:cs="Segoe UI Symbol"/>
                <w:lang w:val="nl-BE"/>
              </w:rPr>
              <w:t>☐</w:t>
            </w:r>
            <w:r w:rsidRPr="0094370D">
              <w:rPr>
                <w:lang w:val="nl-BE"/>
              </w:rPr>
              <w:t xml:space="preserve"> Vrije Universiteit Brussel </w:t>
            </w:r>
          </w:p>
          <w:p w14:paraId="52FEC74F" w14:textId="5B769F39" w:rsidR="00202C9D" w:rsidRPr="00DA12C0" w:rsidRDefault="00975137" w:rsidP="00975137">
            <w:pPr>
              <w:rPr>
                <w:lang w:val="nl-BE"/>
              </w:rPr>
            </w:pPr>
            <w:r w:rsidRPr="00DA12C0">
              <w:rPr>
                <w:rFonts w:ascii="Segoe UI Symbol" w:hAnsi="Segoe UI Symbol" w:cs="Segoe UI Symbol"/>
                <w:lang w:val="nl-BE"/>
              </w:rPr>
              <w:t>X</w:t>
            </w:r>
            <w:r w:rsidR="00202C9D" w:rsidRPr="00DA12C0">
              <w:rPr>
                <w:lang w:val="nl-BE"/>
              </w:rPr>
              <w:t xml:space="preserve"> </w:t>
            </w:r>
            <w:proofErr w:type="spellStart"/>
            <w:r w:rsidR="00202C9D" w:rsidRPr="00DA12C0">
              <w:rPr>
                <w:lang w:val="nl-BE"/>
              </w:rPr>
              <w:t>Other</w:t>
            </w:r>
            <w:proofErr w:type="spellEnd"/>
            <w:r w:rsidR="00202C9D" w:rsidRPr="00DA12C0">
              <w:rPr>
                <w:lang w:val="nl-BE"/>
              </w:rPr>
              <w:t>:</w:t>
            </w:r>
            <w:r w:rsidRPr="00DA12C0">
              <w:rPr>
                <w:lang w:val="nl-BE"/>
              </w:rPr>
              <w:t xml:space="preserve"> ELTE </w:t>
            </w:r>
            <w:proofErr w:type="spellStart"/>
            <w:r w:rsidRPr="00DA12C0">
              <w:rPr>
                <w:lang w:val="nl-BE"/>
              </w:rPr>
              <w:t>Eötvös</w:t>
            </w:r>
            <w:proofErr w:type="spellEnd"/>
            <w:r w:rsidRPr="00DA12C0">
              <w:rPr>
                <w:lang w:val="nl-BE"/>
              </w:rPr>
              <w:t xml:space="preserve"> </w:t>
            </w:r>
            <w:proofErr w:type="spellStart"/>
            <w:r w:rsidRPr="00DA12C0">
              <w:rPr>
                <w:lang w:val="nl-BE"/>
              </w:rPr>
              <w:t>Loránd</w:t>
            </w:r>
            <w:proofErr w:type="spellEnd"/>
            <w:r w:rsidRPr="00DA12C0">
              <w:rPr>
                <w:lang w:val="nl-BE"/>
              </w:rPr>
              <w:t xml:space="preserve"> University; University </w:t>
            </w:r>
            <w:proofErr w:type="gramStart"/>
            <w:r w:rsidRPr="00DA12C0">
              <w:rPr>
                <w:lang w:val="nl-BE"/>
              </w:rPr>
              <w:t>of  Ljubljana</w:t>
            </w:r>
            <w:proofErr w:type="gramEnd"/>
          </w:p>
          <w:p w14:paraId="13310655" w14:textId="77777777" w:rsidR="00202C9D" w:rsidRPr="003716A8" w:rsidRDefault="00202C9D" w:rsidP="00803A9D">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613F557F" w14:textId="77777777" w:rsidTr="0A36EF2B">
        <w:trPr>
          <w:cantSplit/>
          <w:trHeight w:val="269"/>
        </w:trPr>
        <w:tc>
          <w:tcPr>
            <w:tcW w:w="4962" w:type="dxa"/>
          </w:tcPr>
          <w:p w14:paraId="76907E7A" w14:textId="77777777" w:rsidR="00202C9D" w:rsidRPr="00C512C7" w:rsidRDefault="00202C9D" w:rsidP="00803A9D">
            <w:r w:rsidRPr="003716A8">
              <w:lastRenderedPageBreak/>
              <w:t>Please provide a short project description</w:t>
            </w:r>
          </w:p>
        </w:tc>
        <w:tc>
          <w:tcPr>
            <w:tcW w:w="10631" w:type="dxa"/>
          </w:tcPr>
          <w:p w14:paraId="2051127F" w14:textId="77777777" w:rsidR="00202C9D" w:rsidRPr="003716A8" w:rsidRDefault="000C7346" w:rsidP="000C7346">
            <w:pPr>
              <w:rPr>
                <w:rFonts w:ascii="Segoe UI Symbol" w:hAnsi="Segoe UI Symbol" w:cs="Segoe UI Symbol"/>
              </w:rPr>
            </w:pPr>
            <w:r w:rsidRPr="000C7346">
              <w:rPr>
                <w:rFonts w:cstheme="minorHAnsi"/>
              </w:rPr>
              <w:t xml:space="preserve">Inflammatory bowel disease (IBD) constitutes a group of progressive and debilitating disorders characterized by chronic inflammation of the intestine, with poorly understood </w:t>
            </w:r>
            <w:proofErr w:type="spellStart"/>
            <w:r w:rsidRPr="000C7346">
              <w:rPr>
                <w:rFonts w:cstheme="minorHAnsi"/>
              </w:rPr>
              <w:t>etiology</w:t>
            </w:r>
            <w:proofErr w:type="spellEnd"/>
            <w:r w:rsidRPr="000C7346">
              <w:rPr>
                <w:rFonts w:cstheme="minorHAnsi"/>
              </w:rPr>
              <w:t xml:space="preserve">. We recently found that expression of small nucleolar RNAs (snoRNAs) </w:t>
            </w:r>
            <w:proofErr w:type="gramStart"/>
            <w:r w:rsidRPr="000C7346">
              <w:rPr>
                <w:rFonts w:cstheme="minorHAnsi"/>
              </w:rPr>
              <w:t>–  a</w:t>
            </w:r>
            <w:proofErr w:type="gramEnd"/>
            <w:r w:rsidRPr="000C7346">
              <w:rPr>
                <w:rFonts w:cstheme="minorHAnsi"/>
              </w:rPr>
              <w:t xml:space="preserve"> family of short non-coding RNAs traditionally implicated in chemically modifying other RNA types – marks recurrent Crohn’s disease (a form of IBD). We also found that lack of </w:t>
            </w:r>
            <w:proofErr w:type="spellStart"/>
            <w:r w:rsidRPr="000C7346">
              <w:rPr>
                <w:rFonts w:cstheme="minorHAnsi"/>
              </w:rPr>
              <w:t>dyskerin</w:t>
            </w:r>
            <w:proofErr w:type="spellEnd"/>
            <w:r w:rsidRPr="000C7346">
              <w:rPr>
                <w:rFonts w:cstheme="minorHAnsi"/>
              </w:rPr>
              <w:t xml:space="preserve">, a well-known protein partner of snoRNAs, leads to IBD-like symptoms in a zebrafish model, further supporting a potential link between snoRNAs and IBD. To examine the role of snoRNAs in IBD we will combine the complementary expertise from three research groups. Specifically, at KU Leuven we will analyse differential expression of snoRNAs in intestinal biopsies and peripheral blood immune cells of IBD </w:t>
            </w:r>
            <w:proofErr w:type="gramStart"/>
            <w:r w:rsidRPr="000C7346">
              <w:rPr>
                <w:rFonts w:cstheme="minorHAnsi"/>
              </w:rPr>
              <w:t>patients</w:t>
            </w:r>
            <w:proofErr w:type="gramEnd"/>
            <w:r w:rsidRPr="000C7346">
              <w:rPr>
                <w:rFonts w:cstheme="minorHAnsi"/>
              </w:rPr>
              <w:t xml:space="preserve"> vs healthy controls using short RNA sequencing. Using a similar approach, we will identify perturbed snoRNAs in chemically inducible zebrafish and intestinal cell models of IBD at ELTE and UL, respectively. These data will set ground for mechanistic studies, where individual dysregulated snoRNAs will be knocked-out or overexpressed in both disease models using advanced molecular biology methods. Furthermore, we will use our state-of-the-art methods of RNA interactome interrogation to identify molecular targets of dysregulated snoRNAs in live cells, assisting in revealing their link to IBD symptoms. The overarching goal of the proposed project is to find reliable snoRNA diagnostic biomarkers with functional relevance to IBD, which in future should aid in accurate disease diagnosis, thereby allowing early and effective treatment. Last but not least, the animal and cell models generated in this project might find use for preclinical screens to identify new or repurposed therapeutics for IBD.</w:t>
            </w:r>
          </w:p>
        </w:tc>
      </w:tr>
    </w:tbl>
    <w:p w14:paraId="55BFCE4A" w14:textId="77777777" w:rsidR="00AB3302" w:rsidRDefault="00AB3302" w:rsidP="00AE0BF5">
      <w:pPr>
        <w:rPr>
          <w:rFonts w:cstheme="minorHAnsi"/>
        </w:rPr>
      </w:pPr>
    </w:p>
    <w:p w14:paraId="3A59CEF7" w14:textId="77777777" w:rsidR="00AB3302" w:rsidRDefault="00AB3302" w:rsidP="00AE0BF5">
      <w:pPr>
        <w:rPr>
          <w:rFonts w:cstheme="minorHAnsi"/>
        </w:rPr>
      </w:pPr>
    </w:p>
    <w:p w14:paraId="2265AAA8" w14:textId="77777777" w:rsidR="00FF09CC" w:rsidRDefault="00FF09CC" w:rsidP="00AE0BF5">
      <w:pPr>
        <w:rPr>
          <w:rFonts w:cstheme="minorHAnsi"/>
        </w:rPr>
      </w:pPr>
    </w:p>
    <w:p w14:paraId="3150A91A" w14:textId="77777777" w:rsidR="00FF09CC" w:rsidRPr="00AE0BF5" w:rsidRDefault="00FF09CC" w:rsidP="00AE0BF5">
      <w:pPr>
        <w:rPr>
          <w:rFonts w:cstheme="minorHAnsi"/>
        </w:rPr>
      </w:pPr>
    </w:p>
    <w:p w14:paraId="7E741B84" w14:textId="77777777" w:rsidR="5BB2912E" w:rsidRDefault="5BB2912E"/>
    <w:p w14:paraId="47508553"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4234905" w14:textId="77777777" w:rsidTr="29E2BB9D">
        <w:trPr>
          <w:cantSplit/>
          <w:trHeight w:val="269"/>
        </w:trPr>
        <w:tc>
          <w:tcPr>
            <w:tcW w:w="15593" w:type="dxa"/>
            <w:gridSpan w:val="2"/>
            <w:shd w:val="clear" w:color="auto" w:fill="5B9BD5" w:themeFill="accent5"/>
          </w:tcPr>
          <w:p w14:paraId="77178A0E"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D18312C" w14:textId="77777777" w:rsidR="00BA789F" w:rsidRPr="00184881" w:rsidRDefault="00BA789F" w:rsidP="00184881"/>
        </w:tc>
      </w:tr>
      <w:tr w:rsidR="00184881" w:rsidRPr="00F42A6F" w14:paraId="294D4478" w14:textId="77777777" w:rsidTr="29E2BB9D">
        <w:trPr>
          <w:cantSplit/>
          <w:trHeight w:val="269"/>
        </w:trPr>
        <w:tc>
          <w:tcPr>
            <w:tcW w:w="15593" w:type="dxa"/>
            <w:gridSpan w:val="2"/>
          </w:tcPr>
          <w:p w14:paraId="58B4E4BC"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60B4F42" w14:textId="77777777" w:rsidTr="29E2BB9D">
              <w:tc>
                <w:tcPr>
                  <w:tcW w:w="7116" w:type="dxa"/>
                  <w:gridSpan w:val="4"/>
                  <w:tcBorders>
                    <w:top w:val="nil"/>
                    <w:left w:val="nil"/>
                  </w:tcBorders>
                </w:tcPr>
                <w:p w14:paraId="2EB7E8AC" w14:textId="77777777" w:rsidR="007B6EED" w:rsidRPr="00184DDE" w:rsidRDefault="007B6EED" w:rsidP="00184881">
                  <w:pPr>
                    <w:rPr>
                      <w:sz w:val="20"/>
                    </w:rPr>
                  </w:pPr>
                </w:p>
              </w:tc>
              <w:tc>
                <w:tcPr>
                  <w:tcW w:w="1984" w:type="dxa"/>
                </w:tcPr>
                <w:p w14:paraId="6065E94C"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0B3E825"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50DD9D9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0F4AFDB"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FE29841" w14:textId="77777777" w:rsidTr="29E2BB9D">
              <w:tc>
                <w:tcPr>
                  <w:tcW w:w="1588" w:type="dxa"/>
                </w:tcPr>
                <w:p w14:paraId="1AEC63A1" w14:textId="77777777" w:rsidR="00202C9D" w:rsidRDefault="00202C9D" w:rsidP="00202C9D">
                  <w:r>
                    <w:t xml:space="preserve">Dataset </w:t>
                  </w:r>
                  <w:r w:rsidR="009E2081">
                    <w:t>N</w:t>
                  </w:r>
                  <w:r>
                    <w:t>ame</w:t>
                  </w:r>
                </w:p>
              </w:tc>
              <w:tc>
                <w:tcPr>
                  <w:tcW w:w="1842" w:type="dxa"/>
                </w:tcPr>
                <w:p w14:paraId="79B6EA5B" w14:textId="77777777" w:rsidR="00202C9D" w:rsidRDefault="00202C9D" w:rsidP="00202C9D">
                  <w:r>
                    <w:t>Description</w:t>
                  </w:r>
                </w:p>
              </w:tc>
              <w:tc>
                <w:tcPr>
                  <w:tcW w:w="2332" w:type="dxa"/>
                </w:tcPr>
                <w:p w14:paraId="7949A136" w14:textId="77777777" w:rsidR="00202C9D" w:rsidRPr="00F42A6F" w:rsidRDefault="009E2081" w:rsidP="00202C9D">
                  <w:r>
                    <w:t>New or Reused</w:t>
                  </w:r>
                  <w:r w:rsidR="00202C9D">
                    <w:t xml:space="preserve"> </w:t>
                  </w:r>
                </w:p>
              </w:tc>
              <w:tc>
                <w:tcPr>
                  <w:tcW w:w="1354" w:type="dxa"/>
                </w:tcPr>
                <w:p w14:paraId="18BA9413" w14:textId="77777777" w:rsidR="00202C9D" w:rsidRDefault="009E2081" w:rsidP="00202C9D">
                  <w:r>
                    <w:t>Digital or Physical</w:t>
                  </w:r>
                  <w:r w:rsidR="00202C9D">
                    <w:t xml:space="preserve"> </w:t>
                  </w:r>
                </w:p>
              </w:tc>
              <w:tc>
                <w:tcPr>
                  <w:tcW w:w="1984" w:type="dxa"/>
                </w:tcPr>
                <w:p w14:paraId="48CF4F54" w14:textId="77777777" w:rsidR="00202C9D" w:rsidRDefault="00202C9D" w:rsidP="00202C9D">
                  <w:r>
                    <w:t>Digital Data Type</w:t>
                  </w:r>
                </w:p>
                <w:p w14:paraId="54232CB8" w14:textId="77777777" w:rsidR="00202C9D" w:rsidRDefault="00202C9D" w:rsidP="00807DDC"/>
              </w:tc>
              <w:tc>
                <w:tcPr>
                  <w:tcW w:w="1985" w:type="dxa"/>
                </w:tcPr>
                <w:p w14:paraId="64777B90" w14:textId="77777777" w:rsidR="00202C9D" w:rsidRDefault="00202C9D" w:rsidP="00202C9D">
                  <w:r>
                    <w:t xml:space="preserve">Digital Data Format </w:t>
                  </w:r>
                </w:p>
                <w:p w14:paraId="56CC32A8" w14:textId="77777777" w:rsidR="00202C9D" w:rsidRDefault="00202C9D" w:rsidP="00184DDE"/>
              </w:tc>
              <w:tc>
                <w:tcPr>
                  <w:tcW w:w="2126" w:type="dxa"/>
                </w:tcPr>
                <w:p w14:paraId="72C02DB8" w14:textId="77777777" w:rsidR="00202C9D" w:rsidRDefault="00202C9D" w:rsidP="00202C9D">
                  <w:r>
                    <w:t>Digital Data Volume (MB, GB, TB)</w:t>
                  </w:r>
                </w:p>
              </w:tc>
              <w:tc>
                <w:tcPr>
                  <w:tcW w:w="2156" w:type="dxa"/>
                </w:tcPr>
                <w:p w14:paraId="51A6F21D" w14:textId="77777777" w:rsidR="00202C9D" w:rsidRDefault="00202C9D" w:rsidP="00202C9D">
                  <w:r>
                    <w:t>Physical Volume</w:t>
                  </w:r>
                </w:p>
                <w:p w14:paraId="0CA32F8F" w14:textId="77777777" w:rsidR="00202C9D" w:rsidRDefault="00202C9D" w:rsidP="00202C9D"/>
                <w:p w14:paraId="6B643F70" w14:textId="77777777" w:rsidR="00202C9D" w:rsidRDefault="00202C9D" w:rsidP="00184DDE"/>
              </w:tc>
            </w:tr>
            <w:tr w:rsidR="00E41F26" w14:paraId="22D0D205" w14:textId="77777777" w:rsidTr="29E2BB9D">
              <w:tc>
                <w:tcPr>
                  <w:tcW w:w="1588" w:type="dxa"/>
                </w:tcPr>
                <w:p w14:paraId="32F7FD76" w14:textId="77777777" w:rsidR="00E41F26" w:rsidRDefault="00E41F26" w:rsidP="00E41F26">
                  <w:r>
                    <w:t>Tissue samples</w:t>
                  </w:r>
                </w:p>
              </w:tc>
              <w:tc>
                <w:tcPr>
                  <w:tcW w:w="1842" w:type="dxa"/>
                </w:tcPr>
                <w:p w14:paraId="6EC3577B" w14:textId="67CF09AE" w:rsidR="00E41F26" w:rsidRDefault="00975137" w:rsidP="00E41F26">
                  <w:r>
                    <w:t>Gut b</w:t>
                  </w:r>
                  <w:r w:rsidR="00E41F26">
                    <w:t>iopsies/blood samples from IBD patients and controls</w:t>
                  </w:r>
                </w:p>
              </w:tc>
              <w:tc>
                <w:tcPr>
                  <w:tcW w:w="2332" w:type="dxa"/>
                </w:tcPr>
                <w:p w14:paraId="56FFEBB0" w14:textId="77777777" w:rsidR="00E41F26" w:rsidRDefault="00E41F26" w:rsidP="00E41F26">
                  <w:pPr>
                    <w:rPr>
                      <w:rFonts w:ascii="MS Gothic" w:eastAsia="MS Gothic" w:hAnsi="MS Gothic"/>
                      <w:lang w:val="en-US"/>
                    </w:rPr>
                  </w:pPr>
                </w:p>
              </w:tc>
              <w:tc>
                <w:tcPr>
                  <w:tcW w:w="1354" w:type="dxa"/>
                </w:tcPr>
                <w:p w14:paraId="3301AF42" w14:textId="41E531FB" w:rsidR="00E41F26" w:rsidRPr="00975137" w:rsidRDefault="00975137" w:rsidP="00E41F26">
                  <w:pPr>
                    <w:rPr>
                      <w:lang w:val="en-US"/>
                    </w:rPr>
                  </w:pPr>
                  <w:r w:rsidRPr="00975137">
                    <w:rPr>
                      <w:lang w:val="en-US"/>
                    </w:rPr>
                    <w:t>Physical</w:t>
                  </w:r>
                </w:p>
              </w:tc>
              <w:tc>
                <w:tcPr>
                  <w:tcW w:w="1984" w:type="dxa"/>
                </w:tcPr>
                <w:p w14:paraId="62AD352A" w14:textId="77777777" w:rsidR="00E41F26" w:rsidRDefault="00E41F26" w:rsidP="00E41F26">
                  <w:pPr>
                    <w:rPr>
                      <w:rFonts w:ascii="MS Gothic" w:eastAsia="MS Gothic" w:hAnsi="MS Gothic"/>
                      <w:lang w:val="en-US"/>
                    </w:rPr>
                  </w:pPr>
                </w:p>
              </w:tc>
              <w:tc>
                <w:tcPr>
                  <w:tcW w:w="1985" w:type="dxa"/>
                </w:tcPr>
                <w:p w14:paraId="29DD8352" w14:textId="77777777" w:rsidR="00E41F26" w:rsidRDefault="00E41F26" w:rsidP="00E41F26">
                  <w:pPr>
                    <w:rPr>
                      <w:rFonts w:ascii="MS Gothic" w:eastAsia="MS Gothic" w:hAnsi="MS Gothic"/>
                      <w:lang w:val="en-US"/>
                    </w:rPr>
                  </w:pPr>
                </w:p>
              </w:tc>
              <w:tc>
                <w:tcPr>
                  <w:tcW w:w="2126" w:type="dxa"/>
                </w:tcPr>
                <w:p w14:paraId="3203AC51" w14:textId="77777777" w:rsidR="00E41F26" w:rsidRDefault="00E41F26" w:rsidP="00E41F26">
                  <w:pPr>
                    <w:rPr>
                      <w:rFonts w:ascii="MS Gothic" w:eastAsia="MS Gothic" w:hAnsi="MS Gothic"/>
                      <w:lang w:val="en-US"/>
                    </w:rPr>
                  </w:pPr>
                </w:p>
              </w:tc>
              <w:tc>
                <w:tcPr>
                  <w:tcW w:w="2156" w:type="dxa"/>
                </w:tcPr>
                <w:p w14:paraId="51F67CDC" w14:textId="77777777" w:rsidR="00247851" w:rsidRDefault="00E41F26" w:rsidP="00E41F26">
                  <w:pPr>
                    <w:rPr>
                      <w:lang w:val="en-US"/>
                    </w:rPr>
                  </w:pPr>
                  <w:r>
                    <w:rPr>
                      <w:lang w:val="en-US"/>
                    </w:rPr>
                    <w:t>2</w:t>
                  </w:r>
                  <w:r w:rsidR="00247851">
                    <w:rPr>
                      <w:lang w:val="en-US"/>
                    </w:rPr>
                    <w:t>-4</w:t>
                  </w:r>
                  <w:r>
                    <w:rPr>
                      <w:lang w:val="en-US"/>
                    </w:rPr>
                    <w:t xml:space="preserve"> biopsies/</w:t>
                  </w:r>
                  <w:r w:rsidR="00247851">
                    <w:rPr>
                      <w:lang w:val="en-US"/>
                    </w:rPr>
                    <w:t>sample</w:t>
                  </w:r>
                </w:p>
                <w:p w14:paraId="7820F12A" w14:textId="77777777" w:rsidR="00E41F26" w:rsidRPr="00E41F26" w:rsidRDefault="00E41F26" w:rsidP="00E41F26">
                  <w:pPr>
                    <w:rPr>
                      <w:lang w:val="en-US"/>
                    </w:rPr>
                  </w:pPr>
                  <w:r>
                    <w:rPr>
                      <w:lang w:val="en-US"/>
                    </w:rPr>
                    <w:t>10 mL blood</w:t>
                  </w:r>
                </w:p>
              </w:tc>
            </w:tr>
            <w:tr w:rsidR="00E41F26" w14:paraId="33F7F9F2" w14:textId="77777777" w:rsidTr="29E2BB9D">
              <w:tc>
                <w:tcPr>
                  <w:tcW w:w="1588" w:type="dxa"/>
                </w:tcPr>
                <w:p w14:paraId="4015C3BC" w14:textId="77777777" w:rsidR="00E41F26" w:rsidRDefault="00E41F26" w:rsidP="00E41F26">
                  <w:r>
                    <w:t>RNA</w:t>
                  </w:r>
                </w:p>
              </w:tc>
              <w:tc>
                <w:tcPr>
                  <w:tcW w:w="1842" w:type="dxa"/>
                </w:tcPr>
                <w:p w14:paraId="1E02ECCC" w14:textId="77777777" w:rsidR="00E41F26" w:rsidRDefault="00E41F26" w:rsidP="00E41F26">
                  <w:r>
                    <w:t>RNA extracted from tissue samples</w:t>
                  </w:r>
                </w:p>
              </w:tc>
              <w:tc>
                <w:tcPr>
                  <w:tcW w:w="2332" w:type="dxa"/>
                </w:tcPr>
                <w:p w14:paraId="71431E5B" w14:textId="77777777" w:rsidR="00E41F26" w:rsidRDefault="00E41F26" w:rsidP="00E41F26">
                  <w:pPr>
                    <w:rPr>
                      <w:rFonts w:ascii="MS Gothic" w:eastAsia="MS Gothic" w:hAnsi="MS Gothic"/>
                      <w:lang w:val="en-US"/>
                    </w:rPr>
                  </w:pPr>
                </w:p>
              </w:tc>
              <w:tc>
                <w:tcPr>
                  <w:tcW w:w="1354" w:type="dxa"/>
                </w:tcPr>
                <w:p w14:paraId="36F07781" w14:textId="2B5B881C" w:rsidR="00E41F26" w:rsidRPr="00975137" w:rsidRDefault="00975137" w:rsidP="00E41F26">
                  <w:pPr>
                    <w:rPr>
                      <w:lang w:val="en-US"/>
                    </w:rPr>
                  </w:pPr>
                  <w:r w:rsidRPr="00975137">
                    <w:rPr>
                      <w:lang w:val="en-US"/>
                    </w:rPr>
                    <w:t>Physical</w:t>
                  </w:r>
                </w:p>
              </w:tc>
              <w:tc>
                <w:tcPr>
                  <w:tcW w:w="1984" w:type="dxa"/>
                </w:tcPr>
                <w:p w14:paraId="42255FD0" w14:textId="77777777" w:rsidR="00E41F26" w:rsidRDefault="00E41F26" w:rsidP="00E41F26">
                  <w:pPr>
                    <w:rPr>
                      <w:rFonts w:ascii="MS Gothic" w:eastAsia="MS Gothic" w:hAnsi="MS Gothic"/>
                      <w:lang w:val="en-US"/>
                    </w:rPr>
                  </w:pPr>
                </w:p>
              </w:tc>
              <w:tc>
                <w:tcPr>
                  <w:tcW w:w="1985" w:type="dxa"/>
                </w:tcPr>
                <w:p w14:paraId="2ED98123" w14:textId="77777777" w:rsidR="00E41F26" w:rsidRDefault="00E41F26" w:rsidP="00E41F26">
                  <w:pPr>
                    <w:rPr>
                      <w:rFonts w:ascii="MS Gothic" w:eastAsia="MS Gothic" w:hAnsi="MS Gothic"/>
                      <w:lang w:val="en-US"/>
                    </w:rPr>
                  </w:pPr>
                </w:p>
              </w:tc>
              <w:tc>
                <w:tcPr>
                  <w:tcW w:w="2126" w:type="dxa"/>
                </w:tcPr>
                <w:p w14:paraId="693BD5A2" w14:textId="77777777" w:rsidR="00E41F26" w:rsidRDefault="00E41F26" w:rsidP="00E41F26">
                  <w:pPr>
                    <w:rPr>
                      <w:rFonts w:ascii="MS Gothic" w:eastAsia="MS Gothic" w:hAnsi="MS Gothic"/>
                      <w:lang w:val="en-US"/>
                    </w:rPr>
                  </w:pPr>
                </w:p>
              </w:tc>
              <w:tc>
                <w:tcPr>
                  <w:tcW w:w="2156" w:type="dxa"/>
                </w:tcPr>
                <w:p w14:paraId="377F915A" w14:textId="1E9246D4" w:rsidR="00E41F26" w:rsidRDefault="25C5E3C2" w:rsidP="0A36EF2B">
                  <w:pPr>
                    <w:rPr>
                      <w:lang w:val="hu-HU"/>
                    </w:rPr>
                  </w:pPr>
                  <w:r>
                    <w:t>~</w:t>
                  </w:r>
                  <w:r w:rsidR="5435BEC3">
                    <w:t>20µL</w:t>
                  </w:r>
                </w:p>
              </w:tc>
            </w:tr>
            <w:tr w:rsidR="00975137" w14:paraId="38325EC3" w14:textId="77777777" w:rsidTr="29E2BB9D">
              <w:tc>
                <w:tcPr>
                  <w:tcW w:w="1588" w:type="dxa"/>
                </w:tcPr>
                <w:p w14:paraId="2D61FB76" w14:textId="0807AC5E" w:rsidR="00975137" w:rsidRDefault="00975137" w:rsidP="00975137">
                  <w:r>
                    <w:t>RNA</w:t>
                  </w:r>
                </w:p>
              </w:tc>
              <w:tc>
                <w:tcPr>
                  <w:tcW w:w="1842" w:type="dxa"/>
                </w:tcPr>
                <w:p w14:paraId="22F8B47D" w14:textId="296C39DD" w:rsidR="00975137" w:rsidRDefault="00975137" w:rsidP="00975137">
                  <w:r>
                    <w:t>RNA extracted from zebrafish gut samples</w:t>
                  </w:r>
                </w:p>
              </w:tc>
              <w:tc>
                <w:tcPr>
                  <w:tcW w:w="2332" w:type="dxa"/>
                </w:tcPr>
                <w:p w14:paraId="3A30D1FD" w14:textId="77777777" w:rsidR="00975137" w:rsidRDefault="00975137" w:rsidP="00975137">
                  <w:pPr>
                    <w:rPr>
                      <w:rFonts w:ascii="MS Gothic" w:eastAsia="MS Gothic" w:hAnsi="MS Gothic"/>
                      <w:lang w:val="en-US"/>
                    </w:rPr>
                  </w:pPr>
                </w:p>
              </w:tc>
              <w:tc>
                <w:tcPr>
                  <w:tcW w:w="1354" w:type="dxa"/>
                </w:tcPr>
                <w:p w14:paraId="7DF4A1AF" w14:textId="37F4911A" w:rsidR="00975137" w:rsidRDefault="00975137" w:rsidP="00975137">
                  <w:pPr>
                    <w:rPr>
                      <w:rFonts w:ascii="MS Gothic" w:eastAsia="MS Gothic" w:hAnsi="MS Gothic"/>
                      <w:lang w:val="en-US"/>
                    </w:rPr>
                  </w:pPr>
                  <w:r>
                    <w:rPr>
                      <w:lang w:val="en-US"/>
                    </w:rPr>
                    <w:t>Physical</w:t>
                  </w:r>
                </w:p>
              </w:tc>
              <w:tc>
                <w:tcPr>
                  <w:tcW w:w="1984" w:type="dxa"/>
                </w:tcPr>
                <w:p w14:paraId="2CEBC16B" w14:textId="77777777" w:rsidR="00975137" w:rsidRDefault="00975137" w:rsidP="00975137">
                  <w:pPr>
                    <w:rPr>
                      <w:rFonts w:ascii="MS Gothic" w:eastAsia="MS Gothic" w:hAnsi="MS Gothic"/>
                      <w:lang w:val="en-US"/>
                    </w:rPr>
                  </w:pPr>
                </w:p>
              </w:tc>
              <w:tc>
                <w:tcPr>
                  <w:tcW w:w="1985" w:type="dxa"/>
                </w:tcPr>
                <w:p w14:paraId="6B67EFAC" w14:textId="77777777" w:rsidR="00975137" w:rsidRDefault="00975137" w:rsidP="00975137">
                  <w:pPr>
                    <w:rPr>
                      <w:rFonts w:ascii="MS Gothic" w:eastAsia="MS Gothic" w:hAnsi="MS Gothic"/>
                      <w:lang w:val="en-US"/>
                    </w:rPr>
                  </w:pPr>
                </w:p>
              </w:tc>
              <w:tc>
                <w:tcPr>
                  <w:tcW w:w="2126" w:type="dxa"/>
                </w:tcPr>
                <w:p w14:paraId="0D629678" w14:textId="77777777" w:rsidR="00975137" w:rsidRDefault="00975137" w:rsidP="00975137">
                  <w:pPr>
                    <w:rPr>
                      <w:rFonts w:ascii="MS Gothic" w:eastAsia="MS Gothic" w:hAnsi="MS Gothic"/>
                      <w:lang w:val="en-US"/>
                    </w:rPr>
                  </w:pPr>
                </w:p>
              </w:tc>
              <w:tc>
                <w:tcPr>
                  <w:tcW w:w="2156" w:type="dxa"/>
                </w:tcPr>
                <w:p w14:paraId="1A332C2C" w14:textId="3C6F66AA" w:rsidR="00975137" w:rsidRDefault="00975137" w:rsidP="00975137">
                  <w:r>
                    <w:t>~</w:t>
                  </w:r>
                  <w:r>
                    <w:rPr>
                      <w:lang w:val="hu-HU"/>
                    </w:rPr>
                    <w:t>25</w:t>
                  </w:r>
                  <w:r>
                    <w:t xml:space="preserve"> µL</w:t>
                  </w:r>
                  <w:r>
                    <w:rPr>
                      <w:lang w:val="hu-HU"/>
                    </w:rPr>
                    <w:t xml:space="preserve"> </w:t>
                  </w:r>
                </w:p>
              </w:tc>
            </w:tr>
            <w:tr w:rsidR="0A36EF2B" w14:paraId="6BC7D382" w14:textId="77777777" w:rsidTr="29E2BB9D">
              <w:trPr>
                <w:trHeight w:val="300"/>
              </w:trPr>
              <w:tc>
                <w:tcPr>
                  <w:tcW w:w="1588" w:type="dxa"/>
                </w:tcPr>
                <w:p w14:paraId="309C47F2" w14:textId="5DEAC09D" w:rsidR="400CDAC5" w:rsidRDefault="400CDAC5" w:rsidP="0A36EF2B">
                  <w:r>
                    <w:t>RNA</w:t>
                  </w:r>
                </w:p>
              </w:tc>
              <w:tc>
                <w:tcPr>
                  <w:tcW w:w="1842" w:type="dxa"/>
                </w:tcPr>
                <w:p w14:paraId="0F5DEDD9" w14:textId="7E576281" w:rsidR="400CDAC5" w:rsidRDefault="400CDAC5" w:rsidP="0A36EF2B">
                  <w:r>
                    <w:t>RNA extracted from cells (Caco-2, THP-1) grown in vitro</w:t>
                  </w:r>
                </w:p>
              </w:tc>
              <w:tc>
                <w:tcPr>
                  <w:tcW w:w="2332" w:type="dxa"/>
                </w:tcPr>
                <w:p w14:paraId="7ACA364C" w14:textId="4BAFC87C" w:rsidR="0A36EF2B" w:rsidRDefault="0A36EF2B" w:rsidP="0A36EF2B">
                  <w:pPr>
                    <w:rPr>
                      <w:rFonts w:ascii="MS Gothic" w:eastAsia="MS Gothic" w:hAnsi="MS Gothic"/>
                      <w:lang w:val="en-US"/>
                    </w:rPr>
                  </w:pPr>
                </w:p>
              </w:tc>
              <w:tc>
                <w:tcPr>
                  <w:tcW w:w="1354" w:type="dxa"/>
                </w:tcPr>
                <w:p w14:paraId="73662060" w14:textId="1EA9C882" w:rsidR="400CDAC5" w:rsidRDefault="400CDAC5" w:rsidP="0A36EF2B">
                  <w:pPr>
                    <w:rPr>
                      <w:lang w:val="en-US"/>
                    </w:rPr>
                  </w:pPr>
                  <w:r w:rsidRPr="0A36EF2B">
                    <w:rPr>
                      <w:lang w:val="en-US"/>
                    </w:rPr>
                    <w:t>Physical</w:t>
                  </w:r>
                </w:p>
              </w:tc>
              <w:tc>
                <w:tcPr>
                  <w:tcW w:w="1984" w:type="dxa"/>
                </w:tcPr>
                <w:p w14:paraId="30531CD7" w14:textId="7494D2CD" w:rsidR="0A36EF2B" w:rsidRDefault="0A36EF2B" w:rsidP="0A36EF2B">
                  <w:pPr>
                    <w:rPr>
                      <w:rFonts w:ascii="MS Gothic" w:eastAsia="MS Gothic" w:hAnsi="MS Gothic"/>
                      <w:lang w:val="en-US"/>
                    </w:rPr>
                  </w:pPr>
                </w:p>
              </w:tc>
              <w:tc>
                <w:tcPr>
                  <w:tcW w:w="1985" w:type="dxa"/>
                </w:tcPr>
                <w:p w14:paraId="0A827753" w14:textId="66C04177" w:rsidR="0A36EF2B" w:rsidRDefault="0A36EF2B" w:rsidP="0A36EF2B">
                  <w:pPr>
                    <w:rPr>
                      <w:rFonts w:ascii="MS Gothic" w:eastAsia="MS Gothic" w:hAnsi="MS Gothic"/>
                      <w:lang w:val="en-US"/>
                    </w:rPr>
                  </w:pPr>
                </w:p>
              </w:tc>
              <w:tc>
                <w:tcPr>
                  <w:tcW w:w="2126" w:type="dxa"/>
                </w:tcPr>
                <w:p w14:paraId="6EDDBB5C" w14:textId="288D23C8" w:rsidR="0A36EF2B" w:rsidRDefault="0A36EF2B" w:rsidP="0A36EF2B">
                  <w:pPr>
                    <w:rPr>
                      <w:rFonts w:ascii="MS Gothic" w:eastAsia="MS Gothic" w:hAnsi="MS Gothic"/>
                      <w:lang w:val="en-US"/>
                    </w:rPr>
                  </w:pPr>
                </w:p>
              </w:tc>
              <w:tc>
                <w:tcPr>
                  <w:tcW w:w="2156" w:type="dxa"/>
                </w:tcPr>
                <w:p w14:paraId="6CBFA4D6" w14:textId="3CD6420A" w:rsidR="400CDAC5" w:rsidRDefault="400CDAC5" w:rsidP="0A36EF2B">
                  <w:pPr>
                    <w:rPr>
                      <w:lang w:val="hu-HU"/>
                    </w:rPr>
                  </w:pPr>
                  <w:r>
                    <w:t>~25 µL</w:t>
                  </w:r>
                </w:p>
              </w:tc>
            </w:tr>
            <w:tr w:rsidR="00975137" w14:paraId="73A4BF92" w14:textId="77777777" w:rsidTr="29E2BB9D">
              <w:tc>
                <w:tcPr>
                  <w:tcW w:w="1588" w:type="dxa"/>
                </w:tcPr>
                <w:p w14:paraId="4B3C80FF" w14:textId="5AB7AFB2" w:rsidR="00975137" w:rsidRDefault="1B4EF516" w:rsidP="00975137">
                  <w:r>
                    <w:t>S</w:t>
                  </w:r>
                  <w:r w:rsidR="00975137">
                    <w:t>eq</w:t>
                  </w:r>
                  <w:r w:rsidR="3A27EDE9">
                    <w:t>uencing</w:t>
                  </w:r>
                  <w:r w:rsidR="00975137">
                    <w:t xml:space="preserve"> data</w:t>
                  </w:r>
                </w:p>
              </w:tc>
              <w:tc>
                <w:tcPr>
                  <w:tcW w:w="1842" w:type="dxa"/>
                </w:tcPr>
                <w:p w14:paraId="6B2D866F" w14:textId="37E1D267" w:rsidR="00975137" w:rsidRDefault="00975137" w:rsidP="00975137">
                  <w:r>
                    <w:t xml:space="preserve">Raw </w:t>
                  </w:r>
                  <w:proofErr w:type="spellStart"/>
                  <w:r>
                    <w:t>snoRNAseq</w:t>
                  </w:r>
                  <w:proofErr w:type="spellEnd"/>
                  <w:r>
                    <w:t xml:space="preserve"> data </w:t>
                  </w:r>
                  <w:r w:rsidR="0518565B">
                    <w:t>(</w:t>
                  </w:r>
                  <w:r>
                    <w:t>IBD patients and controls</w:t>
                  </w:r>
                  <w:r w:rsidR="16B89FBB">
                    <w:t xml:space="preserve">; zebrafish; human cell lines); </w:t>
                  </w:r>
                  <w:r w:rsidR="2B2B4640">
                    <w:lastRenderedPageBreak/>
                    <w:t xml:space="preserve">PARIS/COMRADES </w:t>
                  </w:r>
                  <w:proofErr w:type="spellStart"/>
                  <w:r w:rsidR="2B2B4640">
                    <w:t>seq</w:t>
                  </w:r>
                  <w:proofErr w:type="spellEnd"/>
                  <w:r w:rsidR="2B2B4640">
                    <w:t xml:space="preserve"> data from human cell lines</w:t>
                  </w:r>
                </w:p>
              </w:tc>
              <w:tc>
                <w:tcPr>
                  <w:tcW w:w="2332" w:type="dxa"/>
                </w:tcPr>
                <w:p w14:paraId="4C8B3B52" w14:textId="77777777" w:rsidR="00975137" w:rsidRPr="00250516" w:rsidRDefault="00DA12C0" w:rsidP="00975137">
                  <w:pPr>
                    <w:rPr>
                      <w:lang w:val="en-US"/>
                    </w:rPr>
                  </w:pPr>
                  <w:sdt>
                    <w:sdtPr>
                      <w:rPr>
                        <w:lang w:val="en-US"/>
                      </w:rPr>
                      <w:id w:val="-1837914260"/>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r w:rsidR="00975137" w:rsidRPr="00250516">
                    <w:rPr>
                      <w:lang w:val="en-US"/>
                    </w:rPr>
                    <w:t>Generate new data</w:t>
                  </w:r>
                </w:p>
                <w:p w14:paraId="146FA151" w14:textId="77777777" w:rsidR="00975137" w:rsidRPr="000E6129" w:rsidRDefault="00DA12C0" w:rsidP="00975137">
                  <w:sdt>
                    <w:sdtPr>
                      <w:rPr>
                        <w:lang w:val="en-US"/>
                      </w:rPr>
                      <w:id w:val="-1773621054"/>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Reuse existing data</w:t>
                  </w:r>
                </w:p>
              </w:tc>
              <w:tc>
                <w:tcPr>
                  <w:tcW w:w="1354" w:type="dxa"/>
                </w:tcPr>
                <w:p w14:paraId="198C62D1" w14:textId="77777777" w:rsidR="00975137" w:rsidRPr="00250516" w:rsidRDefault="00DA12C0" w:rsidP="00975137">
                  <w:pPr>
                    <w:rPr>
                      <w:lang w:val="en-US"/>
                    </w:rPr>
                  </w:pPr>
                  <w:sdt>
                    <w:sdtPr>
                      <w:rPr>
                        <w:lang w:val="en-US"/>
                      </w:rPr>
                      <w:id w:val="-1249884780"/>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Digital</w:t>
                  </w:r>
                </w:p>
                <w:p w14:paraId="39B79CDB" w14:textId="77777777" w:rsidR="00975137" w:rsidRDefault="00DA12C0" w:rsidP="00975137">
                  <w:sdt>
                    <w:sdtPr>
                      <w:rPr>
                        <w:lang w:val="en-US"/>
                      </w:rPr>
                      <w:id w:val="-165559691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Physical</w:t>
                  </w:r>
                </w:p>
              </w:tc>
              <w:tc>
                <w:tcPr>
                  <w:tcW w:w="1984" w:type="dxa"/>
                </w:tcPr>
                <w:p w14:paraId="5409487C" w14:textId="77777777" w:rsidR="00975137" w:rsidRPr="00250516" w:rsidRDefault="00DA12C0" w:rsidP="00975137">
                  <w:pPr>
                    <w:rPr>
                      <w:lang w:val="en-US"/>
                    </w:rPr>
                  </w:pPr>
                  <w:sdt>
                    <w:sdtPr>
                      <w:rPr>
                        <w:lang w:val="en-US"/>
                      </w:rPr>
                      <w:id w:val="-1200165630"/>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Observational</w:t>
                  </w:r>
                </w:p>
                <w:p w14:paraId="032EAF77" w14:textId="77777777" w:rsidR="00975137" w:rsidRDefault="00DA12C0" w:rsidP="00975137">
                  <w:pPr>
                    <w:rPr>
                      <w:lang w:val="en-US"/>
                    </w:rPr>
                  </w:pPr>
                  <w:sdt>
                    <w:sdtPr>
                      <w:rPr>
                        <w:lang w:val="en-US"/>
                      </w:rPr>
                      <w:id w:val="-914628923"/>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Experimental</w:t>
                  </w:r>
                </w:p>
                <w:p w14:paraId="310E29B8" w14:textId="77777777" w:rsidR="00975137" w:rsidRDefault="00DA12C0" w:rsidP="00975137">
                  <w:pPr>
                    <w:rPr>
                      <w:lang w:val="en-US"/>
                    </w:rPr>
                  </w:pPr>
                  <w:sdt>
                    <w:sdtPr>
                      <w:rPr>
                        <w:lang w:val="en-US"/>
                      </w:rPr>
                      <w:id w:val="-8045146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Compiled/ aggregated data</w:t>
                  </w:r>
                </w:p>
                <w:p w14:paraId="0763483F" w14:textId="77777777" w:rsidR="00975137" w:rsidRDefault="00DA12C0" w:rsidP="00975137">
                  <w:pPr>
                    <w:rPr>
                      <w:lang w:val="en-US"/>
                    </w:rPr>
                  </w:pPr>
                  <w:sdt>
                    <w:sdtPr>
                      <w:rPr>
                        <w:lang w:val="en-US"/>
                      </w:rPr>
                      <w:id w:val="-72730067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Simulation data</w:t>
                  </w:r>
                </w:p>
                <w:p w14:paraId="06D75F8C" w14:textId="77777777" w:rsidR="00975137" w:rsidRDefault="00DA12C0" w:rsidP="00975137">
                  <w:pPr>
                    <w:rPr>
                      <w:lang w:val="en-US"/>
                    </w:rPr>
                  </w:pPr>
                  <w:sdt>
                    <w:sdtPr>
                      <w:rPr>
                        <w:lang w:val="en-US"/>
                      </w:rPr>
                      <w:id w:val="31577486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Software</w:t>
                  </w:r>
                </w:p>
                <w:p w14:paraId="0F793C5A" w14:textId="77777777" w:rsidR="00975137" w:rsidRDefault="00DA12C0" w:rsidP="00975137">
                  <w:pPr>
                    <w:rPr>
                      <w:lang w:val="en-US"/>
                    </w:rPr>
                  </w:pPr>
                  <w:sdt>
                    <w:sdtPr>
                      <w:rPr>
                        <w:lang w:val="en-US"/>
                      </w:rPr>
                      <w:id w:val="-845932847"/>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Other</w:t>
                  </w:r>
                </w:p>
                <w:p w14:paraId="390D0EE7" w14:textId="77777777" w:rsidR="00975137" w:rsidRDefault="00DA12C0" w:rsidP="00975137">
                  <w:pPr>
                    <w:rPr>
                      <w:lang w:val="en-US"/>
                    </w:rPr>
                  </w:pPr>
                  <w:sdt>
                    <w:sdtPr>
                      <w:rPr>
                        <w:lang w:val="en-US"/>
                      </w:rPr>
                      <w:id w:val="-141777557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p w14:paraId="45019553" w14:textId="77777777" w:rsidR="00975137" w:rsidRDefault="00975137" w:rsidP="00975137">
                  <w:pPr>
                    <w:rPr>
                      <w:lang w:val="en-US"/>
                    </w:rPr>
                  </w:pPr>
                </w:p>
                <w:p w14:paraId="68CA7016" w14:textId="77777777" w:rsidR="00975137" w:rsidRDefault="00975137" w:rsidP="00975137">
                  <w:pPr>
                    <w:rPr>
                      <w:lang w:val="en-US"/>
                    </w:rPr>
                  </w:pPr>
                </w:p>
              </w:tc>
              <w:tc>
                <w:tcPr>
                  <w:tcW w:w="1985" w:type="dxa"/>
                </w:tcPr>
                <w:p w14:paraId="393ADB27" w14:textId="77777777" w:rsidR="00975137" w:rsidRPr="00250516" w:rsidRDefault="00DA12C0" w:rsidP="00975137">
                  <w:pPr>
                    <w:rPr>
                      <w:lang w:val="en-US"/>
                    </w:rPr>
                  </w:pPr>
                  <w:sdt>
                    <w:sdtPr>
                      <w:rPr>
                        <w:lang w:val="en-US"/>
                      </w:rPr>
                      <w:id w:val="166805331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proofErr w:type="gramStart"/>
                  <w:r w:rsidR="00975137">
                    <w:rPr>
                      <w:lang w:val="en-US"/>
                    </w:rPr>
                    <w:t>.por</w:t>
                  </w:r>
                  <w:proofErr w:type="gramEnd"/>
                </w:p>
                <w:p w14:paraId="21F634DF" w14:textId="77777777" w:rsidR="00975137" w:rsidRDefault="00DA12C0" w:rsidP="00975137">
                  <w:pPr>
                    <w:rPr>
                      <w:lang w:val="en-US"/>
                    </w:rPr>
                  </w:pPr>
                  <w:sdt>
                    <w:sdtPr>
                      <w:rPr>
                        <w:lang w:val="en-US"/>
                      </w:rPr>
                      <w:id w:val="471179152"/>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.xml</w:t>
                  </w:r>
                </w:p>
                <w:p w14:paraId="7D571059" w14:textId="77777777" w:rsidR="00975137" w:rsidRDefault="00DA12C0" w:rsidP="00975137">
                  <w:pPr>
                    <w:rPr>
                      <w:lang w:val="en-US"/>
                    </w:rPr>
                  </w:pPr>
                  <w:sdt>
                    <w:sdtPr>
                      <w:rPr>
                        <w:lang w:val="en-US"/>
                      </w:rPr>
                      <w:id w:val="-1397895237"/>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.tab</w:t>
                  </w:r>
                </w:p>
                <w:p w14:paraId="101B0F29" w14:textId="77777777" w:rsidR="00975137" w:rsidRDefault="00DA12C0" w:rsidP="00975137">
                  <w:pPr>
                    <w:rPr>
                      <w:lang w:val="en-US"/>
                    </w:rPr>
                  </w:pPr>
                  <w:sdt>
                    <w:sdtPr>
                      <w:rPr>
                        <w:lang w:val="en-US"/>
                      </w:rPr>
                      <w:id w:val="-185903766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.csv</w:t>
                  </w:r>
                </w:p>
                <w:p w14:paraId="79214FDD" w14:textId="77777777" w:rsidR="00975137" w:rsidRDefault="00DA12C0" w:rsidP="00975137">
                  <w:pPr>
                    <w:rPr>
                      <w:lang w:val="en-US"/>
                    </w:rPr>
                  </w:pPr>
                  <w:sdt>
                    <w:sdtPr>
                      <w:rPr>
                        <w:lang w:val="en-US"/>
                      </w:rPr>
                      <w:id w:val="3824808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.pdf</w:t>
                  </w:r>
                </w:p>
                <w:p w14:paraId="0E01C56D" w14:textId="77777777" w:rsidR="00975137" w:rsidRDefault="00DA12C0" w:rsidP="00975137">
                  <w:pPr>
                    <w:rPr>
                      <w:lang w:val="en-US"/>
                    </w:rPr>
                  </w:pPr>
                  <w:sdt>
                    <w:sdtPr>
                      <w:rPr>
                        <w:lang w:val="en-US"/>
                      </w:rPr>
                      <w:id w:val="-1742712654"/>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.txt</w:t>
                  </w:r>
                </w:p>
                <w:p w14:paraId="74FFAF0D" w14:textId="77777777" w:rsidR="00975137" w:rsidRPr="00250516" w:rsidRDefault="00DA12C0" w:rsidP="00975137">
                  <w:pPr>
                    <w:rPr>
                      <w:lang w:val="en-US"/>
                    </w:rPr>
                  </w:pPr>
                  <w:sdt>
                    <w:sdtPr>
                      <w:rPr>
                        <w:lang w:val="en-US"/>
                      </w:rPr>
                      <w:id w:val="-47036838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.rtf</w:t>
                  </w:r>
                </w:p>
                <w:p w14:paraId="0FEB785E" w14:textId="77777777" w:rsidR="00975137" w:rsidRDefault="00DA12C0" w:rsidP="00975137">
                  <w:pPr>
                    <w:rPr>
                      <w:lang w:val="en-US"/>
                    </w:rPr>
                  </w:pPr>
                  <w:sdt>
                    <w:sdtPr>
                      <w:rPr>
                        <w:lang w:val="en-US"/>
                      </w:rPr>
                      <w:id w:val="-128550316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.dwg</w:t>
                  </w:r>
                </w:p>
                <w:p w14:paraId="57755E54" w14:textId="77777777" w:rsidR="00975137" w:rsidRDefault="00DA12C0" w:rsidP="00975137">
                  <w:pPr>
                    <w:rPr>
                      <w:lang w:val="en-US"/>
                    </w:rPr>
                  </w:pPr>
                  <w:sdt>
                    <w:sdtPr>
                      <w:rPr>
                        <w:lang w:val="en-US"/>
                      </w:rPr>
                      <w:id w:val="834889992"/>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.tab</w:t>
                  </w:r>
                </w:p>
                <w:p w14:paraId="4CB08E7D" w14:textId="77777777" w:rsidR="00975137" w:rsidRDefault="00DA12C0" w:rsidP="00975137">
                  <w:pPr>
                    <w:rPr>
                      <w:lang w:val="en-US"/>
                    </w:rPr>
                  </w:pPr>
                  <w:sdt>
                    <w:sdtPr>
                      <w:rPr>
                        <w:lang w:val="en-US"/>
                      </w:rPr>
                      <w:id w:val="-120617443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proofErr w:type="gramStart"/>
                  <w:r w:rsidR="00975137">
                    <w:rPr>
                      <w:lang w:val="en-US"/>
                    </w:rPr>
                    <w:t>.</w:t>
                  </w:r>
                  <w:proofErr w:type="spellStart"/>
                  <w:r w:rsidR="00975137">
                    <w:rPr>
                      <w:lang w:val="en-US"/>
                    </w:rPr>
                    <w:t>gml</w:t>
                  </w:r>
                  <w:proofErr w:type="spellEnd"/>
                  <w:proofErr w:type="gramEnd"/>
                </w:p>
                <w:p w14:paraId="2C572050" w14:textId="77777777" w:rsidR="00975137" w:rsidRDefault="00DA12C0" w:rsidP="00975137">
                  <w:pPr>
                    <w:rPr>
                      <w:lang w:val="en-US"/>
                    </w:rPr>
                  </w:pPr>
                  <w:sdt>
                    <w:sdtPr>
                      <w:rPr>
                        <w:lang w:val="en-US"/>
                      </w:rPr>
                      <w:id w:val="-834145166"/>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other: </w:t>
                  </w:r>
                  <w:proofErr w:type="spellStart"/>
                  <w:r w:rsidR="00975137">
                    <w:rPr>
                      <w:lang w:val="en-US"/>
                    </w:rPr>
                    <w:t>fastq</w:t>
                  </w:r>
                  <w:proofErr w:type="spellEnd"/>
                  <w:r w:rsidR="00975137">
                    <w:rPr>
                      <w:lang w:val="en-US"/>
                    </w:rPr>
                    <w:t xml:space="preserve"> files</w:t>
                  </w:r>
                </w:p>
                <w:p w14:paraId="257F5ACE" w14:textId="77777777" w:rsidR="00975137" w:rsidRDefault="00DA12C0" w:rsidP="00975137">
                  <w:pPr>
                    <w:rPr>
                      <w:lang w:val="en-US"/>
                    </w:rPr>
                  </w:pPr>
                  <w:sdt>
                    <w:sdtPr>
                      <w:rPr>
                        <w:lang w:val="en-US"/>
                      </w:rPr>
                      <w:id w:val="27815328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tc>
              <w:tc>
                <w:tcPr>
                  <w:tcW w:w="2126" w:type="dxa"/>
                </w:tcPr>
                <w:p w14:paraId="21CB5E17" w14:textId="77777777" w:rsidR="00975137" w:rsidRPr="00250516" w:rsidRDefault="00DA12C0" w:rsidP="00975137">
                  <w:pPr>
                    <w:rPr>
                      <w:lang w:val="en-US"/>
                    </w:rPr>
                  </w:pPr>
                  <w:sdt>
                    <w:sdtPr>
                      <w:rPr>
                        <w:lang w:val="en-US"/>
                      </w:rPr>
                      <w:id w:val="-185171253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100 MB</w:t>
                  </w:r>
                </w:p>
                <w:p w14:paraId="11E55640" w14:textId="77777777" w:rsidR="00975137" w:rsidRDefault="00DA12C0" w:rsidP="00975137">
                  <w:pPr>
                    <w:rPr>
                      <w:lang w:val="en-US"/>
                    </w:rPr>
                  </w:pPr>
                  <w:sdt>
                    <w:sdtPr>
                      <w:rPr>
                        <w:lang w:val="en-US"/>
                      </w:rPr>
                      <w:id w:val="1425618354"/>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&lt; 1 GB</w:t>
                  </w:r>
                </w:p>
                <w:p w14:paraId="262A8A14" w14:textId="77777777" w:rsidR="00975137" w:rsidRDefault="00DA12C0" w:rsidP="00975137">
                  <w:pPr>
                    <w:rPr>
                      <w:lang w:val="en-US"/>
                    </w:rPr>
                  </w:pPr>
                  <w:sdt>
                    <w:sdtPr>
                      <w:rPr>
                        <w:lang w:val="en-US"/>
                      </w:rPr>
                      <w:id w:val="981206256"/>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100 GB</w:t>
                  </w:r>
                </w:p>
                <w:p w14:paraId="48FFD6EA" w14:textId="77777777" w:rsidR="00975137" w:rsidRDefault="00DA12C0" w:rsidP="00975137">
                  <w:pPr>
                    <w:rPr>
                      <w:lang w:val="en-US"/>
                    </w:rPr>
                  </w:pPr>
                  <w:sdt>
                    <w:sdtPr>
                      <w:rPr>
                        <w:lang w:val="en-US"/>
                      </w:rPr>
                      <w:id w:val="-139797105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 TB</w:t>
                  </w:r>
                </w:p>
                <w:p w14:paraId="19E4AAF3" w14:textId="77777777" w:rsidR="00975137" w:rsidRDefault="00DA12C0" w:rsidP="00975137">
                  <w:pPr>
                    <w:rPr>
                      <w:lang w:val="en-US"/>
                    </w:rPr>
                  </w:pPr>
                  <w:sdt>
                    <w:sdtPr>
                      <w:rPr>
                        <w:lang w:val="en-US"/>
                      </w:rPr>
                      <w:id w:val="173673770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5 TB</w:t>
                  </w:r>
                </w:p>
                <w:p w14:paraId="747EDAE1" w14:textId="77777777" w:rsidR="00975137" w:rsidRDefault="00DA12C0" w:rsidP="00975137">
                  <w:pPr>
                    <w:rPr>
                      <w:lang w:val="en-US"/>
                    </w:rPr>
                  </w:pPr>
                  <w:sdt>
                    <w:sdtPr>
                      <w:rPr>
                        <w:lang w:val="en-US"/>
                      </w:rPr>
                      <w:id w:val="-23278603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10 TB</w:t>
                  </w:r>
                </w:p>
                <w:p w14:paraId="419FE931" w14:textId="77777777" w:rsidR="00975137" w:rsidRPr="00250516" w:rsidRDefault="00DA12C0" w:rsidP="00975137">
                  <w:pPr>
                    <w:rPr>
                      <w:lang w:val="en-US"/>
                    </w:rPr>
                  </w:pPr>
                  <w:sdt>
                    <w:sdtPr>
                      <w:rPr>
                        <w:lang w:val="en-US"/>
                      </w:rPr>
                      <w:id w:val="-163332096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50 TB</w:t>
                  </w:r>
                </w:p>
                <w:p w14:paraId="2EC1D598" w14:textId="77777777" w:rsidR="00975137" w:rsidRDefault="00DA12C0" w:rsidP="00975137">
                  <w:pPr>
                    <w:rPr>
                      <w:lang w:val="en-US"/>
                    </w:rPr>
                  </w:pPr>
                  <w:sdt>
                    <w:sdtPr>
                      <w:rPr>
                        <w:lang w:val="en-US"/>
                      </w:rPr>
                      <w:id w:val="174491342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&gt; 50 TB</w:t>
                  </w:r>
                </w:p>
                <w:p w14:paraId="5D2BE50F" w14:textId="77777777" w:rsidR="00975137" w:rsidRDefault="00DA12C0" w:rsidP="00975137">
                  <w:pPr>
                    <w:rPr>
                      <w:lang w:val="en-US"/>
                    </w:rPr>
                  </w:pPr>
                  <w:sdt>
                    <w:sdtPr>
                      <w:rPr>
                        <w:lang w:val="en-US"/>
                      </w:rPr>
                      <w:id w:val="-107250336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p w14:paraId="77FF5D2B" w14:textId="77777777" w:rsidR="00975137" w:rsidRDefault="00975137" w:rsidP="00975137"/>
              </w:tc>
              <w:tc>
                <w:tcPr>
                  <w:tcW w:w="2156" w:type="dxa"/>
                </w:tcPr>
                <w:p w14:paraId="1AA629F8" w14:textId="77777777" w:rsidR="00975137" w:rsidRDefault="00975137" w:rsidP="00975137"/>
              </w:tc>
            </w:tr>
            <w:tr w:rsidR="00975137" w14:paraId="3265EDA8" w14:textId="77777777" w:rsidTr="29E2BB9D">
              <w:tc>
                <w:tcPr>
                  <w:tcW w:w="1588" w:type="dxa"/>
                </w:tcPr>
                <w:p w14:paraId="125631E3" w14:textId="77777777" w:rsidR="00975137" w:rsidRDefault="00975137" w:rsidP="00975137">
                  <w:r>
                    <w:lastRenderedPageBreak/>
                    <w:t>Read count files</w:t>
                  </w:r>
                </w:p>
              </w:tc>
              <w:tc>
                <w:tcPr>
                  <w:tcW w:w="1842" w:type="dxa"/>
                </w:tcPr>
                <w:p w14:paraId="0FC49009" w14:textId="77777777" w:rsidR="00975137" w:rsidRDefault="00975137" w:rsidP="00975137">
                  <w:r>
                    <w:t xml:space="preserve">Mapped and </w:t>
                  </w:r>
                  <w:proofErr w:type="spellStart"/>
                  <w:r>
                    <w:t>QC’ed</w:t>
                  </w:r>
                  <w:proofErr w:type="spellEnd"/>
                  <w:r>
                    <w:t xml:space="preserve"> RNAseq data</w:t>
                  </w:r>
                </w:p>
              </w:tc>
              <w:tc>
                <w:tcPr>
                  <w:tcW w:w="2332" w:type="dxa"/>
                </w:tcPr>
                <w:p w14:paraId="02D65016" w14:textId="77777777" w:rsidR="00975137" w:rsidRPr="00250516" w:rsidRDefault="00DA12C0" w:rsidP="00975137">
                  <w:pPr>
                    <w:rPr>
                      <w:lang w:val="en-US"/>
                    </w:rPr>
                  </w:pPr>
                  <w:sdt>
                    <w:sdtPr>
                      <w:rPr>
                        <w:lang w:val="en-US"/>
                      </w:rPr>
                      <w:id w:val="-1414768677"/>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r w:rsidR="00975137" w:rsidRPr="00250516">
                    <w:rPr>
                      <w:lang w:val="en-US"/>
                    </w:rPr>
                    <w:t>Generate new data</w:t>
                  </w:r>
                </w:p>
                <w:p w14:paraId="72CB12E9" w14:textId="77777777" w:rsidR="00975137" w:rsidRPr="000E6129" w:rsidRDefault="00DA12C0" w:rsidP="00975137">
                  <w:sdt>
                    <w:sdtPr>
                      <w:rPr>
                        <w:lang w:val="en-US"/>
                      </w:rPr>
                      <w:id w:val="-1230225720"/>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Reuse existing data</w:t>
                  </w:r>
                </w:p>
              </w:tc>
              <w:tc>
                <w:tcPr>
                  <w:tcW w:w="1354" w:type="dxa"/>
                </w:tcPr>
                <w:p w14:paraId="73A17A51" w14:textId="77777777" w:rsidR="00975137" w:rsidRPr="00250516" w:rsidRDefault="00DA12C0" w:rsidP="00975137">
                  <w:pPr>
                    <w:rPr>
                      <w:lang w:val="en-US"/>
                    </w:rPr>
                  </w:pPr>
                  <w:sdt>
                    <w:sdtPr>
                      <w:rPr>
                        <w:lang w:val="en-US"/>
                      </w:rPr>
                      <w:id w:val="-893497101"/>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Digital</w:t>
                  </w:r>
                </w:p>
                <w:p w14:paraId="14DE6825" w14:textId="77777777" w:rsidR="00975137" w:rsidRDefault="00DA12C0" w:rsidP="00975137">
                  <w:sdt>
                    <w:sdtPr>
                      <w:rPr>
                        <w:lang w:val="en-US"/>
                      </w:rPr>
                      <w:id w:val="-56194773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Physical</w:t>
                  </w:r>
                </w:p>
              </w:tc>
              <w:tc>
                <w:tcPr>
                  <w:tcW w:w="1984" w:type="dxa"/>
                </w:tcPr>
                <w:p w14:paraId="334E0A84" w14:textId="77777777" w:rsidR="00975137" w:rsidRPr="00250516" w:rsidRDefault="00DA12C0" w:rsidP="00975137">
                  <w:pPr>
                    <w:rPr>
                      <w:lang w:val="en-US"/>
                    </w:rPr>
                  </w:pPr>
                  <w:sdt>
                    <w:sdtPr>
                      <w:rPr>
                        <w:lang w:val="en-US"/>
                      </w:rPr>
                      <w:id w:val="-1735150940"/>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Observational</w:t>
                  </w:r>
                </w:p>
                <w:p w14:paraId="53F630D6" w14:textId="77777777" w:rsidR="00975137" w:rsidRDefault="00DA12C0" w:rsidP="00975137">
                  <w:pPr>
                    <w:rPr>
                      <w:lang w:val="en-US"/>
                    </w:rPr>
                  </w:pPr>
                  <w:sdt>
                    <w:sdtPr>
                      <w:rPr>
                        <w:lang w:val="en-US"/>
                      </w:rPr>
                      <w:id w:val="-1417707466"/>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Experimental</w:t>
                  </w:r>
                </w:p>
                <w:p w14:paraId="26BC5524" w14:textId="77777777" w:rsidR="00975137" w:rsidRDefault="00DA12C0" w:rsidP="00975137">
                  <w:pPr>
                    <w:rPr>
                      <w:lang w:val="en-US"/>
                    </w:rPr>
                  </w:pPr>
                  <w:sdt>
                    <w:sdtPr>
                      <w:rPr>
                        <w:lang w:val="en-US"/>
                      </w:rPr>
                      <w:id w:val="-26107286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Compiled/ aggregated data</w:t>
                  </w:r>
                </w:p>
                <w:p w14:paraId="221AFFED" w14:textId="77777777" w:rsidR="00975137" w:rsidRDefault="00DA12C0" w:rsidP="00975137">
                  <w:pPr>
                    <w:rPr>
                      <w:lang w:val="en-US"/>
                    </w:rPr>
                  </w:pPr>
                  <w:sdt>
                    <w:sdtPr>
                      <w:rPr>
                        <w:lang w:val="en-US"/>
                      </w:rPr>
                      <w:id w:val="3616272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Simulation data</w:t>
                  </w:r>
                </w:p>
                <w:p w14:paraId="00D8E345" w14:textId="77777777" w:rsidR="00975137" w:rsidRDefault="00DA12C0" w:rsidP="00975137">
                  <w:pPr>
                    <w:rPr>
                      <w:lang w:val="en-US"/>
                    </w:rPr>
                  </w:pPr>
                  <w:sdt>
                    <w:sdtPr>
                      <w:rPr>
                        <w:lang w:val="en-US"/>
                      </w:rPr>
                      <w:id w:val="152575302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Software</w:t>
                  </w:r>
                </w:p>
                <w:p w14:paraId="1B937C13" w14:textId="77777777" w:rsidR="00975137" w:rsidRDefault="00DA12C0" w:rsidP="00975137">
                  <w:pPr>
                    <w:rPr>
                      <w:lang w:val="en-US"/>
                    </w:rPr>
                  </w:pPr>
                  <w:sdt>
                    <w:sdtPr>
                      <w:rPr>
                        <w:lang w:val="en-US"/>
                      </w:rPr>
                      <w:id w:val="-32058358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Other</w:t>
                  </w:r>
                </w:p>
                <w:p w14:paraId="040BAC9D" w14:textId="77777777" w:rsidR="00975137" w:rsidRDefault="00DA12C0" w:rsidP="00975137">
                  <w:pPr>
                    <w:rPr>
                      <w:lang w:val="en-US"/>
                    </w:rPr>
                  </w:pPr>
                  <w:sdt>
                    <w:sdtPr>
                      <w:rPr>
                        <w:lang w:val="en-US"/>
                      </w:rPr>
                      <w:id w:val="121061592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p w14:paraId="4EE9BB7E" w14:textId="77777777" w:rsidR="00975137" w:rsidRDefault="00975137" w:rsidP="00975137">
                  <w:pPr>
                    <w:rPr>
                      <w:lang w:val="en-US"/>
                    </w:rPr>
                  </w:pPr>
                </w:p>
                <w:p w14:paraId="77CAB8A9" w14:textId="77777777" w:rsidR="00975137" w:rsidRDefault="00975137" w:rsidP="00975137">
                  <w:pPr>
                    <w:rPr>
                      <w:lang w:val="en-US"/>
                    </w:rPr>
                  </w:pPr>
                </w:p>
              </w:tc>
              <w:tc>
                <w:tcPr>
                  <w:tcW w:w="1985" w:type="dxa"/>
                </w:tcPr>
                <w:p w14:paraId="371B127F" w14:textId="77777777" w:rsidR="00975137" w:rsidRPr="00250516" w:rsidRDefault="00DA12C0" w:rsidP="00975137">
                  <w:pPr>
                    <w:rPr>
                      <w:lang w:val="en-US"/>
                    </w:rPr>
                  </w:pPr>
                  <w:sdt>
                    <w:sdtPr>
                      <w:rPr>
                        <w:lang w:val="en-US"/>
                      </w:rPr>
                      <w:id w:val="-109678470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proofErr w:type="gramStart"/>
                  <w:r w:rsidR="00975137">
                    <w:rPr>
                      <w:lang w:val="en-US"/>
                    </w:rPr>
                    <w:t>.por</w:t>
                  </w:r>
                  <w:proofErr w:type="gramEnd"/>
                </w:p>
                <w:p w14:paraId="24A16994" w14:textId="77777777" w:rsidR="00975137" w:rsidRDefault="00DA12C0" w:rsidP="00975137">
                  <w:pPr>
                    <w:rPr>
                      <w:lang w:val="en-US"/>
                    </w:rPr>
                  </w:pPr>
                  <w:sdt>
                    <w:sdtPr>
                      <w:rPr>
                        <w:lang w:val="en-US"/>
                      </w:rPr>
                      <w:id w:val="-129751990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.xml</w:t>
                  </w:r>
                </w:p>
                <w:p w14:paraId="5F5C2BA1" w14:textId="77777777" w:rsidR="00975137" w:rsidRDefault="00DA12C0" w:rsidP="00975137">
                  <w:pPr>
                    <w:rPr>
                      <w:lang w:val="en-US"/>
                    </w:rPr>
                  </w:pPr>
                  <w:sdt>
                    <w:sdtPr>
                      <w:rPr>
                        <w:lang w:val="en-US"/>
                      </w:rPr>
                      <w:id w:val="91852527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.tab</w:t>
                  </w:r>
                </w:p>
                <w:p w14:paraId="6E02A9A9" w14:textId="77777777" w:rsidR="00975137" w:rsidRDefault="00DA12C0" w:rsidP="00975137">
                  <w:pPr>
                    <w:rPr>
                      <w:lang w:val="en-US"/>
                    </w:rPr>
                  </w:pPr>
                  <w:sdt>
                    <w:sdtPr>
                      <w:rPr>
                        <w:lang w:val="en-US"/>
                      </w:rPr>
                      <w:id w:val="-516610486"/>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.csv</w:t>
                  </w:r>
                </w:p>
                <w:p w14:paraId="7733A0FE" w14:textId="77777777" w:rsidR="00975137" w:rsidRDefault="00DA12C0" w:rsidP="00975137">
                  <w:pPr>
                    <w:rPr>
                      <w:lang w:val="en-US"/>
                    </w:rPr>
                  </w:pPr>
                  <w:sdt>
                    <w:sdtPr>
                      <w:rPr>
                        <w:lang w:val="en-US"/>
                      </w:rPr>
                      <w:id w:val="1043100542"/>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.pdf</w:t>
                  </w:r>
                </w:p>
                <w:p w14:paraId="12B41FFF" w14:textId="77777777" w:rsidR="00975137" w:rsidRDefault="00DA12C0" w:rsidP="00975137">
                  <w:pPr>
                    <w:rPr>
                      <w:lang w:val="en-US"/>
                    </w:rPr>
                  </w:pPr>
                  <w:sdt>
                    <w:sdtPr>
                      <w:rPr>
                        <w:lang w:val="en-US"/>
                      </w:rPr>
                      <w:id w:val="117968277"/>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.txt</w:t>
                  </w:r>
                </w:p>
                <w:p w14:paraId="233C2685" w14:textId="77777777" w:rsidR="00975137" w:rsidRPr="00250516" w:rsidRDefault="00DA12C0" w:rsidP="00975137">
                  <w:pPr>
                    <w:rPr>
                      <w:lang w:val="en-US"/>
                    </w:rPr>
                  </w:pPr>
                  <w:sdt>
                    <w:sdtPr>
                      <w:rPr>
                        <w:lang w:val="en-US"/>
                      </w:rPr>
                      <w:id w:val="1348835930"/>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.rtf</w:t>
                  </w:r>
                </w:p>
                <w:p w14:paraId="559E8E96" w14:textId="77777777" w:rsidR="00975137" w:rsidRDefault="00DA12C0" w:rsidP="00975137">
                  <w:pPr>
                    <w:rPr>
                      <w:lang w:val="en-US"/>
                    </w:rPr>
                  </w:pPr>
                  <w:sdt>
                    <w:sdtPr>
                      <w:rPr>
                        <w:lang w:val="en-US"/>
                      </w:rPr>
                      <w:id w:val="-634486422"/>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.dwg</w:t>
                  </w:r>
                </w:p>
                <w:p w14:paraId="3ED0FB44" w14:textId="77777777" w:rsidR="00975137" w:rsidRDefault="00DA12C0" w:rsidP="00975137">
                  <w:pPr>
                    <w:rPr>
                      <w:lang w:val="en-US"/>
                    </w:rPr>
                  </w:pPr>
                  <w:sdt>
                    <w:sdtPr>
                      <w:rPr>
                        <w:lang w:val="en-US"/>
                      </w:rPr>
                      <w:id w:val="409504234"/>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.tab</w:t>
                  </w:r>
                </w:p>
                <w:p w14:paraId="72443352" w14:textId="77777777" w:rsidR="00975137" w:rsidRDefault="00DA12C0" w:rsidP="00975137">
                  <w:pPr>
                    <w:rPr>
                      <w:lang w:val="en-US"/>
                    </w:rPr>
                  </w:pPr>
                  <w:sdt>
                    <w:sdtPr>
                      <w:rPr>
                        <w:lang w:val="en-US"/>
                      </w:rPr>
                      <w:id w:val="71037966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proofErr w:type="gramStart"/>
                  <w:r w:rsidR="00975137">
                    <w:rPr>
                      <w:lang w:val="en-US"/>
                    </w:rPr>
                    <w:t>.</w:t>
                  </w:r>
                  <w:proofErr w:type="spellStart"/>
                  <w:r w:rsidR="00975137">
                    <w:rPr>
                      <w:lang w:val="en-US"/>
                    </w:rPr>
                    <w:t>gml</w:t>
                  </w:r>
                  <w:proofErr w:type="spellEnd"/>
                  <w:proofErr w:type="gramEnd"/>
                </w:p>
                <w:p w14:paraId="3D71C5E7" w14:textId="77777777" w:rsidR="00975137" w:rsidRDefault="00DA12C0" w:rsidP="00975137">
                  <w:pPr>
                    <w:rPr>
                      <w:lang w:val="en-US"/>
                    </w:rPr>
                  </w:pPr>
                  <w:sdt>
                    <w:sdtPr>
                      <w:rPr>
                        <w:lang w:val="en-US"/>
                      </w:rPr>
                      <w:id w:val="209396396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other: </w:t>
                  </w:r>
                </w:p>
                <w:p w14:paraId="50C20529" w14:textId="77777777" w:rsidR="00975137" w:rsidRDefault="00DA12C0" w:rsidP="00975137">
                  <w:pPr>
                    <w:rPr>
                      <w:lang w:val="en-US"/>
                    </w:rPr>
                  </w:pPr>
                  <w:sdt>
                    <w:sdtPr>
                      <w:rPr>
                        <w:lang w:val="en-US"/>
                      </w:rPr>
                      <w:id w:val="212518438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tc>
              <w:tc>
                <w:tcPr>
                  <w:tcW w:w="2126" w:type="dxa"/>
                </w:tcPr>
                <w:p w14:paraId="3E4CD25B" w14:textId="77777777" w:rsidR="00975137" w:rsidRDefault="00975137" w:rsidP="00975137">
                  <w:pPr>
                    <w:rPr>
                      <w:rFonts w:ascii="MS Gothic" w:eastAsia="MS Gothic" w:hAnsi="MS Gothic"/>
                      <w:lang w:val="en-US"/>
                    </w:rPr>
                  </w:pPr>
                </w:p>
              </w:tc>
              <w:tc>
                <w:tcPr>
                  <w:tcW w:w="2156" w:type="dxa"/>
                </w:tcPr>
                <w:p w14:paraId="242ECC72" w14:textId="77777777" w:rsidR="00975137" w:rsidRPr="00E41F26" w:rsidRDefault="00975137" w:rsidP="00975137">
                  <w:pPr>
                    <w:rPr>
                      <w:lang w:val="en-US"/>
                    </w:rPr>
                  </w:pPr>
                </w:p>
              </w:tc>
            </w:tr>
            <w:tr w:rsidR="00975137" w14:paraId="66B94799" w14:textId="77777777" w:rsidTr="29E2BB9D">
              <w:tc>
                <w:tcPr>
                  <w:tcW w:w="1588" w:type="dxa"/>
                </w:tcPr>
                <w:p w14:paraId="0B5B215F" w14:textId="77777777" w:rsidR="00975137" w:rsidRDefault="00975137" w:rsidP="00975137">
                  <w:r>
                    <w:t>Data analysis results</w:t>
                  </w:r>
                </w:p>
              </w:tc>
              <w:tc>
                <w:tcPr>
                  <w:tcW w:w="1842" w:type="dxa"/>
                </w:tcPr>
                <w:p w14:paraId="421BFD19" w14:textId="77777777" w:rsidR="00975137" w:rsidRDefault="00975137" w:rsidP="00975137">
                  <w:r>
                    <w:t>Result files from statistical analyses (text/figures)</w:t>
                  </w:r>
                </w:p>
              </w:tc>
              <w:tc>
                <w:tcPr>
                  <w:tcW w:w="2332" w:type="dxa"/>
                </w:tcPr>
                <w:p w14:paraId="46C97BC7" w14:textId="77777777" w:rsidR="00975137" w:rsidRPr="00250516" w:rsidRDefault="00DA12C0" w:rsidP="00975137">
                  <w:pPr>
                    <w:rPr>
                      <w:lang w:val="en-US"/>
                    </w:rPr>
                  </w:pPr>
                  <w:sdt>
                    <w:sdtPr>
                      <w:rPr>
                        <w:lang w:val="en-US"/>
                      </w:rPr>
                      <w:id w:val="714703829"/>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r w:rsidR="00975137" w:rsidRPr="00250516">
                    <w:rPr>
                      <w:lang w:val="en-US"/>
                    </w:rPr>
                    <w:t>Generate new data</w:t>
                  </w:r>
                </w:p>
                <w:p w14:paraId="3A9E5703" w14:textId="77777777" w:rsidR="00975137" w:rsidRPr="000E6129" w:rsidRDefault="00DA12C0" w:rsidP="00975137">
                  <w:sdt>
                    <w:sdtPr>
                      <w:rPr>
                        <w:lang w:val="en-US"/>
                      </w:rPr>
                      <w:id w:val="-25992143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Reuse existing data</w:t>
                  </w:r>
                </w:p>
              </w:tc>
              <w:tc>
                <w:tcPr>
                  <w:tcW w:w="1354" w:type="dxa"/>
                </w:tcPr>
                <w:p w14:paraId="677CE022" w14:textId="77777777" w:rsidR="00975137" w:rsidRPr="00250516" w:rsidRDefault="00DA12C0" w:rsidP="00975137">
                  <w:pPr>
                    <w:rPr>
                      <w:lang w:val="en-US"/>
                    </w:rPr>
                  </w:pPr>
                  <w:sdt>
                    <w:sdtPr>
                      <w:rPr>
                        <w:lang w:val="en-US"/>
                      </w:rPr>
                      <w:id w:val="28537108"/>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Digital</w:t>
                  </w:r>
                </w:p>
                <w:p w14:paraId="3CAF7495" w14:textId="77777777" w:rsidR="00975137" w:rsidRDefault="00DA12C0" w:rsidP="00975137">
                  <w:sdt>
                    <w:sdtPr>
                      <w:rPr>
                        <w:lang w:val="en-US"/>
                      </w:rPr>
                      <w:id w:val="174838044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Physical</w:t>
                  </w:r>
                </w:p>
              </w:tc>
              <w:tc>
                <w:tcPr>
                  <w:tcW w:w="1984" w:type="dxa"/>
                </w:tcPr>
                <w:p w14:paraId="3218581D" w14:textId="77777777" w:rsidR="00975137" w:rsidRPr="00250516" w:rsidRDefault="00DA12C0" w:rsidP="00975137">
                  <w:pPr>
                    <w:rPr>
                      <w:lang w:val="en-US"/>
                    </w:rPr>
                  </w:pPr>
                  <w:sdt>
                    <w:sdtPr>
                      <w:rPr>
                        <w:lang w:val="en-US"/>
                      </w:rPr>
                      <w:id w:val="-208724810"/>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Observational</w:t>
                  </w:r>
                </w:p>
                <w:p w14:paraId="6AF91E29" w14:textId="77777777" w:rsidR="00975137" w:rsidRDefault="00DA12C0" w:rsidP="00975137">
                  <w:pPr>
                    <w:rPr>
                      <w:lang w:val="en-US"/>
                    </w:rPr>
                  </w:pPr>
                  <w:sdt>
                    <w:sdtPr>
                      <w:rPr>
                        <w:lang w:val="en-US"/>
                      </w:rPr>
                      <w:id w:val="-983156288"/>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Experimental</w:t>
                  </w:r>
                </w:p>
                <w:p w14:paraId="7206EBA0" w14:textId="77777777" w:rsidR="00975137" w:rsidRDefault="00DA12C0" w:rsidP="00975137">
                  <w:pPr>
                    <w:rPr>
                      <w:lang w:val="en-US"/>
                    </w:rPr>
                  </w:pPr>
                  <w:sdt>
                    <w:sdtPr>
                      <w:rPr>
                        <w:lang w:val="en-US"/>
                      </w:rPr>
                      <w:id w:val="-57536482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Compiled/ aggregated data</w:t>
                  </w:r>
                </w:p>
                <w:p w14:paraId="0E8A4626" w14:textId="77777777" w:rsidR="00975137" w:rsidRDefault="00DA12C0" w:rsidP="00975137">
                  <w:pPr>
                    <w:rPr>
                      <w:lang w:val="en-US"/>
                    </w:rPr>
                  </w:pPr>
                  <w:sdt>
                    <w:sdtPr>
                      <w:rPr>
                        <w:lang w:val="en-US"/>
                      </w:rPr>
                      <w:id w:val="41775480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Simulation data</w:t>
                  </w:r>
                </w:p>
                <w:p w14:paraId="69B1DE5E" w14:textId="77777777" w:rsidR="00975137" w:rsidRDefault="00DA12C0" w:rsidP="00975137">
                  <w:pPr>
                    <w:rPr>
                      <w:lang w:val="en-US"/>
                    </w:rPr>
                  </w:pPr>
                  <w:sdt>
                    <w:sdtPr>
                      <w:rPr>
                        <w:lang w:val="en-US"/>
                      </w:rPr>
                      <w:id w:val="-1583828132"/>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Software</w:t>
                  </w:r>
                </w:p>
                <w:p w14:paraId="67ACAFB0" w14:textId="77777777" w:rsidR="00975137" w:rsidRDefault="00DA12C0" w:rsidP="00975137">
                  <w:pPr>
                    <w:rPr>
                      <w:lang w:val="en-US"/>
                    </w:rPr>
                  </w:pPr>
                  <w:sdt>
                    <w:sdtPr>
                      <w:rPr>
                        <w:lang w:val="en-US"/>
                      </w:rPr>
                      <w:id w:val="938493384"/>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Other</w:t>
                  </w:r>
                </w:p>
                <w:p w14:paraId="66DCD039" w14:textId="77777777" w:rsidR="00975137" w:rsidRDefault="00DA12C0" w:rsidP="00975137">
                  <w:pPr>
                    <w:rPr>
                      <w:lang w:val="en-US"/>
                    </w:rPr>
                  </w:pPr>
                  <w:sdt>
                    <w:sdtPr>
                      <w:rPr>
                        <w:lang w:val="en-US"/>
                      </w:rPr>
                      <w:id w:val="175054767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p w14:paraId="402CFA04" w14:textId="77777777" w:rsidR="00975137" w:rsidRDefault="00975137" w:rsidP="00975137">
                  <w:pPr>
                    <w:rPr>
                      <w:lang w:val="en-US"/>
                    </w:rPr>
                  </w:pPr>
                </w:p>
                <w:p w14:paraId="18804718" w14:textId="77777777" w:rsidR="00975137" w:rsidRDefault="00975137" w:rsidP="00975137">
                  <w:pPr>
                    <w:rPr>
                      <w:lang w:val="en-US"/>
                    </w:rPr>
                  </w:pPr>
                </w:p>
              </w:tc>
              <w:tc>
                <w:tcPr>
                  <w:tcW w:w="1985" w:type="dxa"/>
                </w:tcPr>
                <w:p w14:paraId="0C341CD1" w14:textId="77777777" w:rsidR="00975137" w:rsidRPr="00250516" w:rsidRDefault="00DA12C0" w:rsidP="00975137">
                  <w:pPr>
                    <w:rPr>
                      <w:lang w:val="en-US"/>
                    </w:rPr>
                  </w:pPr>
                  <w:sdt>
                    <w:sdtPr>
                      <w:rPr>
                        <w:lang w:val="en-US"/>
                      </w:rPr>
                      <w:id w:val="160068435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proofErr w:type="gramStart"/>
                  <w:r w:rsidR="00975137">
                    <w:rPr>
                      <w:lang w:val="en-US"/>
                    </w:rPr>
                    <w:t>.por</w:t>
                  </w:r>
                  <w:proofErr w:type="gramEnd"/>
                </w:p>
                <w:p w14:paraId="46424123" w14:textId="77777777" w:rsidR="00975137" w:rsidRDefault="00DA12C0" w:rsidP="00975137">
                  <w:pPr>
                    <w:rPr>
                      <w:lang w:val="en-US"/>
                    </w:rPr>
                  </w:pPr>
                  <w:sdt>
                    <w:sdtPr>
                      <w:rPr>
                        <w:lang w:val="en-US"/>
                      </w:rPr>
                      <w:id w:val="-103018669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.xml</w:t>
                  </w:r>
                </w:p>
                <w:p w14:paraId="76C9B2EE" w14:textId="77777777" w:rsidR="00975137" w:rsidRDefault="00DA12C0" w:rsidP="00975137">
                  <w:pPr>
                    <w:rPr>
                      <w:lang w:val="en-US"/>
                    </w:rPr>
                  </w:pPr>
                  <w:sdt>
                    <w:sdtPr>
                      <w:rPr>
                        <w:lang w:val="en-US"/>
                      </w:rPr>
                      <w:id w:val="133957740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.tab</w:t>
                  </w:r>
                </w:p>
                <w:p w14:paraId="32E23EC9" w14:textId="77777777" w:rsidR="00975137" w:rsidRDefault="00DA12C0" w:rsidP="00975137">
                  <w:pPr>
                    <w:rPr>
                      <w:lang w:val="en-US"/>
                    </w:rPr>
                  </w:pPr>
                  <w:sdt>
                    <w:sdtPr>
                      <w:rPr>
                        <w:lang w:val="en-US"/>
                      </w:rPr>
                      <w:id w:val="-148214862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.csv</w:t>
                  </w:r>
                </w:p>
                <w:p w14:paraId="2C8F7545" w14:textId="77777777" w:rsidR="00975137" w:rsidRDefault="00DA12C0" w:rsidP="00975137">
                  <w:pPr>
                    <w:rPr>
                      <w:lang w:val="en-US"/>
                    </w:rPr>
                  </w:pPr>
                  <w:sdt>
                    <w:sdtPr>
                      <w:rPr>
                        <w:lang w:val="en-US"/>
                      </w:rPr>
                      <w:id w:val="-1534255698"/>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.pdf</w:t>
                  </w:r>
                </w:p>
                <w:p w14:paraId="1692A026" w14:textId="77777777" w:rsidR="00975137" w:rsidRDefault="00DA12C0" w:rsidP="00975137">
                  <w:pPr>
                    <w:rPr>
                      <w:lang w:val="en-US"/>
                    </w:rPr>
                  </w:pPr>
                  <w:sdt>
                    <w:sdtPr>
                      <w:rPr>
                        <w:lang w:val="en-US"/>
                      </w:rPr>
                      <w:id w:val="-340011626"/>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.txt</w:t>
                  </w:r>
                </w:p>
                <w:p w14:paraId="1216A19B" w14:textId="77777777" w:rsidR="00975137" w:rsidRPr="00250516" w:rsidRDefault="00DA12C0" w:rsidP="00975137">
                  <w:pPr>
                    <w:rPr>
                      <w:lang w:val="en-US"/>
                    </w:rPr>
                  </w:pPr>
                  <w:sdt>
                    <w:sdtPr>
                      <w:rPr>
                        <w:lang w:val="en-US"/>
                      </w:rPr>
                      <w:id w:val="96446291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.rtf</w:t>
                  </w:r>
                </w:p>
                <w:p w14:paraId="09427BF2" w14:textId="77777777" w:rsidR="00975137" w:rsidRDefault="00DA12C0" w:rsidP="00975137">
                  <w:pPr>
                    <w:rPr>
                      <w:lang w:val="en-US"/>
                    </w:rPr>
                  </w:pPr>
                  <w:sdt>
                    <w:sdtPr>
                      <w:rPr>
                        <w:lang w:val="en-US"/>
                      </w:rPr>
                      <w:id w:val="-187005895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.dwg</w:t>
                  </w:r>
                </w:p>
                <w:p w14:paraId="5699B513" w14:textId="77777777" w:rsidR="00975137" w:rsidRDefault="00DA12C0" w:rsidP="00975137">
                  <w:pPr>
                    <w:rPr>
                      <w:lang w:val="en-US"/>
                    </w:rPr>
                  </w:pPr>
                  <w:sdt>
                    <w:sdtPr>
                      <w:rPr>
                        <w:lang w:val="en-US"/>
                      </w:rPr>
                      <w:id w:val="-298994884"/>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.tab</w:t>
                  </w:r>
                </w:p>
                <w:p w14:paraId="61C482A6" w14:textId="77777777" w:rsidR="00975137" w:rsidRDefault="00DA12C0" w:rsidP="00975137">
                  <w:pPr>
                    <w:rPr>
                      <w:lang w:val="en-US"/>
                    </w:rPr>
                  </w:pPr>
                  <w:sdt>
                    <w:sdtPr>
                      <w:rPr>
                        <w:lang w:val="en-US"/>
                      </w:rPr>
                      <w:id w:val="178445345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proofErr w:type="gramStart"/>
                  <w:r w:rsidR="00975137">
                    <w:rPr>
                      <w:lang w:val="en-US"/>
                    </w:rPr>
                    <w:t>.</w:t>
                  </w:r>
                  <w:proofErr w:type="spellStart"/>
                  <w:r w:rsidR="00975137">
                    <w:rPr>
                      <w:lang w:val="en-US"/>
                    </w:rPr>
                    <w:t>gml</w:t>
                  </w:r>
                  <w:proofErr w:type="spellEnd"/>
                  <w:proofErr w:type="gramEnd"/>
                </w:p>
                <w:p w14:paraId="4AD517F6" w14:textId="77777777" w:rsidR="00975137" w:rsidRDefault="00DA12C0" w:rsidP="00975137">
                  <w:pPr>
                    <w:rPr>
                      <w:lang w:val="en-US"/>
                    </w:rPr>
                  </w:pPr>
                  <w:sdt>
                    <w:sdtPr>
                      <w:rPr>
                        <w:lang w:val="en-US"/>
                      </w:rPr>
                      <w:id w:val="-92317413"/>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other: .jpg or .tiff or …</w:t>
                  </w:r>
                </w:p>
                <w:p w14:paraId="6C05034B" w14:textId="77777777" w:rsidR="00975137" w:rsidRDefault="00DA12C0" w:rsidP="00975137">
                  <w:pPr>
                    <w:rPr>
                      <w:lang w:val="en-US"/>
                    </w:rPr>
                  </w:pPr>
                  <w:sdt>
                    <w:sdtPr>
                      <w:rPr>
                        <w:lang w:val="en-US"/>
                      </w:rPr>
                      <w:id w:val="-112106894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tc>
              <w:tc>
                <w:tcPr>
                  <w:tcW w:w="2126" w:type="dxa"/>
                </w:tcPr>
                <w:p w14:paraId="175C46AA" w14:textId="77777777" w:rsidR="00975137" w:rsidRPr="00250516" w:rsidRDefault="00DA12C0" w:rsidP="00975137">
                  <w:pPr>
                    <w:rPr>
                      <w:lang w:val="en-US"/>
                    </w:rPr>
                  </w:pPr>
                  <w:sdt>
                    <w:sdtPr>
                      <w:rPr>
                        <w:lang w:val="en-US"/>
                      </w:rPr>
                      <w:id w:val="-116755771"/>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100 MB</w:t>
                  </w:r>
                </w:p>
                <w:p w14:paraId="4A0FA952" w14:textId="77777777" w:rsidR="00975137" w:rsidRDefault="00DA12C0" w:rsidP="00975137">
                  <w:pPr>
                    <w:rPr>
                      <w:lang w:val="en-US"/>
                    </w:rPr>
                  </w:pPr>
                  <w:sdt>
                    <w:sdtPr>
                      <w:rPr>
                        <w:lang w:val="en-US"/>
                      </w:rPr>
                      <w:id w:val="109959994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&lt; 1 GB</w:t>
                  </w:r>
                </w:p>
                <w:p w14:paraId="55DF8628" w14:textId="77777777" w:rsidR="00975137" w:rsidRDefault="00DA12C0" w:rsidP="00975137">
                  <w:pPr>
                    <w:rPr>
                      <w:lang w:val="en-US"/>
                    </w:rPr>
                  </w:pPr>
                  <w:sdt>
                    <w:sdtPr>
                      <w:rPr>
                        <w:lang w:val="en-US"/>
                      </w:rPr>
                      <w:id w:val="31561311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100 GB</w:t>
                  </w:r>
                </w:p>
                <w:p w14:paraId="7B2A7E6D" w14:textId="77777777" w:rsidR="00975137" w:rsidRDefault="00DA12C0" w:rsidP="00975137">
                  <w:pPr>
                    <w:rPr>
                      <w:lang w:val="en-US"/>
                    </w:rPr>
                  </w:pPr>
                  <w:sdt>
                    <w:sdtPr>
                      <w:rPr>
                        <w:lang w:val="en-US"/>
                      </w:rPr>
                      <w:id w:val="-33252921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 TB</w:t>
                  </w:r>
                </w:p>
                <w:p w14:paraId="284109E5" w14:textId="77777777" w:rsidR="00975137" w:rsidRDefault="00DA12C0" w:rsidP="00975137">
                  <w:pPr>
                    <w:rPr>
                      <w:lang w:val="en-US"/>
                    </w:rPr>
                  </w:pPr>
                  <w:sdt>
                    <w:sdtPr>
                      <w:rPr>
                        <w:lang w:val="en-US"/>
                      </w:rPr>
                      <w:id w:val="12721318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5 TB</w:t>
                  </w:r>
                </w:p>
                <w:p w14:paraId="6225580D" w14:textId="77777777" w:rsidR="00975137" w:rsidRDefault="00DA12C0" w:rsidP="00975137">
                  <w:pPr>
                    <w:rPr>
                      <w:lang w:val="en-US"/>
                    </w:rPr>
                  </w:pPr>
                  <w:sdt>
                    <w:sdtPr>
                      <w:rPr>
                        <w:lang w:val="en-US"/>
                      </w:rPr>
                      <w:id w:val="58689181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10 TB</w:t>
                  </w:r>
                </w:p>
                <w:p w14:paraId="4DAFDDF6" w14:textId="77777777" w:rsidR="00975137" w:rsidRPr="00250516" w:rsidRDefault="00DA12C0" w:rsidP="00975137">
                  <w:pPr>
                    <w:rPr>
                      <w:lang w:val="en-US"/>
                    </w:rPr>
                  </w:pPr>
                  <w:sdt>
                    <w:sdtPr>
                      <w:rPr>
                        <w:lang w:val="en-US"/>
                      </w:rPr>
                      <w:id w:val="-211743253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50 TB</w:t>
                  </w:r>
                </w:p>
                <w:p w14:paraId="6EE30E24" w14:textId="77777777" w:rsidR="00975137" w:rsidRDefault="00DA12C0" w:rsidP="00975137">
                  <w:pPr>
                    <w:rPr>
                      <w:lang w:val="en-US"/>
                    </w:rPr>
                  </w:pPr>
                  <w:sdt>
                    <w:sdtPr>
                      <w:rPr>
                        <w:lang w:val="en-US"/>
                      </w:rPr>
                      <w:id w:val="-1651133592"/>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&gt; 50 TB</w:t>
                  </w:r>
                </w:p>
                <w:p w14:paraId="17A26AE0" w14:textId="77777777" w:rsidR="00975137" w:rsidRDefault="00DA12C0" w:rsidP="00975137">
                  <w:pPr>
                    <w:rPr>
                      <w:lang w:val="en-US"/>
                    </w:rPr>
                  </w:pPr>
                  <w:sdt>
                    <w:sdtPr>
                      <w:rPr>
                        <w:lang w:val="en-US"/>
                      </w:rPr>
                      <w:id w:val="1057733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p w14:paraId="4CEAC726" w14:textId="77777777" w:rsidR="00975137" w:rsidRDefault="00975137" w:rsidP="00975137"/>
              </w:tc>
              <w:tc>
                <w:tcPr>
                  <w:tcW w:w="2156" w:type="dxa"/>
                </w:tcPr>
                <w:p w14:paraId="65E6EA59" w14:textId="77777777" w:rsidR="00975137" w:rsidRDefault="00975137" w:rsidP="00975137"/>
              </w:tc>
            </w:tr>
            <w:tr w:rsidR="00975137" w14:paraId="64FF4DB7" w14:textId="77777777" w:rsidTr="29E2BB9D">
              <w:tc>
                <w:tcPr>
                  <w:tcW w:w="1588" w:type="dxa"/>
                </w:tcPr>
                <w:p w14:paraId="6CFCAEAB" w14:textId="77777777" w:rsidR="00975137" w:rsidRDefault="00975137" w:rsidP="00975137">
                  <w:r>
                    <w:t>Microarray data</w:t>
                  </w:r>
                </w:p>
              </w:tc>
              <w:tc>
                <w:tcPr>
                  <w:tcW w:w="1842" w:type="dxa"/>
                </w:tcPr>
                <w:p w14:paraId="34C5BA27" w14:textId="77777777" w:rsidR="00975137" w:rsidRDefault="00975137" w:rsidP="00975137">
                  <w:r>
                    <w:t>Previously obtained microarray data that will be re-analysed</w:t>
                  </w:r>
                </w:p>
              </w:tc>
              <w:tc>
                <w:tcPr>
                  <w:tcW w:w="2332" w:type="dxa"/>
                </w:tcPr>
                <w:p w14:paraId="20833087" w14:textId="77777777" w:rsidR="00975137" w:rsidRPr="00250516" w:rsidRDefault="00DA12C0" w:rsidP="00975137">
                  <w:pPr>
                    <w:rPr>
                      <w:lang w:val="en-US"/>
                    </w:rPr>
                  </w:pPr>
                  <w:sdt>
                    <w:sdtPr>
                      <w:rPr>
                        <w:lang w:val="en-US"/>
                      </w:rPr>
                      <w:id w:val="-151568286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r w:rsidR="00975137" w:rsidRPr="00250516">
                    <w:rPr>
                      <w:lang w:val="en-US"/>
                    </w:rPr>
                    <w:t>Generate new data</w:t>
                  </w:r>
                </w:p>
                <w:p w14:paraId="63E97405" w14:textId="77777777" w:rsidR="00975137" w:rsidRPr="000E6129" w:rsidRDefault="00DA12C0" w:rsidP="00975137">
                  <w:sdt>
                    <w:sdtPr>
                      <w:rPr>
                        <w:lang w:val="en-US"/>
                      </w:rPr>
                      <w:id w:val="-1064723784"/>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Reuse existing data</w:t>
                  </w:r>
                </w:p>
              </w:tc>
              <w:tc>
                <w:tcPr>
                  <w:tcW w:w="1354" w:type="dxa"/>
                </w:tcPr>
                <w:p w14:paraId="0E14E0E0" w14:textId="77777777" w:rsidR="00975137" w:rsidRPr="00250516" w:rsidRDefault="00DA12C0" w:rsidP="00975137">
                  <w:pPr>
                    <w:rPr>
                      <w:lang w:val="en-US"/>
                    </w:rPr>
                  </w:pPr>
                  <w:sdt>
                    <w:sdtPr>
                      <w:rPr>
                        <w:lang w:val="en-US"/>
                      </w:rPr>
                      <w:id w:val="-190378743"/>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Digital</w:t>
                  </w:r>
                </w:p>
                <w:p w14:paraId="5203AAEB" w14:textId="77777777" w:rsidR="00975137" w:rsidRDefault="00DA12C0" w:rsidP="00975137">
                  <w:sdt>
                    <w:sdtPr>
                      <w:rPr>
                        <w:lang w:val="en-US"/>
                      </w:rPr>
                      <w:id w:val="144288143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Physical</w:t>
                  </w:r>
                </w:p>
              </w:tc>
              <w:tc>
                <w:tcPr>
                  <w:tcW w:w="1984" w:type="dxa"/>
                </w:tcPr>
                <w:p w14:paraId="71C0E664" w14:textId="77777777" w:rsidR="00975137" w:rsidRPr="00250516" w:rsidRDefault="00DA12C0" w:rsidP="00975137">
                  <w:pPr>
                    <w:rPr>
                      <w:lang w:val="en-US"/>
                    </w:rPr>
                  </w:pPr>
                  <w:sdt>
                    <w:sdtPr>
                      <w:rPr>
                        <w:lang w:val="en-US"/>
                      </w:rPr>
                      <w:id w:val="135854642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Observational</w:t>
                  </w:r>
                </w:p>
                <w:p w14:paraId="10536F2F" w14:textId="77777777" w:rsidR="00975137" w:rsidRDefault="00DA12C0" w:rsidP="00975137">
                  <w:pPr>
                    <w:rPr>
                      <w:lang w:val="en-US"/>
                    </w:rPr>
                  </w:pPr>
                  <w:sdt>
                    <w:sdtPr>
                      <w:rPr>
                        <w:lang w:val="en-US"/>
                      </w:rPr>
                      <w:id w:val="-1046221124"/>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Experimental</w:t>
                  </w:r>
                </w:p>
                <w:p w14:paraId="6BDD246E" w14:textId="77777777" w:rsidR="00975137" w:rsidRDefault="00DA12C0" w:rsidP="00975137">
                  <w:pPr>
                    <w:rPr>
                      <w:lang w:val="en-US"/>
                    </w:rPr>
                  </w:pPr>
                  <w:sdt>
                    <w:sdtPr>
                      <w:rPr>
                        <w:lang w:val="en-US"/>
                      </w:rPr>
                      <w:id w:val="384764687"/>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Compiled/ aggregated data</w:t>
                  </w:r>
                </w:p>
                <w:p w14:paraId="1DCB7F4F" w14:textId="77777777" w:rsidR="00975137" w:rsidRDefault="00DA12C0" w:rsidP="00975137">
                  <w:pPr>
                    <w:rPr>
                      <w:lang w:val="en-US"/>
                    </w:rPr>
                  </w:pPr>
                  <w:sdt>
                    <w:sdtPr>
                      <w:rPr>
                        <w:lang w:val="en-US"/>
                      </w:rPr>
                      <w:id w:val="-202331754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Simulation data</w:t>
                  </w:r>
                </w:p>
                <w:p w14:paraId="22DFAA2E" w14:textId="77777777" w:rsidR="00975137" w:rsidRDefault="00DA12C0" w:rsidP="00975137">
                  <w:pPr>
                    <w:rPr>
                      <w:lang w:val="en-US"/>
                    </w:rPr>
                  </w:pPr>
                  <w:sdt>
                    <w:sdtPr>
                      <w:rPr>
                        <w:lang w:val="en-US"/>
                      </w:rPr>
                      <w:id w:val="-9287153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Software</w:t>
                  </w:r>
                </w:p>
                <w:p w14:paraId="79906E30" w14:textId="77777777" w:rsidR="00975137" w:rsidRDefault="00DA12C0" w:rsidP="00975137">
                  <w:pPr>
                    <w:rPr>
                      <w:lang w:val="en-US"/>
                    </w:rPr>
                  </w:pPr>
                  <w:sdt>
                    <w:sdtPr>
                      <w:rPr>
                        <w:lang w:val="en-US"/>
                      </w:rPr>
                      <w:id w:val="-51184336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Other</w:t>
                  </w:r>
                </w:p>
                <w:p w14:paraId="34E03295" w14:textId="77777777" w:rsidR="00975137" w:rsidRDefault="00DA12C0" w:rsidP="00975137">
                  <w:pPr>
                    <w:rPr>
                      <w:lang w:val="en-US"/>
                    </w:rPr>
                  </w:pPr>
                  <w:sdt>
                    <w:sdtPr>
                      <w:rPr>
                        <w:lang w:val="en-US"/>
                      </w:rPr>
                      <w:id w:val="153716397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p w14:paraId="18013D72" w14:textId="77777777" w:rsidR="00975137" w:rsidRDefault="00975137" w:rsidP="00975137">
                  <w:pPr>
                    <w:rPr>
                      <w:lang w:val="en-US"/>
                    </w:rPr>
                  </w:pPr>
                </w:p>
                <w:p w14:paraId="029F048D" w14:textId="77777777" w:rsidR="00975137" w:rsidRDefault="00975137" w:rsidP="00975137">
                  <w:pPr>
                    <w:rPr>
                      <w:lang w:val="en-US"/>
                    </w:rPr>
                  </w:pPr>
                </w:p>
              </w:tc>
              <w:tc>
                <w:tcPr>
                  <w:tcW w:w="1985" w:type="dxa"/>
                </w:tcPr>
                <w:p w14:paraId="297E494D" w14:textId="77777777" w:rsidR="00975137" w:rsidRPr="00250516" w:rsidRDefault="00DA12C0" w:rsidP="00975137">
                  <w:pPr>
                    <w:rPr>
                      <w:lang w:val="en-US"/>
                    </w:rPr>
                  </w:pPr>
                  <w:sdt>
                    <w:sdtPr>
                      <w:rPr>
                        <w:lang w:val="en-US"/>
                      </w:rPr>
                      <w:id w:val="-1880541342"/>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proofErr w:type="gramStart"/>
                  <w:r w:rsidR="00975137">
                    <w:rPr>
                      <w:lang w:val="en-US"/>
                    </w:rPr>
                    <w:t>.por</w:t>
                  </w:r>
                  <w:proofErr w:type="gramEnd"/>
                </w:p>
                <w:p w14:paraId="6CCECBAA" w14:textId="77777777" w:rsidR="00975137" w:rsidRDefault="00DA12C0" w:rsidP="00975137">
                  <w:pPr>
                    <w:rPr>
                      <w:lang w:val="en-US"/>
                    </w:rPr>
                  </w:pPr>
                  <w:sdt>
                    <w:sdtPr>
                      <w:rPr>
                        <w:lang w:val="en-US"/>
                      </w:rPr>
                      <w:id w:val="-194306122"/>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.xml</w:t>
                  </w:r>
                </w:p>
                <w:p w14:paraId="54682E8B" w14:textId="77777777" w:rsidR="00975137" w:rsidRDefault="00DA12C0" w:rsidP="00975137">
                  <w:pPr>
                    <w:rPr>
                      <w:lang w:val="en-US"/>
                    </w:rPr>
                  </w:pPr>
                  <w:sdt>
                    <w:sdtPr>
                      <w:rPr>
                        <w:lang w:val="en-US"/>
                      </w:rPr>
                      <w:id w:val="-993787417"/>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.tab</w:t>
                  </w:r>
                </w:p>
                <w:p w14:paraId="3BCE7904" w14:textId="77777777" w:rsidR="00975137" w:rsidRDefault="00DA12C0" w:rsidP="00975137">
                  <w:pPr>
                    <w:rPr>
                      <w:lang w:val="en-US"/>
                    </w:rPr>
                  </w:pPr>
                  <w:sdt>
                    <w:sdtPr>
                      <w:rPr>
                        <w:lang w:val="en-US"/>
                      </w:rPr>
                      <w:id w:val="1315308412"/>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.csv</w:t>
                  </w:r>
                </w:p>
                <w:p w14:paraId="7B056538" w14:textId="77777777" w:rsidR="00975137" w:rsidRDefault="00DA12C0" w:rsidP="00975137">
                  <w:pPr>
                    <w:rPr>
                      <w:lang w:val="en-US"/>
                    </w:rPr>
                  </w:pPr>
                  <w:sdt>
                    <w:sdtPr>
                      <w:rPr>
                        <w:lang w:val="en-US"/>
                      </w:rPr>
                      <w:id w:val="-223690520"/>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.pdf</w:t>
                  </w:r>
                </w:p>
                <w:p w14:paraId="1908FC39" w14:textId="77777777" w:rsidR="00975137" w:rsidRDefault="00DA12C0" w:rsidP="00975137">
                  <w:pPr>
                    <w:rPr>
                      <w:lang w:val="en-US"/>
                    </w:rPr>
                  </w:pPr>
                  <w:sdt>
                    <w:sdtPr>
                      <w:rPr>
                        <w:lang w:val="en-US"/>
                      </w:rPr>
                      <w:id w:val="-147519348"/>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.txt</w:t>
                  </w:r>
                </w:p>
                <w:p w14:paraId="08C0D952" w14:textId="77777777" w:rsidR="00975137" w:rsidRPr="00250516" w:rsidRDefault="00DA12C0" w:rsidP="00975137">
                  <w:pPr>
                    <w:rPr>
                      <w:lang w:val="en-US"/>
                    </w:rPr>
                  </w:pPr>
                  <w:sdt>
                    <w:sdtPr>
                      <w:rPr>
                        <w:lang w:val="en-US"/>
                      </w:rPr>
                      <w:id w:val="44095900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.rtf</w:t>
                  </w:r>
                </w:p>
                <w:p w14:paraId="695DE49F" w14:textId="77777777" w:rsidR="00975137" w:rsidRDefault="00DA12C0" w:rsidP="00975137">
                  <w:pPr>
                    <w:rPr>
                      <w:lang w:val="en-US"/>
                    </w:rPr>
                  </w:pPr>
                  <w:sdt>
                    <w:sdtPr>
                      <w:rPr>
                        <w:lang w:val="en-US"/>
                      </w:rPr>
                      <w:id w:val="102806664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.dwg</w:t>
                  </w:r>
                </w:p>
                <w:p w14:paraId="52188CB0" w14:textId="77777777" w:rsidR="00975137" w:rsidRDefault="00DA12C0" w:rsidP="00975137">
                  <w:pPr>
                    <w:rPr>
                      <w:lang w:val="en-US"/>
                    </w:rPr>
                  </w:pPr>
                  <w:sdt>
                    <w:sdtPr>
                      <w:rPr>
                        <w:lang w:val="en-US"/>
                      </w:rPr>
                      <w:id w:val="-213547127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.tab</w:t>
                  </w:r>
                </w:p>
                <w:p w14:paraId="12DA2F7B" w14:textId="77777777" w:rsidR="00975137" w:rsidRDefault="00DA12C0" w:rsidP="00975137">
                  <w:pPr>
                    <w:rPr>
                      <w:lang w:val="en-US"/>
                    </w:rPr>
                  </w:pPr>
                  <w:sdt>
                    <w:sdtPr>
                      <w:rPr>
                        <w:lang w:val="en-US"/>
                      </w:rPr>
                      <w:id w:val="-55000237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proofErr w:type="gramStart"/>
                  <w:r w:rsidR="00975137">
                    <w:rPr>
                      <w:lang w:val="en-US"/>
                    </w:rPr>
                    <w:t>.</w:t>
                  </w:r>
                  <w:proofErr w:type="spellStart"/>
                  <w:r w:rsidR="00975137">
                    <w:rPr>
                      <w:lang w:val="en-US"/>
                    </w:rPr>
                    <w:t>gml</w:t>
                  </w:r>
                  <w:proofErr w:type="spellEnd"/>
                  <w:proofErr w:type="gramEnd"/>
                </w:p>
                <w:p w14:paraId="575C389B" w14:textId="77777777" w:rsidR="00975137" w:rsidRDefault="00DA12C0" w:rsidP="00975137">
                  <w:pPr>
                    <w:rPr>
                      <w:lang w:val="en-US"/>
                    </w:rPr>
                  </w:pPr>
                  <w:sdt>
                    <w:sdtPr>
                      <w:rPr>
                        <w:lang w:val="en-US"/>
                      </w:rPr>
                      <w:id w:val="128762727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other: .jpg or .tiff or …</w:t>
                  </w:r>
                </w:p>
                <w:p w14:paraId="07F4719F" w14:textId="77777777" w:rsidR="00975137" w:rsidRDefault="00DA12C0" w:rsidP="00975137">
                  <w:pPr>
                    <w:rPr>
                      <w:lang w:val="en-US"/>
                    </w:rPr>
                  </w:pPr>
                  <w:sdt>
                    <w:sdtPr>
                      <w:rPr>
                        <w:lang w:val="en-US"/>
                      </w:rPr>
                      <w:id w:val="122811080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tc>
              <w:tc>
                <w:tcPr>
                  <w:tcW w:w="2126" w:type="dxa"/>
                </w:tcPr>
                <w:p w14:paraId="47B79609" w14:textId="77777777" w:rsidR="00975137" w:rsidRPr="00250516" w:rsidRDefault="00DA12C0" w:rsidP="00975137">
                  <w:pPr>
                    <w:rPr>
                      <w:lang w:val="en-US"/>
                    </w:rPr>
                  </w:pPr>
                  <w:sdt>
                    <w:sdtPr>
                      <w:rPr>
                        <w:lang w:val="en-US"/>
                      </w:rPr>
                      <w:id w:val="-192271562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100 MB</w:t>
                  </w:r>
                </w:p>
                <w:p w14:paraId="6903B6BA" w14:textId="77777777" w:rsidR="00975137" w:rsidRDefault="00DA12C0" w:rsidP="00975137">
                  <w:pPr>
                    <w:rPr>
                      <w:lang w:val="en-US"/>
                    </w:rPr>
                  </w:pPr>
                  <w:sdt>
                    <w:sdtPr>
                      <w:rPr>
                        <w:lang w:val="en-US"/>
                      </w:rPr>
                      <w:id w:val="371742980"/>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&lt; 1 GB</w:t>
                  </w:r>
                </w:p>
                <w:p w14:paraId="4E85E725" w14:textId="77777777" w:rsidR="00975137" w:rsidRDefault="00DA12C0" w:rsidP="00975137">
                  <w:pPr>
                    <w:rPr>
                      <w:lang w:val="en-US"/>
                    </w:rPr>
                  </w:pPr>
                  <w:sdt>
                    <w:sdtPr>
                      <w:rPr>
                        <w:lang w:val="en-US"/>
                      </w:rPr>
                      <w:id w:val="1382673777"/>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100 GB</w:t>
                  </w:r>
                </w:p>
                <w:p w14:paraId="02014DA9" w14:textId="77777777" w:rsidR="00975137" w:rsidRDefault="00DA12C0" w:rsidP="00975137">
                  <w:pPr>
                    <w:rPr>
                      <w:lang w:val="en-US"/>
                    </w:rPr>
                  </w:pPr>
                  <w:sdt>
                    <w:sdtPr>
                      <w:rPr>
                        <w:lang w:val="en-US"/>
                      </w:rPr>
                      <w:id w:val="204239226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 TB</w:t>
                  </w:r>
                </w:p>
                <w:p w14:paraId="070D105C" w14:textId="77777777" w:rsidR="00975137" w:rsidRDefault="00DA12C0" w:rsidP="00975137">
                  <w:pPr>
                    <w:rPr>
                      <w:lang w:val="en-US"/>
                    </w:rPr>
                  </w:pPr>
                  <w:sdt>
                    <w:sdtPr>
                      <w:rPr>
                        <w:lang w:val="en-US"/>
                      </w:rPr>
                      <w:id w:val="-41710059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5 TB</w:t>
                  </w:r>
                </w:p>
                <w:p w14:paraId="1B39433D" w14:textId="77777777" w:rsidR="00975137" w:rsidRDefault="00DA12C0" w:rsidP="00975137">
                  <w:pPr>
                    <w:rPr>
                      <w:lang w:val="en-US"/>
                    </w:rPr>
                  </w:pPr>
                  <w:sdt>
                    <w:sdtPr>
                      <w:rPr>
                        <w:lang w:val="en-US"/>
                      </w:rPr>
                      <w:id w:val="191789197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10 TB</w:t>
                  </w:r>
                </w:p>
                <w:p w14:paraId="7ED52CE6" w14:textId="77777777" w:rsidR="00975137" w:rsidRPr="00250516" w:rsidRDefault="00DA12C0" w:rsidP="00975137">
                  <w:pPr>
                    <w:rPr>
                      <w:lang w:val="en-US"/>
                    </w:rPr>
                  </w:pPr>
                  <w:sdt>
                    <w:sdtPr>
                      <w:rPr>
                        <w:lang w:val="en-US"/>
                      </w:rPr>
                      <w:id w:val="1480807517"/>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50 TB</w:t>
                  </w:r>
                </w:p>
                <w:p w14:paraId="53287BE3" w14:textId="77777777" w:rsidR="00975137" w:rsidRDefault="00DA12C0" w:rsidP="00975137">
                  <w:pPr>
                    <w:rPr>
                      <w:lang w:val="en-US"/>
                    </w:rPr>
                  </w:pPr>
                  <w:sdt>
                    <w:sdtPr>
                      <w:rPr>
                        <w:lang w:val="en-US"/>
                      </w:rPr>
                      <w:id w:val="-66793670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&gt; 50 TB</w:t>
                  </w:r>
                </w:p>
                <w:p w14:paraId="53258D27" w14:textId="77777777" w:rsidR="00975137" w:rsidRDefault="00DA12C0" w:rsidP="00975137">
                  <w:pPr>
                    <w:rPr>
                      <w:lang w:val="en-US"/>
                    </w:rPr>
                  </w:pPr>
                  <w:sdt>
                    <w:sdtPr>
                      <w:rPr>
                        <w:lang w:val="en-US"/>
                      </w:rPr>
                      <w:id w:val="-46074950"/>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p w14:paraId="62A4FB44" w14:textId="77777777" w:rsidR="00975137" w:rsidRDefault="00975137" w:rsidP="00975137"/>
              </w:tc>
              <w:tc>
                <w:tcPr>
                  <w:tcW w:w="2156" w:type="dxa"/>
                </w:tcPr>
                <w:p w14:paraId="6E484155" w14:textId="77777777" w:rsidR="00975137" w:rsidRDefault="00975137" w:rsidP="00975137"/>
              </w:tc>
            </w:tr>
            <w:tr w:rsidR="00975137" w14:paraId="25E956F8" w14:textId="77777777" w:rsidTr="29E2BB9D">
              <w:tc>
                <w:tcPr>
                  <w:tcW w:w="1588" w:type="dxa"/>
                </w:tcPr>
                <w:p w14:paraId="5A560B0B" w14:textId="781B845F" w:rsidR="00975137" w:rsidRPr="00A40950" w:rsidRDefault="00975137" w:rsidP="00975137">
                  <w:pPr>
                    <w:rPr>
                      <w:highlight w:val="yellow"/>
                    </w:rPr>
                  </w:pPr>
                  <w:proofErr w:type="spellStart"/>
                  <w:r>
                    <w:t>phenodata</w:t>
                  </w:r>
                  <w:proofErr w:type="spellEnd"/>
                </w:p>
              </w:tc>
              <w:tc>
                <w:tcPr>
                  <w:tcW w:w="1842" w:type="dxa"/>
                </w:tcPr>
                <w:p w14:paraId="31F28D73" w14:textId="6688CC9C" w:rsidR="00975137" w:rsidRDefault="00975137" w:rsidP="00975137">
                  <w:r>
                    <w:t>Basic phenotypic information of included individuals</w:t>
                  </w:r>
                </w:p>
              </w:tc>
              <w:tc>
                <w:tcPr>
                  <w:tcW w:w="2332" w:type="dxa"/>
                </w:tcPr>
                <w:p w14:paraId="2FDC1671" w14:textId="77777777" w:rsidR="00975137" w:rsidRPr="00250516" w:rsidRDefault="00DA12C0" w:rsidP="00975137">
                  <w:pPr>
                    <w:rPr>
                      <w:lang w:val="en-US"/>
                    </w:rPr>
                  </w:pPr>
                  <w:sdt>
                    <w:sdtPr>
                      <w:rPr>
                        <w:lang w:val="en-US"/>
                      </w:rPr>
                      <w:id w:val="-178585348"/>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r w:rsidR="00975137" w:rsidRPr="00250516">
                    <w:rPr>
                      <w:lang w:val="en-US"/>
                    </w:rPr>
                    <w:t>Generate new data</w:t>
                  </w:r>
                </w:p>
                <w:p w14:paraId="41293032" w14:textId="0D7C1F29" w:rsidR="00975137" w:rsidRDefault="00DA12C0" w:rsidP="00975137">
                  <w:pPr>
                    <w:rPr>
                      <w:rFonts w:ascii="MS Gothic" w:eastAsia="MS Gothic" w:hAnsi="MS Gothic"/>
                      <w:lang w:val="en-US"/>
                    </w:rPr>
                  </w:pPr>
                  <w:sdt>
                    <w:sdtPr>
                      <w:rPr>
                        <w:lang w:val="en-US"/>
                      </w:rPr>
                      <w:id w:val="393092883"/>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Reuse existing data</w:t>
                  </w:r>
                </w:p>
              </w:tc>
              <w:tc>
                <w:tcPr>
                  <w:tcW w:w="1354" w:type="dxa"/>
                </w:tcPr>
                <w:p w14:paraId="5AE148D1" w14:textId="77777777" w:rsidR="00975137" w:rsidRPr="00250516" w:rsidRDefault="00DA12C0" w:rsidP="00975137">
                  <w:pPr>
                    <w:rPr>
                      <w:lang w:val="en-US"/>
                    </w:rPr>
                  </w:pPr>
                  <w:sdt>
                    <w:sdtPr>
                      <w:rPr>
                        <w:lang w:val="en-US"/>
                      </w:rPr>
                      <w:id w:val="1650634802"/>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Digital</w:t>
                  </w:r>
                </w:p>
                <w:p w14:paraId="642AC993" w14:textId="0FB36A79" w:rsidR="00975137" w:rsidRDefault="00DA12C0" w:rsidP="00975137">
                  <w:pPr>
                    <w:rPr>
                      <w:rFonts w:ascii="MS Gothic" w:eastAsia="MS Gothic" w:hAnsi="MS Gothic"/>
                      <w:lang w:val="en-US"/>
                    </w:rPr>
                  </w:pPr>
                  <w:sdt>
                    <w:sdtPr>
                      <w:rPr>
                        <w:lang w:val="en-US"/>
                      </w:rPr>
                      <w:id w:val="-850098012"/>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Physical</w:t>
                  </w:r>
                </w:p>
              </w:tc>
              <w:tc>
                <w:tcPr>
                  <w:tcW w:w="1984" w:type="dxa"/>
                </w:tcPr>
                <w:p w14:paraId="710850B0" w14:textId="1710208D" w:rsidR="00975137" w:rsidRPr="00250516" w:rsidRDefault="00DA12C0" w:rsidP="00975137">
                  <w:pPr>
                    <w:rPr>
                      <w:lang w:val="en-US"/>
                    </w:rPr>
                  </w:pPr>
                  <w:sdt>
                    <w:sdtPr>
                      <w:rPr>
                        <w:lang w:val="en-US"/>
                      </w:rPr>
                      <w:id w:val="1588262264"/>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Observational</w:t>
                  </w:r>
                </w:p>
                <w:p w14:paraId="670C5AA2" w14:textId="5DF0D72F" w:rsidR="00975137" w:rsidRDefault="00DA12C0" w:rsidP="00975137">
                  <w:pPr>
                    <w:rPr>
                      <w:lang w:val="en-US"/>
                    </w:rPr>
                  </w:pPr>
                  <w:sdt>
                    <w:sdtPr>
                      <w:rPr>
                        <w:lang w:val="en-US"/>
                      </w:rPr>
                      <w:id w:val="1971242887"/>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Experimental</w:t>
                  </w:r>
                </w:p>
                <w:p w14:paraId="5FFDEBDD" w14:textId="77777777" w:rsidR="00975137" w:rsidRDefault="00DA12C0" w:rsidP="00975137">
                  <w:pPr>
                    <w:rPr>
                      <w:lang w:val="en-US"/>
                    </w:rPr>
                  </w:pPr>
                  <w:sdt>
                    <w:sdtPr>
                      <w:rPr>
                        <w:lang w:val="en-US"/>
                      </w:rPr>
                      <w:id w:val="-10403694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Compiled/ aggregated data</w:t>
                  </w:r>
                </w:p>
                <w:p w14:paraId="2B4E7685" w14:textId="77777777" w:rsidR="00975137" w:rsidRDefault="00DA12C0" w:rsidP="00975137">
                  <w:pPr>
                    <w:rPr>
                      <w:lang w:val="en-US"/>
                    </w:rPr>
                  </w:pPr>
                  <w:sdt>
                    <w:sdtPr>
                      <w:rPr>
                        <w:lang w:val="en-US"/>
                      </w:rPr>
                      <w:id w:val="204647839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Simulation data</w:t>
                  </w:r>
                </w:p>
                <w:p w14:paraId="7C25A21B" w14:textId="77777777" w:rsidR="00975137" w:rsidRDefault="00DA12C0" w:rsidP="00975137">
                  <w:pPr>
                    <w:rPr>
                      <w:lang w:val="en-US"/>
                    </w:rPr>
                  </w:pPr>
                  <w:sdt>
                    <w:sdtPr>
                      <w:rPr>
                        <w:lang w:val="en-US"/>
                      </w:rPr>
                      <w:id w:val="109096343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Software</w:t>
                  </w:r>
                </w:p>
                <w:p w14:paraId="4AC8E530" w14:textId="77777777" w:rsidR="00975137" w:rsidRDefault="00DA12C0" w:rsidP="00975137">
                  <w:pPr>
                    <w:rPr>
                      <w:lang w:val="en-US"/>
                    </w:rPr>
                  </w:pPr>
                  <w:sdt>
                    <w:sdtPr>
                      <w:rPr>
                        <w:lang w:val="en-US"/>
                      </w:rPr>
                      <w:id w:val="-666246820"/>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Other</w:t>
                  </w:r>
                </w:p>
                <w:p w14:paraId="180D3430" w14:textId="77777777" w:rsidR="00975137" w:rsidRDefault="00DA12C0" w:rsidP="00975137">
                  <w:pPr>
                    <w:rPr>
                      <w:lang w:val="en-US"/>
                    </w:rPr>
                  </w:pPr>
                  <w:sdt>
                    <w:sdtPr>
                      <w:rPr>
                        <w:lang w:val="en-US"/>
                      </w:rPr>
                      <w:id w:val="-34872614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p w14:paraId="4D97CF6E" w14:textId="77777777" w:rsidR="00975137" w:rsidRDefault="00975137" w:rsidP="00975137">
                  <w:pPr>
                    <w:rPr>
                      <w:lang w:val="en-US"/>
                    </w:rPr>
                  </w:pPr>
                </w:p>
                <w:p w14:paraId="5883FD51" w14:textId="77777777" w:rsidR="00975137" w:rsidRDefault="00975137" w:rsidP="00975137">
                  <w:pPr>
                    <w:rPr>
                      <w:rFonts w:ascii="MS Gothic" w:eastAsia="MS Gothic" w:hAnsi="MS Gothic"/>
                      <w:lang w:val="en-US"/>
                    </w:rPr>
                  </w:pPr>
                </w:p>
              </w:tc>
              <w:tc>
                <w:tcPr>
                  <w:tcW w:w="1985" w:type="dxa"/>
                </w:tcPr>
                <w:p w14:paraId="53FD9F6D" w14:textId="77777777" w:rsidR="00975137" w:rsidRPr="00250516" w:rsidRDefault="00DA12C0" w:rsidP="00975137">
                  <w:pPr>
                    <w:rPr>
                      <w:lang w:val="en-US"/>
                    </w:rPr>
                  </w:pPr>
                  <w:sdt>
                    <w:sdtPr>
                      <w:rPr>
                        <w:lang w:val="en-US"/>
                      </w:rPr>
                      <w:id w:val="-1234244024"/>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proofErr w:type="gramStart"/>
                  <w:r w:rsidR="00975137">
                    <w:rPr>
                      <w:lang w:val="en-US"/>
                    </w:rPr>
                    <w:t>.por</w:t>
                  </w:r>
                  <w:proofErr w:type="gramEnd"/>
                </w:p>
                <w:p w14:paraId="43DA0B17" w14:textId="77777777" w:rsidR="00975137" w:rsidRDefault="00DA12C0" w:rsidP="00975137">
                  <w:pPr>
                    <w:rPr>
                      <w:lang w:val="en-US"/>
                    </w:rPr>
                  </w:pPr>
                  <w:sdt>
                    <w:sdtPr>
                      <w:rPr>
                        <w:lang w:val="en-US"/>
                      </w:rPr>
                      <w:id w:val="-137792451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.xml</w:t>
                  </w:r>
                </w:p>
                <w:p w14:paraId="1EE839D0" w14:textId="77777777" w:rsidR="00975137" w:rsidRDefault="00DA12C0" w:rsidP="00975137">
                  <w:pPr>
                    <w:rPr>
                      <w:lang w:val="en-US"/>
                    </w:rPr>
                  </w:pPr>
                  <w:sdt>
                    <w:sdtPr>
                      <w:rPr>
                        <w:lang w:val="en-US"/>
                      </w:rPr>
                      <w:id w:val="-1318951410"/>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.tab</w:t>
                  </w:r>
                </w:p>
                <w:p w14:paraId="4DFEACD7" w14:textId="6E2255B3" w:rsidR="00975137" w:rsidRDefault="00DA12C0" w:rsidP="00975137">
                  <w:pPr>
                    <w:rPr>
                      <w:lang w:val="en-US"/>
                    </w:rPr>
                  </w:pPr>
                  <w:sdt>
                    <w:sdtPr>
                      <w:rPr>
                        <w:lang w:val="en-US"/>
                      </w:rPr>
                      <w:id w:val="-1952934067"/>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.csv</w:t>
                  </w:r>
                </w:p>
                <w:p w14:paraId="3E398A80" w14:textId="5F324463" w:rsidR="00975137" w:rsidRDefault="00DA12C0" w:rsidP="00975137">
                  <w:pPr>
                    <w:rPr>
                      <w:lang w:val="en-US"/>
                    </w:rPr>
                  </w:pPr>
                  <w:sdt>
                    <w:sdtPr>
                      <w:rPr>
                        <w:lang w:val="en-US"/>
                      </w:rPr>
                      <w:id w:val="-108993115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.pdf</w:t>
                  </w:r>
                </w:p>
                <w:p w14:paraId="40831489" w14:textId="77777777" w:rsidR="00975137" w:rsidRDefault="00DA12C0" w:rsidP="00975137">
                  <w:pPr>
                    <w:rPr>
                      <w:lang w:val="en-US"/>
                    </w:rPr>
                  </w:pPr>
                  <w:sdt>
                    <w:sdtPr>
                      <w:rPr>
                        <w:lang w:val="en-US"/>
                      </w:rPr>
                      <w:id w:val="826327854"/>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.txt</w:t>
                  </w:r>
                </w:p>
                <w:p w14:paraId="7FB7A2E8" w14:textId="77777777" w:rsidR="00975137" w:rsidRPr="00250516" w:rsidRDefault="00DA12C0" w:rsidP="00975137">
                  <w:pPr>
                    <w:rPr>
                      <w:lang w:val="en-US"/>
                    </w:rPr>
                  </w:pPr>
                  <w:sdt>
                    <w:sdtPr>
                      <w:rPr>
                        <w:lang w:val="en-US"/>
                      </w:rPr>
                      <w:id w:val="56415500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.rtf</w:t>
                  </w:r>
                </w:p>
                <w:p w14:paraId="42F1A800" w14:textId="77777777" w:rsidR="00975137" w:rsidRDefault="00DA12C0" w:rsidP="00975137">
                  <w:pPr>
                    <w:rPr>
                      <w:lang w:val="en-US"/>
                    </w:rPr>
                  </w:pPr>
                  <w:sdt>
                    <w:sdtPr>
                      <w:rPr>
                        <w:lang w:val="en-US"/>
                      </w:rPr>
                      <w:id w:val="-108743940"/>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.dwg</w:t>
                  </w:r>
                </w:p>
                <w:p w14:paraId="4BC6DC72" w14:textId="77777777" w:rsidR="00975137" w:rsidRDefault="00DA12C0" w:rsidP="00975137">
                  <w:pPr>
                    <w:rPr>
                      <w:lang w:val="en-US"/>
                    </w:rPr>
                  </w:pPr>
                  <w:sdt>
                    <w:sdtPr>
                      <w:rPr>
                        <w:lang w:val="en-US"/>
                      </w:rPr>
                      <w:id w:val="-66401753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.tab</w:t>
                  </w:r>
                </w:p>
                <w:p w14:paraId="2703D017" w14:textId="77777777" w:rsidR="00975137" w:rsidRDefault="00DA12C0" w:rsidP="00975137">
                  <w:pPr>
                    <w:rPr>
                      <w:lang w:val="en-US"/>
                    </w:rPr>
                  </w:pPr>
                  <w:sdt>
                    <w:sdtPr>
                      <w:rPr>
                        <w:lang w:val="en-US"/>
                      </w:rPr>
                      <w:id w:val="164870365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proofErr w:type="gramStart"/>
                  <w:r w:rsidR="00975137">
                    <w:rPr>
                      <w:lang w:val="en-US"/>
                    </w:rPr>
                    <w:t>.</w:t>
                  </w:r>
                  <w:proofErr w:type="spellStart"/>
                  <w:r w:rsidR="00975137">
                    <w:rPr>
                      <w:lang w:val="en-US"/>
                    </w:rPr>
                    <w:t>gml</w:t>
                  </w:r>
                  <w:proofErr w:type="spellEnd"/>
                  <w:proofErr w:type="gramEnd"/>
                </w:p>
                <w:p w14:paraId="5852D18E" w14:textId="26612D33" w:rsidR="00975137" w:rsidRDefault="00DA12C0" w:rsidP="00975137">
                  <w:pPr>
                    <w:rPr>
                      <w:lang w:val="en-US"/>
                    </w:rPr>
                  </w:pPr>
                  <w:sdt>
                    <w:sdtPr>
                      <w:rPr>
                        <w:lang w:val="en-US"/>
                      </w:rPr>
                      <w:id w:val="61040274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other: .jpg or .tiff or …</w:t>
                  </w:r>
                </w:p>
                <w:p w14:paraId="5A9A025D" w14:textId="7C3E0E32" w:rsidR="00975137" w:rsidRDefault="00DA12C0" w:rsidP="00975137">
                  <w:pPr>
                    <w:rPr>
                      <w:rFonts w:ascii="MS Gothic" w:eastAsia="MS Gothic" w:hAnsi="MS Gothic"/>
                      <w:lang w:val="en-US"/>
                    </w:rPr>
                  </w:pPr>
                  <w:sdt>
                    <w:sdtPr>
                      <w:rPr>
                        <w:lang w:val="en-US"/>
                      </w:rPr>
                      <w:id w:val="-50690127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tc>
              <w:tc>
                <w:tcPr>
                  <w:tcW w:w="2126" w:type="dxa"/>
                </w:tcPr>
                <w:p w14:paraId="73B39DA8" w14:textId="77777777" w:rsidR="00975137" w:rsidRPr="00250516" w:rsidRDefault="00DA12C0" w:rsidP="00975137">
                  <w:pPr>
                    <w:rPr>
                      <w:lang w:val="en-US"/>
                    </w:rPr>
                  </w:pPr>
                  <w:sdt>
                    <w:sdtPr>
                      <w:rPr>
                        <w:lang w:val="en-US"/>
                      </w:rPr>
                      <w:id w:val="846138959"/>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100 MB</w:t>
                  </w:r>
                </w:p>
                <w:p w14:paraId="4CB41BDC" w14:textId="77777777" w:rsidR="00975137" w:rsidRDefault="00DA12C0" w:rsidP="00975137">
                  <w:pPr>
                    <w:rPr>
                      <w:lang w:val="en-US"/>
                    </w:rPr>
                  </w:pPr>
                  <w:sdt>
                    <w:sdtPr>
                      <w:rPr>
                        <w:lang w:val="en-US"/>
                      </w:rPr>
                      <w:id w:val="733978242"/>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&lt; 1 GB</w:t>
                  </w:r>
                </w:p>
                <w:p w14:paraId="349D9B11" w14:textId="77777777" w:rsidR="00975137" w:rsidRDefault="00DA12C0" w:rsidP="00975137">
                  <w:pPr>
                    <w:rPr>
                      <w:lang w:val="en-US"/>
                    </w:rPr>
                  </w:pPr>
                  <w:sdt>
                    <w:sdtPr>
                      <w:rPr>
                        <w:lang w:val="en-US"/>
                      </w:rPr>
                      <w:id w:val="91004616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100 GB</w:t>
                  </w:r>
                </w:p>
                <w:p w14:paraId="1D52B458" w14:textId="77777777" w:rsidR="00975137" w:rsidRDefault="00DA12C0" w:rsidP="00975137">
                  <w:pPr>
                    <w:rPr>
                      <w:lang w:val="en-US"/>
                    </w:rPr>
                  </w:pPr>
                  <w:sdt>
                    <w:sdtPr>
                      <w:rPr>
                        <w:lang w:val="en-US"/>
                      </w:rPr>
                      <w:id w:val="126318870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 TB</w:t>
                  </w:r>
                </w:p>
                <w:p w14:paraId="08DD4D4B" w14:textId="77777777" w:rsidR="00975137" w:rsidRDefault="00DA12C0" w:rsidP="00975137">
                  <w:pPr>
                    <w:rPr>
                      <w:lang w:val="en-US"/>
                    </w:rPr>
                  </w:pPr>
                  <w:sdt>
                    <w:sdtPr>
                      <w:rPr>
                        <w:lang w:val="en-US"/>
                      </w:rPr>
                      <w:id w:val="44411838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5 TB</w:t>
                  </w:r>
                </w:p>
                <w:p w14:paraId="2CEAE800" w14:textId="77777777" w:rsidR="00975137" w:rsidRDefault="00DA12C0" w:rsidP="00975137">
                  <w:pPr>
                    <w:rPr>
                      <w:lang w:val="en-US"/>
                    </w:rPr>
                  </w:pPr>
                  <w:sdt>
                    <w:sdtPr>
                      <w:rPr>
                        <w:lang w:val="en-US"/>
                      </w:rPr>
                      <w:id w:val="35902085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10 TB</w:t>
                  </w:r>
                </w:p>
                <w:p w14:paraId="4AD312DA" w14:textId="77777777" w:rsidR="00975137" w:rsidRPr="00250516" w:rsidRDefault="00DA12C0" w:rsidP="00975137">
                  <w:pPr>
                    <w:rPr>
                      <w:lang w:val="en-US"/>
                    </w:rPr>
                  </w:pPr>
                  <w:sdt>
                    <w:sdtPr>
                      <w:rPr>
                        <w:lang w:val="en-US"/>
                      </w:rPr>
                      <w:id w:val="1451754092"/>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50 TB</w:t>
                  </w:r>
                </w:p>
                <w:p w14:paraId="1E8720A5" w14:textId="77777777" w:rsidR="00975137" w:rsidRDefault="00DA12C0" w:rsidP="00975137">
                  <w:pPr>
                    <w:rPr>
                      <w:lang w:val="en-US"/>
                    </w:rPr>
                  </w:pPr>
                  <w:sdt>
                    <w:sdtPr>
                      <w:rPr>
                        <w:lang w:val="en-US"/>
                      </w:rPr>
                      <w:id w:val="100803105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&gt; 50 TB</w:t>
                  </w:r>
                </w:p>
                <w:p w14:paraId="40FC1F8D" w14:textId="77777777" w:rsidR="00975137" w:rsidRDefault="00DA12C0" w:rsidP="00975137">
                  <w:pPr>
                    <w:rPr>
                      <w:lang w:val="en-US"/>
                    </w:rPr>
                  </w:pPr>
                  <w:sdt>
                    <w:sdtPr>
                      <w:rPr>
                        <w:lang w:val="en-US"/>
                      </w:rPr>
                      <w:id w:val="65084957"/>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p w14:paraId="61597FE0" w14:textId="77777777" w:rsidR="00975137" w:rsidRDefault="00975137" w:rsidP="00975137">
                  <w:pPr>
                    <w:rPr>
                      <w:rFonts w:ascii="MS Gothic" w:eastAsia="MS Gothic" w:hAnsi="MS Gothic"/>
                      <w:lang w:val="en-US"/>
                    </w:rPr>
                  </w:pPr>
                </w:p>
              </w:tc>
              <w:tc>
                <w:tcPr>
                  <w:tcW w:w="2156" w:type="dxa"/>
                </w:tcPr>
                <w:p w14:paraId="418BA943" w14:textId="77777777" w:rsidR="00975137" w:rsidRDefault="00975137" w:rsidP="00975137"/>
              </w:tc>
            </w:tr>
            <w:tr w:rsidR="00975137" w14:paraId="4BFFCA15" w14:textId="77777777" w:rsidTr="29E2BB9D">
              <w:tc>
                <w:tcPr>
                  <w:tcW w:w="1588" w:type="dxa"/>
                </w:tcPr>
                <w:p w14:paraId="31555ECA" w14:textId="3601C61C" w:rsidR="00975137" w:rsidRDefault="00975137" w:rsidP="00975137">
                  <w:r>
                    <w:t>Microscopy analysis results</w:t>
                  </w:r>
                </w:p>
              </w:tc>
              <w:tc>
                <w:tcPr>
                  <w:tcW w:w="1842" w:type="dxa"/>
                </w:tcPr>
                <w:p w14:paraId="33224825" w14:textId="7D1A0074" w:rsidR="00975137" w:rsidRDefault="00975137" w:rsidP="00975137">
                  <w:r>
                    <w:t>Result files from imaging experiment (raw picture file)</w:t>
                  </w:r>
                </w:p>
              </w:tc>
              <w:tc>
                <w:tcPr>
                  <w:tcW w:w="2332" w:type="dxa"/>
                </w:tcPr>
                <w:p w14:paraId="69904BA3" w14:textId="77777777" w:rsidR="00975137" w:rsidRPr="00250516" w:rsidRDefault="00DA12C0" w:rsidP="00975137">
                  <w:pPr>
                    <w:rPr>
                      <w:lang w:val="en-US"/>
                    </w:rPr>
                  </w:pPr>
                  <w:sdt>
                    <w:sdtPr>
                      <w:rPr>
                        <w:lang w:val="en-US"/>
                      </w:rPr>
                      <w:id w:val="-1566482141"/>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r w:rsidR="00975137" w:rsidRPr="00250516">
                    <w:rPr>
                      <w:lang w:val="en-US"/>
                    </w:rPr>
                    <w:t>Generate new data</w:t>
                  </w:r>
                </w:p>
                <w:p w14:paraId="45368856" w14:textId="5FB2A2D3" w:rsidR="00975137" w:rsidRDefault="00DA12C0" w:rsidP="00975137">
                  <w:pPr>
                    <w:rPr>
                      <w:rFonts w:ascii="MS Gothic" w:eastAsia="MS Gothic" w:hAnsi="MS Gothic"/>
                      <w:lang w:val="en-US"/>
                    </w:rPr>
                  </w:pPr>
                  <w:sdt>
                    <w:sdtPr>
                      <w:rPr>
                        <w:lang w:val="en-US"/>
                      </w:rPr>
                      <w:id w:val="-83245309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Reuse existing data</w:t>
                  </w:r>
                </w:p>
              </w:tc>
              <w:tc>
                <w:tcPr>
                  <w:tcW w:w="1354" w:type="dxa"/>
                </w:tcPr>
                <w:p w14:paraId="631D6718" w14:textId="77777777" w:rsidR="00975137" w:rsidRPr="00250516" w:rsidRDefault="00DA12C0" w:rsidP="00975137">
                  <w:pPr>
                    <w:rPr>
                      <w:lang w:val="en-US"/>
                    </w:rPr>
                  </w:pPr>
                  <w:sdt>
                    <w:sdtPr>
                      <w:rPr>
                        <w:lang w:val="en-US"/>
                      </w:rPr>
                      <w:id w:val="-1896355731"/>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Digital</w:t>
                  </w:r>
                </w:p>
                <w:p w14:paraId="58191D5D" w14:textId="7A08F9E1" w:rsidR="00975137" w:rsidRDefault="00DA12C0" w:rsidP="00975137">
                  <w:pPr>
                    <w:rPr>
                      <w:rFonts w:ascii="MS Gothic" w:eastAsia="MS Gothic" w:hAnsi="MS Gothic"/>
                      <w:lang w:val="en-US"/>
                    </w:rPr>
                  </w:pPr>
                  <w:sdt>
                    <w:sdtPr>
                      <w:rPr>
                        <w:lang w:val="en-US"/>
                      </w:rPr>
                      <w:id w:val="11156044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Physical</w:t>
                  </w:r>
                </w:p>
              </w:tc>
              <w:tc>
                <w:tcPr>
                  <w:tcW w:w="1984" w:type="dxa"/>
                </w:tcPr>
                <w:p w14:paraId="456717BC" w14:textId="77777777" w:rsidR="00975137" w:rsidRPr="00250516" w:rsidRDefault="00DA12C0" w:rsidP="00975137">
                  <w:pPr>
                    <w:rPr>
                      <w:lang w:val="en-US"/>
                    </w:rPr>
                  </w:pPr>
                  <w:sdt>
                    <w:sdtPr>
                      <w:rPr>
                        <w:lang w:val="en-US"/>
                      </w:rPr>
                      <w:id w:val="58325795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Observational</w:t>
                  </w:r>
                </w:p>
                <w:p w14:paraId="1F066FD3" w14:textId="77777777" w:rsidR="00975137" w:rsidRDefault="00DA12C0" w:rsidP="00975137">
                  <w:pPr>
                    <w:rPr>
                      <w:lang w:val="en-US"/>
                    </w:rPr>
                  </w:pPr>
                  <w:sdt>
                    <w:sdtPr>
                      <w:rPr>
                        <w:lang w:val="en-US"/>
                      </w:rPr>
                      <w:id w:val="1890071508"/>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Experimental</w:t>
                  </w:r>
                </w:p>
                <w:p w14:paraId="54FCB40A" w14:textId="77777777" w:rsidR="00975137" w:rsidRDefault="00DA12C0" w:rsidP="00975137">
                  <w:pPr>
                    <w:rPr>
                      <w:lang w:val="en-US"/>
                    </w:rPr>
                  </w:pPr>
                  <w:sdt>
                    <w:sdtPr>
                      <w:rPr>
                        <w:lang w:val="en-US"/>
                      </w:rPr>
                      <w:id w:val="-195484971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Compiled/ aggregated data</w:t>
                  </w:r>
                </w:p>
                <w:p w14:paraId="7D93BAEC" w14:textId="77777777" w:rsidR="00975137" w:rsidRDefault="00DA12C0" w:rsidP="00975137">
                  <w:pPr>
                    <w:rPr>
                      <w:lang w:val="en-US"/>
                    </w:rPr>
                  </w:pPr>
                  <w:sdt>
                    <w:sdtPr>
                      <w:rPr>
                        <w:lang w:val="en-US"/>
                      </w:rPr>
                      <w:id w:val="-164280541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Simulation data</w:t>
                  </w:r>
                </w:p>
                <w:p w14:paraId="2776E107" w14:textId="77777777" w:rsidR="00975137" w:rsidRDefault="00DA12C0" w:rsidP="00975137">
                  <w:pPr>
                    <w:rPr>
                      <w:lang w:val="en-US"/>
                    </w:rPr>
                  </w:pPr>
                  <w:sdt>
                    <w:sdtPr>
                      <w:rPr>
                        <w:lang w:val="en-US"/>
                      </w:rPr>
                      <w:id w:val="-192016963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Software</w:t>
                  </w:r>
                </w:p>
                <w:p w14:paraId="16A39599" w14:textId="77777777" w:rsidR="00975137" w:rsidRDefault="00DA12C0" w:rsidP="00975137">
                  <w:pPr>
                    <w:rPr>
                      <w:lang w:val="en-US"/>
                    </w:rPr>
                  </w:pPr>
                  <w:sdt>
                    <w:sdtPr>
                      <w:rPr>
                        <w:lang w:val="en-US"/>
                      </w:rPr>
                      <w:id w:val="-2332204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Other</w:t>
                  </w:r>
                </w:p>
                <w:p w14:paraId="1CAED012" w14:textId="77777777" w:rsidR="00975137" w:rsidRDefault="00DA12C0" w:rsidP="00975137">
                  <w:pPr>
                    <w:rPr>
                      <w:lang w:val="en-US"/>
                    </w:rPr>
                  </w:pPr>
                  <w:sdt>
                    <w:sdtPr>
                      <w:rPr>
                        <w:lang w:val="en-US"/>
                      </w:rPr>
                      <w:id w:val="122349275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p w14:paraId="797112EF" w14:textId="77777777" w:rsidR="00975137" w:rsidRDefault="00975137" w:rsidP="00975137">
                  <w:pPr>
                    <w:rPr>
                      <w:lang w:val="en-US"/>
                    </w:rPr>
                  </w:pPr>
                </w:p>
                <w:p w14:paraId="5688559F" w14:textId="77777777" w:rsidR="00975137" w:rsidRDefault="00975137" w:rsidP="00975137">
                  <w:pPr>
                    <w:rPr>
                      <w:rFonts w:ascii="MS Gothic" w:eastAsia="MS Gothic" w:hAnsi="MS Gothic"/>
                      <w:lang w:val="en-US"/>
                    </w:rPr>
                  </w:pPr>
                </w:p>
              </w:tc>
              <w:tc>
                <w:tcPr>
                  <w:tcW w:w="1985" w:type="dxa"/>
                </w:tcPr>
                <w:p w14:paraId="01F05736" w14:textId="77777777" w:rsidR="00975137" w:rsidRPr="00250516" w:rsidRDefault="00DA12C0" w:rsidP="00975137">
                  <w:pPr>
                    <w:rPr>
                      <w:lang w:val="en-US"/>
                    </w:rPr>
                  </w:pPr>
                  <w:sdt>
                    <w:sdtPr>
                      <w:rPr>
                        <w:lang w:val="en-US"/>
                      </w:rPr>
                      <w:id w:val="-2011673327"/>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proofErr w:type="gramStart"/>
                  <w:r w:rsidR="00975137">
                    <w:rPr>
                      <w:lang w:val="en-US"/>
                    </w:rPr>
                    <w:t>.por</w:t>
                  </w:r>
                  <w:proofErr w:type="gramEnd"/>
                </w:p>
                <w:p w14:paraId="7C4E53CF" w14:textId="77777777" w:rsidR="00975137" w:rsidRDefault="00DA12C0" w:rsidP="00975137">
                  <w:pPr>
                    <w:rPr>
                      <w:lang w:val="en-US"/>
                    </w:rPr>
                  </w:pPr>
                  <w:sdt>
                    <w:sdtPr>
                      <w:rPr>
                        <w:lang w:val="en-US"/>
                      </w:rPr>
                      <w:id w:val="-508680132"/>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.xml</w:t>
                  </w:r>
                </w:p>
                <w:p w14:paraId="63F217F2" w14:textId="77777777" w:rsidR="00975137" w:rsidRDefault="00DA12C0" w:rsidP="00975137">
                  <w:pPr>
                    <w:rPr>
                      <w:lang w:val="en-US"/>
                    </w:rPr>
                  </w:pPr>
                  <w:sdt>
                    <w:sdtPr>
                      <w:rPr>
                        <w:lang w:val="en-US"/>
                      </w:rPr>
                      <w:id w:val="-69878156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.tab</w:t>
                  </w:r>
                </w:p>
                <w:p w14:paraId="598D9779" w14:textId="77777777" w:rsidR="00975137" w:rsidRDefault="00DA12C0" w:rsidP="00975137">
                  <w:pPr>
                    <w:rPr>
                      <w:lang w:val="en-US"/>
                    </w:rPr>
                  </w:pPr>
                  <w:sdt>
                    <w:sdtPr>
                      <w:rPr>
                        <w:lang w:val="en-US"/>
                      </w:rPr>
                      <w:id w:val="104085962"/>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.csv</w:t>
                  </w:r>
                </w:p>
                <w:p w14:paraId="27F8E0C3" w14:textId="77777777" w:rsidR="00975137" w:rsidRDefault="00DA12C0" w:rsidP="00975137">
                  <w:pPr>
                    <w:rPr>
                      <w:lang w:val="en-US"/>
                    </w:rPr>
                  </w:pPr>
                  <w:sdt>
                    <w:sdtPr>
                      <w:rPr>
                        <w:lang w:val="en-US"/>
                      </w:rPr>
                      <w:id w:val="141166540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.pdf</w:t>
                  </w:r>
                </w:p>
                <w:p w14:paraId="11D37096" w14:textId="77777777" w:rsidR="00975137" w:rsidRDefault="00DA12C0" w:rsidP="00975137">
                  <w:pPr>
                    <w:rPr>
                      <w:lang w:val="en-US"/>
                    </w:rPr>
                  </w:pPr>
                  <w:sdt>
                    <w:sdtPr>
                      <w:rPr>
                        <w:lang w:val="en-US"/>
                      </w:rPr>
                      <w:id w:val="165148392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.txt</w:t>
                  </w:r>
                </w:p>
                <w:p w14:paraId="7792D280" w14:textId="77777777" w:rsidR="00975137" w:rsidRPr="00250516" w:rsidRDefault="00DA12C0" w:rsidP="00975137">
                  <w:pPr>
                    <w:rPr>
                      <w:lang w:val="en-US"/>
                    </w:rPr>
                  </w:pPr>
                  <w:sdt>
                    <w:sdtPr>
                      <w:rPr>
                        <w:lang w:val="en-US"/>
                      </w:rPr>
                      <w:id w:val="89393828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.rtf</w:t>
                  </w:r>
                </w:p>
                <w:p w14:paraId="56A2788D" w14:textId="77777777" w:rsidR="00975137" w:rsidRDefault="00DA12C0" w:rsidP="00975137">
                  <w:pPr>
                    <w:rPr>
                      <w:lang w:val="en-US"/>
                    </w:rPr>
                  </w:pPr>
                  <w:sdt>
                    <w:sdtPr>
                      <w:rPr>
                        <w:lang w:val="en-US"/>
                      </w:rPr>
                      <w:id w:val="1692805496"/>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.dwg</w:t>
                  </w:r>
                </w:p>
                <w:p w14:paraId="31F7A366" w14:textId="77777777" w:rsidR="00975137" w:rsidRDefault="00DA12C0" w:rsidP="00975137">
                  <w:pPr>
                    <w:rPr>
                      <w:lang w:val="en-US"/>
                    </w:rPr>
                  </w:pPr>
                  <w:sdt>
                    <w:sdtPr>
                      <w:rPr>
                        <w:lang w:val="en-US"/>
                      </w:rPr>
                      <w:id w:val="568085695"/>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.tab</w:t>
                  </w:r>
                </w:p>
                <w:p w14:paraId="0444424C" w14:textId="77777777" w:rsidR="00975137" w:rsidRDefault="00DA12C0" w:rsidP="00975137">
                  <w:pPr>
                    <w:rPr>
                      <w:lang w:val="en-US"/>
                    </w:rPr>
                  </w:pPr>
                  <w:sdt>
                    <w:sdtPr>
                      <w:rPr>
                        <w:lang w:val="en-US"/>
                      </w:rPr>
                      <w:id w:val="-2028020687"/>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w:t>
                  </w:r>
                  <w:proofErr w:type="gramStart"/>
                  <w:r w:rsidR="00975137">
                    <w:rPr>
                      <w:lang w:val="en-US"/>
                    </w:rPr>
                    <w:t>.</w:t>
                  </w:r>
                  <w:proofErr w:type="spellStart"/>
                  <w:r w:rsidR="00975137">
                    <w:rPr>
                      <w:lang w:val="en-US"/>
                    </w:rPr>
                    <w:t>gml</w:t>
                  </w:r>
                  <w:proofErr w:type="spellEnd"/>
                  <w:proofErr w:type="gramEnd"/>
                </w:p>
                <w:p w14:paraId="49B0009A" w14:textId="77777777" w:rsidR="00975137" w:rsidRDefault="00DA12C0" w:rsidP="00975137">
                  <w:pPr>
                    <w:rPr>
                      <w:lang w:val="en-US"/>
                    </w:rPr>
                  </w:pPr>
                  <w:sdt>
                    <w:sdtPr>
                      <w:rPr>
                        <w:lang w:val="en-US"/>
                      </w:rPr>
                      <w:id w:val="-1367295169"/>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other: .jpg or .tiff or …</w:t>
                  </w:r>
                </w:p>
                <w:p w14:paraId="474990A0" w14:textId="0013E71F" w:rsidR="00975137" w:rsidRDefault="00DA12C0" w:rsidP="00975137">
                  <w:pPr>
                    <w:rPr>
                      <w:rFonts w:ascii="MS Gothic" w:eastAsia="MS Gothic" w:hAnsi="MS Gothic"/>
                      <w:lang w:val="en-US"/>
                    </w:rPr>
                  </w:pPr>
                  <w:sdt>
                    <w:sdtPr>
                      <w:rPr>
                        <w:lang w:val="en-US"/>
                      </w:rPr>
                      <w:id w:val="-1147893697"/>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tc>
              <w:tc>
                <w:tcPr>
                  <w:tcW w:w="2126" w:type="dxa"/>
                </w:tcPr>
                <w:p w14:paraId="16963534" w14:textId="77777777" w:rsidR="00975137" w:rsidRPr="00250516" w:rsidRDefault="00DA12C0" w:rsidP="00975137">
                  <w:pPr>
                    <w:rPr>
                      <w:lang w:val="en-US"/>
                    </w:rPr>
                  </w:pPr>
                  <w:sdt>
                    <w:sdtPr>
                      <w:rPr>
                        <w:lang w:val="en-US"/>
                      </w:rPr>
                      <w:id w:val="77999253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100 MB</w:t>
                  </w:r>
                </w:p>
                <w:p w14:paraId="1B83D46D" w14:textId="77777777" w:rsidR="00975137" w:rsidRDefault="00DA12C0" w:rsidP="00975137">
                  <w:pPr>
                    <w:rPr>
                      <w:lang w:val="en-US"/>
                    </w:rPr>
                  </w:pPr>
                  <w:sdt>
                    <w:sdtPr>
                      <w:rPr>
                        <w:lang w:val="en-US"/>
                      </w:rPr>
                      <w:id w:val="-98091683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&lt; 1 GB</w:t>
                  </w:r>
                </w:p>
                <w:p w14:paraId="2B791423" w14:textId="77777777" w:rsidR="00975137" w:rsidRDefault="00DA12C0" w:rsidP="00975137">
                  <w:pPr>
                    <w:rPr>
                      <w:lang w:val="en-US"/>
                    </w:rPr>
                  </w:pPr>
                  <w:sdt>
                    <w:sdtPr>
                      <w:rPr>
                        <w:lang w:val="en-US"/>
                      </w:rPr>
                      <w:id w:val="598990665"/>
                      <w14:checkbox>
                        <w14:checked w14:val="1"/>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100 GB</w:t>
                  </w:r>
                </w:p>
                <w:p w14:paraId="5F064F5D" w14:textId="77777777" w:rsidR="00975137" w:rsidRDefault="00DA12C0" w:rsidP="00975137">
                  <w:pPr>
                    <w:rPr>
                      <w:lang w:val="en-US"/>
                    </w:rPr>
                  </w:pPr>
                  <w:sdt>
                    <w:sdtPr>
                      <w:rPr>
                        <w:lang w:val="en-US"/>
                      </w:rPr>
                      <w:id w:val="1542399531"/>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 TB</w:t>
                  </w:r>
                </w:p>
                <w:p w14:paraId="101F9C06" w14:textId="77777777" w:rsidR="00975137" w:rsidRDefault="00DA12C0" w:rsidP="00975137">
                  <w:pPr>
                    <w:rPr>
                      <w:lang w:val="en-US"/>
                    </w:rPr>
                  </w:pPr>
                  <w:sdt>
                    <w:sdtPr>
                      <w:rPr>
                        <w:lang w:val="en-US"/>
                      </w:rPr>
                      <w:id w:val="-172367383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5 TB</w:t>
                  </w:r>
                </w:p>
                <w:p w14:paraId="27B1419C" w14:textId="77777777" w:rsidR="00975137" w:rsidRDefault="00DA12C0" w:rsidP="00975137">
                  <w:pPr>
                    <w:rPr>
                      <w:lang w:val="en-US"/>
                    </w:rPr>
                  </w:pPr>
                  <w:sdt>
                    <w:sdtPr>
                      <w:rPr>
                        <w:lang w:val="en-US"/>
                      </w:rPr>
                      <w:id w:val="-934593489"/>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10 TB</w:t>
                  </w:r>
                </w:p>
                <w:p w14:paraId="562ED6B0" w14:textId="77777777" w:rsidR="00975137" w:rsidRPr="00250516" w:rsidRDefault="00DA12C0" w:rsidP="00975137">
                  <w:pPr>
                    <w:rPr>
                      <w:lang w:val="en-US"/>
                    </w:rPr>
                  </w:pPr>
                  <w:sdt>
                    <w:sdtPr>
                      <w:rPr>
                        <w:lang w:val="en-US"/>
                      </w:rPr>
                      <w:id w:val="47095521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&lt; 50 TB</w:t>
                  </w:r>
                </w:p>
                <w:p w14:paraId="5DEEEFAF" w14:textId="77777777" w:rsidR="00975137" w:rsidRDefault="00DA12C0" w:rsidP="00975137">
                  <w:pPr>
                    <w:rPr>
                      <w:lang w:val="en-US"/>
                    </w:rPr>
                  </w:pPr>
                  <w:sdt>
                    <w:sdtPr>
                      <w:rPr>
                        <w:lang w:val="en-US"/>
                      </w:rPr>
                      <w:id w:val="-1319109553"/>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sidRPr="00250516">
                    <w:rPr>
                      <w:lang w:val="en-US"/>
                    </w:rPr>
                    <w:t xml:space="preserve"> </w:t>
                  </w:r>
                  <w:r w:rsidR="00975137">
                    <w:rPr>
                      <w:lang w:val="en-US"/>
                    </w:rPr>
                    <w:t>&gt; 50 TB</w:t>
                  </w:r>
                </w:p>
                <w:p w14:paraId="326DECEF" w14:textId="77777777" w:rsidR="00975137" w:rsidRDefault="00DA12C0" w:rsidP="00975137">
                  <w:pPr>
                    <w:rPr>
                      <w:lang w:val="en-US"/>
                    </w:rPr>
                  </w:pPr>
                  <w:sdt>
                    <w:sdtPr>
                      <w:rPr>
                        <w:lang w:val="en-US"/>
                      </w:rPr>
                      <w:id w:val="-845859208"/>
                      <w14:checkbox>
                        <w14:checked w14:val="0"/>
                        <w14:checkedState w14:val="2612" w14:font="MS Gothic"/>
                        <w14:uncheckedState w14:val="2610" w14:font="MS Gothic"/>
                      </w14:checkbox>
                    </w:sdtPr>
                    <w:sdtContent>
                      <w:r w:rsidR="00975137">
                        <w:rPr>
                          <w:rFonts w:ascii="MS Gothic" w:eastAsia="MS Gothic" w:hAnsi="MS Gothic" w:hint="eastAsia"/>
                          <w:lang w:val="en-US"/>
                        </w:rPr>
                        <w:t>☐</w:t>
                      </w:r>
                    </w:sdtContent>
                  </w:sdt>
                  <w:r w:rsidR="00975137">
                    <w:rPr>
                      <w:lang w:val="en-US"/>
                    </w:rPr>
                    <w:t xml:space="preserve"> NA</w:t>
                  </w:r>
                </w:p>
                <w:p w14:paraId="6C3E181F" w14:textId="77777777" w:rsidR="00975137" w:rsidRDefault="00975137" w:rsidP="00975137">
                  <w:pPr>
                    <w:rPr>
                      <w:rFonts w:ascii="MS Gothic" w:eastAsia="MS Gothic" w:hAnsi="MS Gothic"/>
                      <w:lang w:val="en-US"/>
                    </w:rPr>
                  </w:pPr>
                </w:p>
              </w:tc>
              <w:tc>
                <w:tcPr>
                  <w:tcW w:w="2156" w:type="dxa"/>
                </w:tcPr>
                <w:p w14:paraId="253060D6" w14:textId="77777777" w:rsidR="00975137" w:rsidRDefault="00975137" w:rsidP="00975137"/>
              </w:tc>
            </w:tr>
            <w:tr w:rsidR="00975137" w14:paraId="79E03AEB" w14:textId="77777777" w:rsidTr="29E2BB9D">
              <w:tc>
                <w:tcPr>
                  <w:tcW w:w="1588" w:type="dxa"/>
                </w:tcPr>
                <w:p w14:paraId="4590C737" w14:textId="01DA305B" w:rsidR="0A36EF2B" w:rsidRDefault="0A36EF2B">
                  <w:r w:rsidRPr="0A36EF2B">
                    <w:rPr>
                      <w:rFonts w:ascii="Calibri" w:eastAsia="Calibri" w:hAnsi="Calibri" w:cs="Calibri"/>
                    </w:rPr>
                    <w:t>ELISA data &amp; cell viability data</w:t>
                  </w:r>
                </w:p>
              </w:tc>
              <w:tc>
                <w:tcPr>
                  <w:tcW w:w="1842" w:type="dxa"/>
                </w:tcPr>
                <w:p w14:paraId="156A5C4B" w14:textId="7BC69830" w:rsidR="0A36EF2B" w:rsidRDefault="0A36EF2B">
                  <w:r w:rsidRPr="0A36EF2B">
                    <w:rPr>
                      <w:rFonts w:ascii="Calibri" w:eastAsia="Calibri" w:hAnsi="Calibri" w:cs="Calibri"/>
                    </w:rPr>
                    <w:t>Selected cytokine release profiling &amp; metabolic activity assay</w:t>
                  </w:r>
                </w:p>
              </w:tc>
              <w:tc>
                <w:tcPr>
                  <w:tcW w:w="2332" w:type="dxa"/>
                </w:tcPr>
                <w:p w14:paraId="5625BC72" w14:textId="07639DA6"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Generate new data</w:t>
                  </w:r>
                </w:p>
                <w:p w14:paraId="618349E6" w14:textId="6C64D28E"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Reuse existing data</w:t>
                  </w:r>
                </w:p>
              </w:tc>
              <w:tc>
                <w:tcPr>
                  <w:tcW w:w="1354" w:type="dxa"/>
                </w:tcPr>
                <w:p w14:paraId="521FFB7C" w14:textId="49B7B64D"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Digital</w:t>
                  </w:r>
                </w:p>
                <w:p w14:paraId="5E2433FB" w14:textId="6D699B1C"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Physical</w:t>
                  </w:r>
                </w:p>
              </w:tc>
              <w:tc>
                <w:tcPr>
                  <w:tcW w:w="1984" w:type="dxa"/>
                </w:tcPr>
                <w:p w14:paraId="49531E3A" w14:textId="6A438412"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Observational</w:t>
                  </w:r>
                </w:p>
                <w:p w14:paraId="519AD934" w14:textId="208BE9E9"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Experimental</w:t>
                  </w:r>
                </w:p>
                <w:p w14:paraId="00914332" w14:textId="6AF11657"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Compiled/ aggregated data</w:t>
                  </w:r>
                </w:p>
                <w:p w14:paraId="3F6C95AF" w14:textId="6787E45E"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Simulation data</w:t>
                  </w:r>
                </w:p>
                <w:p w14:paraId="0E4BBD46" w14:textId="071DB578"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Software</w:t>
                  </w:r>
                </w:p>
                <w:p w14:paraId="71A2C6DB" w14:textId="333F60B3"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Other</w:t>
                  </w:r>
                </w:p>
                <w:p w14:paraId="0B8C5346" w14:textId="742B6692"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NA</w:t>
                  </w:r>
                </w:p>
                <w:p w14:paraId="1B4CD607" w14:textId="49C24643" w:rsidR="0A36EF2B" w:rsidRDefault="0A36EF2B">
                  <w:r w:rsidRPr="0A36EF2B">
                    <w:rPr>
                      <w:rFonts w:ascii="MS Gothic" w:eastAsia="MS Gothic" w:hAnsi="MS Gothic" w:cs="MS Gothic"/>
                      <w:lang w:val="en-US"/>
                    </w:rPr>
                    <w:t xml:space="preserve"> </w:t>
                  </w:r>
                </w:p>
              </w:tc>
              <w:tc>
                <w:tcPr>
                  <w:tcW w:w="1985" w:type="dxa"/>
                </w:tcPr>
                <w:p w14:paraId="4A198BE8" w14:textId="27608A0A" w:rsidR="0A36EF2B" w:rsidRDefault="0A36EF2B">
                  <w:proofErr w:type="gramStart"/>
                  <w:r w:rsidRPr="0A36EF2B">
                    <w:rPr>
                      <w:rFonts w:ascii="MS Gothic" w:eastAsia="MS Gothic" w:hAnsi="MS Gothic" w:cs="MS Gothic"/>
                      <w:lang w:val="en-US"/>
                    </w:rPr>
                    <w:t>☐</w:t>
                  </w:r>
                  <w:r w:rsidRPr="0A36EF2B">
                    <w:rPr>
                      <w:rFonts w:ascii="Calibri" w:eastAsia="Calibri" w:hAnsi="Calibri" w:cs="Calibri"/>
                      <w:lang w:val="en-US"/>
                    </w:rPr>
                    <w:t xml:space="preserve"> .por</w:t>
                  </w:r>
                  <w:proofErr w:type="gramEnd"/>
                </w:p>
                <w:p w14:paraId="5150BADD" w14:textId="79B96B7C"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.xml</w:t>
                  </w:r>
                </w:p>
                <w:p w14:paraId="56245A46" w14:textId="605A828C"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.tab</w:t>
                  </w:r>
                </w:p>
                <w:p w14:paraId="57642B97" w14:textId="65C19AAB"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.csv</w:t>
                  </w:r>
                </w:p>
                <w:p w14:paraId="5065DBB8" w14:textId="347A3A75"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.pdf</w:t>
                  </w:r>
                </w:p>
                <w:p w14:paraId="4FA33F00" w14:textId="3CF2CD99"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.txt</w:t>
                  </w:r>
                </w:p>
                <w:p w14:paraId="168EC81A" w14:textId="48B3DB3C"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.rtf</w:t>
                  </w:r>
                </w:p>
                <w:p w14:paraId="32364FE0" w14:textId="2BE90EBE"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.dwg</w:t>
                  </w:r>
                </w:p>
                <w:p w14:paraId="4BACFC29" w14:textId="07039D6D"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.tab</w:t>
                  </w:r>
                </w:p>
                <w:p w14:paraId="70CA5C50" w14:textId="24E5AA76" w:rsidR="0A36EF2B" w:rsidRDefault="0A36EF2B">
                  <w:proofErr w:type="gramStart"/>
                  <w:r w:rsidRPr="0A36EF2B">
                    <w:rPr>
                      <w:rFonts w:ascii="MS Gothic" w:eastAsia="MS Gothic" w:hAnsi="MS Gothic" w:cs="MS Gothic"/>
                      <w:lang w:val="en-US"/>
                    </w:rPr>
                    <w:t>☐</w:t>
                  </w:r>
                  <w:r w:rsidRPr="0A36EF2B">
                    <w:rPr>
                      <w:rFonts w:ascii="Calibri" w:eastAsia="Calibri" w:hAnsi="Calibri" w:cs="Calibri"/>
                      <w:lang w:val="en-US"/>
                    </w:rPr>
                    <w:t xml:space="preserve"> .</w:t>
                  </w:r>
                  <w:proofErr w:type="spellStart"/>
                  <w:r w:rsidRPr="0A36EF2B">
                    <w:rPr>
                      <w:rFonts w:ascii="Calibri" w:eastAsia="Calibri" w:hAnsi="Calibri" w:cs="Calibri"/>
                      <w:lang w:val="en-US"/>
                    </w:rPr>
                    <w:t>gml</w:t>
                  </w:r>
                  <w:proofErr w:type="spellEnd"/>
                  <w:proofErr w:type="gramEnd"/>
                </w:p>
                <w:p w14:paraId="3D318B98" w14:textId="027C141B"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other: .xlsx</w:t>
                  </w:r>
                </w:p>
                <w:p w14:paraId="48FC0A14" w14:textId="0C286016"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NA</w:t>
                  </w:r>
                </w:p>
              </w:tc>
              <w:tc>
                <w:tcPr>
                  <w:tcW w:w="2126" w:type="dxa"/>
                </w:tcPr>
                <w:p w14:paraId="2FB07446" w14:textId="040D90EA"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100 MB</w:t>
                  </w:r>
                </w:p>
                <w:p w14:paraId="7734F7F1" w14:textId="280BC098"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1 GB</w:t>
                  </w:r>
                </w:p>
                <w:p w14:paraId="6855D862" w14:textId="03B857A7"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100 GB</w:t>
                  </w:r>
                </w:p>
                <w:p w14:paraId="12CAD354" w14:textId="50445A09"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1 TB</w:t>
                  </w:r>
                </w:p>
                <w:p w14:paraId="59C4B58E" w14:textId="635A4FAC"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5 TB</w:t>
                  </w:r>
                </w:p>
                <w:p w14:paraId="7DB8381C" w14:textId="02D7C945"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10 TB</w:t>
                  </w:r>
                </w:p>
                <w:p w14:paraId="67CE520C" w14:textId="065282E7"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50 TB</w:t>
                  </w:r>
                </w:p>
                <w:p w14:paraId="6AAADBDE" w14:textId="555E9B11"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&gt; 50 TB</w:t>
                  </w:r>
                </w:p>
                <w:p w14:paraId="1AD28A60" w14:textId="7869AAC4"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NA</w:t>
                  </w:r>
                </w:p>
                <w:p w14:paraId="5CBC8FCE" w14:textId="18765AFC" w:rsidR="0A36EF2B" w:rsidRDefault="0A36EF2B">
                  <w:r w:rsidRPr="0A36EF2B">
                    <w:rPr>
                      <w:rFonts w:ascii="MS Gothic" w:eastAsia="MS Gothic" w:hAnsi="MS Gothic" w:cs="MS Gothic"/>
                      <w:lang w:val="en-US"/>
                    </w:rPr>
                    <w:t xml:space="preserve"> </w:t>
                  </w:r>
                </w:p>
              </w:tc>
              <w:tc>
                <w:tcPr>
                  <w:tcW w:w="2156" w:type="dxa"/>
                </w:tcPr>
                <w:p w14:paraId="488FB364" w14:textId="34817565" w:rsidR="0A36EF2B" w:rsidRDefault="0A36EF2B">
                  <w:r w:rsidRPr="0A36EF2B">
                    <w:rPr>
                      <w:rFonts w:ascii="Calibri" w:eastAsia="Calibri" w:hAnsi="Calibri" w:cs="Calibri"/>
                    </w:rPr>
                    <w:t xml:space="preserve"> </w:t>
                  </w:r>
                </w:p>
              </w:tc>
            </w:tr>
            <w:tr w:rsidR="00975137" w14:paraId="705EA4EF" w14:textId="77777777" w:rsidTr="29E2BB9D">
              <w:tc>
                <w:tcPr>
                  <w:tcW w:w="1588" w:type="dxa"/>
                </w:tcPr>
                <w:p w14:paraId="5F98DA18" w14:textId="2EF803F7" w:rsidR="0A36EF2B" w:rsidRDefault="0A36EF2B">
                  <w:r w:rsidRPr="0A36EF2B">
                    <w:rPr>
                      <w:rFonts w:ascii="Calibri" w:eastAsia="Calibri" w:hAnsi="Calibri" w:cs="Calibri"/>
                    </w:rPr>
                    <w:lastRenderedPageBreak/>
                    <w:t>Flow cytometry data</w:t>
                  </w:r>
                </w:p>
              </w:tc>
              <w:tc>
                <w:tcPr>
                  <w:tcW w:w="1842" w:type="dxa"/>
                </w:tcPr>
                <w:p w14:paraId="12257888" w14:textId="5693CBCA" w:rsidR="0A36EF2B" w:rsidRDefault="0A36EF2B">
                  <w:r w:rsidRPr="0A36EF2B">
                    <w:rPr>
                      <w:rFonts w:ascii="Calibri" w:eastAsia="Calibri" w:hAnsi="Calibri" w:cs="Calibri"/>
                    </w:rPr>
                    <w:t>Selected cytokine release profiling</w:t>
                  </w:r>
                </w:p>
              </w:tc>
              <w:tc>
                <w:tcPr>
                  <w:tcW w:w="2332" w:type="dxa"/>
                </w:tcPr>
                <w:p w14:paraId="53675AED" w14:textId="6D578CA6"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Generate new data</w:t>
                  </w:r>
                </w:p>
                <w:p w14:paraId="5F92D92C" w14:textId="5F17D639"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Reuse existing data</w:t>
                  </w:r>
                </w:p>
              </w:tc>
              <w:tc>
                <w:tcPr>
                  <w:tcW w:w="1354" w:type="dxa"/>
                </w:tcPr>
                <w:p w14:paraId="2E4DE5DB" w14:textId="6B5251C3"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Digital</w:t>
                  </w:r>
                </w:p>
                <w:p w14:paraId="6642BAAA" w14:textId="6837680F"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Physical</w:t>
                  </w:r>
                </w:p>
              </w:tc>
              <w:tc>
                <w:tcPr>
                  <w:tcW w:w="1984" w:type="dxa"/>
                </w:tcPr>
                <w:p w14:paraId="1E2835E2" w14:textId="28E0A8A9"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Observational</w:t>
                  </w:r>
                </w:p>
                <w:p w14:paraId="31A3423B" w14:textId="783EE8C1"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Experimental</w:t>
                  </w:r>
                </w:p>
                <w:p w14:paraId="1B6225CA" w14:textId="160EA3E6"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Compiled/ aggregated data</w:t>
                  </w:r>
                </w:p>
                <w:p w14:paraId="79180678" w14:textId="7180D69B"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Simulation data</w:t>
                  </w:r>
                </w:p>
                <w:p w14:paraId="4E2C6875" w14:textId="2B55CF24"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Software</w:t>
                  </w:r>
                </w:p>
                <w:p w14:paraId="6DD1054F" w14:textId="0F23FEED"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Other</w:t>
                  </w:r>
                </w:p>
                <w:p w14:paraId="238BACF0" w14:textId="22797FB9"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NA</w:t>
                  </w:r>
                </w:p>
                <w:p w14:paraId="2AFE28A7" w14:textId="11DAC605" w:rsidR="0A36EF2B" w:rsidRDefault="0A36EF2B">
                  <w:r w:rsidRPr="0A36EF2B">
                    <w:rPr>
                      <w:rFonts w:ascii="MS Gothic" w:eastAsia="MS Gothic" w:hAnsi="MS Gothic" w:cs="MS Gothic"/>
                      <w:lang w:val="en-US"/>
                    </w:rPr>
                    <w:t xml:space="preserve"> </w:t>
                  </w:r>
                </w:p>
              </w:tc>
              <w:tc>
                <w:tcPr>
                  <w:tcW w:w="1985" w:type="dxa"/>
                </w:tcPr>
                <w:p w14:paraId="51C0624B" w14:textId="6AE4DB03" w:rsidR="0A36EF2B" w:rsidRDefault="0A36EF2B">
                  <w:proofErr w:type="gramStart"/>
                  <w:r w:rsidRPr="0A36EF2B">
                    <w:rPr>
                      <w:rFonts w:ascii="MS Gothic" w:eastAsia="MS Gothic" w:hAnsi="MS Gothic" w:cs="MS Gothic"/>
                      <w:lang w:val="en-US"/>
                    </w:rPr>
                    <w:t>☐</w:t>
                  </w:r>
                  <w:r w:rsidRPr="0A36EF2B">
                    <w:rPr>
                      <w:rFonts w:ascii="Calibri" w:eastAsia="Calibri" w:hAnsi="Calibri" w:cs="Calibri"/>
                      <w:lang w:val="en-US"/>
                    </w:rPr>
                    <w:t xml:space="preserve"> .por</w:t>
                  </w:r>
                  <w:proofErr w:type="gramEnd"/>
                </w:p>
                <w:p w14:paraId="5415A01A" w14:textId="6BD08370"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.xml</w:t>
                  </w:r>
                </w:p>
                <w:p w14:paraId="6AE3E41E" w14:textId="310B2B46"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.tab</w:t>
                  </w:r>
                </w:p>
                <w:p w14:paraId="12E965C6" w14:textId="7D5B4A6B"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.csv</w:t>
                  </w:r>
                </w:p>
                <w:p w14:paraId="3F199E00" w14:textId="4C7A0876"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.pdf</w:t>
                  </w:r>
                </w:p>
                <w:p w14:paraId="6D558471" w14:textId="568C4E7D"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.txt</w:t>
                  </w:r>
                </w:p>
                <w:p w14:paraId="6F6EA10D" w14:textId="4036A0E8"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.rtf</w:t>
                  </w:r>
                </w:p>
                <w:p w14:paraId="6E96C3C0" w14:textId="3ACDF337"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.dwg</w:t>
                  </w:r>
                </w:p>
                <w:p w14:paraId="4C1A3B89" w14:textId="4DCE5CE8"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.tab</w:t>
                  </w:r>
                </w:p>
                <w:p w14:paraId="7648D5D6" w14:textId="081E635D" w:rsidR="0A36EF2B" w:rsidRDefault="0A36EF2B">
                  <w:proofErr w:type="gramStart"/>
                  <w:r w:rsidRPr="0A36EF2B">
                    <w:rPr>
                      <w:rFonts w:ascii="MS Gothic" w:eastAsia="MS Gothic" w:hAnsi="MS Gothic" w:cs="MS Gothic"/>
                      <w:lang w:val="en-US"/>
                    </w:rPr>
                    <w:t>☐</w:t>
                  </w:r>
                  <w:r w:rsidRPr="0A36EF2B">
                    <w:rPr>
                      <w:rFonts w:ascii="Calibri" w:eastAsia="Calibri" w:hAnsi="Calibri" w:cs="Calibri"/>
                      <w:lang w:val="en-US"/>
                    </w:rPr>
                    <w:t xml:space="preserve"> .</w:t>
                  </w:r>
                  <w:proofErr w:type="spellStart"/>
                  <w:r w:rsidRPr="0A36EF2B">
                    <w:rPr>
                      <w:rFonts w:ascii="Calibri" w:eastAsia="Calibri" w:hAnsi="Calibri" w:cs="Calibri"/>
                      <w:lang w:val="en-US"/>
                    </w:rPr>
                    <w:t>gml</w:t>
                  </w:r>
                  <w:proofErr w:type="spellEnd"/>
                  <w:proofErr w:type="gramEnd"/>
                </w:p>
                <w:p w14:paraId="7217DAB4" w14:textId="7F7A823F"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other</w:t>
                  </w:r>
                  <w:proofErr w:type="gramStart"/>
                  <w:r w:rsidRPr="0A36EF2B">
                    <w:rPr>
                      <w:rFonts w:ascii="Calibri" w:eastAsia="Calibri" w:hAnsi="Calibri" w:cs="Calibri"/>
                      <w:lang w:val="en-US"/>
                    </w:rPr>
                    <w:t>: .fcs</w:t>
                  </w:r>
                  <w:proofErr w:type="gramEnd"/>
                  <w:r w:rsidRPr="0A36EF2B">
                    <w:rPr>
                      <w:rFonts w:ascii="Calibri" w:eastAsia="Calibri" w:hAnsi="Calibri" w:cs="Calibri"/>
                      <w:lang w:val="en-US"/>
                    </w:rPr>
                    <w:t>, .jpg, .xlsx</w:t>
                  </w:r>
                </w:p>
                <w:p w14:paraId="39A8A2D6" w14:textId="5F354B59"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NA</w:t>
                  </w:r>
                </w:p>
              </w:tc>
              <w:tc>
                <w:tcPr>
                  <w:tcW w:w="2126" w:type="dxa"/>
                </w:tcPr>
                <w:p w14:paraId="2CF705FA" w14:textId="1CDBED6E"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100 MB</w:t>
                  </w:r>
                </w:p>
                <w:p w14:paraId="7A24CE9D" w14:textId="0C105FB6"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1 GB</w:t>
                  </w:r>
                </w:p>
                <w:p w14:paraId="09475B7D" w14:textId="547CCDC2"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100 GB</w:t>
                  </w:r>
                </w:p>
                <w:p w14:paraId="46EAA4D0" w14:textId="7B68DC2B"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1 TB</w:t>
                  </w:r>
                </w:p>
                <w:p w14:paraId="2072A7DA" w14:textId="246EFFAD"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5 TB</w:t>
                  </w:r>
                </w:p>
                <w:p w14:paraId="31E0EEA7" w14:textId="2763A778"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10 TB</w:t>
                  </w:r>
                </w:p>
                <w:p w14:paraId="75E91364" w14:textId="528DBABA"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50 TB</w:t>
                  </w:r>
                </w:p>
                <w:p w14:paraId="2B5A0AAE" w14:textId="4826AE6E"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&gt; 50 TB</w:t>
                  </w:r>
                </w:p>
                <w:p w14:paraId="226CD0AF" w14:textId="59D41DFF"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NA</w:t>
                  </w:r>
                </w:p>
                <w:p w14:paraId="59C9D532" w14:textId="23A9A391" w:rsidR="0A36EF2B" w:rsidRDefault="0A36EF2B">
                  <w:r w:rsidRPr="0A36EF2B">
                    <w:rPr>
                      <w:rFonts w:ascii="MS Gothic" w:eastAsia="MS Gothic" w:hAnsi="MS Gothic" w:cs="MS Gothic"/>
                      <w:lang w:val="en-US"/>
                    </w:rPr>
                    <w:t xml:space="preserve"> </w:t>
                  </w:r>
                </w:p>
              </w:tc>
              <w:tc>
                <w:tcPr>
                  <w:tcW w:w="2156" w:type="dxa"/>
                </w:tcPr>
                <w:p w14:paraId="7F989B0F" w14:textId="46AE09D0" w:rsidR="0A36EF2B" w:rsidRDefault="0A36EF2B">
                  <w:r w:rsidRPr="0A36EF2B">
                    <w:rPr>
                      <w:rFonts w:ascii="Calibri" w:eastAsia="Calibri" w:hAnsi="Calibri" w:cs="Calibri"/>
                    </w:rPr>
                    <w:t xml:space="preserve"> </w:t>
                  </w:r>
                </w:p>
              </w:tc>
            </w:tr>
            <w:tr w:rsidR="0A36EF2B" w14:paraId="7B1A6421" w14:textId="77777777" w:rsidTr="29E2BB9D">
              <w:trPr>
                <w:trHeight w:val="300"/>
              </w:trPr>
              <w:tc>
                <w:tcPr>
                  <w:tcW w:w="1588" w:type="dxa"/>
                </w:tcPr>
                <w:p w14:paraId="7E2DCEDF" w14:textId="097E35BA" w:rsidR="0A36EF2B" w:rsidRDefault="0A36EF2B">
                  <w:r w:rsidRPr="0A36EF2B">
                    <w:rPr>
                      <w:rFonts w:ascii="Calibri" w:eastAsia="Calibri" w:hAnsi="Calibri" w:cs="Calibri"/>
                    </w:rPr>
                    <w:t>Microscopy data</w:t>
                  </w:r>
                </w:p>
              </w:tc>
              <w:tc>
                <w:tcPr>
                  <w:tcW w:w="1842" w:type="dxa"/>
                </w:tcPr>
                <w:p w14:paraId="08647B1A" w14:textId="6C434BC8" w:rsidR="0A36EF2B" w:rsidRDefault="0A36EF2B">
                  <w:r w:rsidRPr="0A36EF2B">
                    <w:rPr>
                      <w:rFonts w:ascii="Calibri" w:eastAsia="Calibri" w:hAnsi="Calibri" w:cs="Calibri"/>
                    </w:rPr>
                    <w:t>Cell morphology and (co)localisation analyses</w:t>
                  </w:r>
                </w:p>
              </w:tc>
              <w:tc>
                <w:tcPr>
                  <w:tcW w:w="2332" w:type="dxa"/>
                </w:tcPr>
                <w:p w14:paraId="1527C035" w14:textId="339FD902"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Generate new data</w:t>
                  </w:r>
                </w:p>
                <w:p w14:paraId="37996A11" w14:textId="2F9FA5FF"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Reuse existing data</w:t>
                  </w:r>
                </w:p>
              </w:tc>
              <w:tc>
                <w:tcPr>
                  <w:tcW w:w="1354" w:type="dxa"/>
                </w:tcPr>
                <w:p w14:paraId="292D675A" w14:textId="460DF853"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Digital</w:t>
                  </w:r>
                </w:p>
                <w:p w14:paraId="3C756FF7" w14:textId="08FDE102"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Physical</w:t>
                  </w:r>
                </w:p>
              </w:tc>
              <w:tc>
                <w:tcPr>
                  <w:tcW w:w="1984" w:type="dxa"/>
                </w:tcPr>
                <w:p w14:paraId="11AA3EB7" w14:textId="45576B0B"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Observational</w:t>
                  </w:r>
                </w:p>
                <w:p w14:paraId="2A8F1B0E" w14:textId="492673DC"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Experimental</w:t>
                  </w:r>
                </w:p>
                <w:p w14:paraId="3AA8BA41" w14:textId="74440E2A"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Compiled/ aggregated data</w:t>
                  </w:r>
                </w:p>
                <w:p w14:paraId="10F2727D" w14:textId="4C7444A9"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Simulation data</w:t>
                  </w:r>
                </w:p>
                <w:p w14:paraId="0E3C2546" w14:textId="3BA4356F"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Software</w:t>
                  </w:r>
                </w:p>
                <w:p w14:paraId="5EC39BD4" w14:textId="4EF127DD"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Other</w:t>
                  </w:r>
                </w:p>
                <w:p w14:paraId="6796E7FC" w14:textId="4E247729"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NA</w:t>
                  </w:r>
                </w:p>
                <w:p w14:paraId="69CEEDDF" w14:textId="0AB1C2C5" w:rsidR="0A36EF2B" w:rsidRDefault="0A36EF2B">
                  <w:r w:rsidRPr="0A36EF2B">
                    <w:rPr>
                      <w:rFonts w:ascii="MS Gothic" w:eastAsia="MS Gothic" w:hAnsi="MS Gothic" w:cs="MS Gothic"/>
                      <w:lang w:val="en-US"/>
                    </w:rPr>
                    <w:t xml:space="preserve"> </w:t>
                  </w:r>
                </w:p>
              </w:tc>
              <w:tc>
                <w:tcPr>
                  <w:tcW w:w="1985" w:type="dxa"/>
                </w:tcPr>
                <w:p w14:paraId="36E4F558" w14:textId="186C14CA" w:rsidR="0A36EF2B" w:rsidRDefault="0A36EF2B">
                  <w:proofErr w:type="gramStart"/>
                  <w:r w:rsidRPr="0A36EF2B">
                    <w:rPr>
                      <w:rFonts w:ascii="MS Gothic" w:eastAsia="MS Gothic" w:hAnsi="MS Gothic" w:cs="MS Gothic"/>
                      <w:lang w:val="en-US"/>
                    </w:rPr>
                    <w:t>☐</w:t>
                  </w:r>
                  <w:r w:rsidRPr="0A36EF2B">
                    <w:rPr>
                      <w:rFonts w:ascii="Calibri" w:eastAsia="Calibri" w:hAnsi="Calibri" w:cs="Calibri"/>
                      <w:lang w:val="en-US"/>
                    </w:rPr>
                    <w:t xml:space="preserve"> .por</w:t>
                  </w:r>
                  <w:proofErr w:type="gramEnd"/>
                </w:p>
                <w:p w14:paraId="07017DAA" w14:textId="14B32EDF"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.xml</w:t>
                  </w:r>
                </w:p>
                <w:p w14:paraId="4BE618AA" w14:textId="2A8995D3"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.tab</w:t>
                  </w:r>
                </w:p>
                <w:p w14:paraId="07CA4320" w14:textId="1E0F0029"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.csv</w:t>
                  </w:r>
                </w:p>
                <w:p w14:paraId="35803E29" w14:textId="0DA89DCE"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.pdf</w:t>
                  </w:r>
                </w:p>
                <w:p w14:paraId="05B53805" w14:textId="0630E679"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.txt</w:t>
                  </w:r>
                </w:p>
                <w:p w14:paraId="17DC0F59" w14:textId="35154E0B"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.rtf</w:t>
                  </w:r>
                </w:p>
                <w:p w14:paraId="7345E3AF" w14:textId="320A3EBC"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.dwg</w:t>
                  </w:r>
                </w:p>
                <w:p w14:paraId="373148F2" w14:textId="252A96CC"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.tab</w:t>
                  </w:r>
                </w:p>
                <w:p w14:paraId="7C7A1DAB" w14:textId="315C1EA4" w:rsidR="0A36EF2B" w:rsidRDefault="0A36EF2B">
                  <w:proofErr w:type="gramStart"/>
                  <w:r w:rsidRPr="0A36EF2B">
                    <w:rPr>
                      <w:rFonts w:ascii="MS Gothic" w:eastAsia="MS Gothic" w:hAnsi="MS Gothic" w:cs="MS Gothic"/>
                      <w:lang w:val="en-US"/>
                    </w:rPr>
                    <w:t>☐</w:t>
                  </w:r>
                  <w:r w:rsidRPr="0A36EF2B">
                    <w:rPr>
                      <w:rFonts w:ascii="Calibri" w:eastAsia="Calibri" w:hAnsi="Calibri" w:cs="Calibri"/>
                      <w:lang w:val="en-US"/>
                    </w:rPr>
                    <w:t xml:space="preserve"> .</w:t>
                  </w:r>
                  <w:proofErr w:type="spellStart"/>
                  <w:r w:rsidRPr="0A36EF2B">
                    <w:rPr>
                      <w:rFonts w:ascii="Calibri" w:eastAsia="Calibri" w:hAnsi="Calibri" w:cs="Calibri"/>
                      <w:lang w:val="en-US"/>
                    </w:rPr>
                    <w:t>gml</w:t>
                  </w:r>
                  <w:proofErr w:type="spellEnd"/>
                  <w:proofErr w:type="gramEnd"/>
                </w:p>
                <w:p w14:paraId="7918A37A" w14:textId="5AAAE6DD"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other: .jpg</w:t>
                  </w:r>
                </w:p>
                <w:p w14:paraId="37BB035B" w14:textId="3C12D964"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NA</w:t>
                  </w:r>
                </w:p>
              </w:tc>
              <w:tc>
                <w:tcPr>
                  <w:tcW w:w="2126" w:type="dxa"/>
                </w:tcPr>
                <w:p w14:paraId="4A820B52" w14:textId="7D61FD7B"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100 MB</w:t>
                  </w:r>
                </w:p>
                <w:p w14:paraId="321A7E9E" w14:textId="3872B505"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1 GB</w:t>
                  </w:r>
                </w:p>
                <w:p w14:paraId="634E5C1C" w14:textId="6422CA51"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100 GB</w:t>
                  </w:r>
                </w:p>
                <w:p w14:paraId="1AFE8198" w14:textId="1EA57EFC"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1 TB</w:t>
                  </w:r>
                </w:p>
                <w:p w14:paraId="0EF37CD9" w14:textId="2D94AFDA"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5 TB</w:t>
                  </w:r>
                </w:p>
                <w:p w14:paraId="77E490C9" w14:textId="67A0D224"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10 TB</w:t>
                  </w:r>
                </w:p>
                <w:p w14:paraId="4542D7F6" w14:textId="688E26EA"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&lt; 50 TB</w:t>
                  </w:r>
                </w:p>
                <w:p w14:paraId="07925C66" w14:textId="2B206EAD"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&gt; 50 TB</w:t>
                  </w:r>
                </w:p>
                <w:p w14:paraId="2A004CF2" w14:textId="6F722CF3" w:rsidR="0A36EF2B" w:rsidRDefault="0A36EF2B">
                  <w:r w:rsidRPr="0A36EF2B">
                    <w:rPr>
                      <w:rFonts w:ascii="MS Gothic" w:eastAsia="MS Gothic" w:hAnsi="MS Gothic" w:cs="MS Gothic"/>
                      <w:lang w:val="en-US"/>
                    </w:rPr>
                    <w:t>☐</w:t>
                  </w:r>
                  <w:r w:rsidRPr="0A36EF2B">
                    <w:rPr>
                      <w:rFonts w:ascii="Calibri" w:eastAsia="Calibri" w:hAnsi="Calibri" w:cs="Calibri"/>
                      <w:lang w:val="en-US"/>
                    </w:rPr>
                    <w:t xml:space="preserve"> NA</w:t>
                  </w:r>
                </w:p>
                <w:p w14:paraId="741381C1" w14:textId="42C9696F" w:rsidR="0A36EF2B" w:rsidRDefault="0A36EF2B">
                  <w:r w:rsidRPr="0A36EF2B">
                    <w:rPr>
                      <w:rFonts w:ascii="MS Gothic" w:eastAsia="MS Gothic" w:hAnsi="MS Gothic" w:cs="MS Gothic"/>
                      <w:lang w:val="en-US"/>
                    </w:rPr>
                    <w:t xml:space="preserve"> </w:t>
                  </w:r>
                </w:p>
              </w:tc>
              <w:tc>
                <w:tcPr>
                  <w:tcW w:w="2156" w:type="dxa"/>
                </w:tcPr>
                <w:p w14:paraId="1980E67F" w14:textId="26662557" w:rsidR="0A36EF2B" w:rsidRDefault="0A36EF2B" w:rsidP="0A36EF2B">
                  <w:pPr>
                    <w:rPr>
                      <w:rFonts w:ascii="Calibri" w:eastAsia="Calibri" w:hAnsi="Calibri" w:cs="Calibri"/>
                    </w:rPr>
                  </w:pPr>
                </w:p>
              </w:tc>
            </w:tr>
          </w:tbl>
          <w:p w14:paraId="79EA46AD" w14:textId="77777777" w:rsidR="00BA789F" w:rsidRDefault="00BA789F" w:rsidP="00BA789F">
            <w:pPr>
              <w:spacing w:before="80"/>
              <w:rPr>
                <w:lang w:val="en-US"/>
              </w:rPr>
            </w:pPr>
          </w:p>
          <w:p w14:paraId="2BA663BE" w14:textId="77777777" w:rsidR="00BA789F" w:rsidRDefault="00BA789F" w:rsidP="00BA789F">
            <w:pPr>
              <w:spacing w:before="80"/>
              <w:rPr>
                <w:lang w:val="en-US"/>
              </w:rPr>
            </w:pPr>
          </w:p>
        </w:tc>
      </w:tr>
      <w:tr w:rsidR="00BA789F" w:rsidRPr="00F42A6F" w14:paraId="1139E2C1" w14:textId="77777777" w:rsidTr="29E2BB9D">
        <w:trPr>
          <w:cantSplit/>
          <w:trHeight w:val="269"/>
        </w:trPr>
        <w:tc>
          <w:tcPr>
            <w:tcW w:w="15593" w:type="dxa"/>
            <w:gridSpan w:val="2"/>
          </w:tcPr>
          <w:p w14:paraId="14487E45"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3C20EC44"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5614C651"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7608F48E"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509AD156"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5E5DC3DB"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4E2F8CD0" w14:textId="77777777" w:rsidR="00BA789F" w:rsidRPr="00BA789F" w:rsidRDefault="00BA789F" w:rsidP="00345E00"/>
        </w:tc>
      </w:tr>
      <w:tr w:rsidR="00AE4A22" w:rsidRPr="00F42A6F" w14:paraId="31F26391" w14:textId="77777777" w:rsidTr="29E2BB9D">
        <w:trPr>
          <w:cantSplit/>
          <w:trHeight w:val="269"/>
        </w:trPr>
        <w:tc>
          <w:tcPr>
            <w:tcW w:w="4962" w:type="dxa"/>
          </w:tcPr>
          <w:p w14:paraId="74BCBBC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77C03C8" w14:textId="77777777" w:rsidR="00AE4A22" w:rsidRDefault="00AE4A22" w:rsidP="00CA2D12"/>
        </w:tc>
        <w:tc>
          <w:tcPr>
            <w:tcW w:w="10631" w:type="dxa"/>
          </w:tcPr>
          <w:p w14:paraId="3BA9BE56" w14:textId="77777777" w:rsidR="00AE4A22" w:rsidRDefault="00A40950" w:rsidP="00345E00">
            <w:pPr>
              <w:rPr>
                <w:lang w:val="en-US"/>
              </w:rPr>
            </w:pPr>
            <w:r>
              <w:rPr>
                <w:lang w:val="en-US"/>
              </w:rPr>
              <w:t xml:space="preserve">Microarray data: </w:t>
            </w:r>
            <w:r w:rsidRPr="00A40950">
              <w:rPr>
                <w:lang w:val="en-US"/>
              </w:rPr>
              <w:t xml:space="preserve">The mRNA microarray data were deposited to the Gene Expression Omnibus database according to Minimum Information About a Microarray Experiment [MIAME] guidelines [series accession GSE102133, </w:t>
            </w:r>
            <w:hyperlink r:id="rId16" w:history="1">
              <w:r w:rsidRPr="008B7697">
                <w:rPr>
                  <w:rStyle w:val="Hyperlink"/>
                  <w:lang w:val="en-US"/>
                </w:rPr>
                <w:t>https://www.ncbi.nlm.nih.gov/geo/query/acc.cgi?acc=GSE102133</w:t>
              </w:r>
            </w:hyperlink>
            <w:r w:rsidRPr="00A40950">
              <w:rPr>
                <w:lang w:val="en-US"/>
              </w:rPr>
              <w:t>].</w:t>
            </w:r>
          </w:p>
          <w:p w14:paraId="79F7C94C" w14:textId="37258CEB" w:rsidR="00A40950" w:rsidRDefault="00A40950" w:rsidP="00345E00">
            <w:pPr>
              <w:rPr>
                <w:lang w:val="en-US"/>
              </w:rPr>
            </w:pPr>
            <w:r>
              <w:rPr>
                <w:lang w:val="en-US"/>
              </w:rPr>
              <w:t xml:space="preserve">This data is also available on </w:t>
            </w:r>
            <w:r w:rsidR="001D03CB">
              <w:rPr>
                <w:lang w:val="en-US"/>
              </w:rPr>
              <w:t>the</w:t>
            </w:r>
            <w:r>
              <w:rPr>
                <w:lang w:val="en-US"/>
              </w:rPr>
              <w:t xml:space="preserve"> internal </w:t>
            </w:r>
            <w:r w:rsidRPr="001D03CB">
              <w:rPr>
                <w:lang w:val="en-US"/>
              </w:rPr>
              <w:t xml:space="preserve">servers </w:t>
            </w:r>
            <w:r w:rsidR="001D03CB" w:rsidRPr="001D03CB">
              <w:rPr>
                <w:lang w:val="en-US"/>
              </w:rPr>
              <w:t xml:space="preserve">of KU Leuven </w:t>
            </w:r>
            <w:r w:rsidRPr="001D03CB">
              <w:rPr>
                <w:lang w:val="en-US"/>
              </w:rPr>
              <w:t>(Archive K drive) as it is data</w:t>
            </w:r>
            <w:r w:rsidR="001D03CB" w:rsidRPr="001D03CB">
              <w:rPr>
                <w:lang w:val="en-US"/>
              </w:rPr>
              <w:t xml:space="preserve"> previously generated by the involved group at KU Leuven</w:t>
            </w:r>
            <w:r w:rsidR="000C7F8D" w:rsidRPr="001D03CB">
              <w:rPr>
                <w:lang w:val="en-US"/>
              </w:rPr>
              <w:t>)</w:t>
            </w:r>
            <w:r w:rsidRPr="001D03CB">
              <w:rPr>
                <w:lang w:val="en-US"/>
              </w:rPr>
              <w:t>.</w:t>
            </w:r>
          </w:p>
        </w:tc>
      </w:tr>
      <w:tr w:rsidR="003D036F" w:rsidRPr="00F42A6F" w14:paraId="36E9FEE8" w14:textId="77777777" w:rsidTr="29E2BB9D">
        <w:trPr>
          <w:cantSplit/>
          <w:trHeight w:val="269"/>
        </w:trPr>
        <w:tc>
          <w:tcPr>
            <w:tcW w:w="4962" w:type="dxa"/>
          </w:tcPr>
          <w:p w14:paraId="3AE28E5D"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207C53B6" w14:textId="77777777" w:rsidR="00FB5895" w:rsidRPr="00250516" w:rsidRDefault="00DA12C0" w:rsidP="00FB5895">
            <w:pPr>
              <w:rPr>
                <w:lang w:val="en-US"/>
              </w:rPr>
            </w:pPr>
            <w:sdt>
              <w:sdtPr>
                <w:rPr>
                  <w:lang w:val="en-US"/>
                </w:rPr>
                <w:id w:val="1171060205"/>
                <w14:checkbox>
                  <w14:checked w14:val="1"/>
                  <w14:checkedState w14:val="2612" w14:font="MS Gothic"/>
                  <w14:uncheckedState w14:val="2610" w14:font="MS Gothic"/>
                </w14:checkbox>
              </w:sdtPr>
              <w:sdtContent>
                <w:r w:rsidR="00A40950">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5CA4435C" w14:textId="77777777" w:rsidR="00FB5895" w:rsidRDefault="00DA12C0" w:rsidP="00FB5895">
            <w:pPr>
              <w:rPr>
                <w:lang w:val="en-US"/>
              </w:rPr>
            </w:pPr>
            <w:sdt>
              <w:sdtPr>
                <w:rPr>
                  <w:lang w:val="en-US"/>
                </w:rPr>
                <w:id w:val="-463281363"/>
                <w14:checkbox>
                  <w14:checked w14:val="1"/>
                  <w14:checkedState w14:val="2612" w14:font="MS Gothic"/>
                  <w14:uncheckedState w14:val="2610" w14:font="MS Gothic"/>
                </w14:checkbox>
              </w:sdtPr>
              <w:sdtContent>
                <w:r w:rsidR="00A40950">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24B8FCE3" w14:textId="77777777" w:rsidR="00FB5895" w:rsidRDefault="00DA12C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67CA497C" w14:textId="77777777" w:rsidR="00FB5895" w:rsidRDefault="00DA12C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36073B9" w14:textId="26BCB8A8" w:rsidR="00121EA5" w:rsidRDefault="00A40950" w:rsidP="003D128A">
            <w:pPr>
              <w:rPr>
                <w:lang w:val="en-US"/>
              </w:rPr>
            </w:pPr>
            <w:r w:rsidRPr="001D03CB">
              <w:rPr>
                <w:lang w:val="en-US"/>
              </w:rPr>
              <w:t xml:space="preserve"> </w:t>
            </w:r>
            <w:r w:rsidR="00EE33E8" w:rsidRPr="001D03CB">
              <w:rPr>
                <w:lang w:val="en-US"/>
              </w:rPr>
              <w:t>If yes, please describe:</w:t>
            </w:r>
            <w:r w:rsidR="00A26EB2" w:rsidRPr="001D03CB">
              <w:rPr>
                <w:lang w:val="en-US"/>
              </w:rPr>
              <w:t xml:space="preserve"> </w:t>
            </w:r>
          </w:p>
          <w:p w14:paraId="3104D069" w14:textId="77777777" w:rsidR="001D03CB" w:rsidRPr="001D03CB" w:rsidRDefault="001D03CB" w:rsidP="003D128A">
            <w:pPr>
              <w:rPr>
                <w:lang w:val="en-US"/>
              </w:rPr>
            </w:pPr>
          </w:p>
          <w:p w14:paraId="20FA57BA" w14:textId="52C08E50" w:rsidR="00121EA5" w:rsidRPr="001D03CB" w:rsidRDefault="00121EA5" w:rsidP="003D128A">
            <w:pPr>
              <w:rPr>
                <w:lang w:val="en-US"/>
              </w:rPr>
            </w:pPr>
            <w:r w:rsidRPr="001D03CB">
              <w:rPr>
                <w:lang w:val="en-US"/>
              </w:rPr>
              <w:t xml:space="preserve">We use samples collected from human individuals (patients). Approval for this is obtained from the Ethics Committee Research UZ / KU Leuven (EC Research). If necessary/applicable, further approval regarding patient sample use will be sought there as well. </w:t>
            </w:r>
          </w:p>
          <w:p w14:paraId="40207226" w14:textId="77777777" w:rsidR="00121EA5" w:rsidRPr="001D03CB" w:rsidRDefault="00121EA5" w:rsidP="003D128A">
            <w:pPr>
              <w:rPr>
                <w:lang w:val="en-US"/>
              </w:rPr>
            </w:pPr>
          </w:p>
          <w:p w14:paraId="21E70650" w14:textId="11989C9C" w:rsidR="00EE33E8" w:rsidRDefault="00A26EB2" w:rsidP="003D128A">
            <w:pPr>
              <w:rPr>
                <w:lang w:val="en-US"/>
              </w:rPr>
            </w:pPr>
            <w:r w:rsidRPr="001D03CB">
              <w:rPr>
                <w:lang w:val="en-US"/>
              </w:rPr>
              <w:t xml:space="preserve">All animal procedures will be approved by the Government Office of Pest County and/or the local </w:t>
            </w:r>
            <w:r w:rsidR="00C43B7F" w:rsidRPr="001D03CB">
              <w:rPr>
                <w:lang w:val="en-US"/>
              </w:rPr>
              <w:t xml:space="preserve">ethics committee of ELTE </w:t>
            </w:r>
            <w:proofErr w:type="spellStart"/>
            <w:r w:rsidR="00C43B7F" w:rsidRPr="001D03CB">
              <w:rPr>
                <w:lang w:val="en-US"/>
              </w:rPr>
              <w:t>Eötvös</w:t>
            </w:r>
            <w:proofErr w:type="spellEnd"/>
            <w:r w:rsidR="00C43B7F" w:rsidRPr="001D03CB">
              <w:rPr>
                <w:lang w:val="en-US"/>
              </w:rPr>
              <w:t xml:space="preserve"> </w:t>
            </w:r>
            <w:proofErr w:type="spellStart"/>
            <w:r w:rsidR="00C43B7F" w:rsidRPr="001D03CB">
              <w:rPr>
                <w:lang w:val="en-US"/>
              </w:rPr>
              <w:t>Loránd</w:t>
            </w:r>
            <w:proofErr w:type="spellEnd"/>
            <w:r w:rsidR="00C43B7F" w:rsidRPr="001D03CB">
              <w:rPr>
                <w:lang w:val="en-US"/>
              </w:rPr>
              <w:t xml:space="preserve"> University.</w:t>
            </w:r>
            <w:r w:rsidRPr="001D03CB">
              <w:rPr>
                <w:lang w:val="en-US"/>
              </w:rPr>
              <w:t xml:space="preserve"> </w:t>
            </w:r>
          </w:p>
        </w:tc>
      </w:tr>
      <w:tr w:rsidR="003D036F" w:rsidRPr="00F42A6F" w14:paraId="52AF125E" w14:textId="77777777" w:rsidTr="29E2BB9D">
        <w:trPr>
          <w:cantSplit/>
          <w:trHeight w:val="269"/>
        </w:trPr>
        <w:tc>
          <w:tcPr>
            <w:tcW w:w="4962" w:type="dxa"/>
          </w:tcPr>
          <w:p w14:paraId="49E4EDF0"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6E88D9FD" w14:textId="77777777" w:rsidR="00E62A40" w:rsidRPr="00250516" w:rsidRDefault="00DA12C0" w:rsidP="00E62A40">
            <w:pPr>
              <w:rPr>
                <w:lang w:val="en-US"/>
              </w:rPr>
            </w:pPr>
            <w:sdt>
              <w:sdtPr>
                <w:rPr>
                  <w:lang w:val="en-US"/>
                </w:rPr>
                <w:id w:val="266666203"/>
                <w14:checkbox>
                  <w14:checked w14:val="1"/>
                  <w14:checkedState w14:val="2612" w14:font="MS Gothic"/>
                  <w14:uncheckedState w14:val="2610" w14:font="MS Gothic"/>
                </w14:checkbox>
              </w:sdtPr>
              <w:sdtContent>
                <w:r w:rsidR="00A40950">
                  <w:rPr>
                    <w:rFonts w:ascii="MS Gothic" w:eastAsia="MS Gothic" w:hAnsi="MS Gothic" w:hint="eastAsia"/>
                    <w:lang w:val="en-US"/>
                  </w:rPr>
                  <w:t>☒</w:t>
                </w:r>
              </w:sdtContent>
            </w:sdt>
            <w:r w:rsidR="00E62A40">
              <w:rPr>
                <w:lang w:val="en-US"/>
              </w:rPr>
              <w:t xml:space="preserve"> Yes</w:t>
            </w:r>
          </w:p>
          <w:p w14:paraId="131FBBE5" w14:textId="77777777" w:rsidR="00E62A40" w:rsidRDefault="00DA12C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4377F2C5" w14:textId="77777777" w:rsidR="00E62A40" w:rsidRDefault="00E62A40" w:rsidP="00E62A40">
            <w:pPr>
              <w:rPr>
                <w:lang w:val="en-US"/>
              </w:rPr>
            </w:pPr>
            <w:r>
              <w:rPr>
                <w:lang w:val="en-US"/>
              </w:rPr>
              <w:t>If yes:</w:t>
            </w:r>
          </w:p>
          <w:p w14:paraId="6BA93A58" w14:textId="77777777" w:rsidR="00E62A40" w:rsidRDefault="00E62A40" w:rsidP="00E62A40">
            <w:pPr>
              <w:rPr>
                <w:lang w:val="en-US"/>
              </w:rPr>
            </w:pPr>
          </w:p>
          <w:p w14:paraId="56302672" w14:textId="66CE1D1C"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r w:rsidR="00A40950">
              <w:rPr>
                <w:lang w:val="en-US"/>
              </w:rPr>
              <w:t xml:space="preserve"> clinical information (diagnosis (IBD versus control)); sex; age</w:t>
            </w:r>
            <w:r w:rsidR="00121EA5">
              <w:rPr>
                <w:lang w:val="en-US"/>
              </w:rPr>
              <w:t xml:space="preserve"> (dataset: </w:t>
            </w:r>
            <w:proofErr w:type="spellStart"/>
            <w:r w:rsidR="00121EA5">
              <w:rPr>
                <w:lang w:val="en-US"/>
              </w:rPr>
              <w:t>phenodata</w:t>
            </w:r>
            <w:proofErr w:type="spellEnd"/>
            <w:r w:rsidR="00121EA5">
              <w:rPr>
                <w:lang w:val="en-US"/>
              </w:rPr>
              <w:t>)</w:t>
            </w:r>
          </w:p>
          <w:p w14:paraId="7BA4D1BE" w14:textId="2030EB19" w:rsidR="00E62A40" w:rsidRPr="001D03CB" w:rsidRDefault="00AD5ABD" w:rsidP="00E62A40">
            <w:pPr>
              <w:pStyle w:val="ListParagraph"/>
              <w:numPr>
                <w:ilvl w:val="0"/>
                <w:numId w:val="29"/>
              </w:numPr>
              <w:rPr>
                <w:lang w:val="en-US"/>
              </w:rPr>
            </w:pPr>
            <w:r w:rsidRPr="00CA2D12">
              <w:rPr>
                <w:lang w:val="en-US"/>
              </w:rPr>
              <w:t>Privacy Registry Reference:</w:t>
            </w:r>
            <w:r w:rsidR="00A40950">
              <w:rPr>
                <w:lang w:val="en-US"/>
              </w:rPr>
              <w:t xml:space="preserve"> </w:t>
            </w:r>
            <w:r w:rsidR="00DA12C0">
              <w:rPr>
                <w:lang w:val="en-US"/>
              </w:rPr>
              <w:t>TBD</w:t>
            </w:r>
          </w:p>
          <w:p w14:paraId="7D0F6553" w14:textId="77777777" w:rsidR="003D036F" w:rsidRDefault="003D036F" w:rsidP="00345E00">
            <w:pPr>
              <w:rPr>
                <w:lang w:val="en-US"/>
              </w:rPr>
            </w:pPr>
          </w:p>
        </w:tc>
      </w:tr>
      <w:tr w:rsidR="003D036F" w:rsidRPr="00F42A6F" w14:paraId="027E5E27" w14:textId="77777777" w:rsidTr="29E2BB9D">
        <w:trPr>
          <w:cantSplit/>
          <w:trHeight w:val="269"/>
        </w:trPr>
        <w:tc>
          <w:tcPr>
            <w:tcW w:w="4962" w:type="dxa"/>
          </w:tcPr>
          <w:p w14:paraId="21608BAC" w14:textId="77777777" w:rsidR="003D036F" w:rsidRPr="008E2CC2" w:rsidRDefault="00DF3028" w:rsidP="00AE4A22">
            <w:r w:rsidRPr="001D03CB">
              <w:t>Does your work</w:t>
            </w:r>
            <w:r>
              <w:t xml:space="preserve">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FDB1210" w14:textId="6B7D5810" w:rsidR="00DF3028" w:rsidRPr="00250516" w:rsidRDefault="00DA12C0" w:rsidP="00DF3028">
            <w:pPr>
              <w:rPr>
                <w:lang w:val="en-US"/>
              </w:rPr>
            </w:pPr>
            <w:sdt>
              <w:sdtPr>
                <w:rPr>
                  <w:lang w:val="en-US"/>
                </w:rPr>
                <w:id w:val="-955715386"/>
                <w14:checkbox>
                  <w14:checked w14:val="1"/>
                  <w14:checkedState w14:val="2612" w14:font="MS Gothic"/>
                  <w14:uncheckedState w14:val="2610" w14:font="MS Gothic"/>
                </w14:checkbox>
              </w:sdtPr>
              <w:sdtContent>
                <w:r w:rsidR="00121EA5">
                  <w:rPr>
                    <w:rFonts w:ascii="MS Gothic" w:eastAsia="MS Gothic" w:hAnsi="MS Gothic" w:hint="eastAsia"/>
                    <w:lang w:val="en-US"/>
                  </w:rPr>
                  <w:t>☒</w:t>
                </w:r>
              </w:sdtContent>
            </w:sdt>
            <w:r w:rsidR="00DF3028">
              <w:rPr>
                <w:lang w:val="en-US"/>
              </w:rPr>
              <w:t xml:space="preserve"> Yes</w:t>
            </w:r>
          </w:p>
          <w:p w14:paraId="6250BBB7" w14:textId="77777777" w:rsidR="00DF3028" w:rsidRDefault="00DA12C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4E3E3565" w14:textId="53B77EEA" w:rsidR="00DF3028" w:rsidRDefault="00DF3028" w:rsidP="00DF3028">
            <w:pPr>
              <w:rPr>
                <w:lang w:val="en-US"/>
              </w:rPr>
            </w:pPr>
            <w:r>
              <w:rPr>
                <w:lang w:val="en-US"/>
              </w:rPr>
              <w:t>If yes</w:t>
            </w:r>
            <w:r w:rsidR="00B10E44">
              <w:rPr>
                <w:lang w:val="en-US"/>
              </w:rPr>
              <w:t>, please comment</w:t>
            </w:r>
            <w:r>
              <w:rPr>
                <w:lang w:val="en-US"/>
              </w:rPr>
              <w:t xml:space="preserve">: </w:t>
            </w:r>
            <w:r w:rsidR="00121EA5">
              <w:rPr>
                <w:lang w:val="en-US"/>
              </w:rPr>
              <w:t xml:space="preserve">identified snoRNAs could have potential as biomarkers in which case IP could be applicable (combination of markers </w:t>
            </w:r>
            <w:r w:rsidR="00E81262">
              <w:rPr>
                <w:lang w:val="en-US"/>
              </w:rPr>
              <w:t xml:space="preserve">subject of </w:t>
            </w:r>
            <w:r w:rsidR="00121EA5">
              <w:rPr>
                <w:lang w:val="en-US"/>
              </w:rPr>
              <w:t>patent)</w:t>
            </w:r>
          </w:p>
          <w:p w14:paraId="43933C55" w14:textId="77777777" w:rsidR="003D036F" w:rsidRDefault="003D036F" w:rsidP="00345E00">
            <w:pPr>
              <w:rPr>
                <w:lang w:val="en-US"/>
              </w:rPr>
            </w:pPr>
          </w:p>
        </w:tc>
      </w:tr>
      <w:tr w:rsidR="003D036F" w:rsidRPr="00F42A6F" w14:paraId="248A910B" w14:textId="77777777" w:rsidTr="29E2BB9D">
        <w:trPr>
          <w:cantSplit/>
          <w:trHeight w:val="269"/>
        </w:trPr>
        <w:tc>
          <w:tcPr>
            <w:tcW w:w="4962" w:type="dxa"/>
          </w:tcPr>
          <w:p w14:paraId="44EEA668" w14:textId="77777777" w:rsidR="003D036F" w:rsidRPr="001D03CB" w:rsidRDefault="007C3FA4" w:rsidP="00AE4A22">
            <w:r w:rsidRPr="001D03CB">
              <w:t xml:space="preserve">Do existing 3rd party agreements restrict exploitation or dissemination of the data you (re)use (e.g. Material/Data transfer agreements, research collaboration agreements)? </w:t>
            </w:r>
            <w:r w:rsidRPr="001D03CB">
              <w:br/>
              <w:t>If so, please explain to what data they relate and what restrictions are in place.</w:t>
            </w:r>
          </w:p>
        </w:tc>
        <w:tc>
          <w:tcPr>
            <w:tcW w:w="10631" w:type="dxa"/>
          </w:tcPr>
          <w:p w14:paraId="1272AC04" w14:textId="77777777" w:rsidR="007C3FA4" w:rsidRPr="00250516" w:rsidRDefault="00DA12C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43DE3D4" w14:textId="4B463EAA" w:rsidR="007C3FA4" w:rsidRDefault="00DA12C0" w:rsidP="007C3FA4">
            <w:pPr>
              <w:rPr>
                <w:lang w:val="en-US"/>
              </w:rPr>
            </w:pPr>
            <w:sdt>
              <w:sdtPr>
                <w:rPr>
                  <w:lang w:val="en-US"/>
                </w:rPr>
                <w:id w:val="-755433304"/>
                <w14:checkbox>
                  <w14:checked w14:val="1"/>
                  <w14:checkedState w14:val="2612" w14:font="MS Gothic"/>
                  <w14:uncheckedState w14:val="2610" w14:font="MS Gothic"/>
                </w14:checkbox>
              </w:sdtPr>
              <w:sdtContent>
                <w:r w:rsidR="00121EA5">
                  <w:rPr>
                    <w:rFonts w:ascii="MS Gothic" w:eastAsia="MS Gothic" w:hAnsi="MS Gothic" w:hint="eastAsia"/>
                    <w:lang w:val="en-US"/>
                  </w:rPr>
                  <w:t>☒</w:t>
                </w:r>
              </w:sdtContent>
            </w:sdt>
            <w:r w:rsidR="007C3FA4">
              <w:rPr>
                <w:lang w:val="en-US"/>
              </w:rPr>
              <w:t xml:space="preserve"> No</w:t>
            </w:r>
          </w:p>
          <w:p w14:paraId="655A15B4" w14:textId="77777777" w:rsidR="007C3FA4" w:rsidRDefault="007C3FA4" w:rsidP="007C3FA4">
            <w:pPr>
              <w:rPr>
                <w:lang w:val="en-US"/>
              </w:rPr>
            </w:pPr>
            <w:r>
              <w:rPr>
                <w:lang w:val="en-US"/>
              </w:rPr>
              <w:t xml:space="preserve">If yes, please explain: </w:t>
            </w:r>
          </w:p>
          <w:p w14:paraId="4BFF847D" w14:textId="77777777" w:rsidR="003D036F" w:rsidRDefault="003D036F" w:rsidP="00345E00">
            <w:pPr>
              <w:rPr>
                <w:lang w:val="en-US"/>
              </w:rPr>
            </w:pPr>
          </w:p>
        </w:tc>
      </w:tr>
      <w:tr w:rsidR="003D036F" w:rsidRPr="00F42A6F" w14:paraId="1ED8CFC4" w14:textId="77777777" w:rsidTr="29E2BB9D">
        <w:trPr>
          <w:cantSplit/>
          <w:trHeight w:val="269"/>
        </w:trPr>
        <w:tc>
          <w:tcPr>
            <w:tcW w:w="4962" w:type="dxa"/>
          </w:tcPr>
          <w:p w14:paraId="72EB2078" w14:textId="77777777" w:rsidR="003D036F" w:rsidRPr="001D03CB" w:rsidRDefault="00950DB8" w:rsidP="00AE4A22">
            <w:r w:rsidRPr="001D03CB">
              <w:t xml:space="preserve">Are there any other legal issues, such as intellectual property rights and ownership, to be managed related to the data you (re)use? </w:t>
            </w:r>
            <w:r w:rsidRPr="001D03CB">
              <w:br/>
              <w:t>If so, please explain to what data they relate and which restrictions will be asserted.</w:t>
            </w:r>
          </w:p>
        </w:tc>
        <w:tc>
          <w:tcPr>
            <w:tcW w:w="10631" w:type="dxa"/>
          </w:tcPr>
          <w:p w14:paraId="414994C1" w14:textId="752038D4" w:rsidR="00950DB8" w:rsidRPr="00250516" w:rsidRDefault="00DA12C0" w:rsidP="00950DB8">
            <w:pPr>
              <w:rPr>
                <w:lang w:val="en-US"/>
              </w:rPr>
            </w:pPr>
            <w:sdt>
              <w:sdtPr>
                <w:rPr>
                  <w:lang w:val="en-US"/>
                </w:rPr>
                <w:id w:val="1639530547"/>
                <w14:checkbox>
                  <w14:checked w14:val="1"/>
                  <w14:checkedState w14:val="2612" w14:font="MS Gothic"/>
                  <w14:uncheckedState w14:val="2610" w14:font="MS Gothic"/>
                </w14:checkbox>
              </w:sdtPr>
              <w:sdtContent>
                <w:r w:rsidR="008756D4">
                  <w:rPr>
                    <w:rFonts w:ascii="MS Gothic" w:eastAsia="MS Gothic" w:hAnsi="MS Gothic" w:hint="eastAsia"/>
                    <w:lang w:val="en-US"/>
                  </w:rPr>
                  <w:t>☒</w:t>
                </w:r>
              </w:sdtContent>
            </w:sdt>
            <w:r w:rsidR="00950DB8">
              <w:rPr>
                <w:lang w:val="en-US"/>
              </w:rPr>
              <w:t xml:space="preserve"> Yes</w:t>
            </w:r>
          </w:p>
          <w:p w14:paraId="3EDC7F03" w14:textId="26A1AA0A" w:rsidR="00950DB8" w:rsidRDefault="00DA12C0" w:rsidP="00950DB8">
            <w:pPr>
              <w:rPr>
                <w:lang w:val="en-US"/>
              </w:rPr>
            </w:pPr>
            <w:sdt>
              <w:sdtPr>
                <w:rPr>
                  <w:lang w:val="en-US"/>
                </w:rPr>
                <w:id w:val="1018036039"/>
                <w14:checkbox>
                  <w14:checked w14:val="0"/>
                  <w14:checkedState w14:val="2612" w14:font="MS Gothic"/>
                  <w14:uncheckedState w14:val="2610" w14:font="MS Gothic"/>
                </w14:checkbox>
              </w:sdtPr>
              <w:sdtContent>
                <w:r w:rsidR="008756D4">
                  <w:rPr>
                    <w:rFonts w:ascii="MS Gothic" w:eastAsia="MS Gothic" w:hAnsi="MS Gothic" w:hint="eastAsia"/>
                    <w:lang w:val="en-US"/>
                  </w:rPr>
                  <w:t>☐</w:t>
                </w:r>
              </w:sdtContent>
            </w:sdt>
            <w:r w:rsidR="00950DB8">
              <w:rPr>
                <w:lang w:val="en-US"/>
              </w:rPr>
              <w:t xml:space="preserve"> No</w:t>
            </w:r>
          </w:p>
          <w:p w14:paraId="2C017A32" w14:textId="4D122EF8" w:rsidR="00950DB8" w:rsidRDefault="00950DB8" w:rsidP="00950DB8">
            <w:pPr>
              <w:rPr>
                <w:lang w:val="en-US"/>
              </w:rPr>
            </w:pPr>
            <w:r>
              <w:rPr>
                <w:lang w:val="en-US"/>
              </w:rPr>
              <w:t xml:space="preserve">If yes, please </w:t>
            </w:r>
            <w:r w:rsidRPr="001D03CB">
              <w:rPr>
                <w:lang w:val="en-US"/>
              </w:rPr>
              <w:t xml:space="preserve">explain: </w:t>
            </w:r>
            <w:r w:rsidR="001D03CB" w:rsidRPr="001D03CB">
              <w:rPr>
                <w:lang w:val="en-US"/>
              </w:rPr>
              <w:t xml:space="preserve">An </w:t>
            </w:r>
            <w:r w:rsidR="008756D4" w:rsidRPr="001D03CB">
              <w:rPr>
                <w:lang w:val="en-US"/>
              </w:rPr>
              <w:t>MTA/DTA</w:t>
            </w:r>
            <w:r w:rsidR="001D03CB" w:rsidRPr="001D03CB">
              <w:rPr>
                <w:lang w:val="en-US"/>
              </w:rPr>
              <w:t xml:space="preserve"> and </w:t>
            </w:r>
            <w:r w:rsidR="008756D4" w:rsidRPr="001D03CB">
              <w:rPr>
                <w:lang w:val="en-US"/>
              </w:rPr>
              <w:t>contract</w:t>
            </w:r>
            <w:r w:rsidR="001D03CB" w:rsidRPr="001D03CB">
              <w:rPr>
                <w:lang w:val="en-US"/>
              </w:rPr>
              <w:t xml:space="preserve"> agreement will need to be set up between the different partners of the project.</w:t>
            </w:r>
          </w:p>
          <w:p w14:paraId="4FB99D6A" w14:textId="77777777" w:rsidR="003D036F" w:rsidRDefault="003D036F" w:rsidP="00345E00">
            <w:pPr>
              <w:rPr>
                <w:lang w:val="en-US"/>
              </w:rPr>
            </w:pPr>
          </w:p>
        </w:tc>
      </w:tr>
    </w:tbl>
    <w:p w14:paraId="7EA74706" w14:textId="77777777" w:rsidR="00171BFB" w:rsidRDefault="00171BFB"/>
    <w:p w14:paraId="725CB38D" w14:textId="77777777" w:rsidR="00171BFB" w:rsidRDefault="00171BFB"/>
    <w:p w14:paraId="69612A85"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51E5D4D" w14:textId="77777777" w:rsidTr="69EE42DB">
        <w:trPr>
          <w:cantSplit/>
          <w:trHeight w:val="269"/>
        </w:trPr>
        <w:tc>
          <w:tcPr>
            <w:tcW w:w="15593" w:type="dxa"/>
            <w:gridSpan w:val="2"/>
            <w:shd w:val="clear" w:color="auto" w:fill="5B9BD5" w:themeFill="accent5"/>
          </w:tcPr>
          <w:p w14:paraId="4FA92BB9"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27FF3844" w14:textId="77777777" w:rsidR="00184DDE" w:rsidRPr="00AB71F6" w:rsidRDefault="00184DDE" w:rsidP="00184DDE">
            <w:pPr>
              <w:pStyle w:val="ListParagraph"/>
              <w:ind w:left="1080"/>
              <w:rPr>
                <w:b/>
              </w:rPr>
            </w:pPr>
          </w:p>
        </w:tc>
      </w:tr>
      <w:tr w:rsidR="002300DE" w14:paraId="56B0AB38" w14:textId="77777777" w:rsidTr="69EE42DB">
        <w:trPr>
          <w:cantSplit/>
          <w:trHeight w:val="269"/>
        </w:trPr>
        <w:tc>
          <w:tcPr>
            <w:tcW w:w="4962" w:type="dxa"/>
            <w:shd w:val="clear" w:color="auto" w:fill="FFFFFF" w:themeFill="background1"/>
          </w:tcPr>
          <w:p w14:paraId="78EE0938" w14:textId="77777777" w:rsidR="00CA2D12" w:rsidRPr="00CA2D12" w:rsidRDefault="003004C8" w:rsidP="0035345E">
            <w:pPr>
              <w:jc w:val="both"/>
              <w:rPr>
                <w:sz w:val="12"/>
              </w:rPr>
            </w:pPr>
            <w:r w:rsidRPr="001D03CB">
              <w:t xml:space="preserve">Clearly describe what approach will be followed to capture the accompanying information necessary to keep </w:t>
            </w:r>
            <w:r w:rsidRPr="001D03CB">
              <w:rPr>
                <w:b/>
              </w:rPr>
              <w:t>data</w:t>
            </w:r>
            <w:r w:rsidRPr="003004C8">
              <w:rPr>
                <w:b/>
              </w:rPr>
              <w:t xml:space="preserve">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5EE496AA" w14:textId="77777777" w:rsidR="00CA2D12" w:rsidRPr="00CA2D12" w:rsidRDefault="00CA2D12" w:rsidP="0035345E">
            <w:pPr>
              <w:jc w:val="both"/>
              <w:rPr>
                <w:i/>
              </w:rPr>
            </w:pPr>
          </w:p>
        </w:tc>
        <w:tc>
          <w:tcPr>
            <w:tcW w:w="10631" w:type="dxa"/>
            <w:shd w:val="clear" w:color="auto" w:fill="FFFFFF" w:themeFill="background1"/>
          </w:tcPr>
          <w:p w14:paraId="30086559" w14:textId="77777777" w:rsidR="003B3D43" w:rsidRPr="001D03CB" w:rsidRDefault="003B3D43" w:rsidP="001D03CB">
            <w:pPr>
              <w:pStyle w:val="ListParagraph"/>
              <w:spacing w:after="160"/>
              <w:ind w:left="0"/>
              <w:rPr>
                <w:b/>
                <w:bCs/>
              </w:rPr>
            </w:pPr>
            <w:r w:rsidRPr="001D03CB">
              <w:rPr>
                <w:b/>
                <w:bCs/>
              </w:rPr>
              <w:t>KU Leuven:</w:t>
            </w:r>
          </w:p>
          <w:p w14:paraId="70588D07" w14:textId="1FC600E2" w:rsidR="003B3D43" w:rsidRDefault="00E81262" w:rsidP="003B3D43">
            <w:pPr>
              <w:pStyle w:val="ListParagraph"/>
              <w:numPr>
                <w:ilvl w:val="0"/>
                <w:numId w:val="39"/>
              </w:numPr>
              <w:rPr>
                <w:bCs/>
              </w:rPr>
            </w:pPr>
            <w:r>
              <w:t xml:space="preserve">Each </w:t>
            </w:r>
            <w:r w:rsidR="00963C6F">
              <w:t xml:space="preserve">researcher keeps </w:t>
            </w:r>
            <w:r w:rsidR="00DA12C0">
              <w:t>a</w:t>
            </w:r>
            <w:r w:rsidR="00963C6F">
              <w:t xml:space="preserve"> lab notebook (written and/or electronic) which keeps track of the experiments done, and where to find the results if not in the lab notebook itself.</w:t>
            </w:r>
            <w:r w:rsidR="003B3D43">
              <w:t xml:space="preserve"> </w:t>
            </w:r>
          </w:p>
          <w:p w14:paraId="5A118DDE" w14:textId="5F022529" w:rsidR="00963C6F" w:rsidRPr="003B3D43" w:rsidRDefault="00963C6F" w:rsidP="003B3D43">
            <w:pPr>
              <w:pStyle w:val="ListParagraph"/>
              <w:numPr>
                <w:ilvl w:val="0"/>
                <w:numId w:val="39"/>
              </w:numPr>
              <w:rPr>
                <w:bCs/>
              </w:rPr>
            </w:pPr>
            <w:r>
              <w:t xml:space="preserve">The bioinformatics researchers dealing with data analysis (RNAseq data analysis) use well commented scripts (usually via </w:t>
            </w:r>
            <w:proofErr w:type="spellStart"/>
            <w:r>
              <w:t>Jupyter</w:t>
            </w:r>
            <w:proofErr w:type="spellEnd"/>
            <w:r>
              <w:t xml:space="preserve"> notebooks) that indicate each step of the analysis such that it can be easily reproduced.</w:t>
            </w:r>
          </w:p>
          <w:p w14:paraId="23A418E3" w14:textId="39E5866C" w:rsidR="00963C6F" w:rsidRDefault="00963C6F" w:rsidP="003B3D43">
            <w:pPr>
              <w:pStyle w:val="ListParagraph"/>
              <w:numPr>
                <w:ilvl w:val="0"/>
                <w:numId w:val="39"/>
              </w:numPr>
              <w:rPr>
                <w:bCs/>
              </w:rPr>
            </w:pPr>
            <w:r>
              <w:t>We use a systematic file/folder system where each folder has the same naming structure and subfolders (</w:t>
            </w:r>
            <w:r w:rsidR="008756D4">
              <w:t>input/output</w:t>
            </w:r>
            <w:r>
              <w:t>/</w:t>
            </w:r>
            <w:r w:rsidR="0098258E">
              <w:t>scripts/</w:t>
            </w:r>
            <w:r>
              <w:t>obsolete). All raw data files are backed up to Large storage and Archive drives</w:t>
            </w:r>
            <w:r w:rsidR="001D03CB">
              <w:t xml:space="preserve"> managed by KU Leuven</w:t>
            </w:r>
            <w:r>
              <w:t xml:space="preserve">, as well as to the </w:t>
            </w:r>
            <w:proofErr w:type="spellStart"/>
            <w:r>
              <w:t>vsc</w:t>
            </w:r>
            <w:proofErr w:type="spellEnd"/>
            <w:r>
              <w:t xml:space="preserve"> staging</w:t>
            </w:r>
            <w:r w:rsidR="003B3D43">
              <w:t xml:space="preserve"> (also see below)</w:t>
            </w:r>
            <w:r>
              <w:t>.</w:t>
            </w:r>
            <w:r w:rsidR="00563880">
              <w:t xml:space="preserve"> A README.txt file is included in the main folder </w:t>
            </w:r>
            <w:r w:rsidR="003B3D43">
              <w:t>explaining the data structure.</w:t>
            </w:r>
          </w:p>
          <w:p w14:paraId="7F08A749" w14:textId="77777777" w:rsidR="001D03CB" w:rsidRDefault="001D03CB" w:rsidP="003B3D43">
            <w:pPr>
              <w:rPr>
                <w:bCs/>
              </w:rPr>
            </w:pPr>
          </w:p>
          <w:p w14:paraId="0A068B8A" w14:textId="66A05A4D" w:rsidR="001D03CB" w:rsidRPr="001D03CB" w:rsidRDefault="001D03CB" w:rsidP="001D03CB">
            <w:pPr>
              <w:spacing w:after="160" w:line="259" w:lineRule="auto"/>
              <w:rPr>
                <w:b/>
                <w:bCs/>
                <w:lang w:val="en-US"/>
              </w:rPr>
            </w:pPr>
            <w:r w:rsidRPr="001D03CB">
              <w:rPr>
                <w:b/>
                <w:lang w:val="en-US"/>
              </w:rPr>
              <w:t xml:space="preserve">ELTE </w:t>
            </w:r>
            <w:proofErr w:type="spellStart"/>
            <w:r w:rsidRPr="001D03CB">
              <w:rPr>
                <w:b/>
                <w:lang w:val="en-US"/>
              </w:rPr>
              <w:t>Eötvös</w:t>
            </w:r>
            <w:proofErr w:type="spellEnd"/>
            <w:r w:rsidRPr="001D03CB">
              <w:rPr>
                <w:b/>
                <w:lang w:val="en-US"/>
              </w:rPr>
              <w:t xml:space="preserve"> </w:t>
            </w:r>
            <w:proofErr w:type="spellStart"/>
            <w:r w:rsidRPr="001D03CB">
              <w:rPr>
                <w:b/>
                <w:lang w:val="en-US"/>
              </w:rPr>
              <w:t>Loránd</w:t>
            </w:r>
            <w:proofErr w:type="spellEnd"/>
            <w:r w:rsidRPr="001D03CB">
              <w:rPr>
                <w:b/>
                <w:lang w:val="en-US"/>
              </w:rPr>
              <w:t xml:space="preserve"> University</w:t>
            </w:r>
            <w:r w:rsidRPr="001D03CB">
              <w:rPr>
                <w:b/>
                <w:bCs/>
                <w:lang w:val="en-US"/>
              </w:rPr>
              <w:t>:</w:t>
            </w:r>
          </w:p>
          <w:p w14:paraId="76727794" w14:textId="07BFB5AA" w:rsidR="001D03CB" w:rsidRPr="001D03CB" w:rsidRDefault="001D03CB" w:rsidP="001D03CB">
            <w:pPr>
              <w:pStyle w:val="ListParagraph"/>
              <w:numPr>
                <w:ilvl w:val="0"/>
                <w:numId w:val="39"/>
              </w:numPr>
              <w:rPr>
                <w:bCs/>
              </w:rPr>
            </w:pPr>
            <w:r>
              <w:t xml:space="preserve">experimental data will be recorded in electronic notebooks on the </w:t>
            </w:r>
            <w:proofErr w:type="spellStart"/>
            <w:r>
              <w:t>Benchling</w:t>
            </w:r>
            <w:proofErr w:type="spellEnd"/>
            <w:r>
              <w:t xml:space="preserve"> platform </w:t>
            </w:r>
          </w:p>
          <w:p w14:paraId="569CED9D" w14:textId="2A8C7AAA" w:rsidR="001D03CB" w:rsidRPr="001D03CB" w:rsidRDefault="001D03CB" w:rsidP="001D03CB">
            <w:pPr>
              <w:pStyle w:val="ListParagraph"/>
              <w:numPr>
                <w:ilvl w:val="0"/>
                <w:numId w:val="39"/>
              </w:numPr>
              <w:rPr>
                <w:bCs/>
              </w:rPr>
            </w:pPr>
            <w:r>
              <w:t>novel snoRNA-</w:t>
            </w:r>
            <w:proofErr w:type="spellStart"/>
            <w:r>
              <w:t>seq</w:t>
            </w:r>
            <w:proofErr w:type="spellEnd"/>
            <w:r>
              <w:t xml:space="preserve"> analysis pipelines will be documented and made available through GitHub repositories.</w:t>
            </w:r>
          </w:p>
          <w:p w14:paraId="5D548C4E" w14:textId="797BABB6" w:rsidR="001D03CB" w:rsidRDefault="001D03CB" w:rsidP="001D03CB">
            <w:pPr>
              <w:spacing w:after="160" w:line="259" w:lineRule="auto"/>
              <w:rPr>
                <w:bCs/>
                <w:lang w:val="en-US"/>
              </w:rPr>
            </w:pPr>
          </w:p>
          <w:p w14:paraId="355D44A5" w14:textId="77777777" w:rsidR="001D03CB" w:rsidRPr="001D03CB" w:rsidDel="001D03CB" w:rsidRDefault="001D03CB" w:rsidP="001D03CB">
            <w:pPr>
              <w:spacing w:after="160" w:line="259" w:lineRule="auto"/>
              <w:rPr>
                <w:del w:id="2" w:author="Author"/>
                <w:b/>
                <w:lang w:val="en-US"/>
              </w:rPr>
            </w:pPr>
            <w:r w:rsidRPr="69EE42DB">
              <w:rPr>
                <w:b/>
                <w:bCs/>
                <w:lang w:val="en-US"/>
              </w:rPr>
              <w:t xml:space="preserve">University of </w:t>
            </w:r>
            <w:commentRangeStart w:id="3"/>
            <w:commentRangeEnd w:id="3"/>
            <w:r w:rsidRPr="69EE42DB">
              <w:rPr>
                <w:b/>
                <w:bCs/>
                <w:lang w:val="en-US"/>
              </w:rPr>
              <w:t>Ljubljana:</w:t>
            </w:r>
          </w:p>
          <w:p w14:paraId="0274D233" w14:textId="45CEC0C6" w:rsidR="003B3D43" w:rsidRPr="00DA12C0" w:rsidRDefault="72D6E1CC" w:rsidP="00DA12C0">
            <w:pPr>
              <w:pStyle w:val="ListParagraph"/>
              <w:numPr>
                <w:ilvl w:val="0"/>
                <w:numId w:val="39"/>
              </w:numPr>
            </w:pPr>
            <w:r>
              <w:t>Each researcher keeps a lab journal in physical and digital format (local and University of Ljubljana OneDrive cloud and/or Dropbox with synchronization), where all experiment details and observations/comments and experimental data location are stored.</w:t>
            </w:r>
          </w:p>
        </w:tc>
      </w:tr>
      <w:tr w:rsidR="002300DE" w14:paraId="141C93E8" w14:textId="77777777" w:rsidTr="69EE42DB">
        <w:trPr>
          <w:cantSplit/>
          <w:trHeight w:val="269"/>
        </w:trPr>
        <w:tc>
          <w:tcPr>
            <w:tcW w:w="4962" w:type="dxa"/>
            <w:shd w:val="clear" w:color="auto" w:fill="FFFFFF" w:themeFill="background1"/>
          </w:tcPr>
          <w:p w14:paraId="52A56221"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2DB2743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2212EDC" w14:textId="77777777" w:rsidR="00771CF4" w:rsidRDefault="00771CF4" w:rsidP="00771CF4">
            <w:pPr>
              <w:rPr>
                <w:rFonts w:ascii="Arial" w:eastAsia="Times New Roman" w:hAnsi="Arial" w:cs="Arial"/>
                <w:sz w:val="16"/>
                <w:szCs w:val="16"/>
                <w:lang w:val="en-US" w:eastAsia="nl-BE"/>
              </w:rPr>
            </w:pPr>
          </w:p>
          <w:p w14:paraId="3E0F6F56"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712EFFAB"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31343A0" w14:textId="77777777" w:rsidR="00CA2D12" w:rsidRPr="00250516" w:rsidRDefault="00DA12C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05161863" w14:textId="77777777" w:rsidR="00CA2D12" w:rsidRDefault="00DA12C0" w:rsidP="00CA2D12">
            <w:pPr>
              <w:rPr>
                <w:lang w:val="en-US"/>
              </w:rPr>
            </w:pPr>
            <w:sdt>
              <w:sdtPr>
                <w:rPr>
                  <w:lang w:val="en-US"/>
                </w:rPr>
                <w:id w:val="-1366749508"/>
                <w14:checkbox>
                  <w14:checked w14:val="1"/>
                  <w14:checkedState w14:val="2612" w14:font="MS Gothic"/>
                  <w14:uncheckedState w14:val="2610" w14:font="MS Gothic"/>
                </w14:checkbox>
              </w:sdtPr>
              <w:sdtContent>
                <w:r w:rsidR="00803A9D">
                  <w:rPr>
                    <w:rFonts w:ascii="MS Gothic" w:eastAsia="MS Gothic" w:hAnsi="MS Gothic" w:hint="eastAsia"/>
                    <w:lang w:val="en-US"/>
                  </w:rPr>
                  <w:t>☒</w:t>
                </w:r>
              </w:sdtContent>
            </w:sdt>
            <w:r w:rsidR="00CA2D12">
              <w:rPr>
                <w:lang w:val="en-US"/>
              </w:rPr>
              <w:t xml:space="preserve"> No</w:t>
            </w:r>
          </w:p>
          <w:p w14:paraId="3BB2377A"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F070EEC" w14:textId="77777777" w:rsidR="00F81457" w:rsidRDefault="00F81457" w:rsidP="00F81457">
            <w:pPr>
              <w:rPr>
                <w:lang w:val="en-US"/>
              </w:rPr>
            </w:pPr>
          </w:p>
          <w:p w14:paraId="0CD45824" w14:textId="77777777" w:rsidR="00F81457" w:rsidRDefault="00F81457" w:rsidP="00F81457">
            <w:pPr>
              <w:rPr>
                <w:lang w:val="en-US"/>
              </w:rPr>
            </w:pPr>
          </w:p>
          <w:p w14:paraId="49461FD7"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2404EE1" w14:textId="77777777" w:rsidR="00F81457" w:rsidRDefault="00F81457" w:rsidP="00F81457">
            <w:pPr>
              <w:rPr>
                <w:lang w:val="en-US"/>
              </w:rPr>
            </w:pPr>
          </w:p>
          <w:p w14:paraId="181EC410" w14:textId="42F8B7F0" w:rsidR="00F81457" w:rsidRPr="00F81457" w:rsidRDefault="00963C6F" w:rsidP="00F81457">
            <w:pPr>
              <w:rPr>
                <w:lang w:val="en-US"/>
              </w:rPr>
            </w:pPr>
            <w:proofErr w:type="spellStart"/>
            <w:r>
              <w:rPr>
                <w:lang w:val="en-US"/>
              </w:rPr>
              <w:t>Cfr</w:t>
            </w:r>
            <w:proofErr w:type="spellEnd"/>
            <w:r>
              <w:rPr>
                <w:lang w:val="en-US"/>
              </w:rPr>
              <w:t xml:space="preserve"> above</w:t>
            </w:r>
          </w:p>
          <w:p w14:paraId="6F5467BC" w14:textId="77777777" w:rsidR="002300DE" w:rsidRDefault="002300DE" w:rsidP="00534707">
            <w:pPr>
              <w:jc w:val="both"/>
              <w:rPr>
                <w:b/>
                <w:bCs/>
              </w:rPr>
            </w:pPr>
          </w:p>
        </w:tc>
      </w:tr>
    </w:tbl>
    <w:p w14:paraId="2762E175" w14:textId="77777777" w:rsidR="00CE6D90" w:rsidRDefault="00CE6D90"/>
    <w:p w14:paraId="1770057F"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CC6C8C" w14:paraId="678A825D" w14:textId="77777777" w:rsidTr="69EE42DB">
        <w:trPr>
          <w:cantSplit/>
          <w:trHeight w:val="269"/>
        </w:trPr>
        <w:tc>
          <w:tcPr>
            <w:tcW w:w="15593" w:type="dxa"/>
            <w:gridSpan w:val="2"/>
            <w:shd w:val="clear" w:color="auto" w:fill="5B9BD5" w:themeFill="accent5"/>
          </w:tcPr>
          <w:p w14:paraId="3F8F9142" w14:textId="77777777" w:rsidR="009F7382" w:rsidRPr="00CC6C8C" w:rsidRDefault="009F7382" w:rsidP="00BA789F">
            <w:pPr>
              <w:pStyle w:val="ListParagraph"/>
              <w:numPr>
                <w:ilvl w:val="0"/>
                <w:numId w:val="22"/>
              </w:numPr>
              <w:jc w:val="center"/>
              <w:rPr>
                <w:b/>
                <w:bCs/>
              </w:rPr>
            </w:pPr>
            <w:r w:rsidRPr="00CC6C8C">
              <w:rPr>
                <w:b/>
                <w:bCs/>
              </w:rPr>
              <w:t>Data Storage &amp; Back-up during the Research Project</w:t>
            </w:r>
          </w:p>
          <w:p w14:paraId="01C46CB1" w14:textId="77777777" w:rsidR="00877A71" w:rsidRPr="00CC6C8C" w:rsidRDefault="00877A71" w:rsidP="00EE6614">
            <w:pPr>
              <w:ind w:left="360"/>
              <w:jc w:val="center"/>
              <w:rPr>
                <w:b/>
              </w:rPr>
            </w:pPr>
          </w:p>
        </w:tc>
      </w:tr>
      <w:tr w:rsidR="002300DE" w:rsidRPr="00CC6C8C" w14:paraId="60DC8BC7" w14:textId="77777777" w:rsidTr="69EE42DB">
        <w:trPr>
          <w:cantSplit/>
          <w:trHeight w:val="269"/>
        </w:trPr>
        <w:tc>
          <w:tcPr>
            <w:tcW w:w="4962" w:type="dxa"/>
          </w:tcPr>
          <w:p w14:paraId="47B80F3E" w14:textId="77777777" w:rsidR="002300DE" w:rsidRPr="00CC6C8C" w:rsidRDefault="00CE6D90" w:rsidP="008F2D7E">
            <w:r w:rsidRPr="00CC6C8C">
              <w:lastRenderedPageBreak/>
              <w:t>Where will the data be stored?</w:t>
            </w:r>
          </w:p>
        </w:tc>
        <w:tc>
          <w:tcPr>
            <w:tcW w:w="10631" w:type="dxa"/>
          </w:tcPr>
          <w:p w14:paraId="3CCFBB5B" w14:textId="7EEF8281" w:rsidR="003B3D43" w:rsidRPr="00CC6C8C" w:rsidRDefault="00512AB3" w:rsidP="003F052B">
            <w:pPr>
              <w:spacing w:after="160" w:line="259" w:lineRule="auto"/>
              <w:rPr>
                <w:b/>
                <w:lang w:val="en-US"/>
              </w:rPr>
            </w:pPr>
            <w:r w:rsidRPr="00CC6C8C">
              <w:rPr>
                <w:b/>
                <w:lang w:val="en-US"/>
              </w:rPr>
              <w:t>KU Leuven</w:t>
            </w:r>
            <w:r w:rsidR="003F052B" w:rsidRPr="00CC6C8C">
              <w:rPr>
                <w:b/>
                <w:lang w:val="en-US"/>
              </w:rPr>
              <w:t>:</w:t>
            </w:r>
          </w:p>
          <w:p w14:paraId="1C711ADA" w14:textId="36DA01B5" w:rsidR="00512AB3" w:rsidRPr="00CC6C8C" w:rsidRDefault="00512AB3" w:rsidP="003F052B">
            <w:pPr>
              <w:pStyle w:val="ListParagraph"/>
              <w:numPr>
                <w:ilvl w:val="0"/>
                <w:numId w:val="39"/>
              </w:numPr>
            </w:pPr>
            <w:r>
              <w:t>During the research, we make use of secured network folders (in blocks of 1TB, with automatic offsite back-up) as well as 2TB personal OneDrive cloud storage provided by KU Leuven IT. Data will also be loaded onto the VSC associated compute</w:t>
            </w:r>
            <w:r w:rsidR="7762B50D">
              <w:t>r</w:t>
            </w:r>
            <w:r>
              <w:t xml:space="preserve"> hardware (</w:t>
            </w:r>
            <w:hyperlink r:id="rId17">
              <w:r w:rsidR="003F052B" w:rsidRPr="69EE42DB">
                <w:rPr>
                  <w:rStyle w:val="Hyperlink"/>
                </w:rPr>
                <w:t>https://www.vscentrum.be/</w:t>
              </w:r>
            </w:hyperlink>
            <w:r>
              <w:t xml:space="preserve">) for data analysis. Larger files will be stored there on staging space on the </w:t>
            </w:r>
            <w:proofErr w:type="spellStart"/>
            <w:r>
              <w:t>vsc</w:t>
            </w:r>
            <w:proofErr w:type="spellEnd"/>
            <w:r>
              <w:t>.</w:t>
            </w:r>
          </w:p>
          <w:p w14:paraId="3A1FD9AA" w14:textId="4A528049" w:rsidR="00512AB3" w:rsidRPr="00CC6C8C" w:rsidRDefault="00512AB3" w:rsidP="003F052B">
            <w:pPr>
              <w:pStyle w:val="ListParagraph"/>
              <w:spacing w:after="160" w:line="259" w:lineRule="auto"/>
              <w:rPr>
                <w:lang w:val="en-US"/>
              </w:rPr>
            </w:pPr>
          </w:p>
          <w:p w14:paraId="65BD8818" w14:textId="77777777" w:rsidR="003F052B" w:rsidRPr="00CC6C8C" w:rsidRDefault="003F052B" w:rsidP="003F052B">
            <w:pPr>
              <w:spacing w:after="160" w:line="259" w:lineRule="auto"/>
              <w:rPr>
                <w:b/>
                <w:bCs/>
                <w:lang w:val="en-US"/>
              </w:rPr>
            </w:pPr>
            <w:r w:rsidRPr="00CC6C8C">
              <w:rPr>
                <w:b/>
                <w:lang w:val="en-US"/>
              </w:rPr>
              <w:t xml:space="preserve">ELTE </w:t>
            </w:r>
            <w:proofErr w:type="spellStart"/>
            <w:r w:rsidRPr="00CC6C8C">
              <w:rPr>
                <w:b/>
                <w:lang w:val="en-US"/>
              </w:rPr>
              <w:t>Eötvös</w:t>
            </w:r>
            <w:proofErr w:type="spellEnd"/>
            <w:r w:rsidRPr="00CC6C8C">
              <w:rPr>
                <w:b/>
                <w:lang w:val="en-US"/>
              </w:rPr>
              <w:t xml:space="preserve"> </w:t>
            </w:r>
            <w:proofErr w:type="spellStart"/>
            <w:r w:rsidRPr="00CC6C8C">
              <w:rPr>
                <w:b/>
                <w:lang w:val="en-US"/>
              </w:rPr>
              <w:t>Loránd</w:t>
            </w:r>
            <w:proofErr w:type="spellEnd"/>
            <w:r w:rsidRPr="00CC6C8C">
              <w:rPr>
                <w:b/>
                <w:lang w:val="en-US"/>
              </w:rPr>
              <w:t xml:space="preserve"> University</w:t>
            </w:r>
            <w:r w:rsidRPr="00CC6C8C">
              <w:rPr>
                <w:b/>
                <w:bCs/>
                <w:lang w:val="en-US"/>
              </w:rPr>
              <w:t>:</w:t>
            </w:r>
          </w:p>
          <w:p w14:paraId="4B728F2E" w14:textId="344CE6AC" w:rsidR="003F052B" w:rsidRPr="00CC6C8C" w:rsidRDefault="003F052B" w:rsidP="003F052B">
            <w:pPr>
              <w:pStyle w:val="ListParagraph"/>
              <w:numPr>
                <w:ilvl w:val="0"/>
                <w:numId w:val="39"/>
              </w:numPr>
              <w:rPr>
                <w:bCs/>
              </w:rPr>
            </w:pPr>
            <w:r>
              <w:t>Sequencing data will be stored on personal hard drives and also on cloud backups using the Galaxy platform (where some of the analysis will be also performed).</w:t>
            </w:r>
          </w:p>
          <w:p w14:paraId="04EBA9E9" w14:textId="77777777" w:rsidR="003F052B" w:rsidRPr="00CC6C8C" w:rsidRDefault="003F052B" w:rsidP="003F052B">
            <w:pPr>
              <w:pStyle w:val="ListParagraph"/>
              <w:numPr>
                <w:ilvl w:val="0"/>
                <w:numId w:val="39"/>
              </w:numPr>
              <w:rPr>
                <w:bCs/>
              </w:rPr>
            </w:pPr>
            <w:r>
              <w:t>Imaging data will be stored on physical hard drives, cloud storage of the University and flash-memory backup drives.</w:t>
            </w:r>
          </w:p>
          <w:p w14:paraId="7E1CDCBB" w14:textId="77777777" w:rsidR="003F052B" w:rsidRPr="00CC6C8C" w:rsidRDefault="003F052B" w:rsidP="003F052B">
            <w:pPr>
              <w:spacing w:after="160" w:line="259" w:lineRule="auto"/>
              <w:rPr>
                <w:b/>
                <w:lang w:val="en-US"/>
              </w:rPr>
            </w:pPr>
          </w:p>
          <w:p w14:paraId="600B1A83" w14:textId="5FE20D16" w:rsidR="003F052B" w:rsidRPr="00CC6C8C" w:rsidDel="001D03CB" w:rsidRDefault="003F052B" w:rsidP="69EE42DB">
            <w:pPr>
              <w:spacing w:after="160" w:line="259" w:lineRule="auto"/>
              <w:rPr>
                <w:del w:id="4" w:author="Author"/>
                <w:b/>
                <w:bCs/>
                <w:lang w:val="en-US"/>
              </w:rPr>
            </w:pPr>
            <w:r w:rsidRPr="69EE42DB">
              <w:rPr>
                <w:b/>
                <w:bCs/>
                <w:lang w:val="en-US"/>
              </w:rPr>
              <w:t xml:space="preserve">University of </w:t>
            </w:r>
            <w:bookmarkStart w:id="5" w:name="_GoBack"/>
            <w:bookmarkEnd w:id="5"/>
            <w:commentRangeStart w:id="6"/>
            <w:commentRangeStart w:id="7"/>
            <w:commentRangeEnd w:id="6"/>
            <w:commentRangeEnd w:id="7"/>
            <w:r w:rsidRPr="69EE42DB">
              <w:rPr>
                <w:b/>
                <w:bCs/>
                <w:lang w:val="en-US"/>
              </w:rPr>
              <w:t>Ljubljana:</w:t>
            </w:r>
          </w:p>
          <w:p w14:paraId="60B285AA" w14:textId="50F9380A" w:rsidR="003B3D43" w:rsidRDefault="4527666F" w:rsidP="00DA12C0">
            <w:pPr>
              <w:pStyle w:val="ListParagraph"/>
              <w:numPr>
                <w:ilvl w:val="0"/>
                <w:numId w:val="39"/>
              </w:numPr>
              <w:spacing w:after="160" w:line="259" w:lineRule="auto"/>
            </w:pPr>
            <w:r>
              <w:t>D</w:t>
            </w:r>
            <w:r w:rsidR="25074D3A">
              <w:t>ata will be stored on University of Ljubljana OneDrive cloud a</w:t>
            </w:r>
            <w:r w:rsidR="5FDBC098">
              <w:t>nd backed up</w:t>
            </w:r>
            <w:r w:rsidR="25074D3A">
              <w:t xml:space="preserve"> locally</w:t>
            </w:r>
            <w:r w:rsidR="31D47A02">
              <w:t xml:space="preserve"> (hard drives).</w:t>
            </w:r>
          </w:p>
          <w:p w14:paraId="03E7A975" w14:textId="5AEC201E" w:rsidR="00E342AE" w:rsidRDefault="00E342AE" w:rsidP="00DA12C0">
            <w:pPr>
              <w:pStyle w:val="ListParagraph"/>
              <w:numPr>
                <w:ilvl w:val="0"/>
                <w:numId w:val="39"/>
              </w:numPr>
              <w:spacing w:after="160" w:line="259" w:lineRule="auto"/>
            </w:pPr>
            <w:r>
              <w:t xml:space="preserve">Big data storage TBD </w:t>
            </w:r>
          </w:p>
          <w:p w14:paraId="5C3CEB86" w14:textId="77777777" w:rsidR="00DA12C0" w:rsidRPr="00DA12C0" w:rsidRDefault="00DA12C0" w:rsidP="00DA12C0">
            <w:pPr>
              <w:spacing w:after="160" w:line="259" w:lineRule="auto"/>
              <w:ind w:left="360"/>
            </w:pPr>
          </w:p>
          <w:p w14:paraId="6D5C475D" w14:textId="7A81E32E" w:rsidR="00D0156F" w:rsidRPr="00CC6C8C" w:rsidRDefault="003F052B" w:rsidP="00D0156F">
            <w:pPr>
              <w:rPr>
                <w:b/>
                <w:bCs/>
                <w:lang w:val="en-US"/>
              </w:rPr>
            </w:pPr>
            <w:r w:rsidRPr="00CC6C8C">
              <w:rPr>
                <w:b/>
                <w:bCs/>
                <w:lang w:val="en-US"/>
              </w:rPr>
              <w:t>D</w:t>
            </w:r>
            <w:r w:rsidR="00D0156F" w:rsidRPr="00CC6C8C">
              <w:rPr>
                <w:b/>
                <w:bCs/>
                <w:lang w:val="en-US"/>
              </w:rPr>
              <w:t>ata</w:t>
            </w:r>
            <w:r w:rsidRPr="00CC6C8C">
              <w:rPr>
                <w:b/>
                <w:bCs/>
                <w:lang w:val="en-US"/>
              </w:rPr>
              <w:t xml:space="preserve"> shared among partners during project</w:t>
            </w:r>
            <w:r w:rsidR="00D0156F" w:rsidRPr="00CC6C8C">
              <w:rPr>
                <w:b/>
                <w:bCs/>
                <w:lang w:val="en-US"/>
              </w:rPr>
              <w:t>:</w:t>
            </w:r>
          </w:p>
          <w:p w14:paraId="12C52F26" w14:textId="77777777" w:rsidR="003F052B" w:rsidRPr="00CC6C8C" w:rsidRDefault="00D0156F" w:rsidP="00D0156F">
            <w:pPr>
              <w:pStyle w:val="ListParagraph"/>
              <w:numPr>
                <w:ilvl w:val="0"/>
                <w:numId w:val="29"/>
              </w:numPr>
              <w:rPr>
                <w:bCs/>
              </w:rPr>
            </w:pPr>
            <w:r w:rsidRPr="00CC6C8C">
              <w:rPr>
                <w:bCs/>
                <w:lang w:val="en-US"/>
              </w:rPr>
              <w:t>Where applicable, data will be shared through a Teams Team that has been set up specifically for this grant</w:t>
            </w:r>
            <w:r w:rsidR="003F052B" w:rsidRPr="00CC6C8C">
              <w:rPr>
                <w:bCs/>
                <w:lang w:val="en-US"/>
              </w:rPr>
              <w:t>, which is a multi-center grant</w:t>
            </w:r>
            <w:r w:rsidRPr="00CC6C8C">
              <w:rPr>
                <w:bCs/>
                <w:lang w:val="en-US"/>
              </w:rPr>
              <w:t>. Only individuals involved in the project are members of the Team.</w:t>
            </w:r>
            <w:r w:rsidR="0098258E" w:rsidRPr="00CC6C8C">
              <w:rPr>
                <w:bCs/>
                <w:lang w:val="en-US"/>
              </w:rPr>
              <w:t xml:space="preserve"> </w:t>
            </w:r>
          </w:p>
          <w:p w14:paraId="082AB346" w14:textId="7AF2097B" w:rsidR="00CE6D90" w:rsidRPr="00CC6C8C" w:rsidRDefault="0098258E" w:rsidP="00D0156F">
            <w:pPr>
              <w:pStyle w:val="ListParagraph"/>
              <w:numPr>
                <w:ilvl w:val="0"/>
                <w:numId w:val="29"/>
              </w:numPr>
              <w:rPr>
                <w:bCs/>
              </w:rPr>
            </w:pPr>
            <w:r w:rsidRPr="00CC6C8C">
              <w:rPr>
                <w:bCs/>
                <w:lang w:val="en-US"/>
              </w:rPr>
              <w:t xml:space="preserve">If </w:t>
            </w:r>
            <w:r w:rsidR="003F052B" w:rsidRPr="00CC6C8C">
              <w:rPr>
                <w:bCs/>
                <w:lang w:val="en-US"/>
              </w:rPr>
              <w:t xml:space="preserve">data is </w:t>
            </w:r>
            <w:r w:rsidRPr="00CC6C8C">
              <w:rPr>
                <w:bCs/>
                <w:lang w:val="en-US"/>
              </w:rPr>
              <w:t>too large</w:t>
            </w:r>
            <w:r w:rsidR="003F052B" w:rsidRPr="00CC6C8C">
              <w:rPr>
                <w:bCs/>
                <w:lang w:val="en-US"/>
              </w:rPr>
              <w:t xml:space="preserve">, files will be transferred using a cloud storage service which is then shared with partners; or using SFTP. </w:t>
            </w:r>
          </w:p>
          <w:p w14:paraId="692C3AE6" w14:textId="77777777" w:rsidR="00CE6D90" w:rsidRPr="00CC6C8C" w:rsidRDefault="00CE6D90" w:rsidP="6320600B">
            <w:pPr>
              <w:rPr>
                <w:bCs/>
              </w:rPr>
            </w:pPr>
          </w:p>
        </w:tc>
      </w:tr>
      <w:tr w:rsidR="002300DE" w:rsidRPr="00CC6C8C" w14:paraId="012485BD" w14:textId="77777777" w:rsidTr="69EE42DB">
        <w:trPr>
          <w:cantSplit/>
          <w:trHeight w:val="269"/>
        </w:trPr>
        <w:tc>
          <w:tcPr>
            <w:tcW w:w="4962" w:type="dxa"/>
          </w:tcPr>
          <w:p w14:paraId="07EB45A9" w14:textId="77777777" w:rsidR="0008393F" w:rsidRPr="00CC6C8C" w:rsidRDefault="00C67569" w:rsidP="00877A71">
            <w:r w:rsidRPr="00CC6C8C">
              <w:lastRenderedPageBreak/>
              <w:t>How will the data be backed up?</w:t>
            </w:r>
          </w:p>
          <w:p w14:paraId="67DC1B3D" w14:textId="77777777" w:rsidR="0008393F" w:rsidRPr="00CC6C8C" w:rsidRDefault="0008393F" w:rsidP="0008393F"/>
          <w:p w14:paraId="020DF1DE" w14:textId="77777777" w:rsidR="0093526F" w:rsidRPr="00CC6C8C" w:rsidRDefault="0093526F" w:rsidP="0093526F">
            <w:pPr>
              <w:rPr>
                <w:rStyle w:val="SubtleReference"/>
                <w:i/>
                <w:sz w:val="20"/>
                <w:szCs w:val="20"/>
              </w:rPr>
            </w:pPr>
            <w:r w:rsidRPr="00CC6C8C">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sidRPr="00CC6C8C">
              <w:rPr>
                <w:rStyle w:val="SubtleReference"/>
                <w:i/>
                <w:sz w:val="20"/>
                <w:szCs w:val="20"/>
              </w:rPr>
              <w:t>.</w:t>
            </w:r>
            <w:bookmarkStart w:id="8" w:name="_Ref112255174"/>
            <w:r w:rsidR="00534576" w:rsidRPr="00CC6C8C">
              <w:rPr>
                <w:rStyle w:val="FootnoteReference"/>
                <w:i/>
                <w:smallCaps/>
                <w:color w:val="5A5A5A" w:themeColor="text1" w:themeTint="A5"/>
                <w:sz w:val="20"/>
                <w:szCs w:val="20"/>
              </w:rPr>
              <w:footnoteReference w:id="7"/>
            </w:r>
            <w:bookmarkEnd w:id="8"/>
          </w:p>
          <w:p w14:paraId="6C048B0B" w14:textId="77777777" w:rsidR="0093526F" w:rsidRPr="00CC6C8C" w:rsidRDefault="0093526F" w:rsidP="0008393F">
            <w:pPr>
              <w:rPr>
                <w:i/>
                <w:sz w:val="20"/>
                <w:szCs w:val="20"/>
              </w:rPr>
            </w:pPr>
          </w:p>
          <w:p w14:paraId="05570416" w14:textId="77777777" w:rsidR="0093526F" w:rsidRPr="00CC6C8C" w:rsidRDefault="0008393F" w:rsidP="0008393F">
            <w:pPr>
              <w:rPr>
                <w:i/>
                <w:smallCaps/>
                <w:color w:val="5A5A5A" w:themeColor="text1" w:themeTint="A5"/>
                <w:sz w:val="20"/>
                <w:szCs w:val="20"/>
              </w:rPr>
            </w:pPr>
            <w:r w:rsidRPr="00CC6C8C">
              <w:rPr>
                <w:rStyle w:val="SubtleReference"/>
                <w:i/>
                <w:sz w:val="20"/>
                <w:szCs w:val="20"/>
              </w:rPr>
              <w:t>Refer to institution-specific policies regarding backup procedures</w:t>
            </w:r>
            <w:r w:rsidR="0093526F" w:rsidRPr="00CC6C8C">
              <w:rPr>
                <w:rStyle w:val="SubtleReference"/>
                <w:i/>
                <w:sz w:val="20"/>
                <w:szCs w:val="20"/>
              </w:rPr>
              <w:t xml:space="preserve"> when appropriate</w:t>
            </w:r>
            <w:r w:rsidRPr="00CC6C8C">
              <w:rPr>
                <w:rStyle w:val="SubtleReference"/>
                <w:i/>
                <w:sz w:val="20"/>
                <w:szCs w:val="20"/>
              </w:rPr>
              <w:t>.</w:t>
            </w:r>
          </w:p>
          <w:p w14:paraId="7644775C" w14:textId="77777777" w:rsidR="002300DE" w:rsidRPr="00CC6C8C" w:rsidRDefault="002300DE" w:rsidP="0008393F"/>
        </w:tc>
        <w:tc>
          <w:tcPr>
            <w:tcW w:w="10631" w:type="dxa"/>
          </w:tcPr>
          <w:p w14:paraId="3BA40D8B" w14:textId="77777777" w:rsidR="00D0156F" w:rsidRPr="00CC6C8C" w:rsidRDefault="00D0156F" w:rsidP="003F052B">
            <w:pPr>
              <w:spacing w:after="160"/>
              <w:rPr>
                <w:b/>
                <w:lang w:val="en-US"/>
              </w:rPr>
            </w:pPr>
            <w:r w:rsidRPr="00CC6C8C">
              <w:rPr>
                <w:b/>
                <w:lang w:val="en-US"/>
              </w:rPr>
              <w:t>KU Leuven</w:t>
            </w:r>
          </w:p>
          <w:p w14:paraId="1FA8508F" w14:textId="58F7FD75" w:rsidR="002300DE" w:rsidRDefault="00D0156F" w:rsidP="00D0156F">
            <w:pPr>
              <w:pStyle w:val="ListParagraph"/>
              <w:numPr>
                <w:ilvl w:val="0"/>
                <w:numId w:val="29"/>
              </w:numPr>
              <w:rPr>
                <w:lang w:val="en-US"/>
              </w:rPr>
            </w:pPr>
            <w:proofErr w:type="spellStart"/>
            <w:r w:rsidRPr="00CC6C8C">
              <w:rPr>
                <w:lang w:val="en-US"/>
              </w:rPr>
              <w:t>Cfr</w:t>
            </w:r>
            <w:proofErr w:type="spellEnd"/>
            <w:r w:rsidRPr="00CC6C8C">
              <w:rPr>
                <w:lang w:val="en-US"/>
              </w:rPr>
              <w:t xml:space="preserve"> above: secured network folders are automatically backed-up off-site</w:t>
            </w:r>
          </w:p>
          <w:p w14:paraId="3CC35250" w14:textId="08BD16B6" w:rsidR="00DA12C0" w:rsidRPr="00CC6C8C" w:rsidRDefault="00DA12C0" w:rsidP="00D0156F">
            <w:pPr>
              <w:pStyle w:val="ListParagraph"/>
              <w:numPr>
                <w:ilvl w:val="0"/>
                <w:numId w:val="29"/>
              </w:numPr>
              <w:rPr>
                <w:lang w:val="en-US"/>
              </w:rPr>
            </w:pPr>
            <w:r>
              <w:rPr>
                <w:lang w:val="en-US"/>
              </w:rPr>
              <w:t>Physical lab notebooks are kept locally</w:t>
            </w:r>
          </w:p>
          <w:p w14:paraId="1727473B" w14:textId="77777777" w:rsidR="00C67569" w:rsidRPr="00CC6C8C" w:rsidRDefault="00C67569" w:rsidP="00C67569">
            <w:pPr>
              <w:rPr>
                <w:b/>
                <w:lang w:val="en-US"/>
              </w:rPr>
            </w:pPr>
          </w:p>
          <w:p w14:paraId="4CF2965F" w14:textId="0C34F511" w:rsidR="00005956" w:rsidRPr="00CC6C8C" w:rsidRDefault="00005956" w:rsidP="00005956">
            <w:pPr>
              <w:spacing w:after="160" w:line="259" w:lineRule="auto"/>
              <w:rPr>
                <w:b/>
                <w:bCs/>
                <w:lang w:val="en-US"/>
              </w:rPr>
            </w:pPr>
            <w:r w:rsidRPr="00CC6C8C">
              <w:rPr>
                <w:b/>
                <w:lang w:val="en-US"/>
              </w:rPr>
              <w:t xml:space="preserve">ELTE </w:t>
            </w:r>
            <w:proofErr w:type="spellStart"/>
            <w:r w:rsidRPr="00CC6C8C">
              <w:rPr>
                <w:b/>
                <w:lang w:val="en-US"/>
              </w:rPr>
              <w:t>Eötvös</w:t>
            </w:r>
            <w:proofErr w:type="spellEnd"/>
            <w:r w:rsidRPr="00CC6C8C">
              <w:rPr>
                <w:b/>
                <w:lang w:val="en-US"/>
              </w:rPr>
              <w:t xml:space="preserve"> </w:t>
            </w:r>
            <w:proofErr w:type="spellStart"/>
            <w:r w:rsidRPr="00CC6C8C">
              <w:rPr>
                <w:b/>
                <w:lang w:val="en-US"/>
              </w:rPr>
              <w:t>Loránd</w:t>
            </w:r>
            <w:proofErr w:type="spellEnd"/>
            <w:r w:rsidRPr="00CC6C8C">
              <w:rPr>
                <w:b/>
                <w:lang w:val="en-US"/>
              </w:rPr>
              <w:t xml:space="preserve"> University</w:t>
            </w:r>
            <w:r w:rsidRPr="00CC6C8C">
              <w:rPr>
                <w:b/>
                <w:bCs/>
                <w:lang w:val="en-US"/>
              </w:rPr>
              <w:t>:</w:t>
            </w:r>
          </w:p>
          <w:p w14:paraId="2CC34A4B" w14:textId="0875FF2F" w:rsidR="003F052B" w:rsidRPr="00CC6C8C" w:rsidRDefault="003F052B" w:rsidP="003F052B">
            <w:pPr>
              <w:pStyle w:val="ListParagraph"/>
              <w:numPr>
                <w:ilvl w:val="0"/>
                <w:numId w:val="40"/>
              </w:numPr>
              <w:spacing w:after="160" w:line="259" w:lineRule="auto"/>
              <w:rPr>
                <w:bCs/>
                <w:lang w:val="en-US"/>
              </w:rPr>
            </w:pPr>
            <w:r w:rsidRPr="69EE42DB">
              <w:rPr>
                <w:lang w:val="en-US"/>
              </w:rPr>
              <w:t>Sequencing data will be backed up to the Sequence Read Archive (SRA) repository.</w:t>
            </w:r>
          </w:p>
          <w:p w14:paraId="5B05E527" w14:textId="77777777" w:rsidR="003F052B" w:rsidRPr="00CC6C8C" w:rsidRDefault="003F052B" w:rsidP="003F052B">
            <w:pPr>
              <w:pStyle w:val="ListParagraph"/>
              <w:numPr>
                <w:ilvl w:val="0"/>
                <w:numId w:val="40"/>
              </w:numPr>
              <w:spacing w:after="160" w:line="259" w:lineRule="auto"/>
              <w:rPr>
                <w:bCs/>
                <w:lang w:val="en-US"/>
              </w:rPr>
            </w:pPr>
            <w:r w:rsidRPr="69EE42DB">
              <w:rPr>
                <w:lang w:val="en-US"/>
              </w:rPr>
              <w:t>Electronic notebooks will be archived and backed up in secure ELTE network folders.</w:t>
            </w:r>
          </w:p>
          <w:p w14:paraId="58E46EA2" w14:textId="53AD615F" w:rsidR="00C67569" w:rsidRPr="00CC6C8C" w:rsidRDefault="00005956" w:rsidP="00005956">
            <w:pPr>
              <w:spacing w:after="160" w:line="259" w:lineRule="auto"/>
              <w:rPr>
                <w:b/>
                <w:bCs/>
                <w:lang w:val="en-US"/>
              </w:rPr>
            </w:pPr>
            <w:r w:rsidRPr="69EE42DB">
              <w:rPr>
                <w:b/>
                <w:bCs/>
                <w:lang w:val="en-US"/>
              </w:rPr>
              <w:t>University of Ljubljana:</w:t>
            </w:r>
          </w:p>
          <w:p w14:paraId="4F928C11" w14:textId="7C359A97" w:rsidR="59F95C56" w:rsidRDefault="59F95C56" w:rsidP="69EE42DB">
            <w:pPr>
              <w:pStyle w:val="ListParagraph"/>
              <w:numPr>
                <w:ilvl w:val="0"/>
                <w:numId w:val="40"/>
              </w:numPr>
              <w:spacing w:after="160" w:line="259" w:lineRule="auto"/>
              <w:rPr>
                <w:lang w:val="en-US"/>
              </w:rPr>
            </w:pPr>
            <w:r w:rsidRPr="69EE42DB">
              <w:rPr>
                <w:lang w:val="en-US"/>
              </w:rPr>
              <w:t xml:space="preserve">Lab diaries will be kept locally and automatically synchronized to </w:t>
            </w:r>
            <w:r w:rsidR="0439AEC7" w:rsidRPr="69EE42DB">
              <w:rPr>
                <w:lang w:val="en-US"/>
              </w:rPr>
              <w:t xml:space="preserve">University OneDrive. </w:t>
            </w:r>
          </w:p>
          <w:p w14:paraId="4E7532A3" w14:textId="205B5AD5" w:rsidR="00C67569" w:rsidRPr="00CC6C8C" w:rsidRDefault="59F95C56" w:rsidP="00DA12C0">
            <w:pPr>
              <w:pStyle w:val="ListParagraph"/>
              <w:numPr>
                <w:ilvl w:val="0"/>
                <w:numId w:val="40"/>
              </w:numPr>
              <w:spacing w:after="160" w:line="259" w:lineRule="auto"/>
              <w:rPr>
                <w:b/>
                <w:bCs/>
                <w:lang w:val="en-US"/>
              </w:rPr>
            </w:pPr>
            <w:r w:rsidRPr="00DA12C0">
              <w:rPr>
                <w:lang w:val="en-US"/>
              </w:rPr>
              <w:t>Sequencing data will be deposited to the Sequence Read Archive (SRA) repository.</w:t>
            </w:r>
          </w:p>
        </w:tc>
      </w:tr>
      <w:tr w:rsidR="00C271CA" w:rsidRPr="00CC6C8C" w14:paraId="7F49F100" w14:textId="77777777" w:rsidTr="69EE42DB">
        <w:trPr>
          <w:cantSplit/>
          <w:trHeight w:val="269"/>
        </w:trPr>
        <w:tc>
          <w:tcPr>
            <w:tcW w:w="4962" w:type="dxa"/>
          </w:tcPr>
          <w:p w14:paraId="712B5410" w14:textId="77777777" w:rsidR="00C271CA" w:rsidRPr="00CC6C8C" w:rsidRDefault="00C271CA" w:rsidP="00C271CA">
            <w:r w:rsidRPr="00CC6C8C">
              <w:t>Is there currently sufficient storage &amp; backup capacity during the project? If yes, specify concisely. If no or insufficient storage or backup capacities are available, then explain how this will be taken care of.</w:t>
            </w:r>
          </w:p>
        </w:tc>
        <w:tc>
          <w:tcPr>
            <w:tcW w:w="10631" w:type="dxa"/>
          </w:tcPr>
          <w:p w14:paraId="2644D0B1" w14:textId="77777777" w:rsidR="00C271CA" w:rsidRPr="00CC6C8C" w:rsidRDefault="00DA12C0" w:rsidP="00C271CA">
            <w:pPr>
              <w:rPr>
                <w:lang w:val="en-US"/>
              </w:rPr>
            </w:pPr>
            <w:sdt>
              <w:sdtPr>
                <w:rPr>
                  <w:lang w:val="en-US"/>
                </w:rPr>
                <w:id w:val="-1609034685"/>
                <w14:checkbox>
                  <w14:checked w14:val="1"/>
                  <w14:checkedState w14:val="2612" w14:font="MS Gothic"/>
                  <w14:uncheckedState w14:val="2610" w14:font="MS Gothic"/>
                </w14:checkbox>
              </w:sdtPr>
              <w:sdtContent>
                <w:r w:rsidR="00D0156F" w:rsidRPr="00CC6C8C">
                  <w:rPr>
                    <w:rFonts w:ascii="MS Gothic" w:eastAsia="MS Gothic" w:hAnsi="MS Gothic" w:hint="eastAsia"/>
                    <w:lang w:val="en-US"/>
                  </w:rPr>
                  <w:t>☒</w:t>
                </w:r>
              </w:sdtContent>
            </w:sdt>
            <w:r w:rsidR="00C271CA" w:rsidRPr="00CC6C8C">
              <w:rPr>
                <w:lang w:val="en-US"/>
              </w:rPr>
              <w:t xml:space="preserve"> Yes</w:t>
            </w:r>
          </w:p>
          <w:p w14:paraId="3906E474" w14:textId="77777777" w:rsidR="00C271CA" w:rsidRPr="00CC6C8C" w:rsidRDefault="00DA12C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CC6C8C">
                  <w:rPr>
                    <w:rFonts w:ascii="MS Gothic" w:eastAsia="MS Gothic" w:hAnsi="MS Gothic" w:hint="eastAsia"/>
                    <w:lang w:val="en-US"/>
                  </w:rPr>
                  <w:t>☐</w:t>
                </w:r>
              </w:sdtContent>
            </w:sdt>
            <w:r w:rsidR="00C271CA" w:rsidRPr="00CC6C8C">
              <w:rPr>
                <w:lang w:val="en-US"/>
              </w:rPr>
              <w:t xml:space="preserve"> No</w:t>
            </w:r>
          </w:p>
          <w:p w14:paraId="5876FAEC" w14:textId="77777777" w:rsidR="0087485C" w:rsidRPr="00CC6C8C" w:rsidRDefault="0087485C" w:rsidP="00C271CA">
            <w:pPr>
              <w:rPr>
                <w:bCs/>
              </w:rPr>
            </w:pPr>
            <w:r w:rsidRPr="00CC6C8C">
              <w:rPr>
                <w:bCs/>
              </w:rPr>
              <w:t>If yes, please specify concisely:</w:t>
            </w:r>
          </w:p>
          <w:p w14:paraId="67852632" w14:textId="77777777" w:rsidR="0087485C" w:rsidRPr="00CC6C8C" w:rsidRDefault="0087485C" w:rsidP="00C271CA">
            <w:pPr>
              <w:rPr>
                <w:bCs/>
              </w:rPr>
            </w:pPr>
          </w:p>
          <w:p w14:paraId="7A172CAB" w14:textId="77777777" w:rsidR="00C271CA" w:rsidRPr="00CC6C8C" w:rsidRDefault="00C271CA" w:rsidP="00C271CA">
            <w:pPr>
              <w:rPr>
                <w:bCs/>
              </w:rPr>
            </w:pPr>
            <w:r w:rsidRPr="00CC6C8C">
              <w:rPr>
                <w:bCs/>
              </w:rPr>
              <w:t xml:space="preserve">If no, please specify: </w:t>
            </w:r>
          </w:p>
          <w:p w14:paraId="66199A86" w14:textId="77777777" w:rsidR="0087485C" w:rsidRPr="00CC6C8C" w:rsidRDefault="0087485C" w:rsidP="00C271CA">
            <w:pPr>
              <w:rPr>
                <w:bCs/>
              </w:rPr>
            </w:pPr>
          </w:p>
        </w:tc>
      </w:tr>
      <w:tr w:rsidR="00D0156F" w:rsidRPr="00CC6C8C" w14:paraId="0B8FC818" w14:textId="77777777" w:rsidTr="69EE42DB">
        <w:trPr>
          <w:cantSplit/>
          <w:trHeight w:val="269"/>
        </w:trPr>
        <w:tc>
          <w:tcPr>
            <w:tcW w:w="4962" w:type="dxa"/>
          </w:tcPr>
          <w:p w14:paraId="52AF8389" w14:textId="77777777" w:rsidR="00D0156F" w:rsidRPr="00CC6C8C" w:rsidRDefault="00D0156F" w:rsidP="00D0156F">
            <w:r w:rsidRPr="00CC6C8C">
              <w:lastRenderedPageBreak/>
              <w:t>How will you ensure that the data are securely stored and not accessed or modified by unauthorized persons?</w:t>
            </w:r>
          </w:p>
          <w:p w14:paraId="32560666" w14:textId="77777777" w:rsidR="00D0156F" w:rsidRPr="00CC6C8C" w:rsidRDefault="00D0156F" w:rsidP="00D0156F"/>
          <w:p w14:paraId="2940328D" w14:textId="77777777" w:rsidR="00D0156F" w:rsidRPr="00CC6C8C" w:rsidRDefault="00D0156F" w:rsidP="00D0156F">
            <w:pPr>
              <w:rPr>
                <w:rStyle w:val="SubtleReference"/>
                <w:i/>
                <w:sz w:val="20"/>
                <w:szCs w:val="20"/>
              </w:rPr>
            </w:pPr>
            <w:r w:rsidRPr="00CC6C8C">
              <w:rPr>
                <w:rStyle w:val="SubtleReference"/>
                <w:i/>
                <w:sz w:val="20"/>
                <w:szCs w:val="20"/>
              </w:rPr>
              <w:t xml:space="preserve">Clearly describe the measures (in terms of physical security, network security, and security of computer systems and files) that will be taken to ensure that stored and transferred data are safe. </w:t>
            </w:r>
            <w:r w:rsidRPr="00CC6C8C">
              <w:rPr>
                <w:rStyle w:val="SubtleReference"/>
                <w:i/>
                <w:sz w:val="20"/>
                <w:szCs w:val="20"/>
                <w:vertAlign w:val="superscript"/>
              </w:rPr>
              <w:fldChar w:fldCharType="begin"/>
            </w:r>
            <w:r w:rsidRPr="00CC6C8C">
              <w:rPr>
                <w:rStyle w:val="SubtleReference"/>
                <w:i/>
                <w:sz w:val="20"/>
                <w:szCs w:val="20"/>
                <w:vertAlign w:val="superscript"/>
              </w:rPr>
              <w:instrText xml:space="preserve"> NOTEREF _Ref112255174 \h  \* MERGEFORMAT </w:instrText>
            </w:r>
            <w:r w:rsidRPr="00CC6C8C">
              <w:rPr>
                <w:rStyle w:val="SubtleReference"/>
                <w:i/>
                <w:sz w:val="20"/>
                <w:szCs w:val="20"/>
                <w:vertAlign w:val="superscript"/>
              </w:rPr>
            </w:r>
            <w:r w:rsidRPr="00CC6C8C">
              <w:rPr>
                <w:rStyle w:val="SubtleReference"/>
                <w:i/>
                <w:sz w:val="20"/>
                <w:szCs w:val="20"/>
                <w:vertAlign w:val="superscript"/>
              </w:rPr>
              <w:fldChar w:fldCharType="separate"/>
            </w:r>
            <w:r w:rsidRPr="00CC6C8C">
              <w:rPr>
                <w:rStyle w:val="SubtleReference"/>
                <w:i/>
                <w:sz w:val="20"/>
                <w:szCs w:val="20"/>
                <w:vertAlign w:val="superscript"/>
              </w:rPr>
              <w:t>7</w:t>
            </w:r>
            <w:r w:rsidRPr="00CC6C8C">
              <w:rPr>
                <w:rStyle w:val="SubtleReference"/>
                <w:i/>
                <w:sz w:val="20"/>
                <w:szCs w:val="20"/>
                <w:vertAlign w:val="superscript"/>
              </w:rPr>
              <w:fldChar w:fldCharType="end"/>
            </w:r>
          </w:p>
          <w:p w14:paraId="1EE0073E" w14:textId="77777777" w:rsidR="00D0156F" w:rsidRPr="00CC6C8C" w:rsidRDefault="00D0156F" w:rsidP="00D0156F"/>
        </w:tc>
        <w:tc>
          <w:tcPr>
            <w:tcW w:w="10631" w:type="dxa"/>
          </w:tcPr>
          <w:p w14:paraId="13829BF6" w14:textId="44A9F808" w:rsidR="00D0156F" w:rsidRPr="00CC6C8C" w:rsidRDefault="00D0156F" w:rsidP="003F052B">
            <w:pPr>
              <w:spacing w:after="160"/>
              <w:rPr>
                <w:b/>
                <w:lang w:val="en-US"/>
              </w:rPr>
            </w:pPr>
            <w:r w:rsidRPr="00CC6C8C">
              <w:rPr>
                <w:b/>
                <w:lang w:val="en-US"/>
              </w:rPr>
              <w:t>KU Leuven</w:t>
            </w:r>
            <w:r w:rsidR="00005956" w:rsidRPr="00CC6C8C">
              <w:rPr>
                <w:b/>
                <w:bCs/>
                <w:lang w:val="en-US"/>
              </w:rPr>
              <w:t>:</w:t>
            </w:r>
          </w:p>
          <w:p w14:paraId="14A5D5F5" w14:textId="77777777" w:rsidR="00D0156F" w:rsidRPr="00CC6C8C" w:rsidRDefault="00D0156F" w:rsidP="00D0156F">
            <w:pPr>
              <w:pStyle w:val="ListParagraph"/>
              <w:numPr>
                <w:ilvl w:val="0"/>
                <w:numId w:val="29"/>
              </w:numPr>
              <w:rPr>
                <w:lang w:val="en-US"/>
              </w:rPr>
            </w:pPr>
            <w:proofErr w:type="spellStart"/>
            <w:r w:rsidRPr="00CC6C8C">
              <w:rPr>
                <w:lang w:val="en-US"/>
              </w:rPr>
              <w:t>Cfr</w:t>
            </w:r>
            <w:proofErr w:type="spellEnd"/>
            <w:r w:rsidRPr="00CC6C8C">
              <w:rPr>
                <w:lang w:val="en-US"/>
              </w:rPr>
              <w:t xml:space="preserve"> above: KU Leuven offers secured network folders that are only accessible by registered users with granted access. </w:t>
            </w:r>
          </w:p>
          <w:p w14:paraId="390DC436" w14:textId="587613D3" w:rsidR="00D0156F" w:rsidRPr="00CC6C8C" w:rsidRDefault="00D0156F" w:rsidP="00D0156F">
            <w:pPr>
              <w:rPr>
                <w:b/>
                <w:lang w:val="en-US"/>
              </w:rPr>
            </w:pPr>
          </w:p>
          <w:p w14:paraId="65374F63" w14:textId="77777777" w:rsidR="003F052B" w:rsidRPr="00CC6C8C" w:rsidRDefault="003F052B" w:rsidP="003F052B">
            <w:pPr>
              <w:spacing w:after="160" w:line="259" w:lineRule="auto"/>
              <w:rPr>
                <w:b/>
                <w:bCs/>
                <w:lang w:val="en-US"/>
              </w:rPr>
            </w:pPr>
            <w:r w:rsidRPr="00CC6C8C">
              <w:rPr>
                <w:b/>
                <w:lang w:val="en-US"/>
              </w:rPr>
              <w:t xml:space="preserve">ELTE </w:t>
            </w:r>
            <w:proofErr w:type="spellStart"/>
            <w:r w:rsidRPr="00CC6C8C">
              <w:rPr>
                <w:b/>
                <w:lang w:val="en-US"/>
              </w:rPr>
              <w:t>Eötvös</w:t>
            </w:r>
            <w:proofErr w:type="spellEnd"/>
            <w:r w:rsidRPr="00CC6C8C">
              <w:rPr>
                <w:b/>
                <w:lang w:val="en-US"/>
              </w:rPr>
              <w:t xml:space="preserve"> </w:t>
            </w:r>
            <w:proofErr w:type="spellStart"/>
            <w:r w:rsidRPr="00CC6C8C">
              <w:rPr>
                <w:b/>
                <w:lang w:val="en-US"/>
              </w:rPr>
              <w:t>Loránd</w:t>
            </w:r>
            <w:proofErr w:type="spellEnd"/>
            <w:r w:rsidRPr="00CC6C8C">
              <w:rPr>
                <w:b/>
                <w:lang w:val="en-US"/>
              </w:rPr>
              <w:t xml:space="preserve"> University</w:t>
            </w:r>
            <w:r w:rsidRPr="00CC6C8C">
              <w:rPr>
                <w:b/>
                <w:bCs/>
                <w:lang w:val="en-US"/>
              </w:rPr>
              <w:t>:</w:t>
            </w:r>
          </w:p>
          <w:p w14:paraId="7F212892" w14:textId="4767C4E4" w:rsidR="003F052B" w:rsidRPr="00CC6C8C" w:rsidRDefault="4B26E913" w:rsidP="003F052B">
            <w:pPr>
              <w:pStyle w:val="ListParagraph"/>
              <w:numPr>
                <w:ilvl w:val="0"/>
                <w:numId w:val="39"/>
              </w:numPr>
              <w:rPr>
                <w:bCs/>
              </w:rPr>
            </w:pPr>
            <w:r>
              <w:t>Besides the secured network folders of ELTE, secure public repositories such as SRA will be used. Physical hard drives are stored in safe (locked) cabinets in rooms where only authorized personnel has access.</w:t>
            </w:r>
          </w:p>
          <w:p w14:paraId="361E6725" w14:textId="77777777" w:rsidR="003F052B" w:rsidRPr="00CC6C8C" w:rsidRDefault="4B26E913" w:rsidP="003F052B">
            <w:pPr>
              <w:pStyle w:val="ListParagraph"/>
              <w:numPr>
                <w:ilvl w:val="0"/>
                <w:numId w:val="39"/>
              </w:numPr>
              <w:rPr>
                <w:bCs/>
              </w:rPr>
            </w:pPr>
            <w:r>
              <w:t>Only people participating in the research will have access to the relevant notebooks.</w:t>
            </w:r>
          </w:p>
          <w:p w14:paraId="29DF0801" w14:textId="77777777" w:rsidR="003F052B" w:rsidRPr="00CC6C8C" w:rsidRDefault="003F052B" w:rsidP="003F052B">
            <w:pPr>
              <w:spacing w:after="160" w:line="259" w:lineRule="auto"/>
              <w:rPr>
                <w:b/>
              </w:rPr>
            </w:pPr>
          </w:p>
          <w:p w14:paraId="6C42D265" w14:textId="77777777" w:rsidR="003F052B" w:rsidRPr="00CC6C8C" w:rsidDel="001D03CB" w:rsidRDefault="003F052B" w:rsidP="003F052B">
            <w:pPr>
              <w:spacing w:after="160" w:line="259" w:lineRule="auto"/>
              <w:rPr>
                <w:del w:id="9" w:author="Author"/>
                <w:b/>
                <w:lang w:val="en-US"/>
              </w:rPr>
            </w:pPr>
            <w:r w:rsidRPr="69EE42DB">
              <w:rPr>
                <w:b/>
                <w:bCs/>
                <w:lang w:val="en-US"/>
              </w:rPr>
              <w:t xml:space="preserve">University of </w:t>
            </w:r>
            <w:commentRangeStart w:id="10"/>
            <w:commentRangeEnd w:id="10"/>
            <w:r w:rsidRPr="69EE42DB">
              <w:rPr>
                <w:b/>
                <w:bCs/>
                <w:lang w:val="en-US"/>
              </w:rPr>
              <w:t>Ljubljana:</w:t>
            </w:r>
          </w:p>
          <w:p w14:paraId="4BB49F6D" w14:textId="6CDAF4AD" w:rsidR="003F052B" w:rsidRPr="00CC6C8C" w:rsidRDefault="15E80BEB" w:rsidP="69EE42DB">
            <w:pPr>
              <w:pStyle w:val="ListParagraph"/>
              <w:numPr>
                <w:ilvl w:val="0"/>
                <w:numId w:val="39"/>
              </w:numPr>
              <w:spacing w:after="160" w:line="259" w:lineRule="auto"/>
            </w:pPr>
            <w:r>
              <w:t>Access to locally stored and network files and folders is password-protected and only accessible to research group members/registered cloud users.</w:t>
            </w:r>
          </w:p>
          <w:p w14:paraId="5F055E06" w14:textId="77777777" w:rsidR="003F052B" w:rsidRPr="00CC6C8C" w:rsidRDefault="003F052B" w:rsidP="003F052B">
            <w:pPr>
              <w:rPr>
                <w:b/>
                <w:bCs/>
                <w:lang w:val="en-US"/>
              </w:rPr>
            </w:pPr>
            <w:r w:rsidRPr="00CC6C8C">
              <w:rPr>
                <w:b/>
                <w:bCs/>
                <w:lang w:val="en-US"/>
              </w:rPr>
              <w:t>Data shared among partners during project:</w:t>
            </w:r>
          </w:p>
          <w:p w14:paraId="6A6A5019" w14:textId="77777777" w:rsidR="00D0156F" w:rsidRPr="00CC6C8C" w:rsidRDefault="00D0156F" w:rsidP="00D0156F">
            <w:pPr>
              <w:pStyle w:val="ListParagraph"/>
              <w:numPr>
                <w:ilvl w:val="0"/>
                <w:numId w:val="29"/>
              </w:numPr>
              <w:rPr>
                <w:b/>
                <w:bCs/>
              </w:rPr>
            </w:pPr>
            <w:r w:rsidRPr="00CC6C8C">
              <w:rPr>
                <w:bCs/>
                <w:lang w:val="en-US"/>
              </w:rPr>
              <w:t>Where applicable, data will be shared through a Teams Team that has been set up specifically for this grant. Only individuals involved in the project are members of the Team.</w:t>
            </w:r>
          </w:p>
        </w:tc>
      </w:tr>
      <w:tr w:rsidR="003B3D43" w:rsidRPr="00DA12C0" w14:paraId="5A71676A" w14:textId="77777777" w:rsidTr="69EE42DB">
        <w:trPr>
          <w:cantSplit/>
          <w:trHeight w:val="269"/>
        </w:trPr>
        <w:tc>
          <w:tcPr>
            <w:tcW w:w="4962" w:type="dxa"/>
          </w:tcPr>
          <w:p w14:paraId="25FC019C" w14:textId="77777777" w:rsidR="003B3D43" w:rsidRPr="00DA12C0" w:rsidRDefault="003B3D43" w:rsidP="003B3D43">
            <w:r w:rsidRPr="00DA12C0">
              <w:lastRenderedPageBreak/>
              <w:t>What are the expected costs for data storage and backup during the research project? How will these costs be covered?</w:t>
            </w:r>
          </w:p>
        </w:tc>
        <w:tc>
          <w:tcPr>
            <w:tcW w:w="10631" w:type="dxa"/>
          </w:tcPr>
          <w:p w14:paraId="562067CD" w14:textId="77777777" w:rsidR="003B3D43" w:rsidRPr="00DA12C0" w:rsidRDefault="003B3D43" w:rsidP="00051775">
            <w:pPr>
              <w:spacing w:after="160"/>
              <w:rPr>
                <w:b/>
                <w:lang w:val="en-US"/>
              </w:rPr>
            </w:pPr>
            <w:r w:rsidRPr="00DA12C0">
              <w:rPr>
                <w:b/>
                <w:lang w:val="en-US"/>
              </w:rPr>
              <w:t>KU Leuven</w:t>
            </w:r>
          </w:p>
          <w:p w14:paraId="7C471723" w14:textId="77777777" w:rsidR="00067389" w:rsidRPr="00DA12C0" w:rsidRDefault="00067389" w:rsidP="00067389">
            <w:pPr>
              <w:pStyle w:val="ListParagraph"/>
              <w:numPr>
                <w:ilvl w:val="0"/>
                <w:numId w:val="29"/>
              </w:numPr>
              <w:rPr>
                <w:lang w:val="en-US"/>
              </w:rPr>
            </w:pPr>
            <w:r w:rsidRPr="00DA12C0">
              <w:rPr>
                <w:lang w:val="en-US"/>
              </w:rPr>
              <w:t xml:space="preserve">Local network storage: 51.90 EUR/100GB/year (only stored data is charged) </w:t>
            </w:r>
          </w:p>
          <w:p w14:paraId="4E4F90C6" w14:textId="759D8883" w:rsidR="00067389" w:rsidRPr="00DA12C0" w:rsidRDefault="00067389" w:rsidP="00067389">
            <w:pPr>
              <w:pStyle w:val="ListParagraph"/>
              <w:numPr>
                <w:ilvl w:val="0"/>
                <w:numId w:val="29"/>
              </w:numPr>
              <w:rPr>
                <w:lang w:val="en-US"/>
              </w:rPr>
            </w:pPr>
            <w:r w:rsidRPr="00DA12C0">
              <w:rPr>
                <w:lang w:val="en-US"/>
              </w:rPr>
              <w:t>Large volume storage: 569.20 EUR/5TB/year</w:t>
            </w:r>
          </w:p>
          <w:p w14:paraId="378AFD34" w14:textId="43591515" w:rsidR="00067389" w:rsidRPr="00DA12C0" w:rsidRDefault="00067389" w:rsidP="00067389">
            <w:pPr>
              <w:pStyle w:val="ListParagraph"/>
              <w:numPr>
                <w:ilvl w:val="0"/>
                <w:numId w:val="29"/>
              </w:numPr>
              <w:rPr>
                <w:lang w:val="en-US"/>
              </w:rPr>
            </w:pPr>
            <w:r w:rsidRPr="00DA12C0">
              <w:rPr>
                <w:lang w:val="en-US"/>
              </w:rPr>
              <w:t>High performance computing (</w:t>
            </w:r>
            <w:proofErr w:type="spellStart"/>
            <w:r w:rsidRPr="00DA12C0">
              <w:rPr>
                <w:lang w:val="en-US"/>
              </w:rPr>
              <w:t>Vsc</w:t>
            </w:r>
            <w:proofErr w:type="spellEnd"/>
            <w:r w:rsidRPr="00DA12C0">
              <w:rPr>
                <w:lang w:val="en-US"/>
              </w:rPr>
              <w:t xml:space="preserve">): staging storage (20 EUR/TB/year; standard data storage space on </w:t>
            </w:r>
            <w:proofErr w:type="spellStart"/>
            <w:r w:rsidRPr="00DA12C0">
              <w:rPr>
                <w:lang w:val="en-US"/>
              </w:rPr>
              <w:t>vsc</w:t>
            </w:r>
            <w:proofErr w:type="spellEnd"/>
            <w:r w:rsidRPr="00DA12C0">
              <w:rPr>
                <w:lang w:val="en-US"/>
              </w:rPr>
              <w:t xml:space="preserve"> is free).</w:t>
            </w:r>
          </w:p>
          <w:p w14:paraId="5D71EDE5" w14:textId="3B768E35" w:rsidR="00067389" w:rsidRPr="00DA12C0" w:rsidRDefault="00067389" w:rsidP="00067389">
            <w:pPr>
              <w:pStyle w:val="ListParagraph"/>
              <w:numPr>
                <w:ilvl w:val="0"/>
                <w:numId w:val="29"/>
              </w:numPr>
              <w:rPr>
                <w:lang w:val="en-US"/>
              </w:rPr>
            </w:pPr>
            <w:r w:rsidRPr="00DA12C0">
              <w:rPr>
                <w:rFonts w:ascii="Wingdings" w:eastAsia="Wingdings" w:hAnsi="Wingdings" w:cs="Wingdings"/>
                <w:lang w:val="en-US"/>
              </w:rPr>
              <w:t></w:t>
            </w:r>
            <w:r w:rsidRPr="00DA12C0">
              <w:rPr>
                <w:lang w:val="en-US"/>
              </w:rPr>
              <w:t xml:space="preserve"> Total expected cost ca 500 EUR</w:t>
            </w:r>
          </w:p>
          <w:p w14:paraId="7DE63360" w14:textId="356EC661" w:rsidR="003B3D43" w:rsidRPr="00DA12C0" w:rsidRDefault="00067389" w:rsidP="00DA12C0">
            <w:pPr>
              <w:pStyle w:val="ListParagraph"/>
              <w:numPr>
                <w:ilvl w:val="0"/>
                <w:numId w:val="29"/>
              </w:numPr>
              <w:rPr>
                <w:lang w:val="en-US"/>
              </w:rPr>
            </w:pPr>
            <w:r w:rsidRPr="00DA12C0">
              <w:rPr>
                <w:lang w:val="en-US"/>
              </w:rPr>
              <w:t xml:space="preserve">Cost coverage: general lab funding + CELSA project funding. </w:t>
            </w:r>
          </w:p>
          <w:p w14:paraId="5E77B5C8" w14:textId="77777777" w:rsidR="00067389" w:rsidRPr="00DA12C0" w:rsidRDefault="00067389" w:rsidP="00067389">
            <w:pPr>
              <w:pStyle w:val="ListParagraph"/>
              <w:rPr>
                <w:lang w:val="en-US"/>
              </w:rPr>
            </w:pPr>
          </w:p>
          <w:p w14:paraId="4C1C17E9" w14:textId="2FF97EE4" w:rsidR="003B3D43" w:rsidRPr="00DA12C0" w:rsidRDefault="003B3D43" w:rsidP="003B3D43">
            <w:pPr>
              <w:spacing w:after="160" w:line="259" w:lineRule="auto"/>
              <w:rPr>
                <w:b/>
                <w:bCs/>
                <w:lang w:val="en-US"/>
              </w:rPr>
            </w:pPr>
            <w:r w:rsidRPr="00DA12C0">
              <w:rPr>
                <w:b/>
                <w:lang w:val="en-US"/>
              </w:rPr>
              <w:t xml:space="preserve">ELTE </w:t>
            </w:r>
            <w:proofErr w:type="spellStart"/>
            <w:r w:rsidRPr="00DA12C0">
              <w:rPr>
                <w:b/>
                <w:lang w:val="en-US"/>
              </w:rPr>
              <w:t>Eötvös</w:t>
            </w:r>
            <w:proofErr w:type="spellEnd"/>
            <w:r w:rsidRPr="00DA12C0">
              <w:rPr>
                <w:b/>
                <w:lang w:val="en-US"/>
              </w:rPr>
              <w:t xml:space="preserve"> </w:t>
            </w:r>
            <w:proofErr w:type="spellStart"/>
            <w:r w:rsidRPr="00DA12C0">
              <w:rPr>
                <w:b/>
                <w:lang w:val="en-US"/>
              </w:rPr>
              <w:t>Loránd</w:t>
            </w:r>
            <w:proofErr w:type="spellEnd"/>
            <w:r w:rsidRPr="00DA12C0">
              <w:rPr>
                <w:b/>
                <w:lang w:val="en-US"/>
              </w:rPr>
              <w:t xml:space="preserve"> University</w:t>
            </w:r>
            <w:r w:rsidRPr="00DA12C0">
              <w:rPr>
                <w:b/>
                <w:bCs/>
                <w:lang w:val="en-US"/>
              </w:rPr>
              <w:t>:</w:t>
            </w:r>
          </w:p>
          <w:p w14:paraId="6CCE34B0" w14:textId="58E68A8B" w:rsidR="003B3D43" w:rsidRPr="00DA12C0" w:rsidRDefault="00DA12C0" w:rsidP="003B3D43">
            <w:pPr>
              <w:pStyle w:val="ListParagraph"/>
              <w:numPr>
                <w:ilvl w:val="0"/>
                <w:numId w:val="40"/>
              </w:numPr>
              <w:spacing w:after="160" w:line="259" w:lineRule="auto"/>
              <w:rPr>
                <w:bCs/>
                <w:lang w:val="en-US"/>
              </w:rPr>
            </w:pPr>
            <w:r>
              <w:rPr>
                <w:lang w:val="en-US"/>
              </w:rPr>
              <w:t>TBD</w:t>
            </w:r>
          </w:p>
          <w:p w14:paraId="3DC8251F" w14:textId="77777777" w:rsidR="003B3D43" w:rsidRPr="00DA12C0" w:rsidRDefault="003B3D43" w:rsidP="003B3D43">
            <w:pPr>
              <w:spacing w:after="160" w:line="259" w:lineRule="auto"/>
              <w:rPr>
                <w:b/>
                <w:bCs/>
                <w:lang w:val="en-US"/>
              </w:rPr>
            </w:pPr>
            <w:r w:rsidRPr="00DA12C0">
              <w:rPr>
                <w:b/>
                <w:bCs/>
                <w:lang w:val="en-US"/>
              </w:rPr>
              <w:t>University of Ljubljana:</w:t>
            </w:r>
          </w:p>
          <w:p w14:paraId="73FD60A4" w14:textId="42CDE195" w:rsidR="003B3D43" w:rsidRPr="00DA12C0" w:rsidRDefault="53B580B9" w:rsidP="69EE42DB">
            <w:pPr>
              <w:pStyle w:val="ListParagraph"/>
              <w:numPr>
                <w:ilvl w:val="0"/>
                <w:numId w:val="40"/>
              </w:numPr>
              <w:spacing w:line="259" w:lineRule="auto"/>
              <w:rPr>
                <w:lang w:val="en-US"/>
              </w:rPr>
            </w:pPr>
            <w:r w:rsidRPr="00DA12C0">
              <w:rPr>
                <w:lang w:val="en-US"/>
              </w:rPr>
              <w:t>There will be no data storage costs.</w:t>
            </w:r>
            <w:r w:rsidR="556A8270" w:rsidRPr="00DA12C0">
              <w:rPr>
                <w:lang w:val="en-US"/>
              </w:rPr>
              <w:t xml:space="preserve"> </w:t>
            </w:r>
          </w:p>
        </w:tc>
      </w:tr>
    </w:tbl>
    <w:p w14:paraId="4B9946D1" w14:textId="77777777" w:rsidR="00E93C67" w:rsidRPr="00DA12C0" w:rsidRDefault="00E93C67"/>
    <w:p w14:paraId="523E9CB0" w14:textId="77777777" w:rsidR="00E93C67" w:rsidRPr="00DA12C0"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CC6C8C" w14:paraId="46B39456" w14:textId="77777777" w:rsidTr="69EE42DB">
        <w:trPr>
          <w:cantSplit/>
          <w:trHeight w:val="269"/>
        </w:trPr>
        <w:tc>
          <w:tcPr>
            <w:tcW w:w="15593" w:type="dxa"/>
            <w:gridSpan w:val="2"/>
            <w:shd w:val="clear" w:color="auto" w:fill="5B9BD5" w:themeFill="accent5"/>
          </w:tcPr>
          <w:p w14:paraId="470DE0D5" w14:textId="77777777" w:rsidR="00877A71" w:rsidRPr="00CC6C8C" w:rsidRDefault="00980823" w:rsidP="00A729DC">
            <w:pPr>
              <w:ind w:left="720"/>
              <w:jc w:val="center"/>
              <w:rPr>
                <w:b/>
                <w:bCs/>
              </w:rPr>
            </w:pPr>
            <w:r w:rsidRPr="00DA12C0">
              <w:rPr>
                <w:b/>
                <w:bCs/>
              </w:rPr>
              <w:t>5</w:t>
            </w:r>
            <w:r w:rsidR="00A729DC" w:rsidRPr="00DA12C0">
              <w:rPr>
                <w:b/>
                <w:bCs/>
              </w:rPr>
              <w:t xml:space="preserve">. </w:t>
            </w:r>
            <w:r w:rsidR="009C0EAA" w:rsidRPr="00DA12C0">
              <w:rPr>
                <w:b/>
                <w:bCs/>
              </w:rPr>
              <w:t>D</w:t>
            </w:r>
            <w:r w:rsidR="5FB6CA38" w:rsidRPr="00DA12C0">
              <w:rPr>
                <w:b/>
                <w:bCs/>
              </w:rPr>
              <w:t xml:space="preserve">ata </w:t>
            </w:r>
            <w:r w:rsidR="00A729DC" w:rsidRPr="00DA12C0">
              <w:rPr>
                <w:b/>
                <w:bCs/>
              </w:rPr>
              <w:t>P</w:t>
            </w:r>
            <w:r w:rsidR="5FB6CA38" w:rsidRPr="00DA12C0">
              <w:rPr>
                <w:b/>
                <w:bCs/>
              </w:rPr>
              <w:t>reservation</w:t>
            </w:r>
            <w:r w:rsidR="009C0EAA" w:rsidRPr="00DA12C0">
              <w:rPr>
                <w:b/>
                <w:bCs/>
              </w:rPr>
              <w:t xml:space="preserve"> after the end of the </w:t>
            </w:r>
            <w:r w:rsidR="00A729DC" w:rsidRPr="00DA12C0">
              <w:rPr>
                <w:b/>
                <w:bCs/>
              </w:rPr>
              <w:t>Research P</w:t>
            </w:r>
            <w:r w:rsidR="009C0EAA" w:rsidRPr="00DA12C0">
              <w:rPr>
                <w:b/>
                <w:bCs/>
              </w:rPr>
              <w:t>roject</w:t>
            </w:r>
          </w:p>
          <w:p w14:paraId="7A771D7F" w14:textId="77777777" w:rsidR="00877A71" w:rsidRPr="00CC6C8C" w:rsidRDefault="00877A71" w:rsidP="00A729DC">
            <w:pPr>
              <w:ind w:left="720"/>
              <w:jc w:val="center"/>
              <w:rPr>
                <w:b/>
              </w:rPr>
            </w:pPr>
          </w:p>
        </w:tc>
      </w:tr>
      <w:tr w:rsidR="002300DE" w:rsidRPr="00CC6C8C" w14:paraId="2239AECA" w14:textId="77777777" w:rsidTr="69EE42DB">
        <w:trPr>
          <w:cantSplit/>
          <w:trHeight w:val="269"/>
        </w:trPr>
        <w:tc>
          <w:tcPr>
            <w:tcW w:w="4962" w:type="dxa"/>
          </w:tcPr>
          <w:p w14:paraId="724E832D" w14:textId="77777777" w:rsidR="002300DE" w:rsidRPr="00CC6C8C" w:rsidRDefault="0091060F" w:rsidP="5D59270C">
            <w:pPr>
              <w:spacing w:after="160" w:line="259" w:lineRule="auto"/>
            </w:pPr>
            <w:r w:rsidRPr="00CC6C8C">
              <w:lastRenderedPageBreak/>
              <w:t xml:space="preserve">Which data will be retained for at least five years (or longer, in agreement with other retention policies that are applicable) after the end of the project? In case some data cannot be preserved, clearly state the reasons for this </w:t>
            </w:r>
            <w:r w:rsidRPr="00CC6C8C">
              <w:br/>
              <w:t>(e.g. legal or contractual restrictions, storage/budget issues, institutional policies...).</w:t>
            </w:r>
          </w:p>
        </w:tc>
        <w:tc>
          <w:tcPr>
            <w:tcW w:w="10631" w:type="dxa"/>
          </w:tcPr>
          <w:p w14:paraId="490B50AE" w14:textId="77777777" w:rsidR="002300DE" w:rsidRPr="00CC6C8C" w:rsidRDefault="00512AB3" w:rsidP="00512AB3">
            <w:pPr>
              <w:spacing w:after="160" w:line="259" w:lineRule="auto"/>
              <w:rPr>
                <w:b/>
                <w:bCs/>
                <w:lang w:val="en-US"/>
              </w:rPr>
            </w:pPr>
            <w:r w:rsidRPr="00CC6C8C">
              <w:rPr>
                <w:b/>
                <w:bCs/>
                <w:lang w:val="en-US"/>
              </w:rPr>
              <w:t>KU Leuven:</w:t>
            </w:r>
          </w:p>
          <w:p w14:paraId="5222FC73" w14:textId="77777777" w:rsidR="00512AB3" w:rsidRPr="00CC6C8C" w:rsidRDefault="00512AB3" w:rsidP="00512AB3">
            <w:pPr>
              <w:pStyle w:val="ListParagraph"/>
              <w:numPr>
                <w:ilvl w:val="0"/>
                <w:numId w:val="29"/>
              </w:numPr>
              <w:spacing w:after="160" w:line="259" w:lineRule="auto"/>
              <w:rPr>
                <w:bCs/>
                <w:lang w:val="en-US"/>
              </w:rPr>
            </w:pPr>
            <w:r w:rsidRPr="00CC6C8C">
              <w:rPr>
                <w:bCs/>
                <w:lang w:val="en-US"/>
              </w:rPr>
              <w:t>Raw sequencing data (</w:t>
            </w:r>
            <w:proofErr w:type="spellStart"/>
            <w:r w:rsidRPr="00CC6C8C">
              <w:rPr>
                <w:bCs/>
                <w:lang w:val="en-US"/>
              </w:rPr>
              <w:t>fastq</w:t>
            </w:r>
            <w:proofErr w:type="spellEnd"/>
            <w:r w:rsidRPr="00CC6C8C">
              <w:rPr>
                <w:bCs/>
                <w:lang w:val="en-US"/>
              </w:rPr>
              <w:t xml:space="preserve"> files) and count files + accompanying README files</w:t>
            </w:r>
          </w:p>
          <w:p w14:paraId="233BAE6E" w14:textId="77777777" w:rsidR="00512AB3" w:rsidRPr="00CC6C8C" w:rsidRDefault="00512AB3" w:rsidP="00512AB3">
            <w:pPr>
              <w:pStyle w:val="ListParagraph"/>
              <w:numPr>
                <w:ilvl w:val="0"/>
                <w:numId w:val="29"/>
              </w:numPr>
              <w:spacing w:after="160" w:line="259" w:lineRule="auto"/>
              <w:rPr>
                <w:bCs/>
                <w:lang w:val="en-US"/>
              </w:rPr>
            </w:pPr>
            <w:r w:rsidRPr="00CC6C8C">
              <w:rPr>
                <w:bCs/>
                <w:lang w:val="en-US"/>
              </w:rPr>
              <w:t>Scripts used</w:t>
            </w:r>
          </w:p>
          <w:p w14:paraId="59E2D33B" w14:textId="46EBB881" w:rsidR="00512AB3" w:rsidRPr="00CC6C8C" w:rsidRDefault="00512AB3" w:rsidP="00051775">
            <w:pPr>
              <w:pStyle w:val="ListParagraph"/>
              <w:numPr>
                <w:ilvl w:val="0"/>
                <w:numId w:val="29"/>
              </w:numPr>
              <w:spacing w:after="160" w:line="259" w:lineRule="auto"/>
              <w:rPr>
                <w:bCs/>
                <w:lang w:val="en-US"/>
              </w:rPr>
            </w:pPr>
            <w:r w:rsidRPr="00CC6C8C">
              <w:rPr>
                <w:bCs/>
                <w:lang w:val="en-US"/>
              </w:rPr>
              <w:t xml:space="preserve">Final analysis results/figures </w:t>
            </w:r>
            <w:proofErr w:type="spellStart"/>
            <w:r w:rsidRPr="00CC6C8C">
              <w:rPr>
                <w:bCs/>
                <w:lang w:val="en-US"/>
              </w:rPr>
              <w:t>cfr</w:t>
            </w:r>
            <w:proofErr w:type="spellEnd"/>
            <w:r w:rsidRPr="00CC6C8C">
              <w:rPr>
                <w:bCs/>
                <w:lang w:val="en-US"/>
              </w:rPr>
              <w:t xml:space="preserve"> publication</w:t>
            </w:r>
          </w:p>
          <w:p w14:paraId="19B394A2" w14:textId="77777777" w:rsidR="00051775" w:rsidRPr="00CC6C8C" w:rsidRDefault="00051775" w:rsidP="00051775">
            <w:pPr>
              <w:spacing w:after="160"/>
              <w:rPr>
                <w:b/>
                <w:lang w:val="en-US"/>
              </w:rPr>
            </w:pPr>
            <w:r w:rsidRPr="00CC6C8C">
              <w:rPr>
                <w:b/>
                <w:lang w:val="en-US"/>
              </w:rPr>
              <w:t xml:space="preserve">ELTE </w:t>
            </w:r>
            <w:proofErr w:type="spellStart"/>
            <w:r w:rsidRPr="00CC6C8C">
              <w:rPr>
                <w:b/>
                <w:lang w:val="en-US"/>
              </w:rPr>
              <w:t>Eötvös</w:t>
            </w:r>
            <w:proofErr w:type="spellEnd"/>
            <w:r w:rsidRPr="00CC6C8C">
              <w:rPr>
                <w:b/>
                <w:lang w:val="en-US"/>
              </w:rPr>
              <w:t xml:space="preserve"> </w:t>
            </w:r>
            <w:proofErr w:type="spellStart"/>
            <w:r w:rsidRPr="00CC6C8C">
              <w:rPr>
                <w:b/>
                <w:lang w:val="en-US"/>
              </w:rPr>
              <w:t>Loránd</w:t>
            </w:r>
            <w:proofErr w:type="spellEnd"/>
            <w:r w:rsidRPr="00CC6C8C">
              <w:rPr>
                <w:b/>
                <w:lang w:val="en-US"/>
              </w:rPr>
              <w:t xml:space="preserve"> University </w:t>
            </w:r>
          </w:p>
          <w:p w14:paraId="1959B929" w14:textId="77777777" w:rsidR="00051775" w:rsidRPr="00CC6C8C" w:rsidRDefault="00051775" w:rsidP="00051775">
            <w:pPr>
              <w:pStyle w:val="ListParagraph"/>
              <w:numPr>
                <w:ilvl w:val="0"/>
                <w:numId w:val="29"/>
              </w:numPr>
              <w:spacing w:after="160" w:line="259" w:lineRule="auto"/>
              <w:rPr>
                <w:lang w:val="en-US"/>
              </w:rPr>
            </w:pPr>
            <w:r w:rsidRPr="00CC6C8C">
              <w:rPr>
                <w:lang w:val="en-US"/>
              </w:rPr>
              <w:t>Raw sequencing data, imaging data and archived electronic notebooks.</w:t>
            </w:r>
          </w:p>
          <w:p w14:paraId="2221171D" w14:textId="77777777" w:rsidR="00051775" w:rsidRPr="00CC6C8C" w:rsidRDefault="00051775" w:rsidP="00051775">
            <w:pPr>
              <w:pStyle w:val="ListParagraph"/>
              <w:numPr>
                <w:ilvl w:val="0"/>
                <w:numId w:val="29"/>
              </w:numPr>
              <w:spacing w:after="160" w:line="259" w:lineRule="auto"/>
              <w:rPr>
                <w:lang w:val="en-US"/>
              </w:rPr>
            </w:pPr>
            <w:r w:rsidRPr="00CC6C8C">
              <w:rPr>
                <w:lang w:val="en-US"/>
              </w:rPr>
              <w:t>Scripts used.</w:t>
            </w:r>
          </w:p>
          <w:p w14:paraId="6A80765E" w14:textId="77777777" w:rsidR="00051775" w:rsidRPr="00CC6C8C" w:rsidRDefault="00051775" w:rsidP="00051775">
            <w:pPr>
              <w:pStyle w:val="ListParagraph"/>
              <w:numPr>
                <w:ilvl w:val="0"/>
                <w:numId w:val="29"/>
              </w:numPr>
              <w:spacing w:after="160" w:line="259" w:lineRule="auto"/>
              <w:rPr>
                <w:lang w:val="en-US"/>
              </w:rPr>
            </w:pPr>
            <w:r w:rsidRPr="00CC6C8C">
              <w:rPr>
                <w:lang w:val="en-US"/>
              </w:rPr>
              <w:t>Final analysis results and figures.</w:t>
            </w:r>
          </w:p>
          <w:p w14:paraId="487E29AA" w14:textId="77777777" w:rsidR="003B3D43" w:rsidRPr="00CC6C8C" w:rsidRDefault="003B3D43" w:rsidP="00512AB3">
            <w:pPr>
              <w:spacing w:after="160" w:line="259" w:lineRule="auto"/>
              <w:rPr>
                <w:b/>
                <w:bCs/>
                <w:lang w:val="en-US"/>
              </w:rPr>
            </w:pPr>
            <w:r w:rsidRPr="69EE42DB">
              <w:rPr>
                <w:b/>
                <w:bCs/>
                <w:lang w:val="en-US"/>
              </w:rPr>
              <w:t>University of Ljubljana:</w:t>
            </w:r>
          </w:p>
          <w:p w14:paraId="1C7D80A4" w14:textId="6CAFCC4D" w:rsidR="003B3D43" w:rsidRPr="00CC6C8C" w:rsidRDefault="183CCA2D" w:rsidP="69EE42DB">
            <w:pPr>
              <w:pStyle w:val="ListParagraph"/>
              <w:numPr>
                <w:ilvl w:val="0"/>
                <w:numId w:val="40"/>
              </w:numPr>
              <w:spacing w:after="160" w:line="259" w:lineRule="auto"/>
              <w:rPr>
                <w:lang w:val="en-US"/>
              </w:rPr>
            </w:pPr>
            <w:r w:rsidRPr="69EE42DB">
              <w:rPr>
                <w:lang w:val="en-US"/>
              </w:rPr>
              <w:t>Raw sequencing data (</w:t>
            </w:r>
            <w:proofErr w:type="spellStart"/>
            <w:r w:rsidRPr="69EE42DB">
              <w:rPr>
                <w:lang w:val="en-US"/>
              </w:rPr>
              <w:t>fastq</w:t>
            </w:r>
            <w:proofErr w:type="spellEnd"/>
            <w:r w:rsidRPr="69EE42DB">
              <w:rPr>
                <w:lang w:val="en-US"/>
              </w:rPr>
              <w:t xml:space="preserve"> files) and count files.</w:t>
            </w:r>
          </w:p>
          <w:p w14:paraId="63F2C79E" w14:textId="6DEEC43A" w:rsidR="003B3D43" w:rsidRPr="00CC6C8C" w:rsidRDefault="183CCA2D" w:rsidP="69EE42DB">
            <w:pPr>
              <w:pStyle w:val="ListParagraph"/>
              <w:numPr>
                <w:ilvl w:val="0"/>
                <w:numId w:val="40"/>
              </w:numPr>
              <w:spacing w:after="160" w:line="259" w:lineRule="auto"/>
              <w:rPr>
                <w:lang w:val="en-US"/>
              </w:rPr>
            </w:pPr>
            <w:r w:rsidRPr="69EE42DB">
              <w:rPr>
                <w:lang w:val="en-US"/>
              </w:rPr>
              <w:t>Scripts used.</w:t>
            </w:r>
          </w:p>
          <w:p w14:paraId="6DCE665B" w14:textId="7BC6DCD8" w:rsidR="003B3D43" w:rsidRPr="00CC6C8C" w:rsidRDefault="183CCA2D" w:rsidP="69EE42DB">
            <w:pPr>
              <w:pStyle w:val="ListParagraph"/>
              <w:numPr>
                <w:ilvl w:val="0"/>
                <w:numId w:val="40"/>
              </w:numPr>
              <w:spacing w:after="160" w:line="259" w:lineRule="auto"/>
              <w:rPr>
                <w:lang w:val="en-US"/>
              </w:rPr>
            </w:pPr>
            <w:r w:rsidRPr="69EE42DB">
              <w:rPr>
                <w:lang w:val="en-US"/>
              </w:rPr>
              <w:t>Final analysis results and figures.</w:t>
            </w:r>
          </w:p>
        </w:tc>
      </w:tr>
      <w:tr w:rsidR="002300DE" w:rsidRPr="00F42A6F" w14:paraId="1C039AC0" w14:textId="77777777" w:rsidTr="69EE42DB">
        <w:trPr>
          <w:cantSplit/>
          <w:trHeight w:val="269"/>
        </w:trPr>
        <w:tc>
          <w:tcPr>
            <w:tcW w:w="4962" w:type="dxa"/>
          </w:tcPr>
          <w:p w14:paraId="19F34D6F" w14:textId="77777777" w:rsidR="002300DE" w:rsidRPr="00CC6C8C" w:rsidRDefault="000C4BF5" w:rsidP="000C4BF5">
            <w:r w:rsidRPr="00CC6C8C">
              <w:lastRenderedPageBreak/>
              <w:t>Where will these data be archived (stored and curated for the long-term)?</w:t>
            </w:r>
          </w:p>
        </w:tc>
        <w:tc>
          <w:tcPr>
            <w:tcW w:w="10631" w:type="dxa"/>
          </w:tcPr>
          <w:p w14:paraId="25EE4AD5" w14:textId="77777777" w:rsidR="00512AB3" w:rsidRPr="00CC6C8C" w:rsidRDefault="00512AB3" w:rsidP="00512AB3">
            <w:pPr>
              <w:spacing w:after="160" w:line="259" w:lineRule="auto"/>
              <w:rPr>
                <w:b/>
                <w:bCs/>
                <w:lang w:val="en-US"/>
              </w:rPr>
            </w:pPr>
            <w:r w:rsidRPr="00CC6C8C">
              <w:rPr>
                <w:b/>
                <w:bCs/>
                <w:lang w:val="en-US"/>
              </w:rPr>
              <w:t>KU Leuven:</w:t>
            </w:r>
          </w:p>
          <w:p w14:paraId="41B98700" w14:textId="77777777" w:rsidR="00512AB3" w:rsidRPr="00CC6C8C" w:rsidRDefault="00512AB3" w:rsidP="00051775">
            <w:pPr>
              <w:pStyle w:val="ListParagraph"/>
              <w:numPr>
                <w:ilvl w:val="0"/>
                <w:numId w:val="40"/>
              </w:numPr>
              <w:spacing w:after="160" w:line="259" w:lineRule="auto"/>
              <w:rPr>
                <w:bCs/>
                <w:lang w:val="en-US"/>
              </w:rPr>
            </w:pPr>
            <w:r w:rsidRPr="69EE42DB">
              <w:rPr>
                <w:lang w:val="en-US"/>
              </w:rPr>
              <w:t xml:space="preserve">Local data preservation is the responsibility of the local IT team, in coordination with the lab PI (prof Cleynen). </w:t>
            </w:r>
          </w:p>
          <w:p w14:paraId="057CD8A1" w14:textId="77777777" w:rsidR="00512AB3" w:rsidRPr="00CC6C8C" w:rsidRDefault="00512AB3" w:rsidP="00051775">
            <w:pPr>
              <w:pStyle w:val="ListParagraph"/>
              <w:numPr>
                <w:ilvl w:val="0"/>
                <w:numId w:val="40"/>
              </w:numPr>
              <w:spacing w:after="160" w:line="259" w:lineRule="auto"/>
              <w:rPr>
                <w:bCs/>
                <w:lang w:val="en-US"/>
              </w:rPr>
            </w:pPr>
            <w:r w:rsidRPr="69EE42DB">
              <w:rPr>
                <w:lang w:val="en-US"/>
              </w:rPr>
              <w:t xml:space="preserve">Large volume archive storage is available via KU Leuven IT (≥5TB storage with automatic back-up) for indefinite archiving. </w:t>
            </w:r>
          </w:p>
          <w:p w14:paraId="218F52DC" w14:textId="0D7A329F" w:rsidR="000C4BF5" w:rsidRPr="00DA12C0" w:rsidRDefault="00512AB3" w:rsidP="00051775">
            <w:pPr>
              <w:pStyle w:val="ListParagraph"/>
              <w:numPr>
                <w:ilvl w:val="0"/>
                <w:numId w:val="40"/>
              </w:numPr>
              <w:spacing w:after="160" w:line="259" w:lineRule="auto"/>
              <w:rPr>
                <w:bCs/>
                <w:lang w:val="en-US"/>
              </w:rPr>
            </w:pPr>
            <w:r w:rsidRPr="69EE42DB">
              <w:rPr>
                <w:lang w:val="en-US"/>
              </w:rPr>
              <w:t xml:space="preserve">Hard copy lab notebooks are being kept by the researchers involved in the project, and will remain accessible via the KU Leuven archives. </w:t>
            </w:r>
          </w:p>
          <w:p w14:paraId="23F4A82C" w14:textId="4DBB359B" w:rsidR="00DA12C0" w:rsidRPr="00CC6C8C" w:rsidRDefault="00DA12C0" w:rsidP="00051775">
            <w:pPr>
              <w:pStyle w:val="ListParagraph"/>
              <w:numPr>
                <w:ilvl w:val="0"/>
                <w:numId w:val="40"/>
              </w:numPr>
              <w:spacing w:after="160" w:line="259" w:lineRule="auto"/>
              <w:rPr>
                <w:bCs/>
                <w:lang w:val="en-US"/>
              </w:rPr>
            </w:pPr>
            <w:r>
              <w:rPr>
                <w:bCs/>
                <w:lang w:val="en-US"/>
              </w:rPr>
              <w:t xml:space="preserve">Sequencing data will be saved also to a data repository (KU Leuven RDR or domain-specific repository, likely </w:t>
            </w:r>
          </w:p>
          <w:p w14:paraId="548977DC" w14:textId="77777777" w:rsidR="00051775" w:rsidRPr="00CC6C8C" w:rsidRDefault="00051775" w:rsidP="00051775">
            <w:pPr>
              <w:pStyle w:val="ListParagraph"/>
              <w:spacing w:after="160" w:line="259" w:lineRule="auto"/>
              <w:rPr>
                <w:bCs/>
                <w:lang w:val="en-US"/>
              </w:rPr>
            </w:pPr>
          </w:p>
          <w:p w14:paraId="5FF4C176" w14:textId="77777777" w:rsidR="00051775" w:rsidRPr="00CC6C8C" w:rsidRDefault="00051775" w:rsidP="00051775">
            <w:pPr>
              <w:spacing w:after="160"/>
              <w:rPr>
                <w:b/>
                <w:lang w:val="en-US"/>
              </w:rPr>
            </w:pPr>
            <w:r w:rsidRPr="00CC6C8C">
              <w:rPr>
                <w:b/>
                <w:lang w:val="en-US"/>
              </w:rPr>
              <w:t xml:space="preserve">ELTE </w:t>
            </w:r>
            <w:proofErr w:type="spellStart"/>
            <w:r w:rsidRPr="00CC6C8C">
              <w:rPr>
                <w:b/>
                <w:lang w:val="en-US"/>
              </w:rPr>
              <w:t>Eötvös</w:t>
            </w:r>
            <w:proofErr w:type="spellEnd"/>
            <w:r w:rsidRPr="00CC6C8C">
              <w:rPr>
                <w:b/>
                <w:lang w:val="en-US"/>
              </w:rPr>
              <w:t xml:space="preserve"> </w:t>
            </w:r>
            <w:proofErr w:type="spellStart"/>
            <w:r w:rsidRPr="00CC6C8C">
              <w:rPr>
                <w:b/>
                <w:lang w:val="en-US"/>
              </w:rPr>
              <w:t>Loránd</w:t>
            </w:r>
            <w:proofErr w:type="spellEnd"/>
            <w:r w:rsidRPr="00CC6C8C">
              <w:rPr>
                <w:b/>
                <w:lang w:val="en-US"/>
              </w:rPr>
              <w:t xml:space="preserve"> University </w:t>
            </w:r>
          </w:p>
          <w:p w14:paraId="4BAEA52E" w14:textId="297ABE50" w:rsidR="00051775" w:rsidRPr="00CC6C8C" w:rsidRDefault="00051775" w:rsidP="00051775">
            <w:pPr>
              <w:pStyle w:val="ListParagraph"/>
              <w:numPr>
                <w:ilvl w:val="0"/>
                <w:numId w:val="29"/>
              </w:numPr>
              <w:rPr>
                <w:bCs/>
                <w:lang w:val="en-US"/>
              </w:rPr>
            </w:pPr>
            <w:r w:rsidRPr="00CC6C8C">
              <w:rPr>
                <w:bCs/>
                <w:lang w:val="en-US"/>
              </w:rPr>
              <w:t>Sequencing data will be back</w:t>
            </w:r>
            <w:r w:rsidR="00346764" w:rsidRPr="00CC6C8C">
              <w:rPr>
                <w:bCs/>
                <w:lang w:val="en-US"/>
              </w:rPr>
              <w:t>ed</w:t>
            </w:r>
            <w:r w:rsidRPr="00CC6C8C">
              <w:rPr>
                <w:bCs/>
                <w:lang w:val="en-US"/>
              </w:rPr>
              <w:t xml:space="preserve"> up to the Sequence Read Archive (SRA) repository.</w:t>
            </w:r>
          </w:p>
          <w:p w14:paraId="0603C356" w14:textId="77777777" w:rsidR="00051775" w:rsidRPr="00CC6C8C" w:rsidRDefault="00051775" w:rsidP="00051775">
            <w:pPr>
              <w:pStyle w:val="ListParagraph"/>
              <w:numPr>
                <w:ilvl w:val="0"/>
                <w:numId w:val="29"/>
              </w:numPr>
              <w:rPr>
                <w:bCs/>
                <w:lang w:val="en-US"/>
              </w:rPr>
            </w:pPr>
            <w:r w:rsidRPr="00CC6C8C">
              <w:rPr>
                <w:bCs/>
                <w:lang w:val="en-US"/>
              </w:rPr>
              <w:t>Electronic notebooks will be archived and backed up in secure ELTE network folders.</w:t>
            </w:r>
          </w:p>
          <w:p w14:paraId="3B24AEB7" w14:textId="77777777" w:rsidR="00051775" w:rsidRPr="00CC6C8C" w:rsidRDefault="00051775" w:rsidP="003B3D43">
            <w:pPr>
              <w:spacing w:after="160" w:line="259" w:lineRule="auto"/>
              <w:rPr>
                <w:bCs/>
                <w:lang w:val="en-US"/>
              </w:rPr>
            </w:pPr>
          </w:p>
          <w:p w14:paraId="29D74804" w14:textId="596963C0" w:rsidR="003B3D43" w:rsidRPr="00CC6C8C" w:rsidRDefault="003B3D43" w:rsidP="003B3D43">
            <w:pPr>
              <w:spacing w:after="160" w:line="259" w:lineRule="auto"/>
              <w:rPr>
                <w:b/>
                <w:bCs/>
                <w:lang w:val="en-US"/>
              </w:rPr>
            </w:pPr>
            <w:r w:rsidRPr="69EE42DB">
              <w:rPr>
                <w:b/>
                <w:bCs/>
                <w:lang w:val="en-US"/>
              </w:rPr>
              <w:t>University of Ljubljana:</w:t>
            </w:r>
          </w:p>
          <w:p w14:paraId="162D63B8" w14:textId="672F8B33" w:rsidR="71ACD883" w:rsidRDefault="71ACD883" w:rsidP="69EE42DB">
            <w:pPr>
              <w:pStyle w:val="ListParagraph"/>
              <w:numPr>
                <w:ilvl w:val="0"/>
                <w:numId w:val="29"/>
              </w:numPr>
              <w:rPr>
                <w:lang w:val="en-US"/>
              </w:rPr>
            </w:pPr>
            <w:r w:rsidRPr="69EE42DB">
              <w:rPr>
                <w:lang w:val="en-US"/>
              </w:rPr>
              <w:t>Sequencing data will be deposited to the Sequence Read Archive (SRA) repository.</w:t>
            </w:r>
          </w:p>
          <w:p w14:paraId="2CCC103F" w14:textId="06F90389" w:rsidR="14C93BEA" w:rsidRDefault="14C93BEA" w:rsidP="69EE42DB">
            <w:pPr>
              <w:pStyle w:val="ListParagraph"/>
              <w:numPr>
                <w:ilvl w:val="0"/>
                <w:numId w:val="29"/>
              </w:numPr>
              <w:rPr>
                <w:lang w:val="en-US"/>
              </w:rPr>
            </w:pPr>
            <w:r w:rsidRPr="69EE42DB">
              <w:rPr>
                <w:lang w:val="en-US"/>
              </w:rPr>
              <w:t xml:space="preserve">Hard copy lab diaries of all the researcher involved in the project will be stored </w:t>
            </w:r>
            <w:r w:rsidR="63CF14D4" w:rsidRPr="69EE42DB">
              <w:rPr>
                <w:lang w:val="en-US"/>
              </w:rPr>
              <w:t>in the PI’s archives. Electronic diaries will be kept on Universit</w:t>
            </w:r>
            <w:r w:rsidR="7747DD27" w:rsidRPr="69EE42DB">
              <w:rPr>
                <w:lang w:val="en-US"/>
              </w:rPr>
              <w:t>y</w:t>
            </w:r>
            <w:r w:rsidR="63CF14D4" w:rsidRPr="69EE42DB">
              <w:rPr>
                <w:lang w:val="en-US"/>
              </w:rPr>
              <w:t xml:space="preserve"> OneDrive cloud.</w:t>
            </w:r>
          </w:p>
          <w:p w14:paraId="126A8882" w14:textId="6BFC05D6" w:rsidR="00512AB3" w:rsidRPr="00512AB3" w:rsidRDefault="00512AB3" w:rsidP="003B3D43">
            <w:pPr>
              <w:spacing w:after="160" w:line="259" w:lineRule="auto"/>
              <w:rPr>
                <w:b/>
                <w:bCs/>
                <w:lang w:val="en-US"/>
              </w:rPr>
            </w:pPr>
          </w:p>
        </w:tc>
      </w:tr>
      <w:tr w:rsidR="002300DE" w:rsidRPr="00906DA8" w14:paraId="0483882B" w14:textId="77777777" w:rsidTr="69EE42DB">
        <w:trPr>
          <w:cantSplit/>
          <w:trHeight w:val="269"/>
        </w:trPr>
        <w:tc>
          <w:tcPr>
            <w:tcW w:w="4962" w:type="dxa"/>
          </w:tcPr>
          <w:p w14:paraId="51548214" w14:textId="77777777" w:rsidR="00436EB9" w:rsidRPr="00BB596A" w:rsidRDefault="00AB632D" w:rsidP="00877A71">
            <w:r w:rsidRPr="00BB596A">
              <w:lastRenderedPageBreak/>
              <w:t>What are the expected costs for data preservation during the expected retention period? How will these costs be covered?</w:t>
            </w:r>
          </w:p>
          <w:p w14:paraId="320F1A4D" w14:textId="77777777" w:rsidR="00AB632D" w:rsidRPr="00BB596A" w:rsidRDefault="00AB632D" w:rsidP="00877A71">
            <w:pPr>
              <w:rPr>
                <w:sz w:val="12"/>
              </w:rPr>
            </w:pPr>
          </w:p>
          <w:p w14:paraId="0870B812" w14:textId="77777777" w:rsidR="00436EB9" w:rsidRPr="00BB596A" w:rsidRDefault="00436EB9" w:rsidP="00877A71">
            <w:pPr>
              <w:rPr>
                <w:i/>
                <w:sz w:val="22"/>
                <w:lang w:val="en-US"/>
              </w:rPr>
            </w:pPr>
          </w:p>
          <w:p w14:paraId="67523193" w14:textId="77777777" w:rsidR="00AB632D" w:rsidRPr="00BB596A" w:rsidRDefault="00AB632D" w:rsidP="00877A71">
            <w:pPr>
              <w:rPr>
                <w:i/>
              </w:rPr>
            </w:pPr>
          </w:p>
        </w:tc>
        <w:tc>
          <w:tcPr>
            <w:tcW w:w="10631" w:type="dxa"/>
          </w:tcPr>
          <w:p w14:paraId="554442B5" w14:textId="77777777" w:rsidR="00346764" w:rsidRPr="00BB596A" w:rsidRDefault="00346764" w:rsidP="00346764">
            <w:pPr>
              <w:spacing w:after="160"/>
              <w:rPr>
                <w:b/>
                <w:lang w:val="en-US"/>
              </w:rPr>
            </w:pPr>
            <w:r w:rsidRPr="00BB596A">
              <w:rPr>
                <w:b/>
                <w:lang w:val="en-US"/>
              </w:rPr>
              <w:t>KU Leuven</w:t>
            </w:r>
          </w:p>
          <w:p w14:paraId="5B0E2B0D" w14:textId="6C6D5B4B" w:rsidR="00CA57DD" w:rsidRPr="00BB596A" w:rsidRDefault="59F386BB" w:rsidP="00DA12C0">
            <w:pPr>
              <w:pStyle w:val="ListParagraph"/>
              <w:numPr>
                <w:ilvl w:val="0"/>
                <w:numId w:val="29"/>
              </w:numPr>
              <w:rPr>
                <w:lang w:val="en-US"/>
              </w:rPr>
            </w:pPr>
            <w:r w:rsidRPr="00BB596A">
              <w:rPr>
                <w:lang w:val="en-US"/>
              </w:rPr>
              <w:t>Large volume archive storage: 11.384 EUR/100GB/year</w:t>
            </w:r>
          </w:p>
          <w:p w14:paraId="36BFEB0E" w14:textId="26360D4B" w:rsidR="00346764" w:rsidRPr="00BB596A" w:rsidRDefault="59F386BB" w:rsidP="00DA12C0">
            <w:pPr>
              <w:pStyle w:val="ListParagraph"/>
              <w:numPr>
                <w:ilvl w:val="0"/>
                <w:numId w:val="29"/>
              </w:numPr>
              <w:rPr>
                <w:lang w:val="en-US"/>
              </w:rPr>
            </w:pPr>
            <w:r w:rsidRPr="00BB596A">
              <w:rPr>
                <w:lang w:val="en-US"/>
              </w:rPr>
              <w:t xml:space="preserve">Local network storage: 51.90 EUR/100GB/year (only stored data is charged) </w:t>
            </w:r>
          </w:p>
          <w:p w14:paraId="2A83C937" w14:textId="0909570E" w:rsidR="00CA57DD" w:rsidRPr="00BB596A" w:rsidRDefault="59F386BB" w:rsidP="00DA12C0">
            <w:pPr>
              <w:pStyle w:val="ListParagraph"/>
              <w:numPr>
                <w:ilvl w:val="0"/>
                <w:numId w:val="29"/>
              </w:numPr>
              <w:rPr>
                <w:lang w:val="en-US"/>
              </w:rPr>
            </w:pPr>
            <w:r w:rsidRPr="00BB596A">
              <w:rPr>
                <w:lang w:val="en-US"/>
              </w:rPr>
              <w:t>Large volume storage: 569.20 EUR/5TB/year</w:t>
            </w:r>
          </w:p>
          <w:p w14:paraId="34CE17F2" w14:textId="3308CC15" w:rsidR="00067389" w:rsidRPr="00BB596A" w:rsidRDefault="00067389" w:rsidP="00DA12C0">
            <w:pPr>
              <w:pStyle w:val="ListParagraph"/>
              <w:numPr>
                <w:ilvl w:val="0"/>
                <w:numId w:val="29"/>
              </w:numPr>
              <w:rPr>
                <w:lang w:val="en-US"/>
              </w:rPr>
            </w:pPr>
            <w:r w:rsidRPr="00BB596A">
              <w:rPr>
                <w:rFonts w:ascii="Wingdings" w:eastAsia="Wingdings" w:hAnsi="Wingdings" w:cs="Wingdings"/>
                <w:lang w:val="en-US"/>
              </w:rPr>
              <w:t></w:t>
            </w:r>
            <w:r w:rsidRPr="00BB596A">
              <w:rPr>
                <w:lang w:val="en-US"/>
              </w:rPr>
              <w:t xml:space="preserve"> </w:t>
            </w:r>
            <w:r w:rsidR="398D05B1" w:rsidRPr="00BB596A">
              <w:rPr>
                <w:lang w:val="en-US"/>
              </w:rPr>
              <w:t>Total expected c</w:t>
            </w:r>
            <w:r w:rsidRPr="00BB596A">
              <w:rPr>
                <w:lang w:val="en-US"/>
              </w:rPr>
              <w:t>ost ca 750 EUR</w:t>
            </w:r>
          </w:p>
          <w:p w14:paraId="53D4741E" w14:textId="24FA63A9" w:rsidR="00CA57DD" w:rsidRPr="00BB596A" w:rsidRDefault="59F386BB" w:rsidP="00DA12C0">
            <w:pPr>
              <w:pStyle w:val="ListParagraph"/>
              <w:numPr>
                <w:ilvl w:val="0"/>
                <w:numId w:val="29"/>
              </w:numPr>
              <w:rPr>
                <w:lang w:val="en-US"/>
              </w:rPr>
            </w:pPr>
            <w:r w:rsidRPr="00BB596A">
              <w:rPr>
                <w:lang w:val="en-US"/>
              </w:rPr>
              <w:t>Cost coverage: general lab funding. 50% of large volume archive storage is paid by Group Biomedical Sciences.</w:t>
            </w:r>
          </w:p>
          <w:p w14:paraId="7BA945A2" w14:textId="77777777" w:rsidR="00346764" w:rsidRPr="00BB596A" w:rsidRDefault="00346764" w:rsidP="00346764">
            <w:pPr>
              <w:pStyle w:val="ListParagraph"/>
              <w:rPr>
                <w:lang w:val="en-US"/>
              </w:rPr>
            </w:pPr>
          </w:p>
          <w:p w14:paraId="27E157FB" w14:textId="72042DCB" w:rsidR="00346764" w:rsidRPr="00BB596A" w:rsidRDefault="00346764" w:rsidP="00346764">
            <w:pPr>
              <w:spacing w:after="160" w:line="259" w:lineRule="auto"/>
              <w:rPr>
                <w:b/>
                <w:bCs/>
                <w:lang w:val="en-US"/>
              </w:rPr>
            </w:pPr>
            <w:r w:rsidRPr="00BB596A">
              <w:rPr>
                <w:b/>
                <w:lang w:val="en-US"/>
              </w:rPr>
              <w:t xml:space="preserve">ELTE </w:t>
            </w:r>
            <w:proofErr w:type="spellStart"/>
            <w:r w:rsidRPr="00BB596A">
              <w:rPr>
                <w:b/>
                <w:lang w:val="en-US"/>
              </w:rPr>
              <w:t>Eötvös</w:t>
            </w:r>
            <w:proofErr w:type="spellEnd"/>
            <w:r w:rsidRPr="00BB596A">
              <w:rPr>
                <w:b/>
                <w:lang w:val="en-US"/>
              </w:rPr>
              <w:t xml:space="preserve"> </w:t>
            </w:r>
            <w:proofErr w:type="spellStart"/>
            <w:r w:rsidRPr="00BB596A">
              <w:rPr>
                <w:b/>
                <w:lang w:val="en-US"/>
              </w:rPr>
              <w:t>Loránd</w:t>
            </w:r>
            <w:proofErr w:type="spellEnd"/>
            <w:r w:rsidRPr="00BB596A">
              <w:rPr>
                <w:b/>
                <w:lang w:val="en-US"/>
              </w:rPr>
              <w:t xml:space="preserve"> University</w:t>
            </w:r>
            <w:r w:rsidRPr="00BB596A">
              <w:rPr>
                <w:b/>
                <w:bCs/>
                <w:lang w:val="en-US"/>
              </w:rPr>
              <w:t>:</w:t>
            </w:r>
          </w:p>
          <w:p w14:paraId="0AF9030A" w14:textId="65C15F55" w:rsidR="00346764" w:rsidRPr="00BB596A" w:rsidRDefault="00BB596A" w:rsidP="00346764">
            <w:pPr>
              <w:pStyle w:val="ListParagraph"/>
              <w:numPr>
                <w:ilvl w:val="0"/>
                <w:numId w:val="40"/>
              </w:numPr>
              <w:spacing w:after="160" w:line="259" w:lineRule="auto"/>
              <w:rPr>
                <w:bCs/>
                <w:lang w:val="en-US"/>
              </w:rPr>
            </w:pPr>
            <w:r>
              <w:rPr>
                <w:lang w:val="en-US"/>
              </w:rPr>
              <w:t>TBD</w:t>
            </w:r>
          </w:p>
          <w:p w14:paraId="0DF65BB8" w14:textId="77777777" w:rsidR="00346764" w:rsidRPr="00BB596A" w:rsidRDefault="4C941FCC" w:rsidP="00346764">
            <w:pPr>
              <w:spacing w:after="160" w:line="259" w:lineRule="auto"/>
              <w:rPr>
                <w:b/>
                <w:bCs/>
                <w:lang w:val="en-US"/>
              </w:rPr>
            </w:pPr>
            <w:r w:rsidRPr="00BB596A">
              <w:rPr>
                <w:b/>
                <w:bCs/>
                <w:lang w:val="en-US"/>
              </w:rPr>
              <w:t>University of Ljubljana:</w:t>
            </w:r>
          </w:p>
          <w:p w14:paraId="5744C698" w14:textId="66B88469" w:rsidR="002300DE" w:rsidRPr="00BB596A" w:rsidRDefault="7DAE738B" w:rsidP="69EE42DB">
            <w:pPr>
              <w:pStyle w:val="ListParagraph"/>
              <w:numPr>
                <w:ilvl w:val="0"/>
                <w:numId w:val="40"/>
              </w:numPr>
              <w:rPr>
                <w:lang w:val="en-US"/>
              </w:rPr>
            </w:pPr>
            <w:r w:rsidRPr="00BB596A">
              <w:rPr>
                <w:lang w:val="en-US"/>
              </w:rPr>
              <w:t>There will be no data storage costs.</w:t>
            </w:r>
          </w:p>
        </w:tc>
      </w:tr>
    </w:tbl>
    <w:p w14:paraId="450B9005" w14:textId="77777777" w:rsidR="00032ED4" w:rsidRDefault="00032ED4"/>
    <w:p w14:paraId="67A0E4B5"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EA85E80" w14:textId="77777777" w:rsidTr="69EE42DB">
        <w:trPr>
          <w:cantSplit/>
          <w:trHeight w:val="269"/>
        </w:trPr>
        <w:tc>
          <w:tcPr>
            <w:tcW w:w="15593" w:type="dxa"/>
            <w:gridSpan w:val="2"/>
            <w:shd w:val="clear" w:color="auto" w:fill="5B9BD5" w:themeFill="accent5"/>
          </w:tcPr>
          <w:p w14:paraId="2272EC3E"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2DDDBCFF" w14:textId="77777777" w:rsidR="00877A71" w:rsidRPr="00145CC7" w:rsidRDefault="00877A71" w:rsidP="00EE6614">
            <w:pPr>
              <w:rPr>
                <w:b/>
              </w:rPr>
            </w:pPr>
          </w:p>
        </w:tc>
      </w:tr>
      <w:tr w:rsidR="0046404A" w:rsidRPr="00F42A6F" w14:paraId="51969A5A" w14:textId="77777777" w:rsidTr="69EE42DB">
        <w:trPr>
          <w:cantSplit/>
          <w:trHeight w:val="269"/>
        </w:trPr>
        <w:tc>
          <w:tcPr>
            <w:tcW w:w="4962" w:type="dxa"/>
          </w:tcPr>
          <w:p w14:paraId="0C3E2281" w14:textId="77777777" w:rsidR="0046404A" w:rsidRDefault="0046404A" w:rsidP="00877A71">
            <w:r w:rsidRPr="0046404A">
              <w:t xml:space="preserve">Will the data (or part of the data) be made available for reuse after/during the project?  </w:t>
            </w:r>
          </w:p>
          <w:p w14:paraId="46BE65B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150CF7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p w14:paraId="64339B43" w14:textId="77777777" w:rsidR="0046404A" w:rsidRPr="00394E22" w:rsidRDefault="0046404A" w:rsidP="00394E22"/>
        </w:tc>
        <w:tc>
          <w:tcPr>
            <w:tcW w:w="10631" w:type="dxa"/>
          </w:tcPr>
          <w:p w14:paraId="2AD8386D" w14:textId="77777777" w:rsidR="004D37B4" w:rsidRDefault="00DA12C0" w:rsidP="004D37B4">
            <w:sdt>
              <w:sdtPr>
                <w:rPr>
                  <w:lang w:val="en-US"/>
                </w:rPr>
                <w:id w:val="-1392488952"/>
                <w14:checkbox>
                  <w14:checked w14:val="1"/>
                  <w14:checkedState w14:val="2612" w14:font="MS Gothic"/>
                  <w14:uncheckedState w14:val="2610" w14:font="MS Gothic"/>
                </w14:checkbox>
              </w:sdtPr>
              <w:sdtContent>
                <w:r w:rsidR="00803A9D">
                  <w:rPr>
                    <w:rFonts w:ascii="MS Gothic" w:eastAsia="MS Gothic" w:hAnsi="MS Gothic" w:hint="eastAsia"/>
                    <w:lang w:val="en-US"/>
                  </w:rPr>
                  <w:t>☒</w:t>
                </w:r>
              </w:sdtContent>
            </w:sdt>
            <w:r w:rsidR="004D37B4">
              <w:t xml:space="preserve"> Yes, in an Open Access repository</w:t>
            </w:r>
          </w:p>
          <w:p w14:paraId="43F97454" w14:textId="1B772227" w:rsidR="004D37B4" w:rsidRDefault="00DA12C0" w:rsidP="004D37B4">
            <w:sdt>
              <w:sdtPr>
                <w:rPr>
                  <w:lang w:val="en-US"/>
                </w:rPr>
                <w:id w:val="-76870333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4D37B4">
              <w:t xml:space="preserve"> Yes, in a restricted access repository (after approval, institutional access only, …)</w:t>
            </w:r>
          </w:p>
          <w:p w14:paraId="53F0A656" w14:textId="77777777" w:rsidR="004D37B4" w:rsidRDefault="00DA12C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522A19B1" w14:textId="77777777" w:rsidR="004D37B4" w:rsidRDefault="00DA12C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34287D15" w14:textId="77777777" w:rsidR="004D37B4" w:rsidRDefault="004D37B4" w:rsidP="004D37B4"/>
          <w:p w14:paraId="74B28978" w14:textId="48980B5F" w:rsidR="00E53A03" w:rsidRPr="00DA12C0" w:rsidRDefault="00E53A03" w:rsidP="004D37B4">
            <w:r>
              <w:t>- Raw sequencing data Zebrafish</w:t>
            </w:r>
            <w:r w:rsidR="00346764">
              <w:t xml:space="preserve"> </w:t>
            </w:r>
            <w:r w:rsidR="00346764" w:rsidRPr="00DA12C0">
              <w:t>samples</w:t>
            </w:r>
            <w:r w:rsidR="00DA12C0" w:rsidRPr="00DA12C0">
              <w:t xml:space="preserve"> (open access)</w:t>
            </w:r>
          </w:p>
          <w:p w14:paraId="41431637" w14:textId="6A87D8B8" w:rsidR="00346764" w:rsidRPr="00DA12C0" w:rsidRDefault="33AF69B9" w:rsidP="00436EB9">
            <w:r w:rsidRPr="00DA12C0">
              <w:t xml:space="preserve">- </w:t>
            </w:r>
            <w:r w:rsidR="4C941FCC" w:rsidRPr="00DA12C0">
              <w:t>RNA sequencing data human samples</w:t>
            </w:r>
            <w:r w:rsidR="00803A9D" w:rsidRPr="00DA12C0">
              <w:t xml:space="preserve"> </w:t>
            </w:r>
            <w:r w:rsidR="00DA12C0" w:rsidRPr="00DA12C0">
              <w:t>(restricted)</w:t>
            </w:r>
          </w:p>
          <w:p w14:paraId="10C0DACD" w14:textId="0CF917F8" w:rsidR="00346764" w:rsidRPr="004D37B4" w:rsidRDefault="2843EC1F" w:rsidP="69EE42DB">
            <w:r w:rsidRPr="00DA12C0">
              <w:t xml:space="preserve">- RNA sequencing data human cell lines (treated vs. control) </w:t>
            </w:r>
            <w:r w:rsidR="00DA12C0" w:rsidRPr="00DA12C0">
              <w:t>(open access)</w:t>
            </w:r>
          </w:p>
        </w:tc>
      </w:tr>
      <w:tr w:rsidR="008F41F6" w:rsidRPr="00F42A6F" w14:paraId="0E7E1F9E" w14:textId="77777777" w:rsidTr="69EE42DB">
        <w:trPr>
          <w:cantSplit/>
          <w:trHeight w:val="269"/>
        </w:trPr>
        <w:tc>
          <w:tcPr>
            <w:tcW w:w="4962" w:type="dxa"/>
          </w:tcPr>
          <w:p w14:paraId="19AC4B29" w14:textId="77777777" w:rsidR="008F41F6" w:rsidRPr="00803A9D" w:rsidRDefault="008F41F6" w:rsidP="00877A71">
            <w:pPr>
              <w:rPr>
                <w:highlight w:val="yellow"/>
              </w:rPr>
            </w:pPr>
            <w:r w:rsidRPr="00346764">
              <w:t>If access is restricted, please specify who will be able to access the data and under what conditions.</w:t>
            </w:r>
          </w:p>
        </w:tc>
        <w:tc>
          <w:tcPr>
            <w:tcW w:w="10631" w:type="dxa"/>
          </w:tcPr>
          <w:p w14:paraId="01CC1CEB" w14:textId="77777777" w:rsidR="008F41F6" w:rsidRDefault="008F41F6" w:rsidP="00436EB9">
            <w:pPr>
              <w:rPr>
                <w:lang w:val="en-US"/>
              </w:rPr>
            </w:pPr>
          </w:p>
        </w:tc>
      </w:tr>
      <w:tr w:rsidR="002300DE" w:rsidRPr="00F42A6F" w14:paraId="0BCF19D5" w14:textId="77777777" w:rsidTr="69EE42DB">
        <w:trPr>
          <w:cantSplit/>
          <w:trHeight w:val="269"/>
        </w:trPr>
        <w:tc>
          <w:tcPr>
            <w:tcW w:w="4962" w:type="dxa"/>
          </w:tcPr>
          <w:p w14:paraId="178FA561" w14:textId="77777777" w:rsidR="002300DE" w:rsidRPr="00346764" w:rsidRDefault="009F3B66" w:rsidP="00877A71">
            <w:r w:rsidRPr="00346764">
              <w:t>Are there any factors that restrict or prevent the sharing of (some of) the data (e.g. as defined in an agreement with a 3rd party, legal restrictions)? Please explain per dataset or data type where appropriate.</w:t>
            </w:r>
          </w:p>
        </w:tc>
        <w:tc>
          <w:tcPr>
            <w:tcW w:w="10631" w:type="dxa"/>
          </w:tcPr>
          <w:p w14:paraId="7CC82E76" w14:textId="77777777" w:rsidR="00436EB9" w:rsidRPr="00346764" w:rsidRDefault="00DA12C0" w:rsidP="00436EB9">
            <w:pPr>
              <w:rPr>
                <w:lang w:val="en-US"/>
              </w:rPr>
            </w:pPr>
            <w:sdt>
              <w:sdtPr>
                <w:rPr>
                  <w:lang w:val="en-US"/>
                </w:rPr>
                <w:id w:val="-2116126963"/>
                <w14:checkbox>
                  <w14:checked w14:val="1"/>
                  <w14:checkedState w14:val="2612" w14:font="MS Gothic"/>
                  <w14:uncheckedState w14:val="2610" w14:font="MS Gothic"/>
                </w14:checkbox>
              </w:sdtPr>
              <w:sdtContent>
                <w:r w:rsidR="00803A9D" w:rsidRPr="00346764">
                  <w:rPr>
                    <w:rFonts w:ascii="MS Gothic" w:eastAsia="MS Gothic" w:hAnsi="MS Gothic" w:hint="eastAsia"/>
                    <w:lang w:val="en-US"/>
                  </w:rPr>
                  <w:t>☒</w:t>
                </w:r>
              </w:sdtContent>
            </w:sdt>
            <w:r w:rsidR="00436EB9" w:rsidRPr="00346764">
              <w:rPr>
                <w:lang w:val="en-US"/>
              </w:rPr>
              <w:t xml:space="preserve"> Yes</w:t>
            </w:r>
            <w:r w:rsidR="00566351" w:rsidRPr="00346764">
              <w:rPr>
                <w:lang w:val="en-US"/>
              </w:rPr>
              <w:t>, privacy aspects</w:t>
            </w:r>
          </w:p>
          <w:p w14:paraId="26AB55DC" w14:textId="055F6AB9" w:rsidR="00566351" w:rsidRPr="00346764" w:rsidRDefault="00DA12C0" w:rsidP="00436EB9">
            <w:pPr>
              <w:rPr>
                <w:lang w:val="en-US"/>
              </w:rPr>
            </w:pPr>
            <w:sdt>
              <w:sdtPr>
                <w:rPr>
                  <w:lang w:val="en-US"/>
                </w:rPr>
                <w:id w:val="-2025085753"/>
                <w14:checkbox>
                  <w14:checked w14:val="1"/>
                  <w14:checkedState w14:val="2612" w14:font="MS Gothic"/>
                  <w14:uncheckedState w14:val="2610" w14:font="MS Gothic"/>
                </w14:checkbox>
              </w:sdtPr>
              <w:sdtContent>
                <w:r w:rsidR="00030D3D" w:rsidRPr="00346764">
                  <w:rPr>
                    <w:rFonts w:ascii="MS Gothic" w:eastAsia="MS Gothic" w:hAnsi="MS Gothic" w:hint="eastAsia"/>
                    <w:lang w:val="en-US"/>
                  </w:rPr>
                  <w:t>☒</w:t>
                </w:r>
              </w:sdtContent>
            </w:sdt>
            <w:r w:rsidR="00566351" w:rsidRPr="00346764">
              <w:rPr>
                <w:lang w:val="en-US"/>
              </w:rPr>
              <w:t xml:space="preserve"> Yes, intellectual property rights</w:t>
            </w:r>
          </w:p>
          <w:p w14:paraId="1609AF78" w14:textId="555CD86D" w:rsidR="00566351" w:rsidRPr="00346764" w:rsidRDefault="00DA12C0" w:rsidP="00436EB9">
            <w:pPr>
              <w:rPr>
                <w:lang w:val="en-US"/>
              </w:rPr>
            </w:pPr>
            <w:sdt>
              <w:sdtPr>
                <w:rPr>
                  <w:lang w:val="en-US"/>
                </w:rPr>
                <w:id w:val="-933977856"/>
                <w14:checkbox>
                  <w14:checked w14:val="1"/>
                  <w14:checkedState w14:val="2612" w14:font="MS Gothic"/>
                  <w14:uncheckedState w14:val="2610" w14:font="MS Gothic"/>
                </w14:checkbox>
              </w:sdtPr>
              <w:sdtContent>
                <w:r w:rsidR="00030D3D" w:rsidRPr="00346764">
                  <w:rPr>
                    <w:rFonts w:ascii="MS Gothic" w:eastAsia="MS Gothic" w:hAnsi="MS Gothic" w:hint="eastAsia"/>
                    <w:lang w:val="en-US"/>
                  </w:rPr>
                  <w:t>☒</w:t>
                </w:r>
              </w:sdtContent>
            </w:sdt>
            <w:r w:rsidR="00566351" w:rsidRPr="00346764">
              <w:rPr>
                <w:lang w:val="en-US"/>
              </w:rPr>
              <w:t xml:space="preserve"> Yes, ethical aspects </w:t>
            </w:r>
          </w:p>
          <w:p w14:paraId="0C9D3A35" w14:textId="77777777" w:rsidR="00566351" w:rsidRPr="00346764" w:rsidRDefault="00DA12C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346764">
                  <w:rPr>
                    <w:rFonts w:ascii="MS Gothic" w:eastAsia="MS Gothic" w:hAnsi="MS Gothic" w:hint="eastAsia"/>
                    <w:lang w:val="en-US"/>
                  </w:rPr>
                  <w:t>☐</w:t>
                </w:r>
              </w:sdtContent>
            </w:sdt>
            <w:r w:rsidR="005904AD" w:rsidRPr="00346764">
              <w:rPr>
                <w:lang w:val="en-US"/>
              </w:rPr>
              <w:t xml:space="preserve"> Yes, aspects of dual use</w:t>
            </w:r>
          </w:p>
          <w:p w14:paraId="06CEABCB" w14:textId="77777777" w:rsidR="00566351" w:rsidRPr="00346764" w:rsidRDefault="00DA12C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346764">
                  <w:rPr>
                    <w:rFonts w:ascii="MS Gothic" w:eastAsia="MS Gothic" w:hAnsi="MS Gothic" w:hint="eastAsia"/>
                    <w:lang w:val="en-US"/>
                  </w:rPr>
                  <w:t>☐</w:t>
                </w:r>
              </w:sdtContent>
            </w:sdt>
            <w:r w:rsidR="005904AD" w:rsidRPr="00346764">
              <w:rPr>
                <w:lang w:val="en-US"/>
              </w:rPr>
              <w:t xml:space="preserve"> Yes, other</w:t>
            </w:r>
          </w:p>
          <w:p w14:paraId="41A1487D" w14:textId="77777777" w:rsidR="00436EB9" w:rsidRPr="00346764" w:rsidRDefault="00DA12C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346764">
                  <w:rPr>
                    <w:rFonts w:ascii="MS Gothic" w:eastAsia="MS Gothic" w:hAnsi="MS Gothic" w:hint="eastAsia"/>
                    <w:lang w:val="en-US"/>
                  </w:rPr>
                  <w:t>☐</w:t>
                </w:r>
              </w:sdtContent>
            </w:sdt>
            <w:r w:rsidR="00436EB9" w:rsidRPr="00346764">
              <w:rPr>
                <w:lang w:val="en-US"/>
              </w:rPr>
              <w:t xml:space="preserve"> No</w:t>
            </w:r>
          </w:p>
          <w:p w14:paraId="6366B0A9" w14:textId="77777777" w:rsidR="005904AD" w:rsidRPr="00346764" w:rsidRDefault="005904AD" w:rsidP="00436EB9">
            <w:pPr>
              <w:rPr>
                <w:lang w:val="en-US"/>
              </w:rPr>
            </w:pPr>
          </w:p>
          <w:p w14:paraId="759427A5" w14:textId="2EC1D2E2" w:rsidR="002300DE" w:rsidRDefault="00436EB9" w:rsidP="00436EB9">
            <w:pPr>
              <w:rPr>
                <w:bCs/>
              </w:rPr>
            </w:pPr>
            <w:r w:rsidRPr="00346764">
              <w:rPr>
                <w:bCs/>
              </w:rPr>
              <w:t>If yes, please specify:</w:t>
            </w:r>
          </w:p>
          <w:p w14:paraId="06BA536C" w14:textId="67045F32" w:rsidR="00346764" w:rsidRPr="00346764" w:rsidRDefault="4C941FCC" w:rsidP="00346764">
            <w:pPr>
              <w:pStyle w:val="ListParagraph"/>
              <w:numPr>
                <w:ilvl w:val="0"/>
                <w:numId w:val="29"/>
              </w:numPr>
              <w:rPr>
                <w:bCs/>
              </w:rPr>
            </w:pPr>
            <w:r>
              <w:t>Human patient samples: any sharing will be bound by privacy aspects and ethical agreement</w:t>
            </w:r>
            <w:r w:rsidR="009445EC">
              <w:t xml:space="preserve"> (if covered in informed consent)</w:t>
            </w:r>
            <w:r>
              <w:t xml:space="preserve">.  </w:t>
            </w:r>
          </w:p>
          <w:p w14:paraId="0EC0DAD3" w14:textId="134C46C7" w:rsidR="00346764" w:rsidRPr="00346764" w:rsidRDefault="4C941FCC" w:rsidP="00346764">
            <w:pPr>
              <w:pStyle w:val="ListParagraph"/>
              <w:numPr>
                <w:ilvl w:val="0"/>
                <w:numId w:val="29"/>
              </w:numPr>
              <w:rPr>
                <w:bCs/>
              </w:rPr>
            </w:pPr>
            <w:r>
              <w:t>IP rights related to potential patentability of biomarker panel.</w:t>
            </w:r>
          </w:p>
          <w:p w14:paraId="4FC1E67E" w14:textId="77777777" w:rsidR="005904AD" w:rsidRPr="00346764" w:rsidRDefault="005904AD" w:rsidP="00436EB9">
            <w:pPr>
              <w:rPr>
                <w:b/>
                <w:bCs/>
              </w:rPr>
            </w:pPr>
          </w:p>
          <w:p w14:paraId="5CB44BDC" w14:textId="77777777" w:rsidR="005904AD" w:rsidRPr="00346764" w:rsidRDefault="005904AD" w:rsidP="00436EB9">
            <w:pPr>
              <w:rPr>
                <w:b/>
                <w:bCs/>
              </w:rPr>
            </w:pPr>
          </w:p>
        </w:tc>
      </w:tr>
      <w:tr w:rsidR="002300DE" w:rsidRPr="00F42A6F" w14:paraId="5A1BCFF1" w14:textId="77777777" w:rsidTr="69EE42DB">
        <w:trPr>
          <w:cantSplit/>
          <w:trHeight w:val="269"/>
        </w:trPr>
        <w:tc>
          <w:tcPr>
            <w:tcW w:w="4962" w:type="dxa"/>
          </w:tcPr>
          <w:p w14:paraId="231EAADE" w14:textId="77777777" w:rsidR="002300DE" w:rsidRPr="00346764" w:rsidRDefault="00AB6A1F" w:rsidP="00877A71">
            <w:r w:rsidRPr="00346764">
              <w:lastRenderedPageBreak/>
              <w:t xml:space="preserve">Where will the data be made available? </w:t>
            </w:r>
            <w:r w:rsidR="004E5067" w:rsidRPr="00346764">
              <w:br/>
            </w:r>
            <w:r w:rsidRPr="00346764">
              <w:t>If already known, please provide a repository per dataset or data type.</w:t>
            </w:r>
          </w:p>
        </w:tc>
        <w:tc>
          <w:tcPr>
            <w:tcW w:w="10631" w:type="dxa"/>
          </w:tcPr>
          <w:p w14:paraId="246D5773" w14:textId="77777777" w:rsidR="00346764" w:rsidRPr="00346764" w:rsidRDefault="00346764" w:rsidP="00346764">
            <w:pPr>
              <w:pStyle w:val="ListParagraph"/>
              <w:numPr>
                <w:ilvl w:val="0"/>
                <w:numId w:val="42"/>
              </w:numPr>
              <w:rPr>
                <w:bCs/>
              </w:rPr>
            </w:pPr>
            <w:r w:rsidRPr="00346764">
              <w:rPr>
                <w:bCs/>
              </w:rPr>
              <w:t>Zebrafish raw sequencing data: Sequence Read Archive (SRA) repository</w:t>
            </w:r>
          </w:p>
          <w:p w14:paraId="2D26A0A5" w14:textId="35E2FDF4" w:rsidR="00030D3D" w:rsidRPr="00346764" w:rsidRDefault="4C941FCC" w:rsidP="00346764">
            <w:pPr>
              <w:pStyle w:val="ListParagraph"/>
              <w:numPr>
                <w:ilvl w:val="0"/>
                <w:numId w:val="42"/>
              </w:numPr>
              <w:rPr>
                <w:b/>
                <w:bCs/>
              </w:rPr>
            </w:pPr>
            <w:r>
              <w:t xml:space="preserve">Human RNAseq data: </w:t>
            </w:r>
            <w:r w:rsidR="21882F98">
              <w:t xml:space="preserve"> </w:t>
            </w:r>
            <w:r w:rsidR="009445EC">
              <w:t xml:space="preserve">domain specific repository, likely </w:t>
            </w:r>
            <w:hyperlink r:id="rId19" w:history="1">
              <w:r w:rsidR="009445EC" w:rsidRPr="00CC57BA">
                <w:rPr>
                  <w:rStyle w:val="Hyperlink"/>
                </w:rPr>
                <w:t>https://www.ebi.ac.uk/biostudies/arrayexpress</w:t>
              </w:r>
            </w:hyperlink>
            <w:r w:rsidR="009445EC">
              <w:t xml:space="preserve"> or GEO (</w:t>
            </w:r>
            <w:hyperlink r:id="rId20" w:history="1">
              <w:r w:rsidR="009445EC" w:rsidRPr="00CC57BA">
                <w:rPr>
                  <w:rStyle w:val="Hyperlink"/>
                </w:rPr>
                <w:t>https://www.ncbi.nlm.nih.gov/geo/</w:t>
              </w:r>
            </w:hyperlink>
            <w:r w:rsidR="009445EC">
              <w:t xml:space="preserve">) </w:t>
            </w:r>
            <w:r>
              <w:t xml:space="preserve">   </w:t>
            </w:r>
          </w:p>
          <w:p w14:paraId="6A8DB9BF" w14:textId="12899727" w:rsidR="00030D3D" w:rsidRPr="00346764" w:rsidRDefault="25D1C75A" w:rsidP="69EE42DB">
            <w:pPr>
              <w:pStyle w:val="ListParagraph"/>
              <w:numPr>
                <w:ilvl w:val="0"/>
                <w:numId w:val="42"/>
              </w:numPr>
            </w:pPr>
            <w:r>
              <w:t>Human cell lines RNA sequencing data: Sequence Read Archive (SRA) repository</w:t>
            </w:r>
          </w:p>
        </w:tc>
      </w:tr>
      <w:tr w:rsidR="002300DE" w:rsidRPr="00F42A6F" w14:paraId="693491C0" w14:textId="77777777" w:rsidTr="69EE42DB">
        <w:trPr>
          <w:cantSplit/>
          <w:trHeight w:val="269"/>
        </w:trPr>
        <w:tc>
          <w:tcPr>
            <w:tcW w:w="4962" w:type="dxa"/>
          </w:tcPr>
          <w:p w14:paraId="78053E8B" w14:textId="77777777" w:rsidR="00CF3DAB" w:rsidRDefault="00CF3DAB" w:rsidP="00877A71">
            <w:r w:rsidRPr="00CF3DAB">
              <w:t>When will the data be made available?</w:t>
            </w:r>
          </w:p>
          <w:p w14:paraId="7C3D4D35" w14:textId="77777777" w:rsidR="00CF3DAB" w:rsidRDefault="00CF3DAB" w:rsidP="00CF3DAB"/>
          <w:p w14:paraId="56C7EE0D"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4F04560B" w14:textId="77777777" w:rsidR="002300DE" w:rsidRPr="00C2357B" w:rsidRDefault="00803A9D" w:rsidP="6320600B">
            <w:pPr>
              <w:rPr>
                <w:bCs/>
              </w:rPr>
            </w:pPr>
            <w:r w:rsidRPr="00C2357B">
              <w:rPr>
                <w:bCs/>
              </w:rPr>
              <w:t>Upon publication of research results</w:t>
            </w:r>
          </w:p>
          <w:p w14:paraId="7465BE5B" w14:textId="77777777" w:rsidR="00CF3DAB" w:rsidRDefault="00CF3DAB" w:rsidP="6320600B">
            <w:pPr>
              <w:rPr>
                <w:b/>
                <w:bCs/>
              </w:rPr>
            </w:pPr>
          </w:p>
          <w:p w14:paraId="7E44AB81" w14:textId="77777777" w:rsidR="00CF3DAB" w:rsidRDefault="00CF3DAB" w:rsidP="6320600B">
            <w:pPr>
              <w:rPr>
                <w:b/>
                <w:bCs/>
              </w:rPr>
            </w:pPr>
          </w:p>
          <w:p w14:paraId="2B747D35" w14:textId="77777777" w:rsidR="00CF3DAB" w:rsidRDefault="00CF3DAB" w:rsidP="6320600B">
            <w:pPr>
              <w:rPr>
                <w:b/>
                <w:bCs/>
              </w:rPr>
            </w:pPr>
          </w:p>
          <w:p w14:paraId="2EF43225" w14:textId="77777777" w:rsidR="00CF3DAB" w:rsidRPr="00C57639" w:rsidRDefault="00CF3DAB" w:rsidP="6320600B">
            <w:pPr>
              <w:rPr>
                <w:b/>
                <w:bCs/>
              </w:rPr>
            </w:pPr>
          </w:p>
        </w:tc>
      </w:tr>
      <w:tr w:rsidR="002300DE" w:rsidRPr="00F42A6F" w14:paraId="1CFF4009" w14:textId="77777777" w:rsidTr="69EE42DB">
        <w:trPr>
          <w:cantSplit/>
          <w:trHeight w:val="269"/>
        </w:trPr>
        <w:tc>
          <w:tcPr>
            <w:tcW w:w="4962" w:type="dxa"/>
          </w:tcPr>
          <w:p w14:paraId="20C86A90" w14:textId="77777777" w:rsidR="002300DE" w:rsidRPr="00AB3246" w:rsidRDefault="009966C3" w:rsidP="00877A71">
            <w:r w:rsidRPr="00AB3246">
              <w:t>Which data usage licenses are you going to provide? If none, please explain why.</w:t>
            </w:r>
          </w:p>
          <w:p w14:paraId="43ACDACC" w14:textId="77777777" w:rsidR="00CF07B7" w:rsidRPr="00AB3246" w:rsidRDefault="00CF07B7" w:rsidP="00877A71"/>
          <w:p w14:paraId="59529EB2" w14:textId="77777777" w:rsidR="00CF07B7" w:rsidRPr="00AB3246" w:rsidRDefault="00CF07B7" w:rsidP="00CF07B7">
            <w:pPr>
              <w:rPr>
                <w:rStyle w:val="SubtleReference"/>
                <w:i/>
                <w:sz w:val="20"/>
                <w:szCs w:val="20"/>
              </w:rPr>
            </w:pPr>
            <w:r w:rsidRPr="00AB3246">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19F03A8" w14:textId="77777777" w:rsidR="009C54E5" w:rsidRPr="00AB3246" w:rsidRDefault="009C54E5" w:rsidP="00CF07B7">
            <w:pPr>
              <w:rPr>
                <w:rStyle w:val="SubtleReference"/>
                <w:i/>
                <w:sz w:val="20"/>
                <w:szCs w:val="20"/>
              </w:rPr>
            </w:pPr>
          </w:p>
          <w:p w14:paraId="5C5C1A92" w14:textId="77777777" w:rsidR="00CF07B7" w:rsidRPr="00AB3246" w:rsidRDefault="009C54E5" w:rsidP="00877A71">
            <w:pPr>
              <w:rPr>
                <w:i/>
                <w:smallCaps/>
                <w:color w:val="5A5A5A" w:themeColor="text1" w:themeTint="A5"/>
                <w:sz w:val="20"/>
                <w:szCs w:val="20"/>
              </w:rPr>
            </w:pPr>
            <w:r w:rsidRPr="00AB3246">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sidRPr="00AB3246">
              <w:rPr>
                <w:rStyle w:val="SubtleReference"/>
                <w:i/>
                <w:sz w:val="20"/>
                <w:szCs w:val="20"/>
              </w:rPr>
              <w:t xml:space="preserve"> </w:t>
            </w:r>
            <w:r w:rsidR="00B55935" w:rsidRPr="00AB3246">
              <w:rPr>
                <w:rStyle w:val="FootnoteReference"/>
                <w:i/>
                <w:smallCaps/>
                <w:color w:val="5A5A5A" w:themeColor="text1" w:themeTint="A5"/>
                <w:sz w:val="20"/>
                <w:szCs w:val="20"/>
              </w:rPr>
              <w:footnoteReference w:id="8"/>
            </w:r>
            <w:r w:rsidR="00B55935" w:rsidRPr="00AB3246">
              <w:rPr>
                <w:rStyle w:val="SubtleReference"/>
                <w:i/>
                <w:sz w:val="20"/>
                <w:szCs w:val="20"/>
              </w:rPr>
              <w:t xml:space="preserve"> </w:t>
            </w:r>
            <w:r w:rsidR="00EA3D21" w:rsidRPr="00AB3246">
              <w:rPr>
                <w:i/>
                <w:smallCaps/>
                <w:color w:val="5A5A5A" w:themeColor="text1" w:themeTint="A5"/>
                <w:sz w:val="20"/>
                <w:szCs w:val="20"/>
              </w:rPr>
              <w:t xml:space="preserve"> </w:t>
            </w:r>
          </w:p>
          <w:p w14:paraId="54744B5F" w14:textId="77777777" w:rsidR="009966C3" w:rsidRPr="00AB3246" w:rsidRDefault="009966C3" w:rsidP="00877A71"/>
        </w:tc>
        <w:tc>
          <w:tcPr>
            <w:tcW w:w="10631" w:type="dxa"/>
          </w:tcPr>
          <w:p w14:paraId="0C7C70C7" w14:textId="0F81EBE5" w:rsidR="002300DE" w:rsidRPr="00AB3246" w:rsidRDefault="00030D3D" w:rsidP="00BB4EB5">
            <w:pPr>
              <w:rPr>
                <w:bCs/>
              </w:rPr>
            </w:pPr>
            <w:r w:rsidRPr="00AB3246">
              <w:rPr>
                <w:bCs/>
              </w:rPr>
              <w:t>D</w:t>
            </w:r>
            <w:r w:rsidR="00AB3246" w:rsidRPr="00AB3246">
              <w:rPr>
                <w:bCs/>
              </w:rPr>
              <w:t xml:space="preserve">ata from the project that can be shared will be made available under a Creative Commons Attribution License </w:t>
            </w:r>
            <w:r w:rsidRPr="00AB3246">
              <w:rPr>
                <w:bCs/>
              </w:rPr>
              <w:t>(</w:t>
            </w:r>
            <w:r w:rsidR="00B866FB">
              <w:rPr>
                <w:bCs/>
              </w:rPr>
              <w:t xml:space="preserve">likely </w:t>
            </w:r>
            <w:r w:rsidRPr="00AB3246">
              <w:rPr>
                <w:bCs/>
              </w:rPr>
              <w:t xml:space="preserve">CC-BY 4.0), </w:t>
            </w:r>
            <w:r w:rsidR="00AB3246" w:rsidRPr="00AB3246">
              <w:rPr>
                <w:bCs/>
              </w:rPr>
              <w:t>so that users have to give credit to the original data creators.</w:t>
            </w:r>
            <w:r w:rsidRPr="00AB3246">
              <w:rPr>
                <w:bCs/>
              </w:rPr>
              <w:t xml:space="preserve">    </w:t>
            </w:r>
          </w:p>
        </w:tc>
      </w:tr>
      <w:tr w:rsidR="00331EA7" w:rsidRPr="00F42A6F" w14:paraId="3A2E09D6" w14:textId="77777777" w:rsidTr="69EE42DB">
        <w:trPr>
          <w:cantSplit/>
          <w:trHeight w:val="269"/>
        </w:trPr>
        <w:tc>
          <w:tcPr>
            <w:tcW w:w="4962" w:type="dxa"/>
          </w:tcPr>
          <w:p w14:paraId="07486686"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7F91E091" w14:textId="77777777" w:rsidR="00C25D47" w:rsidRDefault="00C25D47" w:rsidP="00877A71"/>
          <w:p w14:paraId="1A611C3B"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1A84B929" w14:textId="77777777" w:rsidR="00331EA7" w:rsidRPr="00C25D47" w:rsidRDefault="00331EA7" w:rsidP="00C25D47"/>
        </w:tc>
        <w:tc>
          <w:tcPr>
            <w:tcW w:w="10631" w:type="dxa"/>
          </w:tcPr>
          <w:p w14:paraId="70C0166F" w14:textId="1CA494A8" w:rsidR="00331EA7" w:rsidRPr="00436EB9" w:rsidRDefault="00DA12C0" w:rsidP="00331EA7">
            <w:pPr>
              <w:rPr>
                <w:lang w:val="en-US"/>
              </w:rPr>
            </w:pPr>
            <w:sdt>
              <w:sdtPr>
                <w:rPr>
                  <w:lang w:val="en-US"/>
                </w:rPr>
                <w:id w:val="-616136886"/>
                <w14:checkbox>
                  <w14:checked w14:val="1"/>
                  <w14:checkedState w14:val="2612" w14:font="MS Gothic"/>
                  <w14:uncheckedState w14:val="2610" w14:font="MS Gothic"/>
                </w14:checkbox>
              </w:sdtPr>
              <w:sdtContent>
                <w:r w:rsidR="00030D3D">
                  <w:rPr>
                    <w:rFonts w:ascii="MS Gothic" w:eastAsia="MS Gothic" w:hAnsi="MS Gothic" w:hint="eastAsia"/>
                    <w:lang w:val="en-US"/>
                  </w:rPr>
                  <w:t>☒</w:t>
                </w:r>
              </w:sdtContent>
            </w:sdt>
            <w:r w:rsidR="00331EA7" w:rsidRPr="00436EB9">
              <w:rPr>
                <w:lang w:val="en-US"/>
              </w:rPr>
              <w:t xml:space="preserve"> Yes</w:t>
            </w:r>
          </w:p>
          <w:p w14:paraId="1429978A" w14:textId="77777777" w:rsidR="00331EA7" w:rsidRPr="00436EB9" w:rsidRDefault="00DA12C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1AA73C50" w14:textId="69033200" w:rsidR="00331EA7" w:rsidRDefault="00331EA7" w:rsidP="00331EA7">
            <w:pPr>
              <w:rPr>
                <w:bCs/>
              </w:rPr>
            </w:pPr>
            <w:r w:rsidRPr="00436EB9">
              <w:rPr>
                <w:bCs/>
              </w:rPr>
              <w:t xml:space="preserve">If </w:t>
            </w:r>
            <w:r>
              <w:rPr>
                <w:bCs/>
              </w:rPr>
              <w:t>yes</w:t>
            </w:r>
            <w:r w:rsidRPr="00436EB9">
              <w:rPr>
                <w:bCs/>
              </w:rPr>
              <w:t>:</w:t>
            </w:r>
            <w:r w:rsidR="00BD6B1D">
              <w:rPr>
                <w:bCs/>
              </w:rPr>
              <w:t xml:space="preserve"> There will be a unique identifie</w:t>
            </w:r>
            <w:r w:rsidR="009445EC">
              <w:rPr>
                <w:bCs/>
              </w:rPr>
              <w:t>r</w:t>
            </w:r>
            <w:r w:rsidR="00BD6B1D">
              <w:rPr>
                <w:bCs/>
              </w:rPr>
              <w:t xml:space="preserve"> for deposited data </w:t>
            </w:r>
            <w:proofErr w:type="spellStart"/>
            <w:r w:rsidR="00BD6B1D">
              <w:rPr>
                <w:bCs/>
              </w:rPr>
              <w:t>cfr</w:t>
            </w:r>
            <w:proofErr w:type="spellEnd"/>
            <w:r w:rsidR="00BD6B1D">
              <w:rPr>
                <w:bCs/>
              </w:rPr>
              <w:t xml:space="preserve"> guidelines SRA/Array Express</w:t>
            </w:r>
            <w:r w:rsidR="009445EC">
              <w:rPr>
                <w:bCs/>
              </w:rPr>
              <w:t>/GEO.</w:t>
            </w:r>
          </w:p>
          <w:p w14:paraId="1CC17EDD" w14:textId="77777777" w:rsidR="00331EA7" w:rsidRDefault="00331EA7" w:rsidP="00331EA7">
            <w:pPr>
              <w:rPr>
                <w:b/>
                <w:bCs/>
              </w:rPr>
            </w:pPr>
          </w:p>
          <w:p w14:paraId="462CA7CC" w14:textId="77777777" w:rsidR="00331EA7" w:rsidRPr="00C57639" w:rsidRDefault="00331EA7" w:rsidP="00331EA7">
            <w:pPr>
              <w:rPr>
                <w:b/>
                <w:bCs/>
              </w:rPr>
            </w:pPr>
          </w:p>
        </w:tc>
      </w:tr>
      <w:tr w:rsidR="002300DE" w:rsidRPr="005B780B" w14:paraId="431D9683" w14:textId="77777777" w:rsidTr="69EE42DB">
        <w:trPr>
          <w:cantSplit/>
          <w:trHeight w:val="269"/>
        </w:trPr>
        <w:tc>
          <w:tcPr>
            <w:tcW w:w="4962" w:type="dxa"/>
          </w:tcPr>
          <w:p w14:paraId="133C3096" w14:textId="77777777" w:rsidR="00D712D9" w:rsidRPr="00BD4178" w:rsidRDefault="002300DE" w:rsidP="00877A71">
            <w:r>
              <w:t xml:space="preserve">What are the expected costs for data sharing? How will these costs be covered? </w:t>
            </w:r>
          </w:p>
          <w:p w14:paraId="072095CE" w14:textId="77777777" w:rsidR="00171BDA" w:rsidRPr="00D712D9" w:rsidRDefault="00171BDA" w:rsidP="00877A71">
            <w:pPr>
              <w:rPr>
                <w:i/>
              </w:rPr>
            </w:pPr>
          </w:p>
        </w:tc>
        <w:tc>
          <w:tcPr>
            <w:tcW w:w="10631" w:type="dxa"/>
          </w:tcPr>
          <w:p w14:paraId="081FB2DE" w14:textId="2E4A7D42" w:rsidR="002300DE" w:rsidRPr="00BD6B1D" w:rsidRDefault="00BD6B1D" w:rsidP="5D59270C">
            <w:pPr>
              <w:rPr>
                <w:bCs/>
              </w:rPr>
            </w:pPr>
            <w:r>
              <w:rPr>
                <w:bCs/>
              </w:rPr>
              <w:t>No costs</w:t>
            </w:r>
          </w:p>
        </w:tc>
      </w:tr>
    </w:tbl>
    <w:p w14:paraId="6123EB5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85E24A1" w14:textId="77777777" w:rsidTr="005E32FD">
        <w:trPr>
          <w:cantSplit/>
          <w:trHeight w:val="501"/>
        </w:trPr>
        <w:tc>
          <w:tcPr>
            <w:tcW w:w="15593" w:type="dxa"/>
            <w:gridSpan w:val="2"/>
            <w:shd w:val="clear" w:color="auto" w:fill="5B9BD5" w:themeFill="accent5"/>
          </w:tcPr>
          <w:p w14:paraId="3A085AF2"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D95D6CB" w14:textId="77777777" w:rsidR="00877A71" w:rsidRPr="00145CC7" w:rsidRDefault="00877A71" w:rsidP="00EE6614">
            <w:pPr>
              <w:ind w:left="360"/>
              <w:rPr>
                <w:b/>
              </w:rPr>
            </w:pPr>
          </w:p>
        </w:tc>
      </w:tr>
      <w:tr w:rsidR="002300DE" w:rsidRPr="00F42A6F" w14:paraId="3DE8A6F3" w14:textId="77777777" w:rsidTr="00436EB9">
        <w:trPr>
          <w:cantSplit/>
          <w:trHeight w:val="269"/>
        </w:trPr>
        <w:tc>
          <w:tcPr>
            <w:tcW w:w="4962" w:type="dxa"/>
          </w:tcPr>
          <w:p w14:paraId="3EB00A22" w14:textId="77777777" w:rsidR="002300DE" w:rsidRPr="00CA44D7" w:rsidRDefault="00F621F9" w:rsidP="00877A71">
            <w:r w:rsidRPr="00C40606">
              <w:t>Who will manage data documentation and metadata during the research project?</w:t>
            </w:r>
          </w:p>
        </w:tc>
        <w:tc>
          <w:tcPr>
            <w:tcW w:w="10631" w:type="dxa"/>
          </w:tcPr>
          <w:p w14:paraId="0281856F" w14:textId="77777777" w:rsidR="002300DE" w:rsidRPr="00C2357B" w:rsidRDefault="00803A9D" w:rsidP="6320600B">
            <w:pPr>
              <w:rPr>
                <w:bCs/>
              </w:rPr>
            </w:pPr>
            <w:r w:rsidRPr="00C2357B">
              <w:rPr>
                <w:bCs/>
              </w:rPr>
              <w:t>All partners; coordinated by Isabelle Cleynen</w:t>
            </w:r>
          </w:p>
        </w:tc>
      </w:tr>
      <w:tr w:rsidR="00803A9D" w:rsidRPr="00F42A6F" w14:paraId="6F0ABE4E" w14:textId="77777777" w:rsidTr="00436EB9">
        <w:trPr>
          <w:cantSplit/>
          <w:trHeight w:val="269"/>
        </w:trPr>
        <w:tc>
          <w:tcPr>
            <w:tcW w:w="4962" w:type="dxa"/>
          </w:tcPr>
          <w:p w14:paraId="215997E4" w14:textId="77777777" w:rsidR="00803A9D" w:rsidRDefault="00803A9D" w:rsidP="00803A9D">
            <w:r w:rsidRPr="00C40606">
              <w:t>Who will manage data storage and backup during the research project?</w:t>
            </w:r>
          </w:p>
        </w:tc>
        <w:tc>
          <w:tcPr>
            <w:tcW w:w="10631" w:type="dxa"/>
          </w:tcPr>
          <w:p w14:paraId="0524C79E" w14:textId="77777777" w:rsidR="00803A9D" w:rsidRPr="00C2357B" w:rsidRDefault="00803A9D" w:rsidP="00803A9D">
            <w:pPr>
              <w:rPr>
                <w:bCs/>
              </w:rPr>
            </w:pPr>
            <w:r w:rsidRPr="00C2357B">
              <w:rPr>
                <w:bCs/>
              </w:rPr>
              <w:t>All partners; coordinated by Isabelle Cleynen</w:t>
            </w:r>
          </w:p>
        </w:tc>
      </w:tr>
      <w:tr w:rsidR="00803A9D" w:rsidRPr="00F42A6F" w14:paraId="2C9EA8DB" w14:textId="77777777" w:rsidTr="00436EB9">
        <w:trPr>
          <w:cantSplit/>
          <w:trHeight w:val="269"/>
        </w:trPr>
        <w:tc>
          <w:tcPr>
            <w:tcW w:w="4962" w:type="dxa"/>
          </w:tcPr>
          <w:p w14:paraId="0A33A23C" w14:textId="77777777" w:rsidR="00803A9D" w:rsidRDefault="00803A9D" w:rsidP="00803A9D">
            <w:r w:rsidRPr="00C40606">
              <w:t>Who will manage data preservation and sharing?</w:t>
            </w:r>
          </w:p>
        </w:tc>
        <w:tc>
          <w:tcPr>
            <w:tcW w:w="10631" w:type="dxa"/>
          </w:tcPr>
          <w:p w14:paraId="79E3A0D9" w14:textId="77777777" w:rsidR="00803A9D" w:rsidRPr="00C2357B" w:rsidRDefault="00803A9D" w:rsidP="00803A9D">
            <w:pPr>
              <w:rPr>
                <w:bCs/>
              </w:rPr>
            </w:pPr>
            <w:r w:rsidRPr="00C2357B">
              <w:rPr>
                <w:bCs/>
              </w:rPr>
              <w:t>All partners; coordinated by Isabelle Cleynen</w:t>
            </w:r>
          </w:p>
        </w:tc>
      </w:tr>
      <w:tr w:rsidR="00803A9D" w:rsidRPr="00F42A6F" w14:paraId="1D614AE7" w14:textId="77777777" w:rsidTr="00436EB9">
        <w:trPr>
          <w:cantSplit/>
          <w:trHeight w:val="269"/>
        </w:trPr>
        <w:tc>
          <w:tcPr>
            <w:tcW w:w="4962" w:type="dxa"/>
          </w:tcPr>
          <w:p w14:paraId="5DC0B57E" w14:textId="77777777" w:rsidR="00803A9D" w:rsidRPr="00D712D9" w:rsidRDefault="00803A9D" w:rsidP="00803A9D">
            <w:pPr>
              <w:rPr>
                <w:i/>
              </w:rPr>
            </w:pPr>
            <w:r w:rsidRPr="00C40606">
              <w:t>Who will update and implement this DMP?</w:t>
            </w:r>
          </w:p>
        </w:tc>
        <w:tc>
          <w:tcPr>
            <w:tcW w:w="10631" w:type="dxa"/>
          </w:tcPr>
          <w:p w14:paraId="44FF9E1B" w14:textId="77777777" w:rsidR="00803A9D" w:rsidRPr="00C2357B" w:rsidRDefault="00803A9D" w:rsidP="00803A9D">
            <w:pPr>
              <w:rPr>
                <w:bCs/>
              </w:rPr>
            </w:pPr>
            <w:r w:rsidRPr="00C2357B">
              <w:rPr>
                <w:bCs/>
              </w:rPr>
              <w:t>Isabelle Cleynen</w:t>
            </w:r>
          </w:p>
        </w:tc>
      </w:tr>
    </w:tbl>
    <w:p w14:paraId="38833245" w14:textId="77777777" w:rsidR="0095381F" w:rsidRDefault="0095381F" w:rsidP="0095381F"/>
    <w:p w14:paraId="1C2C5D4E" w14:textId="77777777" w:rsidR="00FB3BB1" w:rsidRDefault="00FB3BB1" w:rsidP="0095381F"/>
    <w:p w14:paraId="6D0443D0" w14:textId="77777777" w:rsidR="00FB3BB1" w:rsidRDefault="00FB3BB1" w:rsidP="0095381F"/>
    <w:p w14:paraId="57AA7188" w14:textId="77777777" w:rsidR="00FB3BB1" w:rsidRDefault="00FB3BB1" w:rsidP="0095381F"/>
    <w:p w14:paraId="40D248B2" w14:textId="77777777" w:rsidR="00FB3BB1" w:rsidRDefault="00FB3BB1" w:rsidP="0095381F"/>
    <w:p w14:paraId="5E3BA9C8" w14:textId="77777777" w:rsidR="00FB3BB1" w:rsidRDefault="00FB3BB1" w:rsidP="0095381F"/>
    <w:p w14:paraId="31ED44AF" w14:textId="77777777" w:rsidR="00FB3BB1" w:rsidRDefault="00FB3BB1" w:rsidP="0095381F"/>
    <w:p w14:paraId="7670BE0B" w14:textId="77777777" w:rsidR="00FB3BB1" w:rsidRDefault="00FB3BB1" w:rsidP="0095381F"/>
    <w:p w14:paraId="5E37AF58" w14:textId="77777777" w:rsidR="00FB3BB1" w:rsidRDefault="00FB3BB1" w:rsidP="0095381F"/>
    <w:p w14:paraId="194EACD8" w14:textId="77777777" w:rsidR="00FB3BB1" w:rsidRPr="00FA78D3" w:rsidRDefault="00FB3BB1" w:rsidP="0095381F">
      <w:pPr>
        <w:rPr>
          <w:sz w:val="28"/>
          <w:szCs w:val="28"/>
          <w:u w:val="single"/>
        </w:rPr>
      </w:pPr>
    </w:p>
    <w:sectPr w:rsidR="00FB3BB1" w:rsidRPr="00FA78D3" w:rsidSect="00097E2A">
      <w:footerReference w:type="default" r:id="rId2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B50D8" w14:textId="77777777" w:rsidR="00DA12C0" w:rsidRDefault="00DA12C0" w:rsidP="00CE49D2">
      <w:r>
        <w:separator/>
      </w:r>
    </w:p>
  </w:endnote>
  <w:endnote w:type="continuationSeparator" w:id="0">
    <w:p w14:paraId="1FCB87E5" w14:textId="77777777" w:rsidR="00DA12C0" w:rsidRDefault="00DA12C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rPr>
    </w:sdtEndPr>
    <w:sdtContent>
      <w:p w14:paraId="699995EA" w14:textId="77777777" w:rsidR="00DA12C0" w:rsidRDefault="00DA12C0">
        <w:pPr>
          <w:pStyle w:val="Footer"/>
          <w:jc w:val="right"/>
        </w:pPr>
        <w:r>
          <w:t>FWO DMP Template (Flemish Standard DMP)</w:t>
        </w:r>
        <w:r>
          <w:tab/>
        </w:r>
        <w:r>
          <w:tab/>
        </w:r>
        <w:r>
          <w:fldChar w:fldCharType="begin"/>
        </w:r>
        <w:r>
          <w:instrText xml:space="preserve"> PAGE   \* MERGEFORMAT </w:instrText>
        </w:r>
        <w:r>
          <w:fldChar w:fldCharType="separate"/>
        </w:r>
        <w:r>
          <w:rPr>
            <w:noProof/>
          </w:rPr>
          <w:t>2</w:t>
        </w:r>
        <w:r>
          <w:rPr>
            <w:noProof/>
          </w:rPr>
          <w:fldChar w:fldCharType="end"/>
        </w:r>
      </w:p>
    </w:sdtContent>
  </w:sdt>
  <w:p w14:paraId="4419301D" w14:textId="77777777" w:rsidR="00DA12C0" w:rsidRDefault="00DA1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0580E" w14:textId="77777777" w:rsidR="00DA12C0" w:rsidRDefault="00DA12C0" w:rsidP="00CE49D2">
      <w:r>
        <w:separator/>
      </w:r>
    </w:p>
  </w:footnote>
  <w:footnote w:type="continuationSeparator" w:id="0">
    <w:p w14:paraId="2639DC5F" w14:textId="77777777" w:rsidR="00DA12C0" w:rsidRDefault="00DA12C0" w:rsidP="00CE49D2">
      <w:r>
        <w:continuationSeparator/>
      </w:r>
    </w:p>
  </w:footnote>
  <w:footnote w:id="1">
    <w:p w14:paraId="680EA0FA" w14:textId="77777777" w:rsidR="00DA12C0" w:rsidRPr="00170415" w:rsidRDefault="00DA12C0"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14427874" w14:textId="77777777" w:rsidR="00DA12C0" w:rsidRPr="00170415" w:rsidRDefault="00DA12C0"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513C79E" w14:textId="77777777" w:rsidR="00DA12C0" w:rsidRPr="00170415" w:rsidRDefault="00DA12C0"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72DDCB31" w14:textId="77777777" w:rsidR="00DA12C0" w:rsidRPr="0097375E" w:rsidRDefault="00DA12C0">
      <w:pPr>
        <w:pStyle w:val="FootnoteText"/>
      </w:pPr>
      <w:r>
        <w:rPr>
          <w:rStyle w:val="FootnoteReference"/>
        </w:rPr>
        <w:footnoteRef/>
      </w:r>
      <w:r>
        <w:t xml:space="preserve"> </w:t>
      </w:r>
      <w:r w:rsidRPr="0097375E">
        <w:t>Add rows for each dataset you want to describe.</w:t>
      </w:r>
    </w:p>
  </w:footnote>
  <w:footnote w:id="5">
    <w:p w14:paraId="41C90BFD" w14:textId="77777777" w:rsidR="00DA12C0" w:rsidRDefault="00DA12C0" w:rsidP="00BA789F">
      <w:pPr>
        <w:pStyle w:val="FootnoteText"/>
      </w:pPr>
      <w:r>
        <w:rPr>
          <w:rStyle w:val="FootnoteReference"/>
        </w:rPr>
        <w:footnoteRef/>
      </w:r>
      <w:r>
        <w:t xml:space="preserve"> These data are generated by combining multiple existing datasets.</w:t>
      </w:r>
    </w:p>
  </w:footnote>
  <w:footnote w:id="6">
    <w:p w14:paraId="58DDC60B" w14:textId="77777777" w:rsidR="00DA12C0" w:rsidRPr="00972851" w:rsidRDefault="00DA12C0" w:rsidP="00FF09CC">
      <w:pPr>
        <w:pStyle w:val="FootnoteText"/>
      </w:pPr>
      <w:r>
        <w:rPr>
          <w:rStyle w:val="FootnoteReference"/>
        </w:rPr>
        <w:footnoteRef/>
      </w:r>
      <w:r w:rsidRPr="00972851">
        <w:t xml:space="preserve"> </w:t>
      </w:r>
      <w:r>
        <w:t xml:space="preserve">See Glossary Flemish Standard Data Management Plan </w:t>
      </w:r>
    </w:p>
  </w:footnote>
  <w:footnote w:id="7">
    <w:p w14:paraId="4F038BBB" w14:textId="77777777" w:rsidR="00DA12C0" w:rsidRPr="00534576" w:rsidRDefault="00DA12C0">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8">
    <w:p w14:paraId="561468D0" w14:textId="77777777" w:rsidR="00DA12C0" w:rsidRPr="00B55935" w:rsidRDefault="00DA12C0">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3E922B8"/>
    <w:multiLevelType w:val="hybridMultilevel"/>
    <w:tmpl w:val="45D68BA4"/>
    <w:lvl w:ilvl="0" w:tplc="1B12E8C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8D5F3C"/>
    <w:multiLevelType w:val="hybridMultilevel"/>
    <w:tmpl w:val="8610BB9E"/>
    <w:lvl w:ilvl="0" w:tplc="FFFFFFFF">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7CB245A4"/>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BA3439"/>
    <w:multiLevelType w:val="hybridMultilevel"/>
    <w:tmpl w:val="6874B242"/>
    <w:lvl w:ilvl="0" w:tplc="93B05FB8">
      <w:numFmt w:val="bullet"/>
      <w:lvlText w:val="-"/>
      <w:lvlJc w:val="left"/>
      <w:pPr>
        <w:ind w:left="360" w:hanging="360"/>
      </w:pPr>
      <w:rPr>
        <w:rFonts w:ascii="Calibri" w:eastAsiaTheme="minorHAnsi" w:hAnsi="Calibri" w:cs="Calibri"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2" w15:restartNumberingAfterBreak="0">
    <w:nsid w:val="383E6BDC"/>
    <w:multiLevelType w:val="hybridMultilevel"/>
    <w:tmpl w:val="36BE816C"/>
    <w:lvl w:ilvl="0" w:tplc="FB10446C">
      <w:numFmt w:val="bullet"/>
      <w:lvlText w:val="-"/>
      <w:lvlJc w:val="left"/>
      <w:pPr>
        <w:ind w:left="360" w:hanging="360"/>
      </w:pPr>
      <w:rPr>
        <w:rFonts w:ascii="Calibri" w:eastAsiaTheme="minorHAnsi" w:hAnsi="Calibri" w:cs="Calibri"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3"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E913B8A"/>
    <w:multiLevelType w:val="hybridMultilevel"/>
    <w:tmpl w:val="8CB81172"/>
    <w:lvl w:ilvl="0" w:tplc="FFFFFFFF">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DA03CB"/>
    <w:multiLevelType w:val="hybridMultilevel"/>
    <w:tmpl w:val="510227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8"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7"/>
  </w:num>
  <w:num w:numId="2">
    <w:abstractNumId w:val="37"/>
  </w:num>
  <w:num w:numId="3">
    <w:abstractNumId w:val="13"/>
  </w:num>
  <w:num w:numId="4">
    <w:abstractNumId w:val="9"/>
  </w:num>
  <w:num w:numId="5">
    <w:abstractNumId w:val="33"/>
  </w:num>
  <w:num w:numId="6">
    <w:abstractNumId w:val="28"/>
  </w:num>
  <w:num w:numId="7">
    <w:abstractNumId w:val="38"/>
  </w:num>
  <w:num w:numId="8">
    <w:abstractNumId w:val="8"/>
  </w:num>
  <w:num w:numId="9">
    <w:abstractNumId w:val="6"/>
  </w:num>
  <w:num w:numId="10">
    <w:abstractNumId w:val="20"/>
  </w:num>
  <w:num w:numId="11">
    <w:abstractNumId w:val="18"/>
  </w:num>
  <w:num w:numId="12">
    <w:abstractNumId w:val="2"/>
  </w:num>
  <w:num w:numId="13">
    <w:abstractNumId w:val="39"/>
  </w:num>
  <w:num w:numId="14">
    <w:abstractNumId w:val="3"/>
  </w:num>
  <w:num w:numId="15">
    <w:abstractNumId w:val="40"/>
  </w:num>
  <w:num w:numId="16">
    <w:abstractNumId w:val="4"/>
  </w:num>
  <w:num w:numId="17">
    <w:abstractNumId w:val="31"/>
  </w:num>
  <w:num w:numId="18">
    <w:abstractNumId w:val="35"/>
  </w:num>
  <w:num w:numId="19">
    <w:abstractNumId w:val="30"/>
  </w:num>
  <w:num w:numId="20">
    <w:abstractNumId w:val="34"/>
  </w:num>
  <w:num w:numId="21">
    <w:abstractNumId w:val="14"/>
  </w:num>
  <w:num w:numId="22">
    <w:abstractNumId w:val="36"/>
  </w:num>
  <w:num w:numId="23">
    <w:abstractNumId w:val="16"/>
  </w:num>
  <w:num w:numId="24">
    <w:abstractNumId w:val="19"/>
  </w:num>
  <w:num w:numId="25">
    <w:abstractNumId w:val="26"/>
  </w:num>
  <w:num w:numId="26">
    <w:abstractNumId w:val="24"/>
  </w:num>
  <w:num w:numId="27">
    <w:abstractNumId w:val="25"/>
  </w:num>
  <w:num w:numId="28">
    <w:abstractNumId w:val="7"/>
  </w:num>
  <w:num w:numId="29">
    <w:abstractNumId w:val="15"/>
  </w:num>
  <w:num w:numId="30">
    <w:abstractNumId w:val="23"/>
  </w:num>
  <w:num w:numId="31">
    <w:abstractNumId w:val="0"/>
  </w:num>
  <w:num w:numId="32">
    <w:abstractNumId w:val="11"/>
  </w:num>
  <w:num w:numId="33">
    <w:abstractNumId w:val="27"/>
  </w:num>
  <w:num w:numId="34">
    <w:abstractNumId w:val="41"/>
  </w:num>
  <w:num w:numId="35">
    <w:abstractNumId w:val="12"/>
  </w:num>
  <w:num w:numId="36">
    <w:abstractNumId w:val="1"/>
  </w:num>
  <w:num w:numId="37">
    <w:abstractNumId w:val="22"/>
  </w:num>
  <w:num w:numId="38">
    <w:abstractNumId w:val="21"/>
  </w:num>
  <w:num w:numId="39">
    <w:abstractNumId w:val="10"/>
  </w:num>
  <w:num w:numId="40">
    <w:abstractNumId w:val="29"/>
  </w:num>
  <w:num w:numId="41">
    <w:abstractNumId w:val="32"/>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5956"/>
    <w:rsid w:val="00007531"/>
    <w:rsid w:val="00007854"/>
    <w:rsid w:val="000108DF"/>
    <w:rsid w:val="0001291E"/>
    <w:rsid w:val="00017A08"/>
    <w:rsid w:val="00020990"/>
    <w:rsid w:val="00025AC4"/>
    <w:rsid w:val="000260CC"/>
    <w:rsid w:val="00026CC4"/>
    <w:rsid w:val="00030165"/>
    <w:rsid w:val="00030D3D"/>
    <w:rsid w:val="00032ED4"/>
    <w:rsid w:val="00033BAF"/>
    <w:rsid w:val="00033F6C"/>
    <w:rsid w:val="00036CE5"/>
    <w:rsid w:val="00037A31"/>
    <w:rsid w:val="00037F83"/>
    <w:rsid w:val="0004309D"/>
    <w:rsid w:val="00043AF8"/>
    <w:rsid w:val="0004420C"/>
    <w:rsid w:val="00044F8E"/>
    <w:rsid w:val="00047A5F"/>
    <w:rsid w:val="00051775"/>
    <w:rsid w:val="000522A7"/>
    <w:rsid w:val="00054B40"/>
    <w:rsid w:val="00055A12"/>
    <w:rsid w:val="00057AAF"/>
    <w:rsid w:val="00064D19"/>
    <w:rsid w:val="00065E37"/>
    <w:rsid w:val="00067389"/>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7346"/>
    <w:rsid w:val="000C7F8D"/>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1EA5"/>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D03CB"/>
    <w:rsid w:val="001F6067"/>
    <w:rsid w:val="00202C9D"/>
    <w:rsid w:val="00203D87"/>
    <w:rsid w:val="00207D68"/>
    <w:rsid w:val="00223EB2"/>
    <w:rsid w:val="002300DE"/>
    <w:rsid w:val="002330AD"/>
    <w:rsid w:val="00243B39"/>
    <w:rsid w:val="00244A11"/>
    <w:rsid w:val="002466F2"/>
    <w:rsid w:val="0024685C"/>
    <w:rsid w:val="00247520"/>
    <w:rsid w:val="00247851"/>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46764"/>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B3D43"/>
    <w:rsid w:val="003C48A9"/>
    <w:rsid w:val="003D036F"/>
    <w:rsid w:val="003D128A"/>
    <w:rsid w:val="003D2185"/>
    <w:rsid w:val="003D2DDC"/>
    <w:rsid w:val="003E12E0"/>
    <w:rsid w:val="003E566A"/>
    <w:rsid w:val="003E7A5B"/>
    <w:rsid w:val="003E7F04"/>
    <w:rsid w:val="003F052B"/>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87414"/>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2AB3"/>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3880"/>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13E71"/>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9D"/>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665F1"/>
    <w:rsid w:val="00870E5A"/>
    <w:rsid w:val="00872F86"/>
    <w:rsid w:val="0087485C"/>
    <w:rsid w:val="008756D4"/>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445EC"/>
    <w:rsid w:val="00950DB8"/>
    <w:rsid w:val="00951016"/>
    <w:rsid w:val="0095316C"/>
    <w:rsid w:val="0095381F"/>
    <w:rsid w:val="009554FC"/>
    <w:rsid w:val="00960037"/>
    <w:rsid w:val="00963C6F"/>
    <w:rsid w:val="00964E11"/>
    <w:rsid w:val="0097375E"/>
    <w:rsid w:val="00973E14"/>
    <w:rsid w:val="00975137"/>
    <w:rsid w:val="00980823"/>
    <w:rsid w:val="0098258E"/>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26EB2"/>
    <w:rsid w:val="00A3290C"/>
    <w:rsid w:val="00A40950"/>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246"/>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866FB"/>
    <w:rsid w:val="00B9081C"/>
    <w:rsid w:val="00B91795"/>
    <w:rsid w:val="00B92A46"/>
    <w:rsid w:val="00B95D39"/>
    <w:rsid w:val="00BA0C2F"/>
    <w:rsid w:val="00BA1FC0"/>
    <w:rsid w:val="00BA21AB"/>
    <w:rsid w:val="00BA789F"/>
    <w:rsid w:val="00BB11D1"/>
    <w:rsid w:val="00BB2951"/>
    <w:rsid w:val="00BB31F2"/>
    <w:rsid w:val="00BB4EB5"/>
    <w:rsid w:val="00BB596A"/>
    <w:rsid w:val="00BB76F4"/>
    <w:rsid w:val="00BB7DDF"/>
    <w:rsid w:val="00BC076D"/>
    <w:rsid w:val="00BC1A18"/>
    <w:rsid w:val="00BC3E8F"/>
    <w:rsid w:val="00BD4178"/>
    <w:rsid w:val="00BD6B1D"/>
    <w:rsid w:val="00BE1EDA"/>
    <w:rsid w:val="00BE259C"/>
    <w:rsid w:val="00C00FB1"/>
    <w:rsid w:val="00C10A94"/>
    <w:rsid w:val="00C1455E"/>
    <w:rsid w:val="00C149C1"/>
    <w:rsid w:val="00C15D94"/>
    <w:rsid w:val="00C161F1"/>
    <w:rsid w:val="00C21924"/>
    <w:rsid w:val="00C2357B"/>
    <w:rsid w:val="00C25D47"/>
    <w:rsid w:val="00C26A02"/>
    <w:rsid w:val="00C271CA"/>
    <w:rsid w:val="00C43B7F"/>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57DD"/>
    <w:rsid w:val="00CA6EB1"/>
    <w:rsid w:val="00CB01C8"/>
    <w:rsid w:val="00CB3F10"/>
    <w:rsid w:val="00CB4D5A"/>
    <w:rsid w:val="00CC0428"/>
    <w:rsid w:val="00CC6C8C"/>
    <w:rsid w:val="00CC7B3F"/>
    <w:rsid w:val="00CD0EA7"/>
    <w:rsid w:val="00CD114B"/>
    <w:rsid w:val="00CD1C5B"/>
    <w:rsid w:val="00CD36C2"/>
    <w:rsid w:val="00CD74BA"/>
    <w:rsid w:val="00CE49D2"/>
    <w:rsid w:val="00CE6D90"/>
    <w:rsid w:val="00CE7FFC"/>
    <w:rsid w:val="00CF07B7"/>
    <w:rsid w:val="00CF3DAB"/>
    <w:rsid w:val="00CF5E77"/>
    <w:rsid w:val="00D0156F"/>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55E4"/>
    <w:rsid w:val="00D47ACE"/>
    <w:rsid w:val="00D5497C"/>
    <w:rsid w:val="00D650F6"/>
    <w:rsid w:val="00D712D9"/>
    <w:rsid w:val="00D72439"/>
    <w:rsid w:val="00D830E9"/>
    <w:rsid w:val="00D83587"/>
    <w:rsid w:val="00D8400D"/>
    <w:rsid w:val="00D84BF4"/>
    <w:rsid w:val="00D90D85"/>
    <w:rsid w:val="00DA12C0"/>
    <w:rsid w:val="00DA5AD2"/>
    <w:rsid w:val="00DB04E9"/>
    <w:rsid w:val="00DB1F56"/>
    <w:rsid w:val="00DB45C0"/>
    <w:rsid w:val="00DB6B82"/>
    <w:rsid w:val="00DC140B"/>
    <w:rsid w:val="00DD3A5D"/>
    <w:rsid w:val="00DD5262"/>
    <w:rsid w:val="00DE0273"/>
    <w:rsid w:val="00DE315A"/>
    <w:rsid w:val="00DE371E"/>
    <w:rsid w:val="00DE71CE"/>
    <w:rsid w:val="00DE7CB0"/>
    <w:rsid w:val="00DF0167"/>
    <w:rsid w:val="00DF0787"/>
    <w:rsid w:val="00DF2884"/>
    <w:rsid w:val="00DF3028"/>
    <w:rsid w:val="00DF372D"/>
    <w:rsid w:val="00DF3E6A"/>
    <w:rsid w:val="00DF4913"/>
    <w:rsid w:val="00E12740"/>
    <w:rsid w:val="00E14E40"/>
    <w:rsid w:val="00E20180"/>
    <w:rsid w:val="00E25EC7"/>
    <w:rsid w:val="00E342AE"/>
    <w:rsid w:val="00E36981"/>
    <w:rsid w:val="00E40098"/>
    <w:rsid w:val="00E414CA"/>
    <w:rsid w:val="00E41F26"/>
    <w:rsid w:val="00E427BD"/>
    <w:rsid w:val="00E44ADC"/>
    <w:rsid w:val="00E4728F"/>
    <w:rsid w:val="00E47889"/>
    <w:rsid w:val="00E52B19"/>
    <w:rsid w:val="00E53A03"/>
    <w:rsid w:val="00E5577F"/>
    <w:rsid w:val="00E57FED"/>
    <w:rsid w:val="00E6127A"/>
    <w:rsid w:val="00E62A40"/>
    <w:rsid w:val="00E67B8A"/>
    <w:rsid w:val="00E77592"/>
    <w:rsid w:val="00E8126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5652"/>
    <w:rsid w:val="00FD65B1"/>
    <w:rsid w:val="00FD75F2"/>
    <w:rsid w:val="00FE4199"/>
    <w:rsid w:val="00FF09CC"/>
    <w:rsid w:val="00FF2B69"/>
    <w:rsid w:val="00FF377C"/>
    <w:rsid w:val="024D50F9"/>
    <w:rsid w:val="0439AEC7"/>
    <w:rsid w:val="0518565B"/>
    <w:rsid w:val="0728289E"/>
    <w:rsid w:val="074AD2AF"/>
    <w:rsid w:val="07ECEA3E"/>
    <w:rsid w:val="083272C9"/>
    <w:rsid w:val="09C0C006"/>
    <w:rsid w:val="09FFCF77"/>
    <w:rsid w:val="0A36EF2B"/>
    <w:rsid w:val="0A558A88"/>
    <w:rsid w:val="0B8C8F15"/>
    <w:rsid w:val="0D563E5C"/>
    <w:rsid w:val="127FA2EC"/>
    <w:rsid w:val="128B3CAE"/>
    <w:rsid w:val="12A7756F"/>
    <w:rsid w:val="139F8E80"/>
    <w:rsid w:val="14C93BEA"/>
    <w:rsid w:val="14F79AA3"/>
    <w:rsid w:val="15333F85"/>
    <w:rsid w:val="15B1B408"/>
    <w:rsid w:val="15E80BEB"/>
    <w:rsid w:val="16B7BD45"/>
    <w:rsid w:val="16B89FBB"/>
    <w:rsid w:val="175B009A"/>
    <w:rsid w:val="1796DC0E"/>
    <w:rsid w:val="17DE46AC"/>
    <w:rsid w:val="1835CE01"/>
    <w:rsid w:val="183CCA2D"/>
    <w:rsid w:val="1925484F"/>
    <w:rsid w:val="198AF7D5"/>
    <w:rsid w:val="1AF08DD7"/>
    <w:rsid w:val="1B4EF516"/>
    <w:rsid w:val="1CD0E0D0"/>
    <w:rsid w:val="1E5CA52E"/>
    <w:rsid w:val="1EC0F96E"/>
    <w:rsid w:val="1F234B5B"/>
    <w:rsid w:val="20160D73"/>
    <w:rsid w:val="209E34E9"/>
    <w:rsid w:val="2153916E"/>
    <w:rsid w:val="21882F98"/>
    <w:rsid w:val="222E43EE"/>
    <w:rsid w:val="243D4248"/>
    <w:rsid w:val="249B6555"/>
    <w:rsid w:val="25074D3A"/>
    <w:rsid w:val="25C5E3C2"/>
    <w:rsid w:val="25D1C75A"/>
    <w:rsid w:val="2843EC1F"/>
    <w:rsid w:val="2934C843"/>
    <w:rsid w:val="299DF57D"/>
    <w:rsid w:val="29E2BB9D"/>
    <w:rsid w:val="2B2B4640"/>
    <w:rsid w:val="2EC16B26"/>
    <w:rsid w:val="2EEF334B"/>
    <w:rsid w:val="2FA18FE0"/>
    <w:rsid w:val="302F02EE"/>
    <w:rsid w:val="308A91B3"/>
    <w:rsid w:val="3109B17B"/>
    <w:rsid w:val="31D47A02"/>
    <w:rsid w:val="32059EFE"/>
    <w:rsid w:val="32952003"/>
    <w:rsid w:val="33AF69B9"/>
    <w:rsid w:val="34A670AA"/>
    <w:rsid w:val="398D05B1"/>
    <w:rsid w:val="3A27EDE9"/>
    <w:rsid w:val="3C097521"/>
    <w:rsid w:val="3FA3D253"/>
    <w:rsid w:val="400CDAC5"/>
    <w:rsid w:val="401C9B85"/>
    <w:rsid w:val="413FA2B4"/>
    <w:rsid w:val="44CE5FEC"/>
    <w:rsid w:val="4527666F"/>
    <w:rsid w:val="461313D7"/>
    <w:rsid w:val="46B0562C"/>
    <w:rsid w:val="4A9679DF"/>
    <w:rsid w:val="4B26E913"/>
    <w:rsid w:val="4C941FCC"/>
    <w:rsid w:val="4DB151B2"/>
    <w:rsid w:val="4E4818B6"/>
    <w:rsid w:val="4E491197"/>
    <w:rsid w:val="4EFA177B"/>
    <w:rsid w:val="50FA0512"/>
    <w:rsid w:val="51145C5F"/>
    <w:rsid w:val="51DCA359"/>
    <w:rsid w:val="52674E7F"/>
    <w:rsid w:val="53B580B9"/>
    <w:rsid w:val="5435BEC3"/>
    <w:rsid w:val="556A8270"/>
    <w:rsid w:val="55A33B3A"/>
    <w:rsid w:val="56152FAB"/>
    <w:rsid w:val="563C060F"/>
    <w:rsid w:val="56F66814"/>
    <w:rsid w:val="57357FE6"/>
    <w:rsid w:val="57444132"/>
    <w:rsid w:val="575833F8"/>
    <w:rsid w:val="57FF3339"/>
    <w:rsid w:val="59F386BB"/>
    <w:rsid w:val="59F95C56"/>
    <w:rsid w:val="5B0F7732"/>
    <w:rsid w:val="5BB2912E"/>
    <w:rsid w:val="5D59270C"/>
    <w:rsid w:val="5DAE4D1F"/>
    <w:rsid w:val="5F4A1D80"/>
    <w:rsid w:val="5F5C22A0"/>
    <w:rsid w:val="5FB6CA38"/>
    <w:rsid w:val="5FDBC098"/>
    <w:rsid w:val="60474A6A"/>
    <w:rsid w:val="60F7F301"/>
    <w:rsid w:val="625DF4C4"/>
    <w:rsid w:val="6320600B"/>
    <w:rsid w:val="63CF14D4"/>
    <w:rsid w:val="65DD9B1A"/>
    <w:rsid w:val="6991B821"/>
    <w:rsid w:val="69EE42DB"/>
    <w:rsid w:val="6A598449"/>
    <w:rsid w:val="6AD4B756"/>
    <w:rsid w:val="6C1AEE4D"/>
    <w:rsid w:val="6DE44195"/>
    <w:rsid w:val="703ADBE0"/>
    <w:rsid w:val="711CBA96"/>
    <w:rsid w:val="711F695F"/>
    <w:rsid w:val="71ACD883"/>
    <w:rsid w:val="72D6E1CC"/>
    <w:rsid w:val="73149122"/>
    <w:rsid w:val="73727CA2"/>
    <w:rsid w:val="7373BAE6"/>
    <w:rsid w:val="74BBE937"/>
    <w:rsid w:val="74C4A00B"/>
    <w:rsid w:val="7747DD27"/>
    <w:rsid w:val="7762B50D"/>
    <w:rsid w:val="787157B0"/>
    <w:rsid w:val="79E1BE26"/>
    <w:rsid w:val="7D2B6408"/>
    <w:rsid w:val="7DAE738B"/>
    <w:rsid w:val="7E02A06A"/>
    <w:rsid w:val="7EC734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C1C0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764"/>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rcid.org/0000-0003-4289-1705" TargetMode="External"/><Relationship Id="rId18" Type="http://schemas.openxmlformats.org/officeDocument/2006/relationships/hyperlink" Target="https://wiki.surfnet.nl/display/standards/info-eu-repo/"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orcid.org/0000-0003-0857-7683" TargetMode="External"/><Relationship Id="rId17" Type="http://schemas.openxmlformats.org/officeDocument/2006/relationships/hyperlink" Target="https://www.vscentrum.be/" TargetMode="External"/><Relationship Id="rId2" Type="http://schemas.openxmlformats.org/officeDocument/2006/relationships/customXml" Target="../customXml/item2.xml"/><Relationship Id="rId16" Type="http://schemas.openxmlformats.org/officeDocument/2006/relationships/hyperlink" Target="https://www.ncbi.nlm.nih.gov/geo/query/acc.cgi?acc=GSE102133" TargetMode="External"/><Relationship Id="rId20" Type="http://schemas.openxmlformats.org/officeDocument/2006/relationships/hyperlink" Target="https://www.ncbi.nlm.nih.gov/ge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24" Type="http://schemas.openxmlformats.org/officeDocument/2006/relationships/customXml" Target="../customXml/item5.xml"/><Relationship Id="rId5" Type="http://schemas.openxmlformats.org/officeDocument/2006/relationships/numbering" Target="numbering.xml"/><Relationship Id="rId15" Type="http://schemas.openxmlformats.org/officeDocument/2006/relationships/hyperlink" Target="https://orcid.org/0000-0001-8367-5465"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bi.ac.uk/biostudies/arrayexpre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rcid.org/0000-0003-3898-1943"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CELSA/22/026</Project_x0020_Ref.>
    <FundingCallID xmlns="d2b4f59a-05ce-4744-9d1c-9dd30147ee09">39611</FundingCallID>
    <Code xmlns="d2b4f59a-05ce-4744-9d1c-9dd30147ee09">3M220333</Code>
    <TypeDoc xmlns="de64d03d-2dbc-4782-9fbf-1d8df1c50cf7">Initial</TypeDoc>
    <FormID xmlns="d2b4f59a-05ce-4744-9d1c-9dd30147ee09">2268</FormID>
    <_dlc_DocId xmlns="d2b4f59a-05ce-4744-9d1c-9dd30147ee09">P4FNSWA4HVKW-73199252-11146</_dlc_DocId>
    <_dlc_DocIdUrl xmlns="d2b4f59a-05ce-4744-9d1c-9dd30147ee09">
      <Url>https://www.groupware.kuleuven.be/sites/dmpmt/_layouts/15/DocIdRedir.aspx?ID=P4FNSWA4HVKW-73199252-11146</Url>
      <Description>P4FNSWA4HVKW-73199252-11146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97E911-81A2-4666-BF0F-C554201FBD2D}"/>
</file>

<file path=customXml/itemProps2.xml><?xml version="1.0" encoding="utf-8"?>
<ds:datastoreItem xmlns:ds="http://schemas.openxmlformats.org/officeDocument/2006/customXml" ds:itemID="{9D948AE7-0AA8-47C4-A874-5EB3E0CE5DA2}"/>
</file>

<file path=customXml/itemProps3.xml><?xml version="1.0" encoding="utf-8"?>
<ds:datastoreItem xmlns:ds="http://schemas.openxmlformats.org/officeDocument/2006/customXml" ds:itemID="{E1DD34FE-F56F-434C-BB6B-1C15FAF3D0E3}"/>
</file>

<file path=customXml/itemProps4.xml><?xml version="1.0" encoding="utf-8"?>
<ds:datastoreItem xmlns:ds="http://schemas.openxmlformats.org/officeDocument/2006/customXml" ds:itemID="{8FAEBAA1-AF13-402A-81C2-4C45809FABAE}"/>
</file>

<file path=customXml/itemProps5.xml><?xml version="1.0" encoding="utf-8"?>
<ds:datastoreItem xmlns:ds="http://schemas.openxmlformats.org/officeDocument/2006/customXml" ds:itemID="{5786323D-020C-46A5-BC62-98B2D6449204}"/>
</file>

<file path=docProps/app.xml><?xml version="1.0" encoding="utf-8"?>
<Properties xmlns="http://schemas.openxmlformats.org/officeDocument/2006/extended-properties" xmlns:vt="http://schemas.openxmlformats.org/officeDocument/2006/docPropsVTypes">
  <Template>Normal.dotm</Template>
  <TotalTime>0</TotalTime>
  <Pages>24</Pages>
  <Words>4125</Words>
  <Characters>22692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2023-01-19T16:55:00Z</dcterms:created>
  <dcterms:modified xsi:type="dcterms:W3CDTF">2023-01-19T17:12:00Z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fd7d493c-01da-47d4-8a16-62f08a3ce11b</vt:lpwstr>
  </property>
</Properties>
</file>