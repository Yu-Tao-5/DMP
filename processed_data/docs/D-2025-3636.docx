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512FC" w:rsidR="00857149" w:rsidP="00857149" w:rsidRDefault="00857149" w14:paraId="2A57614C" w14:textId="77777777">
      <w:pPr>
        <w:autoSpaceDE w:val="0"/>
        <w:autoSpaceDN w:val="0"/>
        <w:adjustRightInd w:val="0"/>
        <w:spacing w:after="0" w:line="240" w:lineRule="auto"/>
        <w:rPr>
          <w:rFonts w:cstheme="minorHAnsi"/>
          <w:b/>
          <w:bCs/>
          <w:sz w:val="20"/>
          <w:szCs w:val="20"/>
          <w:lang w:val="nl-BE"/>
          <w:rPrChange w:author="Bart Smeets" w:date="2025-01-08T10:52:00Z" w:id="0">
            <w:rPr>
              <w:rFonts w:cstheme="minorHAnsi"/>
              <w:b/>
              <w:bCs/>
              <w:sz w:val="20"/>
              <w:szCs w:val="20"/>
            </w:rPr>
          </w:rPrChange>
        </w:rPr>
      </w:pPr>
      <w:r w:rsidRPr="006512FC">
        <w:rPr>
          <w:rFonts w:cstheme="minorHAnsi"/>
          <w:b/>
          <w:bCs/>
          <w:sz w:val="20"/>
          <w:szCs w:val="20"/>
          <w:lang w:val="nl-BE"/>
          <w:rPrChange w:author="Bart Smeets" w:date="2025-01-08T10:52:00Z" w:id="1">
            <w:rPr>
              <w:rFonts w:cstheme="minorHAnsi"/>
              <w:b/>
              <w:bCs/>
              <w:sz w:val="20"/>
              <w:szCs w:val="20"/>
            </w:rPr>
          </w:rPrChange>
        </w:rPr>
        <w:t>FONDS VOOR WETENSCHAPPELIJK ONDERZOEK - RESEARCH FOUNDATION FLANDERS</w:t>
      </w:r>
    </w:p>
    <w:p w:rsidRPr="00857149" w:rsidR="00857149" w:rsidP="00857149" w:rsidRDefault="00857149" w14:paraId="753C7C9E" w14:textId="77777777">
      <w:pPr>
        <w:autoSpaceDE w:val="0"/>
        <w:autoSpaceDN w:val="0"/>
        <w:adjustRightInd w:val="0"/>
        <w:spacing w:after="0" w:line="240" w:lineRule="auto"/>
        <w:rPr>
          <w:rFonts w:cstheme="minorHAnsi"/>
          <w:b/>
          <w:bCs/>
          <w:sz w:val="20"/>
          <w:szCs w:val="20"/>
        </w:rPr>
      </w:pPr>
      <w:r w:rsidRPr="00857149">
        <w:rPr>
          <w:rFonts w:cstheme="minorHAnsi"/>
          <w:b/>
          <w:bCs/>
          <w:sz w:val="20"/>
          <w:szCs w:val="20"/>
        </w:rPr>
        <w:t>(FWO): FWO DMP (FLEMISH STANDARD DMP) - APPLICATION DMP</w:t>
      </w:r>
    </w:p>
    <w:p w:rsidR="00EE32B7" w:rsidP="00EE32B7" w:rsidRDefault="00857149" w14:paraId="2C85BBB3" w14:textId="77777777">
      <w:pPr>
        <w:rPr>
          <w:rFonts w:ascii="Times New Roman" w:hAnsi="Times New Roman" w:eastAsia="Times New Roman" w:cs="Times New Roman"/>
          <w:sz w:val="24"/>
          <w:szCs w:val="24"/>
        </w:rPr>
      </w:pPr>
      <w:r w:rsidRPr="00857149">
        <w:rPr>
          <w:rFonts w:eastAsia="ArialMT" w:cstheme="minorHAnsi"/>
          <w:sz w:val="18"/>
          <w:szCs w:val="18"/>
        </w:rPr>
        <w:t>Project name:</w:t>
      </w:r>
      <w:r w:rsidR="00EE32B7">
        <w:rPr>
          <w:rFonts w:eastAsia="ArialMT" w:cstheme="minorHAnsi"/>
          <w:sz w:val="18"/>
          <w:szCs w:val="18"/>
        </w:rPr>
        <w:t xml:space="preserve"> </w:t>
      </w:r>
      <w:r w:rsidRPr="00EE32B7" w:rsidR="00062B59">
        <w:rPr>
          <w:rFonts w:eastAsia="Times New Roman" w:cstheme="minorHAnsi"/>
          <w:sz w:val="18"/>
          <w:szCs w:val="24"/>
        </w:rPr>
        <w:t>Engineering remotely controlled preprogramed living implants for skeletal regeneration</w:t>
      </w:r>
    </w:p>
    <w:p w:rsidRPr="00473320" w:rsidR="00857149" w:rsidP="00EE32B7" w:rsidRDefault="00857149" w14:paraId="217E9713" w14:textId="77777777">
      <w:pPr>
        <w:rPr>
          <w:rFonts w:ascii="Times New Roman" w:hAnsi="Times New Roman" w:eastAsia="Times New Roman" w:cs="Times New Roman"/>
          <w:sz w:val="24"/>
          <w:szCs w:val="24"/>
          <w:lang w:val="fr-FR"/>
          <w:rPrChange w:author="Ioannis Papantoniou" w:date="2025-01-09T13:39:00Z" w:id="2">
            <w:rPr>
              <w:rFonts w:ascii="Times New Roman" w:hAnsi="Times New Roman" w:eastAsia="Times New Roman" w:cs="Times New Roman"/>
              <w:sz w:val="24"/>
              <w:szCs w:val="24"/>
            </w:rPr>
          </w:rPrChange>
        </w:rPr>
      </w:pPr>
      <w:r w:rsidRPr="00473320">
        <w:rPr>
          <w:rFonts w:eastAsia="ArialMT" w:cstheme="minorHAnsi"/>
          <w:sz w:val="18"/>
          <w:szCs w:val="18"/>
          <w:lang w:val="fr-FR"/>
          <w:rPrChange w:author="Ioannis Papantoniou" w:date="2025-01-09T13:39:00Z" w:id="3">
            <w:rPr>
              <w:rFonts w:eastAsia="ArialMT" w:cstheme="minorHAnsi"/>
              <w:sz w:val="18"/>
              <w:szCs w:val="18"/>
            </w:rPr>
          </w:rPrChange>
        </w:rPr>
        <w:t xml:space="preserve">Project </w:t>
      </w:r>
      <w:proofErr w:type="gramStart"/>
      <w:r w:rsidRPr="00473320">
        <w:rPr>
          <w:rFonts w:eastAsia="ArialMT" w:cstheme="minorHAnsi"/>
          <w:sz w:val="18"/>
          <w:szCs w:val="18"/>
          <w:lang w:val="fr-FR"/>
          <w:rPrChange w:author="Ioannis Papantoniou" w:date="2025-01-09T13:39:00Z" w:id="4">
            <w:rPr>
              <w:rFonts w:eastAsia="ArialMT" w:cstheme="minorHAnsi"/>
              <w:sz w:val="18"/>
              <w:szCs w:val="18"/>
            </w:rPr>
          </w:rPrChange>
        </w:rPr>
        <w:t>Identifier:</w:t>
      </w:r>
      <w:proofErr w:type="gramEnd"/>
      <w:r w:rsidRPr="00473320">
        <w:rPr>
          <w:rFonts w:eastAsia="ArialMT" w:cstheme="minorHAnsi"/>
          <w:sz w:val="18"/>
          <w:szCs w:val="18"/>
          <w:lang w:val="fr-FR"/>
          <w:rPrChange w:author="Ioannis Papantoniou" w:date="2025-01-09T13:39:00Z" w:id="5">
            <w:rPr>
              <w:rFonts w:eastAsia="ArialMT" w:cstheme="minorHAnsi"/>
              <w:sz w:val="18"/>
              <w:szCs w:val="18"/>
            </w:rPr>
          </w:rPrChange>
        </w:rPr>
        <w:t xml:space="preserve"> G0</w:t>
      </w:r>
      <w:r w:rsidRPr="00473320" w:rsidR="00EE32B7">
        <w:rPr>
          <w:rFonts w:eastAsia="ArialMT" w:cstheme="minorHAnsi"/>
          <w:sz w:val="18"/>
          <w:szCs w:val="18"/>
          <w:lang w:val="fr-FR"/>
          <w:rPrChange w:author="Ioannis Papantoniou" w:date="2025-01-09T13:39:00Z" w:id="6">
            <w:rPr>
              <w:rFonts w:eastAsia="ArialMT" w:cstheme="minorHAnsi"/>
              <w:sz w:val="18"/>
              <w:szCs w:val="18"/>
            </w:rPr>
          </w:rPrChange>
        </w:rPr>
        <w:t>42425N</w:t>
      </w:r>
    </w:p>
    <w:p w:rsidRPr="00857149" w:rsidR="00857149" w:rsidP="00857149" w:rsidRDefault="00857149" w14:paraId="10766D9A" w14:textId="77777777">
      <w:pPr>
        <w:autoSpaceDE w:val="0"/>
        <w:autoSpaceDN w:val="0"/>
        <w:adjustRightInd w:val="0"/>
        <w:spacing w:after="0" w:line="240" w:lineRule="auto"/>
        <w:rPr>
          <w:rFonts w:eastAsia="ArialMT" w:cstheme="minorHAnsi"/>
          <w:sz w:val="18"/>
          <w:szCs w:val="18"/>
          <w:lang w:val="fr-FR"/>
        </w:rPr>
      </w:pPr>
      <w:r w:rsidRPr="00857149">
        <w:rPr>
          <w:rFonts w:eastAsia="ArialMT" w:cstheme="minorHAnsi"/>
          <w:sz w:val="18"/>
          <w:szCs w:val="18"/>
          <w:lang w:val="fr-FR"/>
        </w:rPr>
        <w:t xml:space="preserve">Principal </w:t>
      </w:r>
      <w:proofErr w:type="spellStart"/>
      <w:r w:rsidRPr="00857149">
        <w:rPr>
          <w:rFonts w:eastAsia="ArialMT" w:cstheme="minorHAnsi"/>
          <w:sz w:val="18"/>
          <w:szCs w:val="18"/>
          <w:lang w:val="fr-FR"/>
        </w:rPr>
        <w:t>Investigator</w:t>
      </w:r>
      <w:proofErr w:type="spellEnd"/>
      <w:r w:rsidRPr="00857149">
        <w:rPr>
          <w:rFonts w:eastAsia="ArialMT" w:cstheme="minorHAnsi"/>
          <w:sz w:val="18"/>
          <w:szCs w:val="18"/>
          <w:lang w:val="fr-FR"/>
        </w:rPr>
        <w:t xml:space="preserve"> / </w:t>
      </w:r>
      <w:proofErr w:type="spellStart"/>
      <w:proofErr w:type="gramStart"/>
      <w:r w:rsidRPr="00857149">
        <w:rPr>
          <w:rFonts w:eastAsia="ArialMT" w:cstheme="minorHAnsi"/>
          <w:sz w:val="18"/>
          <w:szCs w:val="18"/>
          <w:lang w:val="fr-FR"/>
        </w:rPr>
        <w:t>Researcher</w:t>
      </w:r>
      <w:proofErr w:type="spellEnd"/>
      <w:r w:rsidRPr="00857149">
        <w:rPr>
          <w:rFonts w:eastAsia="ArialMT" w:cstheme="minorHAnsi"/>
          <w:sz w:val="18"/>
          <w:szCs w:val="18"/>
          <w:lang w:val="fr-FR"/>
        </w:rPr>
        <w:t>:</w:t>
      </w:r>
      <w:proofErr w:type="gramEnd"/>
      <w:r w:rsidRPr="00857149">
        <w:rPr>
          <w:rFonts w:eastAsia="ArialMT" w:cstheme="minorHAnsi"/>
          <w:sz w:val="18"/>
          <w:szCs w:val="18"/>
          <w:lang w:val="fr-FR"/>
        </w:rPr>
        <w:t xml:space="preserve"> Ioannis Papantoniou</w:t>
      </w:r>
    </w:p>
    <w:p w:rsidR="00857149" w:rsidP="00857149" w:rsidRDefault="00857149" w14:paraId="2A575B2D" w14:textId="77777777">
      <w:pPr>
        <w:autoSpaceDE w:val="0"/>
        <w:autoSpaceDN w:val="0"/>
        <w:adjustRightInd w:val="0"/>
        <w:spacing w:after="0" w:line="240" w:lineRule="auto"/>
        <w:rPr>
          <w:rFonts w:cstheme="minorHAnsi"/>
          <w:b/>
          <w:bCs/>
          <w:sz w:val="25"/>
          <w:szCs w:val="25"/>
          <w:lang w:val="fr-FR"/>
        </w:rPr>
      </w:pPr>
    </w:p>
    <w:p w:rsidRPr="00857149" w:rsidR="00857149" w:rsidP="00857149" w:rsidRDefault="00857149" w14:paraId="7451A9F5" w14:textId="77777777">
      <w:pPr>
        <w:autoSpaceDE w:val="0"/>
        <w:autoSpaceDN w:val="0"/>
        <w:adjustRightInd w:val="0"/>
        <w:spacing w:after="0" w:line="240" w:lineRule="auto"/>
        <w:rPr>
          <w:rFonts w:cstheme="minorHAnsi"/>
          <w:b/>
          <w:bCs/>
          <w:sz w:val="25"/>
          <w:szCs w:val="25"/>
          <w:lang w:val="fr-FR"/>
        </w:rPr>
      </w:pPr>
      <w:r w:rsidRPr="00857149">
        <w:rPr>
          <w:rFonts w:cstheme="minorHAnsi"/>
          <w:b/>
          <w:bCs/>
          <w:sz w:val="25"/>
          <w:szCs w:val="25"/>
          <w:lang w:val="fr-FR"/>
        </w:rPr>
        <w:t>INSTITUTION KU LEUVEN</w:t>
      </w:r>
    </w:p>
    <w:p w:rsidR="00857149" w:rsidP="00857149" w:rsidRDefault="00857149" w14:paraId="7BF20952" w14:textId="77777777">
      <w:pPr>
        <w:autoSpaceDE w:val="0"/>
        <w:autoSpaceDN w:val="0"/>
        <w:adjustRightInd w:val="0"/>
        <w:spacing w:after="0" w:line="240" w:lineRule="auto"/>
        <w:rPr>
          <w:rFonts w:cstheme="minorHAnsi"/>
          <w:b/>
          <w:bCs/>
          <w:sz w:val="18"/>
          <w:szCs w:val="18"/>
          <w:lang w:val="fr-FR"/>
        </w:rPr>
      </w:pPr>
    </w:p>
    <w:p w:rsidRPr="00857149" w:rsidR="00857149" w:rsidP="00857149" w:rsidRDefault="00857149" w14:paraId="0F5C8F98" w14:textId="77777777">
      <w:pPr>
        <w:autoSpaceDE w:val="0"/>
        <w:autoSpaceDN w:val="0"/>
        <w:adjustRightInd w:val="0"/>
        <w:spacing w:after="0" w:line="240" w:lineRule="auto"/>
        <w:rPr>
          <w:rFonts w:cstheme="minorHAnsi"/>
          <w:b/>
          <w:bCs/>
          <w:sz w:val="18"/>
          <w:szCs w:val="18"/>
          <w:lang w:val="fr-FR"/>
        </w:rPr>
      </w:pPr>
      <w:r w:rsidRPr="00857149">
        <w:rPr>
          <w:rFonts w:cstheme="minorHAnsi"/>
          <w:b/>
          <w:bCs/>
          <w:sz w:val="18"/>
          <w:szCs w:val="18"/>
          <w:lang w:val="fr-FR"/>
        </w:rPr>
        <w:t>QUESTIONNAIRE</w:t>
      </w:r>
    </w:p>
    <w:p w:rsidRPr="00EE32B7" w:rsidR="00857149" w:rsidP="00857149" w:rsidRDefault="00857149" w14:paraId="6CFD76FC" w14:textId="77777777">
      <w:pPr>
        <w:autoSpaceDE w:val="0"/>
        <w:autoSpaceDN w:val="0"/>
        <w:adjustRightInd w:val="0"/>
        <w:spacing w:after="0" w:line="240" w:lineRule="auto"/>
        <w:rPr>
          <w:rFonts w:eastAsia="ArialMT" w:cstheme="minorHAnsi"/>
          <w:b/>
          <w:sz w:val="18"/>
          <w:szCs w:val="18"/>
          <w:lang w:val="fr-FR"/>
        </w:rPr>
      </w:pPr>
    </w:p>
    <w:p w:rsidRPr="00857149" w:rsidR="00857149" w:rsidP="00857149" w:rsidRDefault="00857149" w14:paraId="52CA874C" w14:textId="77777777">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 xml:space="preserve">Describe the datatypes (surveys, sequences, manuscripts, objects </w:t>
      </w:r>
      <w:proofErr w:type="gramStart"/>
      <w:r w:rsidRPr="00857149">
        <w:rPr>
          <w:rFonts w:eastAsia="ArialMT" w:cstheme="minorHAnsi"/>
          <w:b/>
          <w:sz w:val="18"/>
          <w:szCs w:val="18"/>
        </w:rPr>
        <w:t>… )</w:t>
      </w:r>
      <w:proofErr w:type="gramEnd"/>
      <w:r w:rsidRPr="00857149">
        <w:rPr>
          <w:rFonts w:eastAsia="ArialMT" w:cstheme="minorHAnsi"/>
          <w:b/>
          <w:sz w:val="18"/>
          <w:szCs w:val="18"/>
        </w:rPr>
        <w:t xml:space="preserve"> the research will collect and/or generate and</w:t>
      </w:r>
    </w:p>
    <w:p w:rsidRPr="00857149" w:rsidR="00857149" w:rsidP="00857149" w:rsidRDefault="00857149" w14:paraId="3EB56239" w14:textId="77777777">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/or (re)use. (use up to 700 characters)</w:t>
      </w:r>
    </w:p>
    <w:p w:rsidRPr="00857149" w:rsidR="00857149" w:rsidP="00857149" w:rsidRDefault="00857149" w14:paraId="4F8608F6" w14:textId="77777777">
      <w:pPr>
        <w:autoSpaceDE w:val="0"/>
        <w:autoSpaceDN w:val="0"/>
        <w:adjustRightInd w:val="0"/>
        <w:spacing w:after="0" w:line="240" w:lineRule="auto"/>
        <w:rPr>
          <w:rFonts w:eastAsia="ArialMT" w:cstheme="minorHAnsi"/>
          <w:sz w:val="18"/>
          <w:szCs w:val="18"/>
        </w:rPr>
      </w:pPr>
    </w:p>
    <w:p w:rsidR="00857149" w:rsidP="00857149" w:rsidRDefault="00857149" w14:paraId="6412A08E"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Within Prometheus we have develop a detailed data management plan (DMP) which will be readily available. For all</w:t>
      </w:r>
      <w:r>
        <w:rPr>
          <w:rFonts w:cstheme="minorHAnsi"/>
          <w:i/>
          <w:iCs/>
          <w:sz w:val="18"/>
          <w:szCs w:val="18"/>
        </w:rPr>
        <w:t xml:space="preserve"> </w:t>
      </w:r>
      <w:r w:rsidRPr="00857149">
        <w:rPr>
          <w:rFonts w:cstheme="minorHAnsi"/>
          <w:i/>
          <w:iCs/>
          <w:sz w:val="18"/>
          <w:szCs w:val="18"/>
        </w:rPr>
        <w:t xml:space="preserve">lab-related experimental (excel sheets, images for </w:t>
      </w:r>
      <w:proofErr w:type="spellStart"/>
      <w:r w:rsidRPr="00857149">
        <w:rPr>
          <w:rFonts w:cstheme="minorHAnsi"/>
          <w:i/>
          <w:iCs/>
          <w:sz w:val="18"/>
          <w:szCs w:val="18"/>
        </w:rPr>
        <w:t>nanoCT</w:t>
      </w:r>
      <w:proofErr w:type="spellEnd"/>
      <w:r w:rsidRPr="00857149">
        <w:rPr>
          <w:rFonts w:cstheme="minorHAnsi"/>
          <w:i/>
          <w:iCs/>
          <w:sz w:val="18"/>
          <w:szCs w:val="18"/>
        </w:rPr>
        <w:t>, sectioning, gene expression FACS) data storage and</w:t>
      </w:r>
      <w:r>
        <w:rPr>
          <w:rFonts w:cstheme="minorHAnsi"/>
          <w:i/>
          <w:iCs/>
          <w:sz w:val="18"/>
          <w:szCs w:val="18"/>
        </w:rPr>
        <w:t xml:space="preserve"> </w:t>
      </w:r>
      <w:r w:rsidRPr="00857149">
        <w:rPr>
          <w:rFonts w:cstheme="minorHAnsi"/>
          <w:i/>
          <w:iCs/>
          <w:sz w:val="18"/>
          <w:szCs w:val="18"/>
        </w:rPr>
        <w:t>sharing, Prometheus has a 1.5 TB drive on the central storage of the KU Leuven (called Cranium). For patient-related</w:t>
      </w:r>
      <w:r>
        <w:rPr>
          <w:rFonts w:cstheme="minorHAnsi"/>
          <w:i/>
          <w:iCs/>
          <w:sz w:val="18"/>
          <w:szCs w:val="18"/>
        </w:rPr>
        <w:t xml:space="preserve"> </w:t>
      </w:r>
      <w:r w:rsidRPr="00857149">
        <w:rPr>
          <w:rFonts w:cstheme="minorHAnsi"/>
          <w:i/>
          <w:iCs/>
          <w:sz w:val="18"/>
          <w:szCs w:val="18"/>
        </w:rPr>
        <w:t>data, we have all procedures and approvals in place related to access, storage and use of the data linked to the donor</w:t>
      </w:r>
      <w:r>
        <w:rPr>
          <w:rFonts w:cstheme="minorHAnsi"/>
          <w:i/>
          <w:iCs/>
          <w:sz w:val="18"/>
          <w:szCs w:val="18"/>
        </w:rPr>
        <w:t xml:space="preserve"> </w:t>
      </w:r>
      <w:r w:rsidRPr="00857149">
        <w:rPr>
          <w:rFonts w:cstheme="minorHAnsi"/>
          <w:i/>
          <w:iCs/>
          <w:sz w:val="18"/>
          <w:szCs w:val="18"/>
        </w:rPr>
        <w:t>cells (approved by ethical committee). Data will be preserved for at least 10 years since the beginning of the project.</w:t>
      </w:r>
      <w:r>
        <w:rPr>
          <w:rFonts w:cstheme="minorHAnsi"/>
          <w:i/>
          <w:iCs/>
          <w:sz w:val="18"/>
          <w:szCs w:val="18"/>
        </w:rPr>
        <w:t xml:space="preserve"> </w:t>
      </w:r>
      <w:r w:rsidRPr="00857149">
        <w:rPr>
          <w:rFonts w:cstheme="minorHAnsi"/>
          <w:i/>
          <w:iCs/>
          <w:sz w:val="18"/>
          <w:szCs w:val="18"/>
        </w:rPr>
        <w:t xml:space="preserve">For </w:t>
      </w:r>
      <w:del w:author="Bart Smeets" w:date="2025-01-08T10:52:00Z" w:id="7">
        <w:r w:rsidRPr="00857149" w:rsidDel="006512FC">
          <w:rPr>
            <w:rFonts w:cstheme="minorHAnsi"/>
            <w:i/>
            <w:iCs/>
            <w:sz w:val="18"/>
            <w:szCs w:val="18"/>
          </w:rPr>
          <w:delText xml:space="preserve">the </w:delText>
        </w:r>
      </w:del>
      <w:ins w:author="Bart Smeets" w:date="2025-01-08T10:52:00Z" w:id="8">
        <w:r w:rsidR="006512FC">
          <w:rPr>
            <w:rFonts w:cstheme="minorHAnsi"/>
            <w:i/>
            <w:iCs/>
            <w:sz w:val="18"/>
            <w:szCs w:val="18"/>
          </w:rPr>
          <w:t>data analysis</w:t>
        </w:r>
        <w:r w:rsidRPr="00857149" w:rsidR="006512FC">
          <w:rPr>
            <w:rFonts w:cstheme="minorHAnsi"/>
            <w:i/>
            <w:iCs/>
            <w:sz w:val="18"/>
            <w:szCs w:val="18"/>
          </w:rPr>
          <w:t xml:space="preserve"> </w:t>
        </w:r>
      </w:ins>
      <w:r w:rsidRPr="00857149">
        <w:rPr>
          <w:rFonts w:cstheme="minorHAnsi"/>
          <w:i/>
          <w:iCs/>
          <w:sz w:val="18"/>
          <w:szCs w:val="18"/>
        </w:rPr>
        <w:t xml:space="preserve">software, we make that fully available through the team website, and researcher’s pages such as </w:t>
      </w:r>
      <w:proofErr w:type="spellStart"/>
      <w:r w:rsidRPr="00857149">
        <w:rPr>
          <w:rFonts w:cstheme="minorHAnsi"/>
          <w:i/>
          <w:iCs/>
          <w:sz w:val="18"/>
          <w:szCs w:val="18"/>
        </w:rPr>
        <w:t>Github</w:t>
      </w:r>
      <w:proofErr w:type="spellEnd"/>
      <w:r w:rsidRPr="00857149">
        <w:rPr>
          <w:rFonts w:cstheme="minorHAnsi"/>
          <w:i/>
          <w:iCs/>
          <w:sz w:val="18"/>
          <w:szCs w:val="18"/>
        </w:rPr>
        <w:t>,</w:t>
      </w:r>
      <w:r>
        <w:rPr>
          <w:rFonts w:cstheme="minorHAnsi"/>
          <w:i/>
          <w:iCs/>
          <w:sz w:val="18"/>
          <w:szCs w:val="18"/>
        </w:rPr>
        <w:t xml:space="preserve"> </w:t>
      </w:r>
      <w:r w:rsidRPr="00857149">
        <w:rPr>
          <w:rFonts w:cstheme="minorHAnsi"/>
          <w:i/>
          <w:iCs/>
          <w:sz w:val="18"/>
          <w:szCs w:val="18"/>
        </w:rPr>
        <w:t xml:space="preserve">Docker etc. </w:t>
      </w:r>
      <w:ins w:author="Bart Smeets" w:date="2025-01-08T10:52:00Z" w:id="9">
        <w:r w:rsidR="006512FC">
          <w:rPr>
            <w:rFonts w:cstheme="minorHAnsi"/>
            <w:i/>
            <w:iCs/>
            <w:sz w:val="18"/>
            <w:szCs w:val="18"/>
          </w:rPr>
          <w:t xml:space="preserve">Software for physical simulation is centrally managed on KU Leuven owned Gitlab repositories, and will be made available upon publication of research results. </w:t>
        </w:r>
      </w:ins>
      <w:ins w:author="Bart Smeets" w:date="2025-01-08T10:53:00Z" w:id="10">
        <w:r w:rsidR="006512FC">
          <w:rPr>
            <w:rFonts w:cstheme="minorHAnsi"/>
            <w:i/>
            <w:iCs/>
            <w:sz w:val="18"/>
            <w:szCs w:val="18"/>
          </w:rPr>
          <w:t xml:space="preserve">Simulation output includes </w:t>
        </w:r>
        <w:proofErr w:type="spellStart"/>
        <w:r w:rsidR="006512FC">
          <w:rPr>
            <w:rFonts w:cstheme="minorHAnsi"/>
            <w:i/>
            <w:iCs/>
            <w:sz w:val="18"/>
            <w:szCs w:val="18"/>
          </w:rPr>
          <w:t>vtk</w:t>
        </w:r>
        <w:proofErr w:type="spellEnd"/>
        <w:r w:rsidR="006512FC">
          <w:rPr>
            <w:rFonts w:cstheme="minorHAnsi"/>
            <w:i/>
            <w:iCs/>
            <w:sz w:val="18"/>
            <w:szCs w:val="18"/>
          </w:rPr>
          <w:t xml:space="preserve"> and csv files, which are processed into hdf5 data files that are maintained on central storage. </w:t>
        </w:r>
      </w:ins>
      <w:ins w:author="Bart Smeets" w:date="2025-01-08T10:55:00Z" w:id="11">
        <w:r w:rsidR="00B57AFC">
          <w:rPr>
            <w:rFonts w:cstheme="minorHAnsi"/>
            <w:i/>
            <w:iCs/>
            <w:sz w:val="18"/>
            <w:szCs w:val="18"/>
          </w:rPr>
          <w:t xml:space="preserve">Active data management will be achieved through KU Leuven </w:t>
        </w:r>
      </w:ins>
      <w:proofErr w:type="spellStart"/>
      <w:ins w:author="Bart Smeets" w:date="2025-01-08T10:56:00Z" w:id="12">
        <w:r w:rsidR="00B57AFC">
          <w:rPr>
            <w:rFonts w:cstheme="minorHAnsi"/>
            <w:i/>
            <w:iCs/>
            <w:sz w:val="18"/>
            <w:szCs w:val="18"/>
          </w:rPr>
          <w:t>ManGo</w:t>
        </w:r>
        <w:proofErr w:type="spellEnd"/>
        <w:r w:rsidR="00B57AFC">
          <w:rPr>
            <w:rFonts w:cstheme="minorHAnsi"/>
            <w:i/>
            <w:iCs/>
            <w:sz w:val="18"/>
            <w:szCs w:val="18"/>
          </w:rPr>
          <w:t xml:space="preserve">, including storage and important metadata. </w:t>
        </w:r>
      </w:ins>
      <w:r w:rsidRPr="00857149">
        <w:rPr>
          <w:rFonts w:cstheme="minorHAnsi"/>
          <w:i/>
          <w:iCs/>
          <w:sz w:val="18"/>
          <w:szCs w:val="18"/>
        </w:rPr>
        <w:t>Papers will be published on a preprint server (</w:t>
      </w:r>
      <w:proofErr w:type="spellStart"/>
      <w:r w:rsidRPr="00857149">
        <w:rPr>
          <w:rFonts w:cstheme="minorHAnsi"/>
          <w:i/>
          <w:iCs/>
          <w:sz w:val="18"/>
          <w:szCs w:val="18"/>
        </w:rPr>
        <w:t>BiorXiv</w:t>
      </w:r>
      <w:proofErr w:type="spellEnd"/>
      <w:r w:rsidRPr="00857149">
        <w:rPr>
          <w:rFonts w:cstheme="minorHAnsi"/>
          <w:i/>
          <w:iCs/>
          <w:sz w:val="18"/>
          <w:szCs w:val="18"/>
        </w:rPr>
        <w:t xml:space="preserve">, </w:t>
      </w:r>
      <w:proofErr w:type="spellStart"/>
      <w:r w:rsidRPr="00857149">
        <w:rPr>
          <w:rFonts w:cstheme="minorHAnsi"/>
          <w:i/>
          <w:iCs/>
          <w:sz w:val="18"/>
          <w:szCs w:val="18"/>
        </w:rPr>
        <w:t>rXiv</w:t>
      </w:r>
      <w:proofErr w:type="spellEnd"/>
      <w:r w:rsidRPr="00857149">
        <w:rPr>
          <w:rFonts w:cstheme="minorHAnsi"/>
          <w:i/>
          <w:iCs/>
          <w:sz w:val="18"/>
          <w:szCs w:val="18"/>
        </w:rPr>
        <w:t>) and after publication made available in the</w:t>
      </w:r>
      <w:r>
        <w:rPr>
          <w:rFonts w:cstheme="minorHAnsi"/>
          <w:i/>
          <w:iCs/>
          <w:sz w:val="18"/>
          <w:szCs w:val="18"/>
        </w:rPr>
        <w:t xml:space="preserve"> </w:t>
      </w:r>
      <w:r w:rsidRPr="00857149">
        <w:rPr>
          <w:rFonts w:cstheme="minorHAnsi"/>
          <w:i/>
          <w:iCs/>
          <w:sz w:val="18"/>
          <w:szCs w:val="18"/>
        </w:rPr>
        <w:t xml:space="preserve">appropriate version via </w:t>
      </w:r>
      <w:proofErr w:type="spellStart"/>
      <w:r w:rsidRPr="00857149">
        <w:rPr>
          <w:rFonts w:cstheme="minorHAnsi"/>
          <w:i/>
          <w:iCs/>
          <w:sz w:val="18"/>
          <w:szCs w:val="18"/>
        </w:rPr>
        <w:t>Lirias</w:t>
      </w:r>
      <w:proofErr w:type="spellEnd"/>
      <w:r w:rsidRPr="00857149">
        <w:rPr>
          <w:rFonts w:cstheme="minorHAnsi"/>
          <w:i/>
          <w:iCs/>
          <w:sz w:val="18"/>
          <w:szCs w:val="18"/>
        </w:rPr>
        <w:t>.</w:t>
      </w:r>
      <w:r>
        <w:rPr>
          <w:rFonts w:cstheme="minorHAnsi"/>
          <w:i/>
          <w:iCs/>
          <w:sz w:val="18"/>
          <w:szCs w:val="18"/>
        </w:rPr>
        <w:t xml:space="preserve"> </w:t>
      </w:r>
    </w:p>
    <w:p w:rsidR="00857149" w:rsidP="00857149" w:rsidRDefault="00857149" w14:paraId="39A64399" w14:textId="77777777">
      <w:pPr>
        <w:autoSpaceDE w:val="0"/>
        <w:autoSpaceDN w:val="0"/>
        <w:adjustRightInd w:val="0"/>
        <w:spacing w:after="0" w:line="240" w:lineRule="auto"/>
        <w:jc w:val="both"/>
        <w:rPr>
          <w:rFonts w:eastAsia="ArialMT" w:cstheme="minorHAnsi"/>
          <w:sz w:val="18"/>
          <w:szCs w:val="18"/>
        </w:rPr>
      </w:pPr>
    </w:p>
    <w:p w:rsidRPr="00857149" w:rsidR="00857149" w:rsidP="00857149" w:rsidRDefault="00857149" w14:paraId="3A7C2085"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Are there issues concerning research data indicated in the ethics questionnaire of this application form? Which</w:t>
      </w:r>
      <w:r w:rsidRPr="00857149">
        <w:rPr>
          <w:rFonts w:cstheme="minorHAnsi"/>
          <w:b/>
          <w:i/>
          <w:iCs/>
          <w:sz w:val="18"/>
          <w:szCs w:val="18"/>
        </w:rPr>
        <w:t xml:space="preserve"> </w:t>
      </w:r>
      <w:r w:rsidRPr="00857149">
        <w:rPr>
          <w:rFonts w:eastAsia="ArialMT" w:cstheme="minorHAnsi"/>
          <w:b/>
          <w:sz w:val="18"/>
          <w:szCs w:val="18"/>
        </w:rPr>
        <w:t>specific security measures do those data require? (use up to 700 characters)</w:t>
      </w:r>
    </w:p>
    <w:p w:rsidRPr="00857149" w:rsidR="00857149" w:rsidP="00857149" w:rsidRDefault="00857149" w14:paraId="46F86349" w14:textId="77777777">
      <w:pPr>
        <w:autoSpaceDE w:val="0"/>
        <w:autoSpaceDN w:val="0"/>
        <w:adjustRightInd w:val="0"/>
        <w:spacing w:after="0" w:line="240" w:lineRule="auto"/>
        <w:jc w:val="both"/>
        <w:rPr>
          <w:rFonts w:cstheme="minorHAnsi"/>
          <w:i/>
          <w:iCs/>
          <w:sz w:val="18"/>
          <w:szCs w:val="18"/>
        </w:rPr>
      </w:pPr>
    </w:p>
    <w:p w:rsidR="00857149" w:rsidP="00857149" w:rsidRDefault="00857149" w14:paraId="4205C09C"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The security measures followed for data related to the ethics questionnaire (which in our project have to do with the</w:t>
      </w:r>
      <w:r>
        <w:rPr>
          <w:rFonts w:cstheme="minorHAnsi"/>
          <w:i/>
          <w:iCs/>
          <w:sz w:val="18"/>
          <w:szCs w:val="18"/>
        </w:rPr>
        <w:t xml:space="preserve"> </w:t>
      </w:r>
      <w:r w:rsidRPr="00857149">
        <w:rPr>
          <w:rFonts w:cstheme="minorHAnsi"/>
          <w:i/>
          <w:iCs/>
          <w:sz w:val="18"/>
          <w:szCs w:val="18"/>
        </w:rPr>
        <w:t>use of animal models and cellular material sourced from donors) will have to do with the identification and compliance</w:t>
      </w:r>
      <w:r>
        <w:rPr>
          <w:rFonts w:cstheme="minorHAnsi"/>
          <w:i/>
          <w:iCs/>
          <w:sz w:val="18"/>
          <w:szCs w:val="18"/>
        </w:rPr>
        <w:t xml:space="preserve"> </w:t>
      </w:r>
      <w:r w:rsidRPr="00857149">
        <w:rPr>
          <w:rFonts w:cstheme="minorHAnsi"/>
          <w:i/>
          <w:iCs/>
          <w:sz w:val="18"/>
          <w:szCs w:val="18"/>
        </w:rPr>
        <w:t>of data users, who are all Prometheus members as well as the clinical team of the group with confidentiality agreements.</w:t>
      </w:r>
      <w:r>
        <w:rPr>
          <w:rFonts w:cstheme="minorHAnsi"/>
          <w:i/>
          <w:iCs/>
          <w:sz w:val="18"/>
          <w:szCs w:val="18"/>
        </w:rPr>
        <w:t xml:space="preserve"> </w:t>
      </w:r>
      <w:r w:rsidRPr="00857149">
        <w:rPr>
          <w:rFonts w:cstheme="minorHAnsi"/>
          <w:i/>
          <w:iCs/>
          <w:sz w:val="18"/>
          <w:szCs w:val="18"/>
        </w:rPr>
        <w:t>In addition</w:t>
      </w:r>
      <w:r w:rsidR="005319C8">
        <w:rPr>
          <w:rFonts w:cstheme="minorHAnsi"/>
          <w:i/>
          <w:iCs/>
          <w:sz w:val="18"/>
          <w:szCs w:val="18"/>
        </w:rPr>
        <w:t>,</w:t>
      </w:r>
      <w:r w:rsidRPr="00857149">
        <w:rPr>
          <w:rFonts w:cstheme="minorHAnsi"/>
          <w:i/>
          <w:iCs/>
          <w:sz w:val="18"/>
          <w:szCs w:val="18"/>
        </w:rPr>
        <w:t xml:space="preserve"> the storage of the data will be secured through the measures of the ICT of KU Leuven.</w:t>
      </w:r>
    </w:p>
    <w:p w:rsidRPr="00857149" w:rsidR="00857149" w:rsidP="00857149" w:rsidRDefault="00857149" w14:paraId="71BAF962" w14:textId="77777777">
      <w:pPr>
        <w:autoSpaceDE w:val="0"/>
        <w:autoSpaceDN w:val="0"/>
        <w:adjustRightInd w:val="0"/>
        <w:spacing w:after="0" w:line="240" w:lineRule="auto"/>
        <w:jc w:val="both"/>
        <w:rPr>
          <w:rFonts w:cstheme="minorHAnsi"/>
          <w:i/>
          <w:iCs/>
          <w:sz w:val="18"/>
          <w:szCs w:val="18"/>
        </w:rPr>
      </w:pPr>
    </w:p>
    <w:p w:rsidRPr="006512FC" w:rsidR="00857149" w:rsidP="00857149" w:rsidRDefault="00857149" w14:paraId="2CFE2734" w14:textId="77777777">
      <w:pPr>
        <w:autoSpaceDE w:val="0"/>
        <w:autoSpaceDN w:val="0"/>
        <w:adjustRightInd w:val="0"/>
        <w:spacing w:after="0" w:line="240" w:lineRule="auto"/>
        <w:rPr>
          <w:rFonts w:cstheme="minorHAnsi"/>
          <w:b/>
          <w:bCs/>
          <w:sz w:val="20"/>
          <w:szCs w:val="20"/>
          <w:lang w:val="nl-BE"/>
          <w:rPrChange w:author="Bart Smeets" w:date="2025-01-08T10:52:00Z" w:id="13">
            <w:rPr>
              <w:rFonts w:cstheme="minorHAnsi"/>
              <w:b/>
              <w:bCs/>
              <w:sz w:val="20"/>
              <w:szCs w:val="20"/>
            </w:rPr>
          </w:rPrChange>
        </w:rPr>
      </w:pPr>
      <w:r w:rsidRPr="006512FC">
        <w:rPr>
          <w:rFonts w:cstheme="minorHAnsi"/>
          <w:b/>
          <w:bCs/>
          <w:sz w:val="20"/>
          <w:szCs w:val="20"/>
          <w:lang w:val="nl-BE"/>
          <w:rPrChange w:author="Bart Smeets" w:date="2025-01-08T10:52:00Z" w:id="14">
            <w:rPr>
              <w:rFonts w:cstheme="minorHAnsi"/>
              <w:b/>
              <w:bCs/>
              <w:sz w:val="20"/>
              <w:szCs w:val="20"/>
            </w:rPr>
          </w:rPrChange>
        </w:rPr>
        <w:t>FONDS VOOR WETENSCHAPPELIJK ONDERZOEK - RESEARCH FOUNDATION FLANDERS</w:t>
      </w:r>
    </w:p>
    <w:p w:rsidRPr="00857149" w:rsidR="00857149" w:rsidP="00857149" w:rsidRDefault="00857149" w14:paraId="2D32C072" w14:textId="77777777">
      <w:pPr>
        <w:autoSpaceDE w:val="0"/>
        <w:autoSpaceDN w:val="0"/>
        <w:adjustRightInd w:val="0"/>
        <w:spacing w:after="0" w:line="240" w:lineRule="auto"/>
        <w:rPr>
          <w:rFonts w:cstheme="minorHAnsi"/>
          <w:b/>
          <w:bCs/>
          <w:sz w:val="20"/>
          <w:szCs w:val="20"/>
        </w:rPr>
      </w:pPr>
      <w:r w:rsidRPr="00857149">
        <w:rPr>
          <w:rFonts w:cstheme="minorHAnsi"/>
          <w:b/>
          <w:bCs/>
          <w:sz w:val="20"/>
          <w:szCs w:val="20"/>
        </w:rPr>
        <w:t>(FWO): FWO DMP (FLEMISH STANDARD DMP) - FWO DMP (FLEMISH STANDARD DMP)</w:t>
      </w:r>
    </w:p>
    <w:p w:rsidRPr="00857149" w:rsidR="00857149" w:rsidP="00857149" w:rsidRDefault="00857149" w14:paraId="0F0DA4FE" w14:textId="77777777">
      <w:pPr>
        <w:autoSpaceDE w:val="0"/>
        <w:autoSpaceDN w:val="0"/>
        <w:adjustRightInd w:val="0"/>
        <w:spacing w:after="0" w:line="240" w:lineRule="auto"/>
        <w:rPr>
          <w:rFonts w:cstheme="minorHAnsi"/>
          <w:b/>
          <w:bCs/>
          <w:sz w:val="18"/>
          <w:szCs w:val="18"/>
        </w:rPr>
      </w:pPr>
      <w:r w:rsidRPr="00857149">
        <w:rPr>
          <w:rFonts w:cstheme="minorHAnsi"/>
          <w:b/>
          <w:bCs/>
          <w:sz w:val="18"/>
          <w:szCs w:val="18"/>
        </w:rPr>
        <w:t>1. RESEARCH DATA SUMMARY</w:t>
      </w:r>
    </w:p>
    <w:p w:rsidR="00857149" w:rsidP="00857149" w:rsidRDefault="00857149" w14:paraId="197F5401" w14:textId="77777777">
      <w:pPr>
        <w:autoSpaceDE w:val="0"/>
        <w:autoSpaceDN w:val="0"/>
        <w:adjustRightInd w:val="0"/>
        <w:spacing w:after="0" w:line="240" w:lineRule="auto"/>
        <w:rPr>
          <w:rFonts w:eastAsia="ArialMT" w:cstheme="minorHAnsi"/>
          <w:sz w:val="18"/>
          <w:szCs w:val="18"/>
        </w:rPr>
      </w:pPr>
    </w:p>
    <w:p w:rsidRPr="00857149" w:rsidR="00857149" w:rsidP="00857149" w:rsidRDefault="00857149" w14:paraId="44C678E3"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rsidRPr="00857149" w:rsidR="00857149" w:rsidP="00857149" w:rsidRDefault="00857149" w14:paraId="0D188418" w14:textId="77777777">
      <w:pPr>
        <w:autoSpaceDE w:val="0"/>
        <w:autoSpaceDN w:val="0"/>
        <w:adjustRightInd w:val="0"/>
        <w:spacing w:after="0" w:line="240" w:lineRule="auto"/>
        <w:rPr>
          <w:rFonts w:eastAsia="ArialMT" w:cstheme="minorHAnsi"/>
          <w:sz w:val="18"/>
          <w:szCs w:val="18"/>
        </w:rPr>
      </w:pPr>
    </w:p>
    <w:p w:rsidR="007D2233" w:rsidP="007D2233" w:rsidRDefault="007D2233" w14:paraId="00904837" w14:textId="77777777">
      <w:pPr>
        <w:autoSpaceDE w:val="0"/>
        <w:autoSpaceDN w:val="0"/>
        <w:adjustRightInd w:val="0"/>
        <w:spacing w:after="0" w:line="240" w:lineRule="auto"/>
        <w:jc w:val="both"/>
        <w:rPr>
          <w:ins w:author="Bart Smeets" w:date="2025-01-08T10:57:00Z" w:id="15"/>
          <w:rFonts w:cstheme="minorHAnsi"/>
          <w:i/>
          <w:iCs/>
          <w:sz w:val="18"/>
          <w:szCs w:val="18"/>
        </w:rPr>
      </w:pPr>
      <w:ins w:author="Bart Smeets" w:date="2025-01-08T10:57:00Z" w:id="16">
        <w:r w:rsidRPr="00857149">
          <w:rPr>
            <w:rFonts w:cstheme="minorHAnsi"/>
            <w:i/>
            <w:iCs/>
            <w:sz w:val="18"/>
            <w:szCs w:val="18"/>
          </w:rPr>
          <w:t>Within Prometheus we have develop a detailed data management plan (DMP) which will be readily available. For all</w:t>
        </w:r>
        <w:r>
          <w:rPr>
            <w:rFonts w:cstheme="minorHAnsi"/>
            <w:i/>
            <w:iCs/>
            <w:sz w:val="18"/>
            <w:szCs w:val="18"/>
          </w:rPr>
          <w:t xml:space="preserve"> </w:t>
        </w:r>
        <w:r w:rsidRPr="00857149">
          <w:rPr>
            <w:rFonts w:cstheme="minorHAnsi"/>
            <w:i/>
            <w:iCs/>
            <w:sz w:val="18"/>
            <w:szCs w:val="18"/>
          </w:rPr>
          <w:t xml:space="preserve">lab-related experimental (excel sheets, images for </w:t>
        </w:r>
        <w:proofErr w:type="spellStart"/>
        <w:r w:rsidRPr="00857149">
          <w:rPr>
            <w:rFonts w:cstheme="minorHAnsi"/>
            <w:i/>
            <w:iCs/>
            <w:sz w:val="18"/>
            <w:szCs w:val="18"/>
          </w:rPr>
          <w:t>nanoCT</w:t>
        </w:r>
        <w:proofErr w:type="spellEnd"/>
        <w:r w:rsidRPr="00857149">
          <w:rPr>
            <w:rFonts w:cstheme="minorHAnsi"/>
            <w:i/>
            <w:iCs/>
            <w:sz w:val="18"/>
            <w:szCs w:val="18"/>
          </w:rPr>
          <w:t>, sectioning, gene expression FACS) data storage and</w:t>
        </w:r>
        <w:r>
          <w:rPr>
            <w:rFonts w:cstheme="minorHAnsi"/>
            <w:i/>
            <w:iCs/>
            <w:sz w:val="18"/>
            <w:szCs w:val="18"/>
          </w:rPr>
          <w:t xml:space="preserve"> </w:t>
        </w:r>
        <w:r w:rsidRPr="00857149">
          <w:rPr>
            <w:rFonts w:cstheme="minorHAnsi"/>
            <w:i/>
            <w:iCs/>
            <w:sz w:val="18"/>
            <w:szCs w:val="18"/>
          </w:rPr>
          <w:t>sharing, Prometheus has a 1.5 TB drive on the central storage of the KU Leuven (called Cranium). For patient-related</w:t>
        </w:r>
        <w:r>
          <w:rPr>
            <w:rFonts w:cstheme="minorHAnsi"/>
            <w:i/>
            <w:iCs/>
            <w:sz w:val="18"/>
            <w:szCs w:val="18"/>
          </w:rPr>
          <w:t xml:space="preserve"> </w:t>
        </w:r>
        <w:r w:rsidRPr="00857149">
          <w:rPr>
            <w:rFonts w:cstheme="minorHAnsi"/>
            <w:i/>
            <w:iCs/>
            <w:sz w:val="18"/>
            <w:szCs w:val="18"/>
          </w:rPr>
          <w:t>data, we have all procedures and approvals in place related to access, storage and use of the data linked to the donor</w:t>
        </w:r>
        <w:r>
          <w:rPr>
            <w:rFonts w:cstheme="minorHAnsi"/>
            <w:i/>
            <w:iCs/>
            <w:sz w:val="18"/>
            <w:szCs w:val="18"/>
          </w:rPr>
          <w:t xml:space="preserve"> </w:t>
        </w:r>
        <w:r w:rsidRPr="00857149">
          <w:rPr>
            <w:rFonts w:cstheme="minorHAnsi"/>
            <w:i/>
            <w:iCs/>
            <w:sz w:val="18"/>
            <w:szCs w:val="18"/>
          </w:rPr>
          <w:t>cells (approved by ethical committee). Data will be preserved for at least 10 years since the beginning of the project.</w:t>
        </w:r>
        <w:r>
          <w:rPr>
            <w:rFonts w:cstheme="minorHAnsi"/>
            <w:i/>
            <w:iCs/>
            <w:sz w:val="18"/>
            <w:szCs w:val="18"/>
          </w:rPr>
          <w:t xml:space="preserve"> </w:t>
        </w:r>
        <w:r w:rsidRPr="00857149">
          <w:rPr>
            <w:rFonts w:cstheme="minorHAnsi"/>
            <w:i/>
            <w:iCs/>
            <w:sz w:val="18"/>
            <w:szCs w:val="18"/>
          </w:rPr>
          <w:t xml:space="preserve">For </w:t>
        </w:r>
        <w:r>
          <w:rPr>
            <w:rFonts w:cstheme="minorHAnsi"/>
            <w:i/>
            <w:iCs/>
            <w:sz w:val="18"/>
            <w:szCs w:val="18"/>
          </w:rPr>
          <w:t>data analysis</w:t>
        </w:r>
        <w:r w:rsidRPr="00857149">
          <w:rPr>
            <w:rFonts w:cstheme="minorHAnsi"/>
            <w:i/>
            <w:iCs/>
            <w:sz w:val="18"/>
            <w:szCs w:val="18"/>
          </w:rPr>
          <w:t xml:space="preserve"> software, we make that fully available through the team website, and researcher’s pages such as </w:t>
        </w:r>
        <w:proofErr w:type="spellStart"/>
        <w:r w:rsidRPr="00857149">
          <w:rPr>
            <w:rFonts w:cstheme="minorHAnsi"/>
            <w:i/>
            <w:iCs/>
            <w:sz w:val="18"/>
            <w:szCs w:val="18"/>
          </w:rPr>
          <w:t>Github</w:t>
        </w:r>
        <w:proofErr w:type="spellEnd"/>
        <w:r w:rsidRPr="00857149">
          <w:rPr>
            <w:rFonts w:cstheme="minorHAnsi"/>
            <w:i/>
            <w:iCs/>
            <w:sz w:val="18"/>
            <w:szCs w:val="18"/>
          </w:rPr>
          <w:t>,</w:t>
        </w:r>
        <w:r>
          <w:rPr>
            <w:rFonts w:cstheme="minorHAnsi"/>
            <w:i/>
            <w:iCs/>
            <w:sz w:val="18"/>
            <w:szCs w:val="18"/>
          </w:rPr>
          <w:t xml:space="preserve"> </w:t>
        </w:r>
        <w:r w:rsidRPr="00857149">
          <w:rPr>
            <w:rFonts w:cstheme="minorHAnsi"/>
            <w:i/>
            <w:iCs/>
            <w:sz w:val="18"/>
            <w:szCs w:val="18"/>
          </w:rPr>
          <w:t xml:space="preserve">Docker etc. </w:t>
        </w:r>
        <w:r>
          <w:rPr>
            <w:rFonts w:cstheme="minorHAnsi"/>
            <w:i/>
            <w:iCs/>
            <w:sz w:val="18"/>
            <w:szCs w:val="18"/>
          </w:rPr>
          <w:t xml:space="preserve">Software for physical simulation is centrally managed on KU Leuven owned Gitlab repositories, and will be made available upon publication of research results. Simulation output includes </w:t>
        </w:r>
        <w:proofErr w:type="spellStart"/>
        <w:r>
          <w:rPr>
            <w:rFonts w:cstheme="minorHAnsi"/>
            <w:i/>
            <w:iCs/>
            <w:sz w:val="18"/>
            <w:szCs w:val="18"/>
          </w:rPr>
          <w:t>vtk</w:t>
        </w:r>
        <w:proofErr w:type="spellEnd"/>
        <w:r>
          <w:rPr>
            <w:rFonts w:cstheme="minorHAnsi"/>
            <w:i/>
            <w:iCs/>
            <w:sz w:val="18"/>
            <w:szCs w:val="18"/>
          </w:rPr>
          <w:t xml:space="preserve"> and csv files, which are processed into hdf5 data files that are maintained on central storage. Active data management will be achieved through KU Leuven </w:t>
        </w:r>
        <w:proofErr w:type="spellStart"/>
        <w:r>
          <w:rPr>
            <w:rFonts w:cstheme="minorHAnsi"/>
            <w:i/>
            <w:iCs/>
            <w:sz w:val="18"/>
            <w:szCs w:val="18"/>
          </w:rPr>
          <w:t>ManGo</w:t>
        </w:r>
        <w:proofErr w:type="spellEnd"/>
        <w:r>
          <w:rPr>
            <w:rFonts w:cstheme="minorHAnsi"/>
            <w:i/>
            <w:iCs/>
            <w:sz w:val="18"/>
            <w:szCs w:val="18"/>
          </w:rPr>
          <w:t xml:space="preserve">, including storage and important metadata. </w:t>
        </w:r>
        <w:r w:rsidRPr="00857149">
          <w:rPr>
            <w:rFonts w:cstheme="minorHAnsi"/>
            <w:i/>
            <w:iCs/>
            <w:sz w:val="18"/>
            <w:szCs w:val="18"/>
          </w:rPr>
          <w:t>Papers will be published on a preprint server (</w:t>
        </w:r>
        <w:proofErr w:type="spellStart"/>
        <w:r w:rsidRPr="00857149">
          <w:rPr>
            <w:rFonts w:cstheme="minorHAnsi"/>
            <w:i/>
            <w:iCs/>
            <w:sz w:val="18"/>
            <w:szCs w:val="18"/>
          </w:rPr>
          <w:t>BiorXiv</w:t>
        </w:r>
        <w:proofErr w:type="spellEnd"/>
        <w:r w:rsidRPr="00857149">
          <w:rPr>
            <w:rFonts w:cstheme="minorHAnsi"/>
            <w:i/>
            <w:iCs/>
            <w:sz w:val="18"/>
            <w:szCs w:val="18"/>
          </w:rPr>
          <w:t xml:space="preserve">, </w:t>
        </w:r>
        <w:proofErr w:type="spellStart"/>
        <w:r w:rsidRPr="00857149">
          <w:rPr>
            <w:rFonts w:cstheme="minorHAnsi"/>
            <w:i/>
            <w:iCs/>
            <w:sz w:val="18"/>
            <w:szCs w:val="18"/>
          </w:rPr>
          <w:t>rXiv</w:t>
        </w:r>
        <w:proofErr w:type="spellEnd"/>
        <w:r w:rsidRPr="00857149">
          <w:rPr>
            <w:rFonts w:cstheme="minorHAnsi"/>
            <w:i/>
            <w:iCs/>
            <w:sz w:val="18"/>
            <w:szCs w:val="18"/>
          </w:rPr>
          <w:t>) and after publication made available in the</w:t>
        </w:r>
        <w:r>
          <w:rPr>
            <w:rFonts w:cstheme="minorHAnsi"/>
            <w:i/>
            <w:iCs/>
            <w:sz w:val="18"/>
            <w:szCs w:val="18"/>
          </w:rPr>
          <w:t xml:space="preserve"> </w:t>
        </w:r>
        <w:r w:rsidRPr="00857149">
          <w:rPr>
            <w:rFonts w:cstheme="minorHAnsi"/>
            <w:i/>
            <w:iCs/>
            <w:sz w:val="18"/>
            <w:szCs w:val="18"/>
          </w:rPr>
          <w:t xml:space="preserve">appropriate version via </w:t>
        </w:r>
        <w:proofErr w:type="spellStart"/>
        <w:r w:rsidRPr="00857149">
          <w:rPr>
            <w:rFonts w:cstheme="minorHAnsi"/>
            <w:i/>
            <w:iCs/>
            <w:sz w:val="18"/>
            <w:szCs w:val="18"/>
          </w:rPr>
          <w:t>Lirias</w:t>
        </w:r>
        <w:proofErr w:type="spellEnd"/>
        <w:r w:rsidRPr="00857149">
          <w:rPr>
            <w:rFonts w:cstheme="minorHAnsi"/>
            <w:i/>
            <w:iCs/>
            <w:sz w:val="18"/>
            <w:szCs w:val="18"/>
          </w:rPr>
          <w:t>.</w:t>
        </w:r>
        <w:r>
          <w:rPr>
            <w:rFonts w:cstheme="minorHAnsi"/>
            <w:i/>
            <w:iCs/>
            <w:sz w:val="18"/>
            <w:szCs w:val="18"/>
          </w:rPr>
          <w:t xml:space="preserve"> </w:t>
        </w:r>
      </w:ins>
    </w:p>
    <w:p w:rsidR="009D21AD" w:rsidDel="007D2233" w:rsidP="00857149" w:rsidRDefault="00857149" w14:paraId="3A2F2200" w14:textId="77777777">
      <w:pPr>
        <w:autoSpaceDE w:val="0"/>
        <w:autoSpaceDN w:val="0"/>
        <w:adjustRightInd w:val="0"/>
        <w:spacing w:after="0" w:line="240" w:lineRule="auto"/>
        <w:rPr>
          <w:del w:author="Bart Smeets" w:date="2025-01-08T10:57:00Z" w:id="17"/>
          <w:rFonts w:cstheme="minorHAnsi"/>
          <w:i/>
          <w:iCs/>
          <w:sz w:val="18"/>
          <w:szCs w:val="18"/>
        </w:rPr>
      </w:pPr>
      <w:del w:author="Bart Smeets" w:date="2025-01-08T10:57:00Z" w:id="18">
        <w:r w:rsidRPr="00857149" w:rsidDel="007D2233">
          <w:rPr>
            <w:rFonts w:cstheme="minorHAnsi"/>
            <w:i/>
            <w:iCs/>
            <w:sz w:val="18"/>
            <w:szCs w:val="18"/>
          </w:rPr>
          <w:delText>Within Prometheus we have develop a detailed data management plan (DMP) which will be readily available. For all</w:delText>
        </w:r>
        <w:r w:rsidDel="007D2233">
          <w:rPr>
            <w:rFonts w:cstheme="minorHAnsi"/>
            <w:i/>
            <w:iCs/>
            <w:sz w:val="18"/>
            <w:szCs w:val="18"/>
          </w:rPr>
          <w:delText xml:space="preserve"> </w:delText>
        </w:r>
        <w:r w:rsidRPr="00857149" w:rsidDel="007D2233">
          <w:rPr>
            <w:rFonts w:cstheme="minorHAnsi"/>
            <w:i/>
            <w:iCs/>
            <w:sz w:val="18"/>
            <w:szCs w:val="18"/>
          </w:rPr>
          <w:delText>lab-related experimental (excel sheets, images for nanoCT, sectioning, gene expression FACS) data storage and</w:delText>
        </w:r>
        <w:r w:rsidDel="007D2233">
          <w:rPr>
            <w:rFonts w:cstheme="minorHAnsi"/>
            <w:i/>
            <w:iCs/>
            <w:sz w:val="18"/>
            <w:szCs w:val="18"/>
          </w:rPr>
          <w:delText xml:space="preserve"> </w:delText>
        </w:r>
        <w:r w:rsidRPr="00857149" w:rsidDel="007D2233">
          <w:rPr>
            <w:rFonts w:cstheme="minorHAnsi"/>
            <w:i/>
            <w:iCs/>
            <w:sz w:val="18"/>
            <w:szCs w:val="18"/>
          </w:rPr>
          <w:delText>sharing, Prometheus has a 1.5 TB drive on the central storage of the KU Leuven (called Cranium). For patient-related</w:delText>
        </w:r>
        <w:r w:rsidDel="007D2233">
          <w:rPr>
            <w:rFonts w:cstheme="minorHAnsi"/>
            <w:i/>
            <w:iCs/>
            <w:sz w:val="18"/>
            <w:szCs w:val="18"/>
          </w:rPr>
          <w:delText xml:space="preserve"> </w:delText>
        </w:r>
        <w:r w:rsidRPr="00857149" w:rsidDel="007D2233">
          <w:rPr>
            <w:rFonts w:cstheme="minorHAnsi"/>
            <w:i/>
            <w:iCs/>
            <w:sz w:val="18"/>
            <w:szCs w:val="18"/>
          </w:rPr>
          <w:delText>data, we have all procedures and approvals in place related to access, storage and use of the data linked to the donor</w:delText>
        </w:r>
        <w:r w:rsidDel="007D2233">
          <w:rPr>
            <w:rFonts w:cstheme="minorHAnsi"/>
            <w:i/>
            <w:iCs/>
            <w:sz w:val="18"/>
            <w:szCs w:val="18"/>
          </w:rPr>
          <w:delText xml:space="preserve"> </w:delText>
        </w:r>
        <w:r w:rsidRPr="00857149" w:rsidDel="007D2233">
          <w:rPr>
            <w:rFonts w:cstheme="minorHAnsi"/>
            <w:i/>
            <w:iCs/>
            <w:sz w:val="18"/>
            <w:szCs w:val="18"/>
          </w:rPr>
          <w:delText>cells (approved by ethical committee). Data will be preserved for at least 10 years since the beginning of the project.</w:delText>
        </w:r>
        <w:r w:rsidDel="007D2233">
          <w:rPr>
            <w:rFonts w:cstheme="minorHAnsi"/>
            <w:i/>
            <w:iCs/>
            <w:sz w:val="18"/>
            <w:szCs w:val="18"/>
          </w:rPr>
          <w:delText xml:space="preserve"> </w:delText>
        </w:r>
        <w:r w:rsidRPr="00857149" w:rsidDel="007D2233">
          <w:rPr>
            <w:rFonts w:cstheme="minorHAnsi"/>
            <w:i/>
            <w:iCs/>
            <w:sz w:val="18"/>
            <w:szCs w:val="18"/>
          </w:rPr>
          <w:delText>For the software, we make that fully available through the team website, and researcher’s pages such as Github,</w:delText>
        </w:r>
        <w:r w:rsidDel="007D2233">
          <w:rPr>
            <w:rFonts w:cstheme="minorHAnsi"/>
            <w:i/>
            <w:iCs/>
            <w:sz w:val="18"/>
            <w:szCs w:val="18"/>
          </w:rPr>
          <w:delText xml:space="preserve"> </w:delText>
        </w:r>
        <w:r w:rsidRPr="00857149" w:rsidDel="007D2233">
          <w:rPr>
            <w:rFonts w:cstheme="minorHAnsi"/>
            <w:i/>
            <w:iCs/>
            <w:sz w:val="18"/>
            <w:szCs w:val="18"/>
          </w:rPr>
          <w:delText>Docker etc. Papers will be published on a preprint server (BiorXiv, rXiv) and after publication made</w:delText>
        </w:r>
        <w:r w:rsidDel="007D2233">
          <w:rPr>
            <w:rFonts w:cstheme="minorHAnsi"/>
            <w:i/>
            <w:iCs/>
            <w:sz w:val="18"/>
            <w:szCs w:val="18"/>
          </w:rPr>
          <w:delText xml:space="preserve"> </w:delText>
        </w:r>
        <w:r w:rsidRPr="00857149" w:rsidDel="007D2233">
          <w:rPr>
            <w:rFonts w:cstheme="minorHAnsi"/>
            <w:i/>
            <w:iCs/>
            <w:sz w:val="18"/>
            <w:szCs w:val="18"/>
          </w:rPr>
          <w:delText>available in the appropriate version via Lirias.</w:delText>
        </w:r>
      </w:del>
    </w:p>
    <w:p w:rsidR="00857149" w:rsidP="00857149" w:rsidRDefault="00857149" w14:paraId="3D38206F" w14:textId="77777777">
      <w:pPr>
        <w:autoSpaceDE w:val="0"/>
        <w:autoSpaceDN w:val="0"/>
        <w:adjustRightInd w:val="0"/>
        <w:spacing w:after="0" w:line="240" w:lineRule="auto"/>
        <w:rPr>
          <w:rFonts w:cstheme="minorHAnsi"/>
          <w:i/>
          <w:iCs/>
          <w:sz w:val="18"/>
          <w:szCs w:val="18"/>
        </w:rPr>
      </w:pPr>
    </w:p>
    <w:p w:rsidR="00857149" w:rsidP="00857149" w:rsidRDefault="00857149" w14:paraId="2D411DBD" w14:textId="77777777">
      <w:pPr>
        <w:autoSpaceDE w:val="0"/>
        <w:autoSpaceDN w:val="0"/>
        <w:adjustRightInd w:val="0"/>
        <w:spacing w:after="0" w:line="240" w:lineRule="auto"/>
        <w:rPr>
          <w:rFonts w:cstheme="minorHAnsi"/>
          <w:i/>
          <w:iCs/>
          <w:sz w:val="18"/>
          <w:szCs w:val="18"/>
        </w:rPr>
      </w:pPr>
    </w:p>
    <w:p w:rsidR="00857149" w:rsidP="00857149" w:rsidRDefault="00857149" w14:paraId="361EA637" w14:textId="77777777">
      <w:pPr>
        <w:autoSpaceDE w:val="0"/>
        <w:autoSpaceDN w:val="0"/>
        <w:adjustRightInd w:val="0"/>
        <w:spacing w:after="0" w:line="240" w:lineRule="auto"/>
        <w:rPr>
          <w:rFonts w:cstheme="minorHAnsi"/>
          <w:i/>
          <w:iCs/>
          <w:sz w:val="18"/>
          <w:szCs w:val="18"/>
        </w:rPr>
      </w:pPr>
      <w:r w:rsidRPr="00857149">
        <w:rPr>
          <w:rFonts w:cstheme="minorHAnsi"/>
          <w:i/>
          <w:iCs/>
          <w:noProof/>
          <w:sz w:val="18"/>
          <w:szCs w:val="18"/>
        </w:rPr>
        <w:lastRenderedPageBreak/>
        <w:drawing>
          <wp:inline distT="0" distB="0" distL="0" distR="0" wp14:anchorId="169A386C" wp14:editId="35734E1E">
            <wp:extent cx="3545840" cy="4539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6292"/>
                    <a:stretch/>
                  </pic:blipFill>
                  <pic:spPr bwMode="auto">
                    <a:xfrm>
                      <a:off x="0" y="0"/>
                      <a:ext cx="3548850" cy="4543736"/>
                    </a:xfrm>
                    <a:prstGeom prst="rect">
                      <a:avLst/>
                    </a:prstGeom>
                    <a:noFill/>
                    <a:ln>
                      <a:noFill/>
                    </a:ln>
                    <a:extLst>
                      <a:ext uri="{53640926-AAD7-44D8-BBD7-CCE9431645EC}">
                        <a14:shadowObscured xmlns:a14="http://schemas.microsoft.com/office/drawing/2010/main"/>
                      </a:ext>
                    </a:extLst>
                  </pic:spPr>
                </pic:pic>
              </a:graphicData>
            </a:graphic>
          </wp:inline>
        </w:drawing>
      </w:r>
    </w:p>
    <w:p w:rsidR="00857149" w:rsidP="00857149" w:rsidRDefault="00857149" w14:paraId="50DB5B8E" w14:textId="77777777">
      <w:pPr>
        <w:autoSpaceDE w:val="0"/>
        <w:autoSpaceDN w:val="0"/>
        <w:adjustRightInd w:val="0"/>
        <w:spacing w:after="0" w:line="240" w:lineRule="auto"/>
        <w:rPr>
          <w:rFonts w:cstheme="minorHAnsi"/>
          <w:i/>
          <w:iCs/>
          <w:sz w:val="18"/>
          <w:szCs w:val="18"/>
        </w:rPr>
      </w:pPr>
    </w:p>
    <w:p w:rsidRPr="00857149" w:rsidR="00857149" w:rsidP="00857149" w:rsidRDefault="00857149" w14:paraId="0A542CAF" w14:textId="77777777">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Are there any ethical issues concerning the creation and/or use of the data (e.g. experiments on humans or animals,</w:t>
      </w:r>
    </w:p>
    <w:p w:rsidRPr="00857149" w:rsidR="00857149" w:rsidP="00857149" w:rsidRDefault="00857149" w14:paraId="5A42DDBC" w14:textId="77777777">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dual use)? Describe these issues in the comment section. Please refer to specific datasets or data types when</w:t>
      </w:r>
      <w:r>
        <w:rPr>
          <w:rFonts w:eastAsia="ArialMT" w:cstheme="minorHAnsi"/>
          <w:b/>
          <w:sz w:val="18"/>
          <w:szCs w:val="18"/>
        </w:rPr>
        <w:t xml:space="preserve"> </w:t>
      </w:r>
      <w:r w:rsidRPr="00857149">
        <w:rPr>
          <w:rFonts w:eastAsia="ArialMT" w:cstheme="minorHAnsi"/>
          <w:b/>
          <w:sz w:val="18"/>
          <w:szCs w:val="18"/>
        </w:rPr>
        <w:t>appropriate.</w:t>
      </w:r>
    </w:p>
    <w:p w:rsidRPr="00857149" w:rsidR="00857149" w:rsidP="00857149" w:rsidRDefault="00857149" w14:paraId="52415CEC" w14:textId="77777777">
      <w:pPr>
        <w:autoSpaceDE w:val="0"/>
        <w:autoSpaceDN w:val="0"/>
        <w:adjustRightInd w:val="0"/>
        <w:spacing w:after="0" w:line="240" w:lineRule="auto"/>
        <w:rPr>
          <w:rFonts w:eastAsia="ArialMT" w:cstheme="minorHAnsi"/>
          <w:sz w:val="18"/>
          <w:szCs w:val="18"/>
        </w:rPr>
      </w:pPr>
    </w:p>
    <w:p w:rsidR="00857149" w:rsidP="00857149" w:rsidRDefault="00857149" w14:paraId="3096AB98" w14:textId="77777777">
      <w:pPr>
        <w:autoSpaceDE w:val="0"/>
        <w:autoSpaceDN w:val="0"/>
        <w:adjustRightInd w:val="0"/>
        <w:spacing w:after="0" w:line="240" w:lineRule="auto"/>
        <w:rPr>
          <w:rFonts w:eastAsia="ArialMT" w:cstheme="minorHAnsi"/>
          <w:sz w:val="18"/>
          <w:szCs w:val="18"/>
        </w:rPr>
      </w:pPr>
      <w:r w:rsidRPr="00857149">
        <w:rPr>
          <w:rFonts w:eastAsia="ArialMT" w:cstheme="minorHAnsi"/>
          <w:sz w:val="18"/>
          <w:szCs w:val="18"/>
        </w:rPr>
        <w:t>● Yes, dual use</w:t>
      </w:r>
    </w:p>
    <w:p w:rsidRPr="00857149" w:rsidR="00857149" w:rsidP="00857149" w:rsidRDefault="00857149" w14:paraId="1F41A23D" w14:textId="77777777">
      <w:pPr>
        <w:autoSpaceDE w:val="0"/>
        <w:autoSpaceDN w:val="0"/>
        <w:adjustRightInd w:val="0"/>
        <w:spacing w:after="0" w:line="240" w:lineRule="auto"/>
        <w:rPr>
          <w:rFonts w:eastAsia="ArialMT" w:cstheme="minorHAnsi"/>
          <w:sz w:val="18"/>
          <w:szCs w:val="18"/>
        </w:rPr>
      </w:pPr>
    </w:p>
    <w:p w:rsidRPr="00857149" w:rsidR="00857149" w:rsidP="00857149" w:rsidRDefault="00857149" w14:paraId="33F9C498" w14:textId="77777777">
      <w:pPr>
        <w:autoSpaceDE w:val="0"/>
        <w:autoSpaceDN w:val="0"/>
        <w:adjustRightInd w:val="0"/>
        <w:spacing w:after="0" w:line="240" w:lineRule="auto"/>
        <w:rPr>
          <w:rFonts w:eastAsia="ArialMT" w:cstheme="minorHAnsi"/>
          <w:i/>
          <w:iCs/>
          <w:sz w:val="18"/>
          <w:szCs w:val="18"/>
        </w:rPr>
      </w:pPr>
      <w:r w:rsidRPr="00857149">
        <w:rPr>
          <w:rFonts w:eastAsia="ArialMT" w:cstheme="minorHAnsi"/>
          <w:i/>
          <w:iCs/>
          <w:sz w:val="18"/>
          <w:szCs w:val="18"/>
        </w:rPr>
        <w:t>Human samples:</w:t>
      </w:r>
    </w:p>
    <w:p w:rsidRPr="00857149" w:rsidR="00857149" w:rsidP="005319C8" w:rsidRDefault="00857149" w14:paraId="0FF7CB2C" w14:textId="77777777">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All patients donating a periosteal tissue sample will be provided with written information sheets on the applied</w:t>
      </w:r>
      <w:r w:rsidR="005319C8">
        <w:rPr>
          <w:rFonts w:eastAsia="ArialMT" w:cstheme="minorHAnsi"/>
          <w:i/>
          <w:iCs/>
          <w:sz w:val="18"/>
          <w:szCs w:val="18"/>
        </w:rPr>
        <w:t xml:space="preserve"> </w:t>
      </w:r>
      <w:r w:rsidRPr="00857149">
        <w:rPr>
          <w:rFonts w:eastAsia="ArialMT" w:cstheme="minorHAnsi"/>
          <w:i/>
          <w:iCs/>
          <w:sz w:val="18"/>
          <w:szCs w:val="18"/>
        </w:rPr>
        <w:t>procedure and be given the opportunity to address questions to the clinical team. Subjects, or parents (or person</w:t>
      </w:r>
      <w:r w:rsidR="005319C8">
        <w:rPr>
          <w:rFonts w:eastAsia="ArialMT" w:cstheme="minorHAnsi"/>
          <w:i/>
          <w:iCs/>
          <w:sz w:val="18"/>
          <w:szCs w:val="18"/>
        </w:rPr>
        <w:t xml:space="preserve"> </w:t>
      </w:r>
      <w:r w:rsidRPr="00857149">
        <w:rPr>
          <w:rFonts w:eastAsia="ArialMT" w:cstheme="minorHAnsi"/>
          <w:i/>
          <w:iCs/>
          <w:sz w:val="18"/>
          <w:szCs w:val="18"/>
        </w:rPr>
        <w:t>legally entitled) in case of children, will have at least 24 hours to decide whether or not to take part, in order to</w:t>
      </w:r>
      <w:r w:rsidR="005319C8">
        <w:rPr>
          <w:rFonts w:eastAsia="ArialMT" w:cstheme="minorHAnsi"/>
          <w:i/>
          <w:iCs/>
          <w:sz w:val="18"/>
          <w:szCs w:val="18"/>
        </w:rPr>
        <w:t xml:space="preserve"> </w:t>
      </w:r>
      <w:r w:rsidRPr="00857149">
        <w:rPr>
          <w:rFonts w:eastAsia="ArialMT" w:cstheme="minorHAnsi"/>
          <w:i/>
          <w:iCs/>
          <w:sz w:val="18"/>
          <w:szCs w:val="18"/>
        </w:rPr>
        <w:t>discuss participation with friends, family or their primary care provider if they wish.</w:t>
      </w:r>
    </w:p>
    <w:p w:rsidR="00857149" w:rsidP="005319C8" w:rsidRDefault="00857149" w14:paraId="303A0332" w14:textId="77777777">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 xml:space="preserve">Information will be provided about the </w:t>
      </w:r>
      <w:del w:author="Bart Smeets" w:date="2025-01-08T10:57:00Z" w:id="19">
        <w:r w:rsidRPr="00857149" w:rsidDel="007D2233">
          <w:rPr>
            <w:rFonts w:eastAsia="ArialMT" w:cstheme="minorHAnsi"/>
            <w:i/>
            <w:iCs/>
            <w:sz w:val="18"/>
            <w:szCs w:val="18"/>
          </w:rPr>
          <w:delText xml:space="preserve">prelevation </w:delText>
        </w:r>
      </w:del>
      <w:commentRangeStart w:id="20"/>
      <w:ins w:author="Bart Smeets" w:date="2025-01-08T10:57:00Z" w:id="21">
        <w:r w:rsidR="007D2233">
          <w:rPr>
            <w:rFonts w:eastAsia="ArialMT" w:cstheme="minorHAnsi"/>
            <w:i/>
            <w:iCs/>
            <w:sz w:val="18"/>
            <w:szCs w:val="18"/>
          </w:rPr>
          <w:t>preservation</w:t>
        </w:r>
        <w:r w:rsidRPr="00857149" w:rsidR="007D2233">
          <w:rPr>
            <w:rFonts w:eastAsia="ArialMT" w:cstheme="minorHAnsi"/>
            <w:i/>
            <w:iCs/>
            <w:sz w:val="18"/>
            <w:szCs w:val="18"/>
          </w:rPr>
          <w:t xml:space="preserve"> </w:t>
        </w:r>
        <w:commentRangeEnd w:id="20"/>
        <w:r w:rsidR="007D2233">
          <w:rPr>
            <w:rStyle w:val="CommentReference"/>
          </w:rPr>
          <w:commentReference w:id="20"/>
        </w:r>
      </w:ins>
      <w:r w:rsidRPr="00857149">
        <w:rPr>
          <w:rFonts w:eastAsia="ArialMT" w:cstheme="minorHAnsi"/>
          <w:i/>
          <w:iCs/>
          <w:sz w:val="18"/>
          <w:szCs w:val="18"/>
        </w:rPr>
        <w:t>of the cells and the potential risks. Donors will then be asked to</w:t>
      </w:r>
      <w:r w:rsidR="005319C8">
        <w:rPr>
          <w:rFonts w:eastAsia="ArialMT" w:cstheme="minorHAnsi"/>
          <w:i/>
          <w:iCs/>
          <w:sz w:val="18"/>
          <w:szCs w:val="18"/>
        </w:rPr>
        <w:t xml:space="preserve"> </w:t>
      </w:r>
      <w:r w:rsidRPr="00857149">
        <w:rPr>
          <w:rFonts w:eastAsia="ArialMT" w:cstheme="minorHAnsi"/>
          <w:i/>
          <w:iCs/>
          <w:sz w:val="18"/>
          <w:szCs w:val="18"/>
        </w:rPr>
        <w:t>provide written, informed consent prior to the donation of the tissue sample. The protocol was approved by the</w:t>
      </w:r>
      <w:r w:rsidR="005319C8">
        <w:rPr>
          <w:rFonts w:eastAsia="ArialMT" w:cstheme="minorHAnsi"/>
          <w:i/>
          <w:iCs/>
          <w:sz w:val="18"/>
          <w:szCs w:val="18"/>
        </w:rPr>
        <w:t xml:space="preserve"> </w:t>
      </w:r>
      <w:r w:rsidRPr="00857149">
        <w:rPr>
          <w:rFonts w:eastAsia="ArialMT" w:cstheme="minorHAnsi"/>
          <w:i/>
          <w:iCs/>
          <w:sz w:val="18"/>
          <w:szCs w:val="18"/>
        </w:rPr>
        <w:t>Ethics Committee of the University Hospitals Leuven (ML7861). Patient consent obtained under these conditions</w:t>
      </w:r>
      <w:r w:rsidR="005319C8">
        <w:rPr>
          <w:rFonts w:eastAsia="ArialMT" w:cstheme="minorHAnsi"/>
          <w:i/>
          <w:iCs/>
          <w:sz w:val="18"/>
          <w:szCs w:val="18"/>
        </w:rPr>
        <w:t xml:space="preserve"> </w:t>
      </w:r>
      <w:r w:rsidRPr="00857149">
        <w:rPr>
          <w:rFonts w:eastAsia="ArialMT" w:cstheme="minorHAnsi"/>
          <w:i/>
          <w:iCs/>
          <w:sz w:val="18"/>
          <w:szCs w:val="18"/>
        </w:rPr>
        <w:t>prior to the start of the project was done so for usage of the tissue sample derived cell populations within the</w:t>
      </w:r>
      <w:r w:rsidR="005319C8">
        <w:rPr>
          <w:rFonts w:eastAsia="ArialMT" w:cstheme="minorHAnsi"/>
          <w:i/>
          <w:iCs/>
          <w:sz w:val="18"/>
          <w:szCs w:val="18"/>
        </w:rPr>
        <w:t xml:space="preserve"> </w:t>
      </w:r>
      <w:r w:rsidRPr="00857149">
        <w:rPr>
          <w:rFonts w:eastAsia="ArialMT" w:cstheme="minorHAnsi"/>
          <w:i/>
          <w:iCs/>
          <w:sz w:val="18"/>
          <w:szCs w:val="18"/>
        </w:rPr>
        <w:t>framework of research aimed at improving techniques for bone and joint repair. As this project falls perfectly under</w:t>
      </w:r>
      <w:r w:rsidR="005319C8">
        <w:rPr>
          <w:rFonts w:eastAsia="ArialMT" w:cstheme="minorHAnsi"/>
          <w:i/>
          <w:iCs/>
          <w:sz w:val="18"/>
          <w:szCs w:val="18"/>
        </w:rPr>
        <w:t xml:space="preserve"> </w:t>
      </w:r>
      <w:r w:rsidRPr="00857149">
        <w:rPr>
          <w:rFonts w:eastAsia="ArialMT" w:cstheme="minorHAnsi"/>
          <w:i/>
          <w:iCs/>
          <w:sz w:val="18"/>
          <w:szCs w:val="18"/>
        </w:rPr>
        <w:t>that scope, there are no secondary usage issues.</w:t>
      </w:r>
    </w:p>
    <w:p w:rsidRPr="00857149" w:rsidR="00857149" w:rsidP="005319C8" w:rsidRDefault="00857149" w14:paraId="3C994F16" w14:textId="77777777">
      <w:pPr>
        <w:autoSpaceDE w:val="0"/>
        <w:autoSpaceDN w:val="0"/>
        <w:adjustRightInd w:val="0"/>
        <w:spacing w:after="0" w:line="240" w:lineRule="auto"/>
        <w:jc w:val="both"/>
        <w:rPr>
          <w:rFonts w:eastAsia="ArialMT" w:cstheme="minorHAnsi"/>
          <w:i/>
          <w:iCs/>
          <w:sz w:val="18"/>
          <w:szCs w:val="18"/>
        </w:rPr>
      </w:pPr>
    </w:p>
    <w:p w:rsidRPr="00857149" w:rsidR="00857149" w:rsidP="00857149" w:rsidRDefault="00857149" w14:paraId="607BC220" w14:textId="7CD3546A">
      <w:pPr>
        <w:autoSpaceDE w:val="0"/>
        <w:autoSpaceDN w:val="0"/>
        <w:adjustRightInd w:val="0"/>
        <w:spacing w:after="0" w:line="240" w:lineRule="auto"/>
        <w:rPr>
          <w:rFonts w:cstheme="minorHAnsi"/>
          <w:i/>
          <w:iCs/>
          <w:sz w:val="18"/>
          <w:szCs w:val="18"/>
        </w:rPr>
      </w:pPr>
      <w:r w:rsidRPr="00857149">
        <w:rPr>
          <w:rFonts w:eastAsia="ArialMT" w:cstheme="minorHAnsi"/>
          <w:i/>
          <w:iCs/>
          <w:sz w:val="18"/>
          <w:szCs w:val="18"/>
        </w:rPr>
        <w:t xml:space="preserve">Animal studies: Ethical Committee Dossiers </w:t>
      </w:r>
      <w:del w:author="Ioannis Papantoniou" w:date="2025-01-09T13:40:00Z" w:id="22">
        <w:r w:rsidRPr="00857149" w:rsidDel="00473320">
          <w:rPr>
            <w:rFonts w:eastAsia="ArialMT" w:cstheme="minorHAnsi"/>
            <w:i/>
            <w:iCs/>
            <w:sz w:val="18"/>
            <w:szCs w:val="18"/>
          </w:rPr>
          <w:delText xml:space="preserve">were </w:delText>
        </w:r>
      </w:del>
      <w:ins w:author="Ioannis Papantoniou" w:date="2025-01-09T13:40:00Z" w:id="23">
        <w:r w:rsidR="00473320">
          <w:rPr>
            <w:rFonts w:eastAsia="ArialMT" w:cstheme="minorHAnsi"/>
            <w:i/>
            <w:iCs/>
            <w:sz w:val="18"/>
            <w:szCs w:val="18"/>
          </w:rPr>
          <w:t>that have been already</w:t>
        </w:r>
        <w:r w:rsidRPr="00857149" w:rsidR="00473320">
          <w:rPr>
            <w:rFonts w:eastAsia="ArialMT" w:cstheme="minorHAnsi"/>
            <w:i/>
            <w:iCs/>
            <w:sz w:val="18"/>
            <w:szCs w:val="18"/>
          </w:rPr>
          <w:t xml:space="preserve"> </w:t>
        </w:r>
      </w:ins>
      <w:r w:rsidRPr="00857149">
        <w:rPr>
          <w:rFonts w:eastAsia="ArialMT" w:cstheme="minorHAnsi"/>
          <w:i/>
          <w:iCs/>
          <w:sz w:val="18"/>
          <w:szCs w:val="18"/>
        </w:rPr>
        <w:t xml:space="preserve">approved </w:t>
      </w:r>
      <w:ins w:author="Ioannis Papantoniou" w:date="2025-01-09T13:40:00Z" w:id="24">
        <w:r w:rsidR="00473320">
          <w:rPr>
            <w:rFonts w:eastAsia="ArialMT" w:cstheme="minorHAnsi"/>
            <w:i/>
            <w:iCs/>
            <w:sz w:val="18"/>
            <w:szCs w:val="18"/>
          </w:rPr>
          <w:t xml:space="preserve">will cover early work </w:t>
        </w:r>
      </w:ins>
      <w:r w:rsidRPr="00857149">
        <w:rPr>
          <w:rFonts w:eastAsia="ArialMT" w:cstheme="minorHAnsi"/>
          <w:i/>
          <w:iCs/>
          <w:sz w:val="18"/>
          <w:szCs w:val="18"/>
        </w:rPr>
        <w:t>for the following WPs</w:t>
      </w:r>
    </w:p>
    <w:p w:rsidR="00857149" w:rsidP="00857149" w:rsidRDefault="00857149" w14:paraId="06D33C3E" w14:textId="77777777">
      <w:pPr>
        <w:autoSpaceDE w:val="0"/>
        <w:autoSpaceDN w:val="0"/>
        <w:adjustRightInd w:val="0"/>
        <w:spacing w:after="0" w:line="240" w:lineRule="auto"/>
        <w:rPr>
          <w:rFonts w:cstheme="minorHAnsi"/>
          <w:i/>
          <w:iCs/>
          <w:sz w:val="18"/>
          <w:szCs w:val="18"/>
        </w:rPr>
      </w:pPr>
    </w:p>
    <w:p w:rsidR="00473320" w:rsidDel="72A7F725" w:rsidP="00473320" w:rsidRDefault="00857149" w14:paraId="5CE0397F" w14:textId="210AB181">
      <w:pPr>
        <w:rPr>
          <w:ins w:author="Ioannis Papantoniou" w:date="2025-01-09T13:39:00Z" w:id="25"/>
          <w:del w:author="Ioannis Papantoniou" w:date="2025-01-09T13:40:16.3948372" w:id="891621638"/>
          <w:rFonts w:eastAsia="Times New Roman" w:cstheme="minorHAnsi"/>
          <w:i/>
          <w:color w:val="000000"/>
          <w:sz w:val="18"/>
          <w:szCs w:val="24"/>
        </w:rPr>
      </w:pPr>
      <w:r w:rsidRPr="72A7F725">
        <w:rPr>
          <w:rFonts w:eastAsia="ArialMT" w:cs="Calibri" w:cstheme="minorAscii"/>
          <w:sz w:val="18"/>
          <w:szCs w:val="18"/>
          <w:rPrChange w:author="Ioannis Papantoniou" w:date="2025-01-09T13:40:16.3948372" w:id="1923610405">
            <w:rPr>
              <w:rFonts w:eastAsia="ArialMT" w:cstheme="minorHAnsi"/>
              <w:sz w:val="18"/>
              <w:szCs w:val="18"/>
            </w:rPr>
          </w:rPrChange>
        </w:rPr>
        <w:t>●</w:t>
      </w:r>
      <w:del w:author="Ioannis Papantoniou" w:date="2025-01-09T13:40:00Z" w:id="26">
        <w:r w:rsidRPr="00857149" w:rsidDel="00473320">
          <w:rPr>
            <w:rFonts w:eastAsia="ArialMT" w:cstheme="minorHAnsi"/>
            <w:sz w:val="18"/>
            <w:szCs w:val="18"/>
          </w:rPr>
          <w:delText xml:space="preserve"> </w:delText>
        </w:r>
      </w:del>
      <w:ins w:author="Ioannis Papantoniou" w:date="2025-01-09T13:39:00Z" w:id="27">
        <w:r w:rsidRPr="72A7F725" w:rsidR="00473320">
          <w:rPr>
            <w:rFonts w:eastAsia="ArialMT" w:cs="Calibri" w:cstheme="minorAscii"/>
            <w:sz w:val="18"/>
            <w:szCs w:val="18"/>
            <w:rPrChange w:author="Ioannis Papantoniou" w:date="2025-01-09T13:40:16.3948372" w:id="831103660">
              <w:rPr>
                <w:rFonts w:eastAsia="ArialMT" w:cstheme="minorHAnsi"/>
                <w:sz w:val="18"/>
                <w:szCs w:val="18"/>
              </w:rPr>
            </w:rPrChange>
          </w:rPr>
          <w:t xml:space="preserve"> </w:t>
        </w:r>
        <w:r w:rsidRPr="72A7F725" w:rsidR="00473320">
          <w:rPr>
            <w:rFonts w:eastAsia="ArialMT" w:cs="Calibri" w:cstheme="minorAscii"/>
            <w:i w:val="1"/>
            <w:iCs w:val="1"/>
            <w:sz w:val="18"/>
            <w:szCs w:val="18"/>
            <w:rPrChange w:author="Ioannis Papantoniou" w:date="2025-01-09T13:40:16.3948372" w:id="615778804">
              <w:rPr>
                <w:rFonts w:eastAsia="ArialMT" w:cstheme="minorHAnsi"/>
                <w:i/>
                <w:iCs/>
                <w:sz w:val="18"/>
                <w:szCs w:val="18"/>
              </w:rPr>
            </w:rPrChange>
          </w:rPr>
          <w:t xml:space="preserve">WP 4: </w:t>
        </w:r>
        <w:r w:rsidRPr="00AF6A49" w:rsidR="00473320">
          <w:rPr>
            <w:rFonts w:ascii="Aptos" w:hAnsi="Aptos" w:eastAsia="Times New Roman" w:cs="Times New Roman"/>
            <w:color w:val="000000"/>
            <w:sz w:val="24"/>
            <w:szCs w:val="24"/>
          </w:rPr>
          <w:t> </w:t>
        </w:r>
        <w:r w:rsidRPr="72A7F725" w:rsidR="00473320">
          <w:rPr>
            <w:rFonts w:eastAsia="Times New Roman" w:cs="Calibri" w:cstheme="minorAscii"/>
            <w:i w:val="1"/>
            <w:iCs w:val="1"/>
            <w:color w:val="000000"/>
            <w:sz w:val="18"/>
            <w:szCs w:val="18"/>
            <w:rPrChange w:author="Ioannis Papantoniou" w:date="2025-01-09T13:40:16.3948372" w:id="1946729355">
              <w:rPr>
                <w:rFonts w:eastAsia="Times New Roman" w:cstheme="minorHAnsi"/>
                <w:i/>
                <w:color w:val="000000"/>
                <w:sz w:val="18"/>
                <w:szCs w:val="24"/>
              </w:rPr>
            </w:rPrChange>
          </w:rPr>
          <w:t>EC = 128/2024</w:t>
        </w:r>
      </w:ins>
      <w:ins w:author="Ioannis Papantoniou" w:date="2025-01-09T13:40:16.3948372" w:id="1289850368">
        <w:r w:rsidRPr="72A7F725" w:rsidR="72A7F725">
          <w:rPr>
            <w:rFonts w:eastAsia="Times New Roman" w:cs="Calibri" w:cstheme="minorAscii"/>
            <w:i w:val="1"/>
            <w:iCs w:val="1"/>
            <w:color w:val="000000"/>
            <w:sz w:val="18"/>
            <w:szCs w:val="18"/>
            <w:rPrChange w:author="Ioannis Papantoniou" w:date="2025-01-09T13:40:16.3948372" w:id="1532774822">
              <w:rPr>
                <w:rFonts w:eastAsia="Times New Roman" w:cstheme="minorHAnsi"/>
                <w:i/>
                <w:color w:val="000000"/>
                <w:sz w:val="18"/>
                <w:szCs w:val="24"/>
              </w:rPr>
            </w:rPrChange>
          </w:rPr>
          <w:t xml:space="preserve"> and </w:t>
        </w:r>
        <w:r w:rsidRPr="72A7F725" w:rsidR="72A7F725">
          <w:rPr>
            <w:rFonts w:ascii="Calibri" w:hAnsi="Calibri" w:eastAsia="Calibri" w:cs="Calibri"/>
            <w:i w:val="1"/>
            <w:iCs w:val="1"/>
            <w:noProof w:val="0"/>
            <w:sz w:val="18"/>
            <w:szCs w:val="18"/>
            <w:lang w:val="en-US"/>
            <w:rPrChange w:author="Ioannis Papantoniou" w:date="2025-01-09T13:40:16.3948372" w:id="832730883">
              <w:rPr/>
            </w:rPrChange>
          </w:rPr>
          <w:t>222/2023</w:t>
        </w:r>
      </w:ins>
    </w:p>
    <w:p w:rsidR="72A7F725" w:rsidP="72A7F725" w:rsidRDefault="72A7F725" w14:noSpellErr="1" w14:paraId="18603078" w14:textId="66A91EBA">
      <w:pPr>
        <w:pStyle w:val="Normal"/>
        <w:rPr>
          <w:rFonts w:eastAsia="Times New Roman" w:cs="Calibri" w:cstheme="minorAscii"/>
          <w:i w:val="1"/>
          <w:iCs w:val="1"/>
          <w:color w:val="000000" w:themeColor="text1" w:themeTint="FF" w:themeShade="FF"/>
          <w:sz w:val="18"/>
          <w:szCs w:val="18"/>
          <w:rPrChange w:author="Ioannis Papantoniou" w:date="2025-01-09T13:40:16.3948372" w:id="289073845">
            <w:rPr/>
          </w:rPrChange>
        </w:rPr>
        <w:pPrChange w:author="Ioannis Papantoniou" w:date="2025-01-09T13:40:16.3948372" w:id="199288018">
          <w:pPr/>
        </w:pPrChange>
      </w:pPr>
    </w:p>
    <w:p w:rsidRPr="00857149" w:rsidR="00857149" w:rsidDel="00473320" w:rsidP="00473320" w:rsidRDefault="00473320" w14:paraId="70BAB83D" w14:textId="7234596C">
      <w:pPr>
        <w:autoSpaceDE w:val="0"/>
        <w:autoSpaceDN w:val="0"/>
        <w:adjustRightInd w:val="0"/>
        <w:spacing w:after="0" w:line="240" w:lineRule="auto"/>
        <w:rPr>
          <w:del w:author="Ioannis Papantoniou" w:date="2025-01-09T13:39:00Z" w:id="28"/>
          <w:rFonts w:eastAsia="ArialMT" w:cstheme="minorHAnsi"/>
          <w:i/>
          <w:iCs/>
          <w:sz w:val="18"/>
          <w:szCs w:val="18"/>
        </w:rPr>
        <w:pPrChange w:author="Ioannis Papantoniou" w:date="2025-01-09T13:39:00Z" w:id="29">
          <w:pPr>
            <w:autoSpaceDE w:val="0"/>
            <w:autoSpaceDN w:val="0"/>
            <w:adjustRightInd w:val="0"/>
            <w:spacing w:after="0" w:line="240" w:lineRule="auto"/>
          </w:pPr>
        </w:pPrChange>
      </w:pPr>
      <w:proofErr w:type="gramStart"/>
      <w:ins w:author="Ioannis Papantoniou" w:date="2025-01-09T13:40:00Z" w:id="30">
        <w:r>
          <w:rPr>
            <w:rFonts w:eastAsia="ArialMT" w:cstheme="minorHAnsi"/>
            <w:i/>
            <w:iCs/>
            <w:sz w:val="18"/>
            <w:szCs w:val="18"/>
          </w:rPr>
          <w:t>However</w:t>
        </w:r>
        <w:proofErr w:type="gramEnd"/>
        <w:r>
          <w:rPr>
            <w:rFonts w:eastAsia="ArialMT" w:cstheme="minorHAnsi"/>
            <w:i/>
            <w:iCs/>
            <w:sz w:val="18"/>
            <w:szCs w:val="18"/>
          </w:rPr>
          <w:t xml:space="preserve"> a dedicated Ethical Committ</w:t>
        </w:r>
        <w:bookmarkStart w:name="_GoBack" w:id="31"/>
        <w:bookmarkEnd w:id="31"/>
        <w:r>
          <w:rPr>
            <w:rFonts w:eastAsia="ArialMT" w:cstheme="minorHAnsi"/>
            <w:i/>
            <w:iCs/>
            <w:sz w:val="18"/>
            <w:szCs w:val="18"/>
          </w:rPr>
          <w:t>ee approval will be obtained for this project</w:t>
        </w:r>
      </w:ins>
      <w:del w:author="Ioannis Papantoniou" w:date="2025-01-09T13:39:00Z" w:id="32">
        <w:r w:rsidRPr="00857149" w:rsidDel="00473320" w:rsidR="00857149">
          <w:rPr>
            <w:rFonts w:eastAsia="ArialMT" w:cstheme="minorHAnsi"/>
            <w:i/>
            <w:iCs/>
            <w:sz w:val="18"/>
            <w:szCs w:val="18"/>
          </w:rPr>
          <w:delText>WP 1, 3, 4: P103/2014 and P036/2016</w:delText>
        </w:r>
      </w:del>
    </w:p>
    <w:p w:rsidRPr="00857149" w:rsidR="00857149" w:rsidDel="00473320" w:rsidP="00473320" w:rsidRDefault="00857149" w14:paraId="463AF252" w14:textId="7A916430">
      <w:pPr>
        <w:autoSpaceDE w:val="0"/>
        <w:autoSpaceDN w:val="0"/>
        <w:adjustRightInd w:val="0"/>
        <w:spacing w:after="0" w:line="240" w:lineRule="auto"/>
        <w:rPr>
          <w:del w:author="Ioannis Papantoniou" w:date="2025-01-09T13:39:00Z" w:id="33"/>
          <w:rFonts w:eastAsia="ArialMT" w:cstheme="minorHAnsi"/>
          <w:i/>
          <w:iCs/>
          <w:sz w:val="18"/>
          <w:szCs w:val="18"/>
        </w:rPr>
        <w:pPrChange w:author="Ioannis Papantoniou" w:date="2025-01-09T13:39:00Z" w:id="34">
          <w:pPr>
            <w:autoSpaceDE w:val="0"/>
            <w:autoSpaceDN w:val="0"/>
            <w:adjustRightInd w:val="0"/>
            <w:spacing w:after="0" w:line="240" w:lineRule="auto"/>
          </w:pPr>
        </w:pPrChange>
      </w:pPr>
    </w:p>
    <w:p w:rsidR="00857149" w:rsidP="00473320" w:rsidRDefault="00857149" w14:paraId="5E6F1EDC" w14:textId="1C615400">
      <w:pPr>
        <w:autoSpaceDE w:val="0"/>
        <w:autoSpaceDN w:val="0"/>
        <w:adjustRightInd w:val="0"/>
        <w:spacing w:after="0" w:line="240" w:lineRule="auto"/>
        <w:rPr>
          <w:rFonts w:eastAsia="ArialMT" w:cstheme="minorHAnsi"/>
          <w:i/>
          <w:iCs/>
          <w:sz w:val="18"/>
          <w:szCs w:val="18"/>
        </w:rPr>
        <w:pPrChange w:author="Ioannis Papantoniou" w:date="2025-01-09T13:39:00Z" w:id="35">
          <w:pPr>
            <w:autoSpaceDE w:val="0"/>
            <w:autoSpaceDN w:val="0"/>
            <w:adjustRightInd w:val="0"/>
            <w:spacing w:after="0" w:line="240" w:lineRule="auto"/>
          </w:pPr>
        </w:pPrChange>
      </w:pPr>
      <w:del w:author="Ioannis Papantoniou" w:date="2025-01-09T13:39:00Z" w:id="36">
        <w:r w:rsidRPr="00857149" w:rsidDel="00473320">
          <w:rPr>
            <w:rFonts w:eastAsia="ArialMT" w:cstheme="minorHAnsi"/>
            <w:sz w:val="18"/>
            <w:szCs w:val="18"/>
          </w:rPr>
          <w:delText xml:space="preserve">● </w:delText>
        </w:r>
        <w:r w:rsidRPr="00857149" w:rsidDel="00473320">
          <w:rPr>
            <w:rFonts w:eastAsia="ArialMT" w:cstheme="minorHAnsi"/>
            <w:i/>
            <w:iCs/>
            <w:sz w:val="18"/>
            <w:szCs w:val="18"/>
          </w:rPr>
          <w:delText>WP2: P254/2015</w:delText>
        </w:r>
      </w:del>
    </w:p>
    <w:p w:rsidR="00857149" w:rsidP="00857149" w:rsidRDefault="00857149" w14:paraId="67FFCD6A" w14:textId="77777777">
      <w:pPr>
        <w:autoSpaceDE w:val="0"/>
        <w:autoSpaceDN w:val="0"/>
        <w:adjustRightInd w:val="0"/>
        <w:spacing w:after="0" w:line="240" w:lineRule="auto"/>
        <w:rPr>
          <w:rFonts w:cstheme="minorHAnsi"/>
          <w:i/>
          <w:iCs/>
          <w:sz w:val="18"/>
          <w:szCs w:val="18"/>
        </w:rPr>
      </w:pPr>
    </w:p>
    <w:p w:rsidR="00857149" w:rsidP="00857149" w:rsidRDefault="00857149" w14:paraId="5B784023" w14:textId="77777777">
      <w:pPr>
        <w:autoSpaceDE w:val="0"/>
        <w:autoSpaceDN w:val="0"/>
        <w:adjustRightInd w:val="0"/>
        <w:spacing w:after="0" w:line="240" w:lineRule="auto"/>
        <w:rPr>
          <w:rFonts w:cstheme="minorHAnsi"/>
          <w:i/>
          <w:iCs/>
          <w:sz w:val="18"/>
          <w:szCs w:val="18"/>
        </w:rPr>
      </w:pPr>
    </w:p>
    <w:p w:rsidRPr="00857149" w:rsidR="00857149" w:rsidP="005319C8" w:rsidRDefault="00857149" w14:paraId="2F415662" w14:textId="77777777">
      <w:pPr>
        <w:autoSpaceDE w:val="0"/>
        <w:autoSpaceDN w:val="0"/>
        <w:adjustRightInd w:val="0"/>
        <w:spacing w:after="0" w:line="240" w:lineRule="auto"/>
        <w:rPr>
          <w:rFonts w:eastAsia="ArialMT" w:cstheme="minorHAnsi"/>
          <w:b/>
          <w:sz w:val="18"/>
          <w:szCs w:val="18"/>
        </w:rPr>
      </w:pPr>
      <w:r w:rsidRPr="00857149">
        <w:rPr>
          <w:rFonts w:eastAsia="ArialMT" w:cstheme="minorHAnsi"/>
          <w:b/>
          <w:sz w:val="18"/>
          <w:szCs w:val="18"/>
        </w:rPr>
        <w:t xml:space="preserve">Will you process personal data? If so, briefly describe the kind of personal data you will use in the comment </w:t>
      </w:r>
      <w:proofErr w:type="spellStart"/>
      <w:proofErr w:type="gramStart"/>
      <w:r w:rsidRPr="00857149">
        <w:rPr>
          <w:rFonts w:eastAsia="ArialMT" w:cstheme="minorHAnsi"/>
          <w:b/>
          <w:sz w:val="18"/>
          <w:szCs w:val="18"/>
        </w:rPr>
        <w:t>section.Please</w:t>
      </w:r>
      <w:proofErr w:type="spellEnd"/>
      <w:proofErr w:type="gramEnd"/>
      <w:r w:rsidRPr="00857149">
        <w:rPr>
          <w:rFonts w:eastAsia="ArialMT" w:cstheme="minorHAnsi"/>
          <w:b/>
          <w:sz w:val="18"/>
          <w:szCs w:val="18"/>
        </w:rPr>
        <w:t xml:space="preserve"> refer to specific datasets or data types when appropriate.</w:t>
      </w:r>
    </w:p>
    <w:p w:rsidRPr="00857149" w:rsidR="00857149" w:rsidP="005319C8" w:rsidRDefault="00857149" w14:paraId="789BB501" w14:textId="77777777">
      <w:pPr>
        <w:autoSpaceDE w:val="0"/>
        <w:autoSpaceDN w:val="0"/>
        <w:adjustRightInd w:val="0"/>
        <w:spacing w:after="0" w:line="240" w:lineRule="auto"/>
        <w:jc w:val="both"/>
        <w:rPr>
          <w:rFonts w:eastAsia="ArialMT" w:cstheme="minorHAnsi"/>
          <w:b/>
          <w:sz w:val="18"/>
          <w:szCs w:val="18"/>
        </w:rPr>
      </w:pPr>
    </w:p>
    <w:p w:rsidR="00857149" w:rsidP="005319C8" w:rsidRDefault="00857149" w14:paraId="087BEB8A" w14:textId="77777777">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All FWO investigators will comply with and follow the principles outlined by the European Commission</w:t>
      </w:r>
      <w:r>
        <w:rPr>
          <w:rFonts w:eastAsia="ArialMT" w:cstheme="minorHAnsi"/>
          <w:i/>
          <w:iCs/>
          <w:sz w:val="18"/>
          <w:szCs w:val="18"/>
        </w:rPr>
        <w:t xml:space="preserve"> </w:t>
      </w:r>
      <w:r w:rsidRPr="00857149">
        <w:rPr>
          <w:rFonts w:eastAsia="ArialMT" w:cstheme="minorHAnsi"/>
          <w:i/>
          <w:iCs/>
          <w:sz w:val="18"/>
          <w:szCs w:val="18"/>
        </w:rPr>
        <w:t>Directive 95/46/EC on the protection of individuals with regard to the processing of personal data, and on the</w:t>
      </w:r>
      <w:r>
        <w:rPr>
          <w:rFonts w:eastAsia="ArialMT" w:cstheme="minorHAnsi"/>
          <w:i/>
          <w:iCs/>
          <w:sz w:val="18"/>
          <w:szCs w:val="18"/>
        </w:rPr>
        <w:t xml:space="preserve"> </w:t>
      </w:r>
      <w:r w:rsidRPr="00857149">
        <w:rPr>
          <w:rFonts w:eastAsia="ArialMT" w:cstheme="minorHAnsi"/>
          <w:i/>
          <w:iCs/>
          <w:sz w:val="18"/>
          <w:szCs w:val="18"/>
        </w:rPr>
        <w:t>movement of such data. Personal data will be limited to patient age, sex and the (known) presence of congenital</w:t>
      </w:r>
      <w:r>
        <w:rPr>
          <w:rFonts w:eastAsia="ArialMT" w:cstheme="minorHAnsi"/>
          <w:i/>
          <w:iCs/>
          <w:sz w:val="18"/>
          <w:szCs w:val="18"/>
        </w:rPr>
        <w:t xml:space="preserve"> </w:t>
      </w:r>
      <w:r w:rsidRPr="00857149">
        <w:rPr>
          <w:rFonts w:eastAsia="ArialMT" w:cstheme="minorHAnsi"/>
          <w:i/>
          <w:iCs/>
          <w:sz w:val="18"/>
          <w:szCs w:val="18"/>
        </w:rPr>
        <w:t>defects with an impact on the musculoskeletal system. Subject data will be appropriately coded and identifiable by a</w:t>
      </w:r>
      <w:r>
        <w:rPr>
          <w:rFonts w:eastAsia="ArialMT" w:cstheme="minorHAnsi"/>
          <w:i/>
          <w:iCs/>
          <w:sz w:val="18"/>
          <w:szCs w:val="18"/>
        </w:rPr>
        <w:t xml:space="preserve"> </w:t>
      </w:r>
      <w:r w:rsidRPr="00857149">
        <w:rPr>
          <w:rFonts w:eastAsia="ArialMT" w:cstheme="minorHAnsi"/>
          <w:i/>
          <w:iCs/>
          <w:sz w:val="18"/>
          <w:szCs w:val="18"/>
        </w:rPr>
        <w:t>unique identifier. All donors will be notified that the data collected will be shared with research collaborators within</w:t>
      </w:r>
      <w:r>
        <w:rPr>
          <w:rFonts w:eastAsia="ArialMT" w:cstheme="minorHAnsi"/>
          <w:i/>
          <w:iCs/>
          <w:sz w:val="18"/>
          <w:szCs w:val="18"/>
        </w:rPr>
        <w:t xml:space="preserve"> </w:t>
      </w:r>
      <w:r w:rsidRPr="00857149">
        <w:rPr>
          <w:rFonts w:eastAsia="ArialMT" w:cstheme="minorHAnsi"/>
          <w:i/>
          <w:iCs/>
          <w:sz w:val="18"/>
          <w:szCs w:val="18"/>
        </w:rPr>
        <w:t>Prometheus. Patient data described above will be kept within the clinical team and will only be disclosed to the</w:t>
      </w:r>
      <w:r>
        <w:rPr>
          <w:rFonts w:eastAsia="ArialMT" w:cstheme="minorHAnsi"/>
          <w:i/>
          <w:iCs/>
          <w:sz w:val="18"/>
          <w:szCs w:val="18"/>
        </w:rPr>
        <w:t xml:space="preserve"> </w:t>
      </w:r>
      <w:r w:rsidRPr="00857149">
        <w:rPr>
          <w:rFonts w:eastAsia="ArialMT" w:cstheme="minorHAnsi"/>
          <w:i/>
          <w:iCs/>
          <w:sz w:val="18"/>
          <w:szCs w:val="18"/>
        </w:rPr>
        <w:t>research team on a need-to-know basis (relevant for the research activities). Disclosed information will only be</w:t>
      </w:r>
      <w:r>
        <w:rPr>
          <w:rFonts w:eastAsia="ArialMT" w:cstheme="minorHAnsi"/>
          <w:i/>
          <w:iCs/>
          <w:sz w:val="18"/>
          <w:szCs w:val="18"/>
        </w:rPr>
        <w:t xml:space="preserve"> </w:t>
      </w:r>
      <w:r w:rsidRPr="00857149">
        <w:rPr>
          <w:rFonts w:eastAsia="ArialMT" w:cstheme="minorHAnsi"/>
          <w:i/>
          <w:iCs/>
          <w:sz w:val="18"/>
          <w:szCs w:val="18"/>
        </w:rPr>
        <w:t>accessible on password protected computer systems and will only be available for internal use within the FWO</w:t>
      </w:r>
      <w:r>
        <w:rPr>
          <w:rFonts w:eastAsia="ArialMT" w:cstheme="minorHAnsi"/>
          <w:i/>
          <w:iCs/>
          <w:sz w:val="18"/>
          <w:szCs w:val="18"/>
        </w:rPr>
        <w:t xml:space="preserve"> </w:t>
      </w:r>
      <w:r w:rsidRPr="00857149">
        <w:rPr>
          <w:rFonts w:eastAsia="ArialMT" w:cstheme="minorHAnsi"/>
          <w:i/>
          <w:iCs/>
          <w:sz w:val="18"/>
          <w:szCs w:val="18"/>
        </w:rPr>
        <w:t>research team. Personal identifiable information will be kept within the clinical team and its confidentiality</w:t>
      </w:r>
      <w:r>
        <w:rPr>
          <w:rFonts w:eastAsia="ArialMT" w:cstheme="minorHAnsi"/>
          <w:i/>
          <w:iCs/>
          <w:sz w:val="18"/>
          <w:szCs w:val="18"/>
        </w:rPr>
        <w:t xml:space="preserve"> </w:t>
      </w:r>
      <w:r w:rsidRPr="00857149">
        <w:rPr>
          <w:rFonts w:eastAsia="ArialMT" w:cstheme="minorHAnsi"/>
          <w:i/>
          <w:iCs/>
          <w:sz w:val="18"/>
          <w:szCs w:val="18"/>
        </w:rPr>
        <w:t>will be respected at all times.</w:t>
      </w:r>
    </w:p>
    <w:p w:rsidRPr="00857149" w:rsidR="00857149" w:rsidP="005319C8" w:rsidRDefault="00857149" w14:paraId="1507D07F" w14:textId="77777777">
      <w:pPr>
        <w:autoSpaceDE w:val="0"/>
        <w:autoSpaceDN w:val="0"/>
        <w:adjustRightInd w:val="0"/>
        <w:spacing w:after="0" w:line="240" w:lineRule="auto"/>
        <w:jc w:val="both"/>
        <w:rPr>
          <w:rFonts w:eastAsia="ArialMT" w:cstheme="minorHAnsi"/>
          <w:i/>
          <w:iCs/>
          <w:sz w:val="18"/>
          <w:szCs w:val="18"/>
        </w:rPr>
      </w:pPr>
    </w:p>
    <w:p w:rsidRPr="00857149" w:rsidR="00857149" w:rsidP="005319C8" w:rsidRDefault="00857149" w14:paraId="67D656ED" w14:textId="77777777">
      <w:pPr>
        <w:autoSpaceDE w:val="0"/>
        <w:autoSpaceDN w:val="0"/>
        <w:adjustRightInd w:val="0"/>
        <w:spacing w:after="0" w:line="240" w:lineRule="auto"/>
        <w:jc w:val="both"/>
        <w:rPr>
          <w:rFonts w:eastAsia="ArialMT" w:cstheme="minorHAnsi"/>
          <w:b/>
          <w:iCs/>
          <w:sz w:val="18"/>
          <w:szCs w:val="18"/>
        </w:rPr>
      </w:pPr>
      <w:r w:rsidRPr="00857149">
        <w:rPr>
          <w:rFonts w:eastAsia="ArialMT" w:cstheme="minorHAnsi"/>
          <w:b/>
          <w:iCs/>
          <w:sz w:val="18"/>
          <w:szCs w:val="18"/>
        </w:rPr>
        <w:t>Does your work have potential for commercial valorization (e.g. tech transfer, for example spin-offs, commercial exploitation, …)? If so, please comment per dataset or data type where appropriate.</w:t>
      </w:r>
    </w:p>
    <w:p w:rsidR="00857149" w:rsidP="005319C8" w:rsidRDefault="00857149" w14:paraId="24D1A42E" w14:textId="77777777">
      <w:pPr>
        <w:autoSpaceDE w:val="0"/>
        <w:autoSpaceDN w:val="0"/>
        <w:adjustRightInd w:val="0"/>
        <w:spacing w:after="0" w:line="240" w:lineRule="auto"/>
        <w:jc w:val="both"/>
        <w:rPr>
          <w:rFonts w:eastAsia="ArialMT" w:cstheme="minorHAnsi"/>
          <w:i/>
          <w:iCs/>
          <w:sz w:val="18"/>
          <w:szCs w:val="18"/>
        </w:rPr>
      </w:pPr>
    </w:p>
    <w:p w:rsidRPr="00857149" w:rsidR="00857149" w:rsidP="005319C8" w:rsidRDefault="00857149" w14:paraId="199449A3" w14:textId="77777777">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Depending on the outcome of the studies IP restrictions will be claimed in collaboration with LRD before making new</w:t>
      </w:r>
      <w:r>
        <w:rPr>
          <w:rFonts w:eastAsia="ArialMT" w:cstheme="minorHAnsi"/>
          <w:i/>
          <w:iCs/>
          <w:sz w:val="18"/>
          <w:szCs w:val="18"/>
        </w:rPr>
        <w:t xml:space="preserve"> </w:t>
      </w:r>
      <w:r w:rsidRPr="00857149">
        <w:rPr>
          <w:rFonts w:eastAsia="ArialMT" w:cstheme="minorHAnsi"/>
          <w:i/>
          <w:iCs/>
          <w:sz w:val="18"/>
          <w:szCs w:val="18"/>
        </w:rPr>
        <w:t>data public.</w:t>
      </w:r>
      <w:r w:rsidR="005319C8">
        <w:rPr>
          <w:rFonts w:eastAsia="ArialMT" w:cstheme="minorHAnsi"/>
          <w:i/>
          <w:iCs/>
          <w:sz w:val="18"/>
          <w:szCs w:val="18"/>
        </w:rPr>
        <w:t xml:space="preserve"> </w:t>
      </w:r>
      <w:r w:rsidRPr="00857149">
        <w:rPr>
          <w:rFonts w:eastAsia="ArialMT" w:cstheme="minorHAnsi"/>
          <w:i/>
          <w:iCs/>
          <w:sz w:val="18"/>
          <w:szCs w:val="18"/>
        </w:rPr>
        <w:t>Data from each of the different WPs may lead to tech transfer and valorization options. Prometheus has</w:t>
      </w:r>
      <w:r>
        <w:rPr>
          <w:rFonts w:eastAsia="ArialMT" w:cstheme="minorHAnsi"/>
          <w:i/>
          <w:iCs/>
          <w:sz w:val="18"/>
          <w:szCs w:val="18"/>
        </w:rPr>
        <w:t xml:space="preserve"> </w:t>
      </w:r>
      <w:r w:rsidRPr="00857149">
        <w:rPr>
          <w:rFonts w:eastAsia="ArialMT" w:cstheme="minorHAnsi"/>
          <w:i/>
          <w:iCs/>
          <w:sz w:val="18"/>
          <w:szCs w:val="18"/>
        </w:rPr>
        <w:t>sufficient expertise with</w:t>
      </w:r>
      <w:r w:rsidR="005319C8">
        <w:rPr>
          <w:rFonts w:eastAsia="ArialMT" w:cstheme="minorHAnsi"/>
          <w:i/>
          <w:iCs/>
          <w:sz w:val="18"/>
          <w:szCs w:val="18"/>
        </w:rPr>
        <w:t xml:space="preserve"> </w:t>
      </w:r>
      <w:r w:rsidRPr="00857149">
        <w:rPr>
          <w:rFonts w:eastAsia="ArialMT" w:cstheme="minorHAnsi"/>
          <w:i/>
          <w:iCs/>
          <w:sz w:val="18"/>
          <w:szCs w:val="18"/>
        </w:rPr>
        <w:t>the translation pathways as it holds several patents related to biological aspects of skeletal</w:t>
      </w:r>
      <w:r>
        <w:rPr>
          <w:rFonts w:eastAsia="ArialMT" w:cstheme="minorHAnsi"/>
          <w:i/>
          <w:iCs/>
          <w:sz w:val="18"/>
          <w:szCs w:val="18"/>
        </w:rPr>
        <w:t xml:space="preserve"> </w:t>
      </w:r>
      <w:r w:rsidRPr="00857149">
        <w:rPr>
          <w:rFonts w:eastAsia="ArialMT" w:cstheme="minorHAnsi"/>
          <w:i/>
          <w:iCs/>
          <w:sz w:val="18"/>
          <w:szCs w:val="18"/>
        </w:rPr>
        <w:t>tissue engineered constructs and is</w:t>
      </w:r>
      <w:r w:rsidR="005319C8">
        <w:rPr>
          <w:rFonts w:eastAsia="ArialMT" w:cstheme="minorHAnsi"/>
          <w:i/>
          <w:iCs/>
          <w:sz w:val="18"/>
          <w:szCs w:val="18"/>
        </w:rPr>
        <w:t xml:space="preserve"> </w:t>
      </w:r>
      <w:r w:rsidRPr="00857149">
        <w:rPr>
          <w:rFonts w:eastAsia="ArialMT" w:cstheme="minorHAnsi"/>
          <w:i/>
          <w:iCs/>
          <w:sz w:val="18"/>
          <w:szCs w:val="18"/>
        </w:rPr>
        <w:t>currently exploring a more technical (bioreactor and bioprinting) patent(s).</w:t>
      </w:r>
      <w:r>
        <w:rPr>
          <w:rFonts w:eastAsia="ArialMT" w:cstheme="minorHAnsi"/>
          <w:i/>
          <w:iCs/>
          <w:sz w:val="18"/>
          <w:szCs w:val="18"/>
        </w:rPr>
        <w:t xml:space="preserve"> </w:t>
      </w:r>
      <w:r w:rsidRPr="00857149">
        <w:rPr>
          <w:rFonts w:eastAsia="ArialMT" w:cstheme="minorHAnsi"/>
          <w:i/>
          <w:iCs/>
          <w:sz w:val="18"/>
          <w:szCs w:val="18"/>
        </w:rPr>
        <w:t>Necessary restrictions will be discussed with LRD.</w:t>
      </w:r>
    </w:p>
    <w:p w:rsidRPr="00857149" w:rsidR="00857149" w:rsidP="005319C8" w:rsidRDefault="00857149" w14:paraId="68D9AC48" w14:textId="77777777">
      <w:pPr>
        <w:autoSpaceDE w:val="0"/>
        <w:autoSpaceDN w:val="0"/>
        <w:adjustRightInd w:val="0"/>
        <w:spacing w:after="0" w:line="240" w:lineRule="auto"/>
        <w:jc w:val="both"/>
        <w:rPr>
          <w:rFonts w:eastAsia="ArialMT" w:cstheme="minorHAnsi"/>
          <w:iCs/>
          <w:sz w:val="18"/>
          <w:szCs w:val="18"/>
        </w:rPr>
      </w:pPr>
    </w:p>
    <w:p w:rsidRPr="00857149" w:rsidR="00857149" w:rsidP="005319C8" w:rsidRDefault="00857149" w14:paraId="01B33D99" w14:textId="77777777">
      <w:pPr>
        <w:autoSpaceDE w:val="0"/>
        <w:autoSpaceDN w:val="0"/>
        <w:adjustRightInd w:val="0"/>
        <w:spacing w:after="0" w:line="240" w:lineRule="auto"/>
        <w:jc w:val="both"/>
        <w:rPr>
          <w:rFonts w:eastAsia="ArialMT" w:cstheme="minorHAnsi"/>
          <w:b/>
          <w:iCs/>
          <w:sz w:val="18"/>
          <w:szCs w:val="18"/>
        </w:rPr>
      </w:pPr>
      <w:r w:rsidRPr="00857149">
        <w:rPr>
          <w:rFonts w:eastAsia="ArialMT" w:cstheme="minorHAnsi"/>
          <w:b/>
          <w:iCs/>
          <w:sz w:val="18"/>
          <w:szCs w:val="18"/>
        </w:rPr>
        <w:t>Do existing 3rd party agreements restrict exploitation or dissemination of the data you (re)use (e.g. Material/Data</w:t>
      </w:r>
    </w:p>
    <w:p w:rsidRPr="00857149" w:rsidR="00857149" w:rsidP="005319C8" w:rsidRDefault="00857149" w14:paraId="544EB839" w14:textId="77777777">
      <w:pPr>
        <w:autoSpaceDE w:val="0"/>
        <w:autoSpaceDN w:val="0"/>
        <w:adjustRightInd w:val="0"/>
        <w:spacing w:after="0" w:line="240" w:lineRule="auto"/>
        <w:jc w:val="both"/>
        <w:rPr>
          <w:rFonts w:eastAsia="ArialMT" w:cstheme="minorHAnsi"/>
          <w:b/>
          <w:iCs/>
          <w:sz w:val="18"/>
          <w:szCs w:val="18"/>
        </w:rPr>
      </w:pPr>
      <w:r w:rsidRPr="00857149">
        <w:rPr>
          <w:rFonts w:eastAsia="ArialMT" w:cstheme="minorHAnsi"/>
          <w:b/>
          <w:iCs/>
          <w:sz w:val="18"/>
          <w:szCs w:val="18"/>
        </w:rPr>
        <w:t>transfer agreements/ research collaboration agreements)? If so, please explain in the comment section to what data</w:t>
      </w:r>
    </w:p>
    <w:p w:rsidRPr="00857149" w:rsidR="00857149" w:rsidP="005319C8" w:rsidRDefault="00857149" w14:paraId="6AFE51E7" w14:textId="77777777">
      <w:pPr>
        <w:autoSpaceDE w:val="0"/>
        <w:autoSpaceDN w:val="0"/>
        <w:adjustRightInd w:val="0"/>
        <w:spacing w:after="0" w:line="240" w:lineRule="auto"/>
        <w:jc w:val="both"/>
        <w:rPr>
          <w:rFonts w:eastAsia="ArialMT" w:cstheme="minorHAnsi"/>
          <w:b/>
          <w:iCs/>
          <w:sz w:val="18"/>
          <w:szCs w:val="18"/>
        </w:rPr>
      </w:pPr>
      <w:r w:rsidRPr="00857149">
        <w:rPr>
          <w:rFonts w:eastAsia="ArialMT" w:cstheme="minorHAnsi"/>
          <w:b/>
          <w:iCs/>
          <w:sz w:val="18"/>
          <w:szCs w:val="18"/>
        </w:rPr>
        <w:t>they relate and what restrictions are in place.</w:t>
      </w:r>
    </w:p>
    <w:p w:rsidRPr="00857149" w:rsidR="00857149" w:rsidP="005319C8" w:rsidRDefault="00857149" w14:paraId="3998EAAD" w14:textId="77777777">
      <w:pPr>
        <w:autoSpaceDE w:val="0"/>
        <w:autoSpaceDN w:val="0"/>
        <w:adjustRightInd w:val="0"/>
        <w:spacing w:after="0" w:line="240" w:lineRule="auto"/>
        <w:jc w:val="both"/>
        <w:rPr>
          <w:rFonts w:eastAsia="ArialMT" w:cstheme="minorHAnsi"/>
          <w:i/>
          <w:iCs/>
          <w:sz w:val="18"/>
          <w:szCs w:val="18"/>
        </w:rPr>
      </w:pPr>
    </w:p>
    <w:p w:rsidR="00857149" w:rsidP="005319C8" w:rsidRDefault="00857149" w14:paraId="3A6FCE15" w14:textId="77777777">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 No</w:t>
      </w:r>
    </w:p>
    <w:p w:rsidRPr="00857149" w:rsidR="00857149" w:rsidP="005319C8" w:rsidRDefault="00857149" w14:paraId="6E41D04C" w14:textId="77777777">
      <w:pPr>
        <w:autoSpaceDE w:val="0"/>
        <w:autoSpaceDN w:val="0"/>
        <w:adjustRightInd w:val="0"/>
        <w:spacing w:after="0" w:line="240" w:lineRule="auto"/>
        <w:jc w:val="both"/>
        <w:rPr>
          <w:rFonts w:eastAsia="ArialMT" w:cstheme="minorHAnsi"/>
          <w:sz w:val="18"/>
          <w:szCs w:val="18"/>
        </w:rPr>
      </w:pPr>
    </w:p>
    <w:p w:rsidRPr="00857149" w:rsidR="00857149" w:rsidP="005319C8" w:rsidRDefault="00857149" w14:paraId="6DE0D730"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Are there any other legal issues, such as intellectual property rights and ownership, to be managed related to the</w:t>
      </w:r>
    </w:p>
    <w:p w:rsidRPr="00857149" w:rsidR="00857149" w:rsidP="005319C8" w:rsidRDefault="00857149" w14:paraId="65AC35B6"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data you (re)use? If so, please explain in the comment section to what data they relate and which restrictions will be</w:t>
      </w:r>
    </w:p>
    <w:p w:rsidRPr="00857149" w:rsidR="00857149" w:rsidP="005319C8" w:rsidRDefault="00857149" w14:paraId="1A9568E7"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asserted.</w:t>
      </w:r>
    </w:p>
    <w:p w:rsidRPr="00857149" w:rsidR="00857149" w:rsidP="005319C8" w:rsidRDefault="00857149" w14:paraId="70E61AF7" w14:textId="77777777">
      <w:pPr>
        <w:autoSpaceDE w:val="0"/>
        <w:autoSpaceDN w:val="0"/>
        <w:adjustRightInd w:val="0"/>
        <w:spacing w:after="0" w:line="240" w:lineRule="auto"/>
        <w:jc w:val="both"/>
        <w:rPr>
          <w:rFonts w:eastAsia="ArialMT" w:cstheme="minorHAnsi"/>
          <w:sz w:val="18"/>
          <w:szCs w:val="18"/>
        </w:rPr>
      </w:pPr>
    </w:p>
    <w:p w:rsidR="00857149" w:rsidP="005319C8" w:rsidRDefault="00857149" w14:paraId="46A566A6" w14:textId="77777777">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 No</w:t>
      </w:r>
    </w:p>
    <w:p w:rsidR="00857149" w:rsidP="005319C8" w:rsidRDefault="00857149" w14:paraId="525FBDF4" w14:textId="77777777">
      <w:pPr>
        <w:autoSpaceDE w:val="0"/>
        <w:autoSpaceDN w:val="0"/>
        <w:adjustRightInd w:val="0"/>
        <w:spacing w:after="0" w:line="240" w:lineRule="auto"/>
        <w:jc w:val="both"/>
        <w:rPr>
          <w:rFonts w:cstheme="minorHAnsi"/>
          <w:i/>
          <w:iCs/>
          <w:sz w:val="18"/>
          <w:szCs w:val="18"/>
        </w:rPr>
      </w:pPr>
    </w:p>
    <w:p w:rsidR="00857149" w:rsidP="005319C8" w:rsidRDefault="00857149" w14:paraId="3E0716B4" w14:textId="77777777">
      <w:pPr>
        <w:autoSpaceDE w:val="0"/>
        <w:autoSpaceDN w:val="0"/>
        <w:adjustRightInd w:val="0"/>
        <w:spacing w:after="0" w:line="240" w:lineRule="auto"/>
        <w:jc w:val="both"/>
        <w:rPr>
          <w:rFonts w:cstheme="minorHAnsi"/>
          <w:i/>
          <w:iCs/>
          <w:sz w:val="18"/>
          <w:szCs w:val="18"/>
        </w:rPr>
      </w:pPr>
    </w:p>
    <w:p w:rsidR="00857149" w:rsidP="005319C8" w:rsidRDefault="00857149" w14:paraId="30FEC1CC" w14:textId="77777777">
      <w:pPr>
        <w:autoSpaceDE w:val="0"/>
        <w:autoSpaceDN w:val="0"/>
        <w:adjustRightInd w:val="0"/>
        <w:spacing w:after="0" w:line="240" w:lineRule="auto"/>
        <w:jc w:val="both"/>
        <w:rPr>
          <w:rFonts w:cstheme="minorHAnsi"/>
          <w:b/>
          <w:bCs/>
          <w:sz w:val="18"/>
          <w:szCs w:val="18"/>
        </w:rPr>
      </w:pPr>
      <w:r w:rsidRPr="00857149">
        <w:rPr>
          <w:rFonts w:cstheme="minorHAnsi"/>
          <w:b/>
          <w:bCs/>
          <w:sz w:val="18"/>
          <w:szCs w:val="18"/>
        </w:rPr>
        <w:t>2. DOCUMENTATION AND METADATA</w:t>
      </w:r>
    </w:p>
    <w:p w:rsidRPr="00857149" w:rsidR="00857149" w:rsidP="005319C8" w:rsidRDefault="00857149" w14:paraId="385D70BF" w14:textId="77777777">
      <w:pPr>
        <w:autoSpaceDE w:val="0"/>
        <w:autoSpaceDN w:val="0"/>
        <w:adjustRightInd w:val="0"/>
        <w:spacing w:after="0" w:line="240" w:lineRule="auto"/>
        <w:jc w:val="both"/>
        <w:rPr>
          <w:rFonts w:cstheme="minorHAnsi"/>
          <w:b/>
          <w:bCs/>
          <w:sz w:val="18"/>
          <w:szCs w:val="18"/>
        </w:rPr>
      </w:pPr>
    </w:p>
    <w:p w:rsidRPr="00857149" w:rsidR="00857149" w:rsidP="005319C8" w:rsidRDefault="00857149" w14:paraId="73BB2DB8"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1. General research methods and protocols are fully documented as word files (SOP) and stored centrally.</w:t>
      </w:r>
    </w:p>
    <w:p w:rsidRPr="00857149" w:rsidR="00857149" w:rsidP="005319C8" w:rsidRDefault="00857149" w14:paraId="6ED5DFFB"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2. Details of each specific experiment are described in the notebooks of the involved researcher and links are made to</w:t>
      </w:r>
      <w:r>
        <w:rPr>
          <w:rFonts w:cstheme="minorHAnsi"/>
          <w:i/>
          <w:iCs/>
          <w:sz w:val="18"/>
          <w:szCs w:val="18"/>
        </w:rPr>
        <w:t xml:space="preserve"> </w:t>
      </w:r>
      <w:r w:rsidRPr="00857149">
        <w:rPr>
          <w:rFonts w:cstheme="minorHAnsi"/>
          <w:i/>
          <w:iCs/>
          <w:sz w:val="18"/>
          <w:szCs w:val="18"/>
        </w:rPr>
        <w:t>the available samples (stored frozen or as histological sections) and the obtained datasets (</w:t>
      </w:r>
      <w:proofErr w:type="spellStart"/>
      <w:r w:rsidRPr="00857149">
        <w:rPr>
          <w:rFonts w:cstheme="minorHAnsi"/>
          <w:i/>
          <w:iCs/>
          <w:sz w:val="18"/>
          <w:szCs w:val="18"/>
        </w:rPr>
        <w:t>elektronic</w:t>
      </w:r>
      <w:proofErr w:type="spellEnd"/>
      <w:r w:rsidRPr="00857149">
        <w:rPr>
          <w:rFonts w:cstheme="minorHAnsi"/>
          <w:i/>
          <w:iCs/>
          <w:sz w:val="18"/>
          <w:szCs w:val="18"/>
        </w:rPr>
        <w:t>, hard copy).</w:t>
      </w:r>
    </w:p>
    <w:p w:rsidR="00857149" w:rsidP="005319C8" w:rsidRDefault="00857149" w14:paraId="1DFE8F01"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3. Prometheus has established procedures to enable mining of the available data. Guidelines will be established for</w:t>
      </w:r>
      <w:r>
        <w:rPr>
          <w:rFonts w:cstheme="minorHAnsi"/>
          <w:i/>
          <w:iCs/>
          <w:sz w:val="18"/>
          <w:szCs w:val="18"/>
        </w:rPr>
        <w:t xml:space="preserve"> </w:t>
      </w:r>
      <w:r w:rsidRPr="00857149">
        <w:rPr>
          <w:rFonts w:cstheme="minorHAnsi"/>
          <w:i/>
          <w:iCs/>
          <w:sz w:val="18"/>
          <w:szCs w:val="18"/>
        </w:rPr>
        <w:t>gathering metadata of newly generated datasets, e.g. through the addition of a README file in every data folder</w:t>
      </w:r>
      <w:r>
        <w:rPr>
          <w:rFonts w:cstheme="minorHAnsi"/>
          <w:i/>
          <w:iCs/>
          <w:sz w:val="18"/>
          <w:szCs w:val="18"/>
        </w:rPr>
        <w:t xml:space="preserve"> </w:t>
      </w:r>
      <w:r w:rsidRPr="00857149">
        <w:rPr>
          <w:rFonts w:cstheme="minorHAnsi"/>
          <w:i/>
          <w:iCs/>
          <w:sz w:val="18"/>
          <w:szCs w:val="18"/>
        </w:rPr>
        <w:t>detailing what is in that folder and to what experiments it relates.</w:t>
      </w:r>
    </w:p>
    <w:p w:rsidRPr="00857149" w:rsidR="00857149" w:rsidP="005319C8" w:rsidRDefault="00857149" w14:paraId="49C0E5B7" w14:textId="77777777">
      <w:pPr>
        <w:autoSpaceDE w:val="0"/>
        <w:autoSpaceDN w:val="0"/>
        <w:adjustRightInd w:val="0"/>
        <w:spacing w:after="0" w:line="240" w:lineRule="auto"/>
        <w:jc w:val="both"/>
        <w:rPr>
          <w:rFonts w:cstheme="minorHAnsi"/>
          <w:i/>
          <w:iCs/>
          <w:sz w:val="18"/>
          <w:szCs w:val="18"/>
        </w:rPr>
      </w:pPr>
    </w:p>
    <w:p w:rsidRPr="00857149" w:rsidR="00857149" w:rsidP="005319C8" w:rsidRDefault="00857149" w14:paraId="08397AD8"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Will a metadata standard be used to make it easier to find and reuse the data? If so, please specify (where appropriate per</w:t>
      </w:r>
      <w:r>
        <w:rPr>
          <w:rFonts w:eastAsia="ArialMT" w:cstheme="minorHAnsi"/>
          <w:b/>
          <w:sz w:val="18"/>
          <w:szCs w:val="18"/>
        </w:rPr>
        <w:t xml:space="preserve"> </w:t>
      </w:r>
      <w:r w:rsidRPr="00857149">
        <w:rPr>
          <w:rFonts w:eastAsia="ArialMT" w:cstheme="minorHAnsi"/>
          <w:b/>
          <w:sz w:val="18"/>
          <w:szCs w:val="18"/>
        </w:rPr>
        <w:t>dataset or data type) which metadata standard will be used. If not, please specify (where appropriate per dataset or data</w:t>
      </w:r>
      <w:r>
        <w:rPr>
          <w:rFonts w:eastAsia="ArialMT" w:cstheme="minorHAnsi"/>
          <w:b/>
          <w:sz w:val="18"/>
          <w:szCs w:val="18"/>
        </w:rPr>
        <w:t xml:space="preserve"> </w:t>
      </w:r>
      <w:r w:rsidRPr="00857149">
        <w:rPr>
          <w:rFonts w:eastAsia="ArialMT" w:cstheme="minorHAnsi"/>
          <w:b/>
          <w:sz w:val="18"/>
          <w:szCs w:val="18"/>
        </w:rPr>
        <w:t>type) which metadata will be created to make the data easier to find and reuse.</w:t>
      </w:r>
    </w:p>
    <w:p w:rsidRPr="00857149" w:rsidR="00857149" w:rsidP="005319C8" w:rsidRDefault="00857149" w14:paraId="202A7063" w14:textId="77777777">
      <w:pPr>
        <w:autoSpaceDE w:val="0"/>
        <w:autoSpaceDN w:val="0"/>
        <w:adjustRightInd w:val="0"/>
        <w:spacing w:after="0" w:line="240" w:lineRule="auto"/>
        <w:jc w:val="both"/>
        <w:rPr>
          <w:rFonts w:eastAsia="ArialMT" w:cstheme="minorHAnsi"/>
          <w:b/>
          <w:sz w:val="18"/>
          <w:szCs w:val="18"/>
        </w:rPr>
      </w:pPr>
    </w:p>
    <w:p w:rsidR="00857149" w:rsidP="005319C8" w:rsidRDefault="00857149" w14:paraId="1726371F" w14:textId="77777777">
      <w:pPr>
        <w:autoSpaceDE w:val="0"/>
        <w:autoSpaceDN w:val="0"/>
        <w:adjustRightInd w:val="0"/>
        <w:spacing w:after="0" w:line="240" w:lineRule="auto"/>
        <w:jc w:val="both"/>
        <w:rPr>
          <w:rFonts w:eastAsia="ArialMT" w:cstheme="minorHAnsi"/>
          <w:sz w:val="18"/>
          <w:szCs w:val="18"/>
        </w:rPr>
      </w:pPr>
      <w:commentRangeStart w:id="37"/>
      <w:r w:rsidRPr="00857149">
        <w:rPr>
          <w:rFonts w:eastAsia="ArialMT" w:cstheme="minorHAnsi"/>
          <w:sz w:val="18"/>
          <w:szCs w:val="18"/>
        </w:rPr>
        <w:t>● No</w:t>
      </w:r>
    </w:p>
    <w:p w:rsidRPr="00857149" w:rsidR="00857149" w:rsidP="005319C8" w:rsidRDefault="00857149" w14:paraId="301D59BC" w14:textId="77777777">
      <w:pPr>
        <w:autoSpaceDE w:val="0"/>
        <w:autoSpaceDN w:val="0"/>
        <w:adjustRightInd w:val="0"/>
        <w:spacing w:after="0" w:line="240" w:lineRule="auto"/>
        <w:jc w:val="both"/>
        <w:rPr>
          <w:rFonts w:eastAsia="ArialMT" w:cstheme="minorHAnsi"/>
          <w:sz w:val="18"/>
          <w:szCs w:val="18"/>
        </w:rPr>
      </w:pPr>
    </w:p>
    <w:p w:rsidR="00857149" w:rsidP="005319C8" w:rsidRDefault="00857149" w14:paraId="710840FC" w14:textId="77777777">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For now, no existing metadata standard will be used but this issue will be taken up as a regular point during the</w:t>
      </w:r>
      <w:r>
        <w:rPr>
          <w:rFonts w:eastAsia="ArialMT" w:cstheme="minorHAnsi"/>
          <w:sz w:val="18"/>
          <w:szCs w:val="18"/>
        </w:rPr>
        <w:t xml:space="preserve"> </w:t>
      </w:r>
      <w:r w:rsidRPr="00857149">
        <w:rPr>
          <w:rFonts w:eastAsia="ArialMT" w:cstheme="minorHAnsi"/>
          <w:sz w:val="18"/>
          <w:szCs w:val="18"/>
        </w:rPr>
        <w:t>meetings of the project to see when and if we do need to implement a metadata standard.</w:t>
      </w:r>
      <w:commentRangeEnd w:id="37"/>
      <w:r w:rsidR="00A35D87">
        <w:rPr>
          <w:rStyle w:val="CommentReference"/>
        </w:rPr>
        <w:commentReference w:id="37"/>
      </w:r>
    </w:p>
    <w:p w:rsidRPr="00857149" w:rsidR="00857149" w:rsidP="005319C8" w:rsidRDefault="00857149" w14:paraId="64B1EC85" w14:textId="77777777">
      <w:pPr>
        <w:autoSpaceDE w:val="0"/>
        <w:autoSpaceDN w:val="0"/>
        <w:adjustRightInd w:val="0"/>
        <w:spacing w:after="0" w:line="240" w:lineRule="auto"/>
        <w:jc w:val="both"/>
        <w:rPr>
          <w:rFonts w:eastAsia="ArialMT" w:cstheme="minorHAnsi"/>
          <w:sz w:val="18"/>
          <w:szCs w:val="18"/>
        </w:rPr>
      </w:pPr>
    </w:p>
    <w:p w:rsidR="00857149" w:rsidP="005319C8" w:rsidRDefault="00857149" w14:paraId="18CB9697" w14:textId="77777777">
      <w:pPr>
        <w:autoSpaceDE w:val="0"/>
        <w:autoSpaceDN w:val="0"/>
        <w:adjustRightInd w:val="0"/>
        <w:spacing w:after="0" w:line="240" w:lineRule="auto"/>
        <w:jc w:val="both"/>
        <w:rPr>
          <w:rFonts w:cstheme="minorHAnsi"/>
          <w:b/>
          <w:bCs/>
          <w:sz w:val="18"/>
          <w:szCs w:val="18"/>
        </w:rPr>
      </w:pPr>
      <w:r w:rsidRPr="00857149">
        <w:rPr>
          <w:rFonts w:cstheme="minorHAnsi"/>
          <w:b/>
          <w:bCs/>
          <w:sz w:val="18"/>
          <w:szCs w:val="18"/>
        </w:rPr>
        <w:t>3. DATA STORAGE &amp; BACK-UP DURING THE RESEARCH PROJECT</w:t>
      </w:r>
    </w:p>
    <w:p w:rsidR="00857149" w:rsidP="005319C8" w:rsidRDefault="00857149" w14:paraId="555CE463" w14:textId="77777777">
      <w:pPr>
        <w:autoSpaceDE w:val="0"/>
        <w:autoSpaceDN w:val="0"/>
        <w:adjustRightInd w:val="0"/>
        <w:spacing w:after="0" w:line="240" w:lineRule="auto"/>
        <w:jc w:val="both"/>
        <w:rPr>
          <w:rFonts w:cstheme="minorHAnsi"/>
          <w:i/>
          <w:iCs/>
          <w:sz w:val="18"/>
          <w:szCs w:val="18"/>
        </w:rPr>
      </w:pPr>
    </w:p>
    <w:p w:rsidRPr="00857149" w:rsidR="00857149" w:rsidP="005319C8" w:rsidRDefault="00857149" w14:paraId="67B29962"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Where will the data be stored?</w:t>
      </w:r>
    </w:p>
    <w:p w:rsidRPr="00857149" w:rsidR="00857149" w:rsidP="005319C8" w:rsidRDefault="00857149" w14:paraId="49B32243" w14:textId="77777777">
      <w:pPr>
        <w:autoSpaceDE w:val="0"/>
        <w:autoSpaceDN w:val="0"/>
        <w:adjustRightInd w:val="0"/>
        <w:spacing w:after="0" w:line="240" w:lineRule="auto"/>
        <w:jc w:val="both"/>
        <w:rPr>
          <w:rFonts w:eastAsia="ArialMT" w:cstheme="minorHAnsi"/>
          <w:sz w:val="18"/>
          <w:szCs w:val="18"/>
        </w:rPr>
      </w:pPr>
    </w:p>
    <w:p w:rsidRPr="00857149" w:rsidR="00857149" w:rsidP="005319C8" w:rsidRDefault="00857149" w14:paraId="78364020" w14:textId="77777777">
      <w:pPr>
        <w:autoSpaceDE w:val="0"/>
        <w:autoSpaceDN w:val="0"/>
        <w:adjustRightInd w:val="0"/>
        <w:spacing w:after="0" w:line="240" w:lineRule="auto"/>
        <w:jc w:val="both"/>
        <w:rPr>
          <w:rFonts w:eastAsia="ArialMT" w:cstheme="minorHAnsi"/>
          <w:i/>
          <w:iCs/>
          <w:sz w:val="18"/>
          <w:szCs w:val="18"/>
        </w:rPr>
      </w:pPr>
      <w:commentRangeStart w:id="38"/>
      <w:r w:rsidRPr="00857149">
        <w:rPr>
          <w:rFonts w:eastAsia="ArialMT" w:cstheme="minorHAnsi"/>
          <w:i/>
          <w:iCs/>
          <w:sz w:val="18"/>
          <w:szCs w:val="18"/>
        </w:rPr>
        <w:t>1. Hard copy data are stored in closed cabinets in the offices of the researchers.</w:t>
      </w:r>
      <w:commentRangeEnd w:id="38"/>
      <w:r w:rsidR="008F51A8">
        <w:rPr>
          <w:rStyle w:val="CommentReference"/>
        </w:rPr>
        <w:commentReference w:id="38"/>
      </w:r>
    </w:p>
    <w:p w:rsidRPr="00857149" w:rsidR="00857149" w:rsidP="005319C8" w:rsidRDefault="00857149" w14:paraId="5446F905" w14:textId="19D52819">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2. The Prometheus consortium has been using the Large Volume Storage of the KU Leuven ICTS already for a</w:t>
      </w:r>
      <w:r>
        <w:rPr>
          <w:rFonts w:eastAsia="ArialMT" w:cstheme="minorHAnsi"/>
          <w:i/>
          <w:iCs/>
          <w:sz w:val="18"/>
          <w:szCs w:val="18"/>
        </w:rPr>
        <w:t xml:space="preserve"> </w:t>
      </w:r>
      <w:r w:rsidRPr="00857149">
        <w:rPr>
          <w:rFonts w:eastAsia="ArialMT" w:cstheme="minorHAnsi"/>
          <w:i/>
          <w:iCs/>
          <w:sz w:val="18"/>
          <w:szCs w:val="18"/>
        </w:rPr>
        <w:t>number of years (through a shared network folder, called ‘Cranium’). We currently have around 100TB of data on</w:t>
      </w:r>
      <w:r>
        <w:rPr>
          <w:rFonts w:eastAsia="ArialMT" w:cstheme="minorHAnsi"/>
          <w:i/>
          <w:iCs/>
          <w:sz w:val="18"/>
          <w:szCs w:val="18"/>
        </w:rPr>
        <w:t xml:space="preserve"> </w:t>
      </w:r>
      <w:r w:rsidRPr="00857149">
        <w:rPr>
          <w:rFonts w:eastAsia="ArialMT" w:cstheme="minorHAnsi"/>
          <w:i/>
          <w:iCs/>
          <w:sz w:val="18"/>
          <w:szCs w:val="18"/>
        </w:rPr>
        <w:t>Cranium. Long term storage offered by the KU Leuven is intended for the storage of large quantities of data not</w:t>
      </w:r>
      <w:r>
        <w:rPr>
          <w:rFonts w:eastAsia="ArialMT" w:cstheme="minorHAnsi"/>
          <w:i/>
          <w:iCs/>
          <w:sz w:val="18"/>
          <w:szCs w:val="18"/>
        </w:rPr>
        <w:t xml:space="preserve"> </w:t>
      </w:r>
      <w:r w:rsidRPr="00857149">
        <w:rPr>
          <w:rFonts w:eastAsia="ArialMT" w:cstheme="minorHAnsi"/>
          <w:i/>
          <w:iCs/>
          <w:sz w:val="18"/>
          <w:szCs w:val="18"/>
        </w:rPr>
        <w:t xml:space="preserve">subject to much change. An extra storage </w:t>
      </w:r>
      <w:r w:rsidRPr="00857149">
        <w:rPr>
          <w:rFonts w:eastAsia="ArialMT" w:cstheme="minorHAnsi"/>
          <w:i/>
          <w:iCs/>
          <w:sz w:val="18"/>
          <w:szCs w:val="18"/>
        </w:rPr>
        <w:lastRenderedPageBreak/>
        <w:t>space (drive) is available on the user’s computer. The data saved here is</w:t>
      </w:r>
      <w:r>
        <w:rPr>
          <w:rFonts w:eastAsia="ArialMT" w:cstheme="minorHAnsi"/>
          <w:i/>
          <w:iCs/>
          <w:sz w:val="18"/>
          <w:szCs w:val="18"/>
        </w:rPr>
        <w:t xml:space="preserve"> </w:t>
      </w:r>
      <w:r w:rsidRPr="00857149">
        <w:rPr>
          <w:rFonts w:eastAsia="ArialMT" w:cstheme="minorHAnsi"/>
          <w:i/>
          <w:iCs/>
          <w:sz w:val="18"/>
          <w:szCs w:val="18"/>
        </w:rPr>
        <w:t>stored on the central storage infrastructure.</w:t>
      </w:r>
      <w:ins w:author="Bart Smeets" w:date="2025-01-08T10:59:00Z" w:id="39">
        <w:r w:rsidR="004B5898">
          <w:rPr>
            <w:rFonts w:eastAsia="ArialMT" w:cstheme="minorHAnsi"/>
            <w:i/>
            <w:iCs/>
            <w:sz w:val="18"/>
            <w:szCs w:val="18"/>
          </w:rPr>
          <w:t xml:space="preserve"> Software repositories for simulation are stored in KU Leuven owned servers running Gitlab.</w:t>
        </w:r>
      </w:ins>
    </w:p>
    <w:p w:rsidR="00857149" w:rsidP="005319C8" w:rsidRDefault="00857149" w14:paraId="41CC1626" w14:textId="77777777">
      <w:pPr>
        <w:autoSpaceDE w:val="0"/>
        <w:autoSpaceDN w:val="0"/>
        <w:adjustRightInd w:val="0"/>
        <w:spacing w:after="0" w:line="240" w:lineRule="auto"/>
        <w:jc w:val="both"/>
        <w:rPr>
          <w:rFonts w:eastAsia="ArialMT" w:cstheme="minorHAnsi"/>
          <w:sz w:val="18"/>
          <w:szCs w:val="18"/>
        </w:rPr>
      </w:pPr>
    </w:p>
    <w:p w:rsidRPr="00857149" w:rsidR="00857149" w:rsidP="005319C8" w:rsidRDefault="00857149" w14:paraId="4D7A87C5"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How will the data be backed up?</w:t>
      </w:r>
    </w:p>
    <w:p w:rsidR="00857149" w:rsidP="005319C8" w:rsidRDefault="00857149" w14:paraId="70B773D8" w14:textId="77777777">
      <w:pPr>
        <w:autoSpaceDE w:val="0"/>
        <w:autoSpaceDN w:val="0"/>
        <w:adjustRightInd w:val="0"/>
        <w:spacing w:after="0" w:line="240" w:lineRule="auto"/>
        <w:jc w:val="both"/>
        <w:rPr>
          <w:rFonts w:eastAsia="ArialMT" w:cstheme="minorHAnsi"/>
          <w:i/>
          <w:iCs/>
          <w:sz w:val="18"/>
          <w:szCs w:val="18"/>
        </w:rPr>
      </w:pPr>
    </w:p>
    <w:p w:rsidRPr="00857149" w:rsidR="00857149" w:rsidP="005319C8" w:rsidRDefault="00857149" w14:paraId="48E41928" w14:textId="77777777">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 xml:space="preserve">The data is backed up on the ICTS data </w:t>
      </w:r>
      <w:proofErr w:type="spellStart"/>
      <w:r w:rsidRPr="00857149">
        <w:rPr>
          <w:rFonts w:eastAsia="ArialMT" w:cstheme="minorHAnsi"/>
          <w:i/>
          <w:iCs/>
          <w:sz w:val="18"/>
          <w:szCs w:val="18"/>
        </w:rPr>
        <w:t>centre</w:t>
      </w:r>
      <w:proofErr w:type="spellEnd"/>
      <w:r w:rsidRPr="00857149">
        <w:rPr>
          <w:rFonts w:eastAsia="ArialMT" w:cstheme="minorHAnsi"/>
          <w:i/>
          <w:iCs/>
          <w:sz w:val="18"/>
          <w:szCs w:val="18"/>
        </w:rPr>
        <w:t xml:space="preserve"> through automatic backups using “snapshot” technology and online</w:t>
      </w:r>
      <w:r>
        <w:rPr>
          <w:rFonts w:eastAsia="ArialMT" w:cstheme="minorHAnsi"/>
          <w:i/>
          <w:iCs/>
          <w:sz w:val="18"/>
          <w:szCs w:val="18"/>
        </w:rPr>
        <w:t xml:space="preserve"> </w:t>
      </w:r>
      <w:r w:rsidRPr="00857149">
        <w:rPr>
          <w:rFonts w:eastAsia="ArialMT" w:cstheme="minorHAnsi"/>
          <w:i/>
          <w:iCs/>
          <w:sz w:val="18"/>
          <w:szCs w:val="18"/>
        </w:rPr>
        <w:t>storage of incremental data changes. When a file is stored, there is an immediate replication to the second ICTS data</w:t>
      </w:r>
      <w:r>
        <w:rPr>
          <w:rFonts w:eastAsia="ArialMT" w:cstheme="minorHAnsi"/>
          <w:i/>
          <w:iCs/>
          <w:sz w:val="18"/>
          <w:szCs w:val="18"/>
        </w:rPr>
        <w:t xml:space="preserve"> </w:t>
      </w:r>
      <w:proofErr w:type="spellStart"/>
      <w:r w:rsidRPr="00857149">
        <w:rPr>
          <w:rFonts w:eastAsia="ArialMT" w:cstheme="minorHAnsi"/>
          <w:i/>
          <w:iCs/>
          <w:sz w:val="18"/>
          <w:szCs w:val="18"/>
        </w:rPr>
        <w:t>centre</w:t>
      </w:r>
      <w:proofErr w:type="spellEnd"/>
      <w:r w:rsidRPr="00857149">
        <w:rPr>
          <w:rFonts w:eastAsia="ArialMT" w:cstheme="minorHAnsi"/>
          <w:i/>
          <w:iCs/>
          <w:sz w:val="18"/>
          <w:szCs w:val="18"/>
        </w:rPr>
        <w:t>. ICTS can get the disaster copy active (online) within the hour.</w:t>
      </w:r>
    </w:p>
    <w:p w:rsidR="00857149" w:rsidP="005319C8" w:rsidRDefault="00857149" w14:paraId="71A5FEC0" w14:textId="77777777">
      <w:pPr>
        <w:autoSpaceDE w:val="0"/>
        <w:autoSpaceDN w:val="0"/>
        <w:adjustRightInd w:val="0"/>
        <w:spacing w:after="0" w:line="240" w:lineRule="auto"/>
        <w:jc w:val="both"/>
        <w:rPr>
          <w:rFonts w:eastAsia="ArialMT" w:cstheme="minorHAnsi"/>
          <w:sz w:val="18"/>
          <w:szCs w:val="18"/>
        </w:rPr>
      </w:pPr>
    </w:p>
    <w:p w:rsidRPr="00857149" w:rsidR="00857149" w:rsidP="005319C8" w:rsidRDefault="00857149" w14:paraId="082B092F"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Is there currently sufficient storage &amp; backup capacity during the project? If yes, specify concisely.</w:t>
      </w:r>
    </w:p>
    <w:p w:rsidRPr="00857149" w:rsidR="00857149" w:rsidP="005319C8" w:rsidRDefault="00857149" w14:paraId="760C063F"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If no or insufficient storage or backup capacities are available, then explain how this will be taken care of.</w:t>
      </w:r>
    </w:p>
    <w:p w:rsidRPr="00857149" w:rsidR="00857149" w:rsidP="005319C8" w:rsidRDefault="00857149" w14:paraId="4658853D" w14:textId="77777777">
      <w:pPr>
        <w:autoSpaceDE w:val="0"/>
        <w:autoSpaceDN w:val="0"/>
        <w:adjustRightInd w:val="0"/>
        <w:spacing w:after="0" w:line="240" w:lineRule="auto"/>
        <w:jc w:val="both"/>
        <w:rPr>
          <w:rFonts w:eastAsia="ArialMT" w:cstheme="minorHAnsi"/>
          <w:b/>
          <w:sz w:val="18"/>
          <w:szCs w:val="18"/>
        </w:rPr>
      </w:pPr>
    </w:p>
    <w:p w:rsidRPr="00857149" w:rsidR="00857149" w:rsidP="005319C8" w:rsidRDefault="00857149" w14:paraId="4CFC53CB" w14:textId="77777777">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 Yes</w:t>
      </w:r>
    </w:p>
    <w:p w:rsidR="00857149" w:rsidP="005319C8" w:rsidRDefault="00857149" w14:paraId="07277C66" w14:textId="77777777">
      <w:pPr>
        <w:autoSpaceDE w:val="0"/>
        <w:autoSpaceDN w:val="0"/>
        <w:adjustRightInd w:val="0"/>
        <w:spacing w:after="0" w:line="240" w:lineRule="auto"/>
        <w:jc w:val="both"/>
        <w:rPr>
          <w:rFonts w:eastAsia="ArialMT" w:cstheme="minorHAnsi"/>
          <w:i/>
          <w:iCs/>
          <w:sz w:val="18"/>
          <w:szCs w:val="18"/>
        </w:rPr>
      </w:pPr>
    </w:p>
    <w:p w:rsidRPr="00857149" w:rsidR="00857149" w:rsidP="005319C8" w:rsidRDefault="00857149" w14:paraId="10DC0CE1" w14:textId="77777777">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The storage capacity has been maintained at the current level for the last couple of years. The biggest ‘consumer’ of</w:t>
      </w:r>
      <w:r>
        <w:rPr>
          <w:rFonts w:eastAsia="ArialMT" w:cstheme="minorHAnsi"/>
          <w:i/>
          <w:iCs/>
          <w:sz w:val="18"/>
          <w:szCs w:val="18"/>
        </w:rPr>
        <w:t xml:space="preserve"> </w:t>
      </w:r>
      <w:r w:rsidRPr="00857149">
        <w:rPr>
          <w:rFonts w:eastAsia="ArialMT" w:cstheme="minorHAnsi"/>
          <w:i/>
          <w:iCs/>
          <w:sz w:val="18"/>
          <w:szCs w:val="18"/>
        </w:rPr>
        <w:t>storage space are the CT data sets. Raw CT data are only kept until publication of the related article, after which</w:t>
      </w:r>
      <w:r>
        <w:rPr>
          <w:rFonts w:eastAsia="ArialMT" w:cstheme="minorHAnsi"/>
          <w:i/>
          <w:iCs/>
          <w:sz w:val="18"/>
          <w:szCs w:val="18"/>
        </w:rPr>
        <w:t xml:space="preserve"> </w:t>
      </w:r>
      <w:r w:rsidRPr="00857149">
        <w:rPr>
          <w:rFonts w:eastAsia="ArialMT" w:cstheme="minorHAnsi"/>
          <w:i/>
          <w:iCs/>
          <w:sz w:val="18"/>
          <w:szCs w:val="18"/>
        </w:rPr>
        <w:t>everything but the reconstructed data is discarded, creating space for new data sets. Additional space could be</w:t>
      </w:r>
      <w:r>
        <w:rPr>
          <w:rFonts w:eastAsia="ArialMT" w:cstheme="minorHAnsi"/>
          <w:i/>
          <w:iCs/>
          <w:sz w:val="18"/>
          <w:szCs w:val="18"/>
        </w:rPr>
        <w:t xml:space="preserve"> </w:t>
      </w:r>
      <w:r w:rsidRPr="00857149">
        <w:rPr>
          <w:rFonts w:eastAsia="ArialMT" w:cstheme="minorHAnsi"/>
          <w:i/>
          <w:iCs/>
          <w:sz w:val="18"/>
          <w:szCs w:val="18"/>
        </w:rPr>
        <w:t>requested if necessary.</w:t>
      </w:r>
    </w:p>
    <w:p w:rsidR="00857149" w:rsidP="005319C8" w:rsidRDefault="00857149" w14:paraId="64E6D393" w14:textId="77777777">
      <w:pPr>
        <w:autoSpaceDE w:val="0"/>
        <w:autoSpaceDN w:val="0"/>
        <w:adjustRightInd w:val="0"/>
        <w:spacing w:after="0" w:line="240" w:lineRule="auto"/>
        <w:jc w:val="both"/>
        <w:rPr>
          <w:rFonts w:eastAsia="ArialMT" w:cstheme="minorHAnsi"/>
          <w:sz w:val="18"/>
          <w:szCs w:val="18"/>
        </w:rPr>
      </w:pPr>
    </w:p>
    <w:p w:rsidRPr="00857149" w:rsidR="00857149" w:rsidP="005319C8" w:rsidRDefault="00857149" w14:paraId="064FA551" w14:textId="77777777">
      <w:pPr>
        <w:autoSpaceDE w:val="0"/>
        <w:autoSpaceDN w:val="0"/>
        <w:adjustRightInd w:val="0"/>
        <w:spacing w:after="0" w:line="240" w:lineRule="auto"/>
        <w:jc w:val="both"/>
        <w:rPr>
          <w:rFonts w:eastAsia="ArialMT" w:cstheme="minorHAnsi"/>
          <w:b/>
          <w:sz w:val="18"/>
          <w:szCs w:val="18"/>
        </w:rPr>
      </w:pPr>
      <w:r w:rsidRPr="00857149">
        <w:rPr>
          <w:rFonts w:eastAsia="ArialMT" w:cstheme="minorHAnsi"/>
          <w:b/>
          <w:sz w:val="18"/>
          <w:szCs w:val="18"/>
        </w:rPr>
        <w:t>How will you ensure that the data are securely stored and not accessed or modified by unauthorized persons?</w:t>
      </w:r>
    </w:p>
    <w:p w:rsidR="00857149" w:rsidP="005319C8" w:rsidRDefault="00857149" w14:paraId="3885D205" w14:textId="77777777">
      <w:pPr>
        <w:autoSpaceDE w:val="0"/>
        <w:autoSpaceDN w:val="0"/>
        <w:adjustRightInd w:val="0"/>
        <w:spacing w:after="0" w:line="240" w:lineRule="auto"/>
        <w:jc w:val="both"/>
        <w:rPr>
          <w:rFonts w:eastAsia="ArialMT" w:cstheme="minorHAnsi"/>
          <w:i/>
          <w:iCs/>
          <w:sz w:val="18"/>
          <w:szCs w:val="18"/>
        </w:rPr>
      </w:pPr>
    </w:p>
    <w:p w:rsidRPr="00857149" w:rsidR="00857149" w:rsidP="005319C8" w:rsidRDefault="00857149" w14:paraId="00D6C923" w14:textId="77777777">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 xml:space="preserve">Data can be accessed via the KU Leuven network or VPN. The “file shares” are accessed through accounts in the </w:t>
      </w:r>
      <w:proofErr w:type="spellStart"/>
      <w:r w:rsidRPr="00857149">
        <w:rPr>
          <w:rFonts w:eastAsia="ArialMT" w:cstheme="minorHAnsi"/>
          <w:i/>
          <w:iCs/>
          <w:sz w:val="18"/>
          <w:szCs w:val="18"/>
        </w:rPr>
        <w:t>luna</w:t>
      </w:r>
      <w:proofErr w:type="spellEnd"/>
      <w:r>
        <w:rPr>
          <w:rFonts w:eastAsia="ArialMT" w:cstheme="minorHAnsi"/>
          <w:i/>
          <w:iCs/>
          <w:sz w:val="18"/>
          <w:szCs w:val="18"/>
        </w:rPr>
        <w:t xml:space="preserve"> </w:t>
      </w:r>
      <w:r w:rsidRPr="00857149">
        <w:rPr>
          <w:rFonts w:eastAsia="ArialMT" w:cstheme="minorHAnsi"/>
          <w:i/>
          <w:iCs/>
          <w:sz w:val="18"/>
          <w:szCs w:val="18"/>
        </w:rPr>
        <w:t>domain, thereby restricting access to people with a KU Leuven account who have been given access by the</w:t>
      </w:r>
      <w:r>
        <w:rPr>
          <w:rFonts w:eastAsia="ArialMT" w:cstheme="minorHAnsi"/>
          <w:i/>
          <w:iCs/>
          <w:sz w:val="18"/>
          <w:szCs w:val="18"/>
        </w:rPr>
        <w:t xml:space="preserve"> </w:t>
      </w:r>
      <w:r w:rsidRPr="00857149">
        <w:rPr>
          <w:rFonts w:eastAsia="ArialMT" w:cstheme="minorHAnsi"/>
          <w:i/>
          <w:iCs/>
          <w:sz w:val="18"/>
          <w:szCs w:val="18"/>
        </w:rPr>
        <w:t>administrator of our file share.</w:t>
      </w:r>
    </w:p>
    <w:p w:rsidRPr="00857149" w:rsidR="00857149" w:rsidP="005319C8" w:rsidRDefault="00857149" w14:paraId="4AEEE37C" w14:textId="77777777">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What are the expected costs for data storage and backup during the research project? How will these costs be</w:t>
      </w:r>
      <w:r>
        <w:rPr>
          <w:rFonts w:eastAsia="ArialMT" w:cstheme="minorHAnsi"/>
          <w:sz w:val="18"/>
          <w:szCs w:val="18"/>
        </w:rPr>
        <w:t xml:space="preserve"> </w:t>
      </w:r>
      <w:r w:rsidRPr="00857149">
        <w:rPr>
          <w:rFonts w:eastAsia="ArialMT" w:cstheme="minorHAnsi"/>
          <w:sz w:val="18"/>
          <w:szCs w:val="18"/>
        </w:rPr>
        <w:t>covered?</w:t>
      </w:r>
    </w:p>
    <w:p w:rsidR="00857149" w:rsidP="005319C8" w:rsidRDefault="00857149" w14:paraId="4999E67C" w14:textId="77777777">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125 €/TB/year.</w:t>
      </w:r>
    </w:p>
    <w:p w:rsidR="00857149" w:rsidP="005319C8" w:rsidRDefault="00857149" w14:paraId="302C1191" w14:textId="77777777">
      <w:pPr>
        <w:autoSpaceDE w:val="0"/>
        <w:autoSpaceDN w:val="0"/>
        <w:adjustRightInd w:val="0"/>
        <w:spacing w:after="0" w:line="240" w:lineRule="auto"/>
        <w:jc w:val="both"/>
        <w:rPr>
          <w:rFonts w:eastAsia="ArialMT" w:cstheme="minorHAnsi"/>
          <w:i/>
          <w:iCs/>
          <w:sz w:val="18"/>
          <w:szCs w:val="18"/>
        </w:rPr>
      </w:pPr>
      <w:r w:rsidRPr="00857149">
        <w:rPr>
          <w:rFonts w:eastAsia="ArialMT" w:cstheme="minorHAnsi"/>
          <w:i/>
          <w:iCs/>
          <w:sz w:val="18"/>
          <w:szCs w:val="18"/>
        </w:rPr>
        <w:t>These costs have been covered by project funding and will continue to be paid from project funding</w:t>
      </w:r>
      <w:r>
        <w:rPr>
          <w:rFonts w:eastAsia="ArialMT" w:cstheme="minorHAnsi"/>
          <w:i/>
          <w:iCs/>
          <w:sz w:val="18"/>
          <w:szCs w:val="18"/>
        </w:rPr>
        <w:t xml:space="preserve"> </w:t>
      </w:r>
      <w:r w:rsidRPr="00857149">
        <w:rPr>
          <w:rFonts w:eastAsia="ArialMT" w:cstheme="minorHAnsi"/>
          <w:i/>
          <w:iCs/>
          <w:sz w:val="18"/>
          <w:szCs w:val="18"/>
        </w:rPr>
        <w:t>(including the</w:t>
      </w:r>
      <w:r w:rsidR="00C75B4A">
        <w:rPr>
          <w:rFonts w:eastAsia="ArialMT" w:cstheme="minorHAnsi"/>
          <w:i/>
          <w:iCs/>
          <w:sz w:val="18"/>
          <w:szCs w:val="18"/>
        </w:rPr>
        <w:t xml:space="preserve"> present</w:t>
      </w:r>
      <w:r w:rsidRPr="00857149">
        <w:rPr>
          <w:rFonts w:eastAsia="ArialMT" w:cstheme="minorHAnsi"/>
          <w:i/>
          <w:iCs/>
          <w:sz w:val="18"/>
          <w:szCs w:val="18"/>
        </w:rPr>
        <w:t xml:space="preserve"> FW</w:t>
      </w:r>
      <w:r w:rsidR="00C75B4A">
        <w:rPr>
          <w:rFonts w:eastAsia="ArialMT" w:cstheme="minorHAnsi"/>
          <w:i/>
          <w:iCs/>
          <w:sz w:val="18"/>
          <w:szCs w:val="18"/>
        </w:rPr>
        <w:t>O</w:t>
      </w:r>
      <w:r w:rsidRPr="00857149">
        <w:rPr>
          <w:rFonts w:eastAsia="ArialMT" w:cstheme="minorHAnsi"/>
          <w:i/>
          <w:iCs/>
          <w:sz w:val="18"/>
          <w:szCs w:val="18"/>
        </w:rPr>
        <w:t>).</w:t>
      </w:r>
    </w:p>
    <w:p w:rsidR="00857149" w:rsidP="005319C8" w:rsidRDefault="00857149" w14:paraId="25AABE72" w14:textId="77777777">
      <w:pPr>
        <w:autoSpaceDE w:val="0"/>
        <w:autoSpaceDN w:val="0"/>
        <w:adjustRightInd w:val="0"/>
        <w:spacing w:after="0" w:line="240" w:lineRule="auto"/>
        <w:jc w:val="both"/>
        <w:rPr>
          <w:rFonts w:eastAsia="ArialMT" w:cstheme="minorHAnsi"/>
          <w:i/>
          <w:iCs/>
          <w:sz w:val="18"/>
          <w:szCs w:val="18"/>
        </w:rPr>
      </w:pPr>
    </w:p>
    <w:p w:rsidR="00857149" w:rsidP="005319C8" w:rsidRDefault="00857149" w14:paraId="2258DBEE" w14:textId="77777777">
      <w:pPr>
        <w:autoSpaceDE w:val="0"/>
        <w:autoSpaceDN w:val="0"/>
        <w:adjustRightInd w:val="0"/>
        <w:spacing w:after="0" w:line="240" w:lineRule="auto"/>
        <w:jc w:val="both"/>
        <w:rPr>
          <w:rFonts w:cstheme="minorHAnsi"/>
          <w:b/>
          <w:bCs/>
          <w:sz w:val="18"/>
          <w:szCs w:val="18"/>
        </w:rPr>
      </w:pPr>
      <w:r w:rsidRPr="00857149">
        <w:rPr>
          <w:rFonts w:cstheme="minorHAnsi"/>
          <w:b/>
          <w:bCs/>
          <w:sz w:val="18"/>
          <w:szCs w:val="18"/>
        </w:rPr>
        <w:t>4. DATA PRESERVATION AFTER THE END OF THE RESEARCH PROJECT</w:t>
      </w:r>
    </w:p>
    <w:p w:rsidRPr="005319C8" w:rsidR="00857149" w:rsidP="005319C8" w:rsidRDefault="00857149" w14:paraId="45F9FBFF" w14:textId="77777777">
      <w:pPr>
        <w:autoSpaceDE w:val="0"/>
        <w:autoSpaceDN w:val="0"/>
        <w:adjustRightInd w:val="0"/>
        <w:spacing w:after="0" w:line="240" w:lineRule="auto"/>
        <w:jc w:val="both"/>
        <w:rPr>
          <w:rFonts w:cstheme="minorHAnsi"/>
          <w:b/>
          <w:bCs/>
          <w:sz w:val="18"/>
          <w:szCs w:val="18"/>
        </w:rPr>
      </w:pPr>
    </w:p>
    <w:p w:rsidRPr="005319C8" w:rsidR="00857149" w:rsidP="005319C8" w:rsidRDefault="00857149" w14:paraId="22454ADE"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Which data will be retained for at least five years (or longer, in agreement with other retention policies that are</w:t>
      </w:r>
      <w:r w:rsidRPr="005319C8" w:rsidR="005319C8">
        <w:rPr>
          <w:rFonts w:eastAsia="ArialMT" w:cstheme="minorHAnsi"/>
          <w:b/>
          <w:sz w:val="18"/>
          <w:szCs w:val="18"/>
        </w:rPr>
        <w:t xml:space="preserve"> </w:t>
      </w:r>
      <w:r w:rsidRPr="005319C8">
        <w:rPr>
          <w:rFonts w:eastAsia="ArialMT" w:cstheme="minorHAnsi"/>
          <w:b/>
          <w:sz w:val="18"/>
          <w:szCs w:val="18"/>
        </w:rPr>
        <w:t>applicable) after the end of the project? In case some data cannot be preserved, clearly state the reasons for this</w:t>
      </w:r>
      <w:r w:rsidRPr="005319C8" w:rsidR="005319C8">
        <w:rPr>
          <w:rFonts w:eastAsia="ArialMT" w:cstheme="minorHAnsi"/>
          <w:b/>
          <w:sz w:val="18"/>
          <w:szCs w:val="18"/>
        </w:rPr>
        <w:t xml:space="preserve"> </w:t>
      </w:r>
      <w:r w:rsidRPr="005319C8">
        <w:rPr>
          <w:rFonts w:eastAsia="ArialMT" w:cstheme="minorHAnsi"/>
          <w:b/>
          <w:sz w:val="18"/>
          <w:szCs w:val="18"/>
        </w:rPr>
        <w:t>(e.g. legal or contractual restrictions, storage/budget issues, institutional policies...).</w:t>
      </w:r>
    </w:p>
    <w:p w:rsidRPr="00857149" w:rsidR="00857149" w:rsidP="005319C8" w:rsidRDefault="00857149" w14:paraId="5755E955" w14:textId="77777777">
      <w:pPr>
        <w:autoSpaceDE w:val="0"/>
        <w:autoSpaceDN w:val="0"/>
        <w:adjustRightInd w:val="0"/>
        <w:spacing w:after="0" w:line="240" w:lineRule="auto"/>
        <w:jc w:val="both"/>
        <w:rPr>
          <w:rFonts w:eastAsia="ArialMT" w:cstheme="minorHAnsi"/>
          <w:sz w:val="18"/>
          <w:szCs w:val="18"/>
        </w:rPr>
      </w:pPr>
    </w:p>
    <w:p w:rsidRPr="00857149" w:rsidR="00857149" w:rsidP="005319C8" w:rsidRDefault="00857149" w14:paraId="15E5550C"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1. Hard copy data will be retained for at least 5 years.</w:t>
      </w:r>
    </w:p>
    <w:p w:rsidRPr="00857149" w:rsidR="00857149" w:rsidP="005319C8" w:rsidRDefault="00857149" w14:paraId="19FC67CE"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 xml:space="preserve">2. Data will be preserved in the </w:t>
      </w:r>
      <w:proofErr w:type="gramStart"/>
      <w:r w:rsidRPr="00857149">
        <w:rPr>
          <w:rFonts w:cstheme="minorHAnsi"/>
          <w:i/>
          <w:iCs/>
          <w:sz w:val="18"/>
          <w:szCs w:val="18"/>
        </w:rPr>
        <w:t>Long Term</w:t>
      </w:r>
      <w:proofErr w:type="gramEnd"/>
      <w:r w:rsidRPr="00857149">
        <w:rPr>
          <w:rFonts w:cstheme="minorHAnsi"/>
          <w:i/>
          <w:iCs/>
          <w:sz w:val="18"/>
          <w:szCs w:val="18"/>
        </w:rPr>
        <w:t xml:space="preserve"> Storage folder Cranium as described above. After publication, for the</w:t>
      </w:r>
    </w:p>
    <w:p w:rsidRPr="00857149" w:rsidR="00857149" w:rsidP="005319C8" w:rsidRDefault="00857149" w14:paraId="03271764"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storage-intensive data sets, a clean-up is performed as described in 5.3. Other data are preserved as they are for at</w:t>
      </w:r>
    </w:p>
    <w:p w:rsidRPr="00857149" w:rsidR="00857149" w:rsidP="005319C8" w:rsidRDefault="00857149" w14:paraId="0DB90ABB"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least 5 more years after the end of the project in which they were achieved. Beyond this period, data are preserved</w:t>
      </w:r>
    </w:p>
    <w:p w:rsidRPr="00857149" w:rsidR="00857149" w:rsidP="005319C8" w:rsidRDefault="00857149" w14:paraId="0EDD72A5"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when they are part of a translational/pre-clinical research track for regulatory purposes.</w:t>
      </w:r>
    </w:p>
    <w:p w:rsidRPr="005319C8" w:rsidR="005319C8" w:rsidP="005319C8" w:rsidRDefault="005319C8" w14:paraId="6083CBBA" w14:textId="77777777">
      <w:pPr>
        <w:autoSpaceDE w:val="0"/>
        <w:autoSpaceDN w:val="0"/>
        <w:adjustRightInd w:val="0"/>
        <w:spacing w:after="0" w:line="240" w:lineRule="auto"/>
        <w:jc w:val="both"/>
        <w:rPr>
          <w:rFonts w:eastAsia="ArialMT" w:cstheme="minorHAnsi"/>
          <w:b/>
          <w:sz w:val="18"/>
          <w:szCs w:val="18"/>
        </w:rPr>
      </w:pPr>
    </w:p>
    <w:p w:rsidRPr="005319C8" w:rsidR="00857149" w:rsidP="005319C8" w:rsidRDefault="00857149" w14:paraId="3B2B89B8"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Where will these data be archived (stored and curated for the long-term)?</w:t>
      </w:r>
    </w:p>
    <w:p w:rsidR="005319C8" w:rsidP="005319C8" w:rsidRDefault="005319C8" w14:paraId="104F27F2" w14:textId="77777777">
      <w:pPr>
        <w:autoSpaceDE w:val="0"/>
        <w:autoSpaceDN w:val="0"/>
        <w:adjustRightInd w:val="0"/>
        <w:spacing w:after="0" w:line="240" w:lineRule="auto"/>
        <w:jc w:val="both"/>
        <w:rPr>
          <w:rFonts w:cstheme="minorHAnsi"/>
          <w:i/>
          <w:iCs/>
          <w:sz w:val="18"/>
          <w:szCs w:val="18"/>
        </w:rPr>
      </w:pPr>
    </w:p>
    <w:p w:rsidRPr="00857149" w:rsidR="00857149" w:rsidP="005319C8" w:rsidRDefault="00857149" w14:paraId="47BC290F"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Hard copy data are stored in closed cabinets in the offices of the researchers.</w:t>
      </w:r>
    </w:p>
    <w:p w:rsidRPr="00857149" w:rsidR="00857149" w:rsidP="005319C8" w:rsidRDefault="00857149" w14:paraId="187FFC7E"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Electronic data will be stored on the university's central servers (see point 3).</w:t>
      </w:r>
    </w:p>
    <w:p w:rsidRPr="00857149" w:rsidR="00857149" w:rsidP="005319C8" w:rsidRDefault="00857149" w14:paraId="010631AA" w14:textId="77777777">
      <w:pPr>
        <w:autoSpaceDE w:val="0"/>
        <w:autoSpaceDN w:val="0"/>
        <w:adjustRightInd w:val="0"/>
        <w:spacing w:after="0" w:line="240" w:lineRule="auto"/>
        <w:jc w:val="both"/>
        <w:rPr>
          <w:rFonts w:eastAsia="ArialMT" w:cstheme="minorHAnsi"/>
          <w:sz w:val="18"/>
          <w:szCs w:val="18"/>
        </w:rPr>
      </w:pPr>
      <w:r w:rsidRPr="00857149">
        <w:rPr>
          <w:rFonts w:eastAsia="ArialMT" w:cstheme="minorHAnsi"/>
          <w:sz w:val="18"/>
          <w:szCs w:val="18"/>
        </w:rPr>
        <w:t>What are the expected costs for data preservation during the expected retention period? How will these costs be</w:t>
      </w:r>
      <w:r w:rsidR="005319C8">
        <w:rPr>
          <w:rFonts w:eastAsia="ArialMT" w:cstheme="minorHAnsi"/>
          <w:sz w:val="18"/>
          <w:szCs w:val="18"/>
        </w:rPr>
        <w:t xml:space="preserve"> </w:t>
      </w:r>
      <w:r w:rsidRPr="00857149">
        <w:rPr>
          <w:rFonts w:eastAsia="ArialMT" w:cstheme="minorHAnsi"/>
          <w:sz w:val="18"/>
          <w:szCs w:val="18"/>
        </w:rPr>
        <w:t>covered?</w:t>
      </w:r>
    </w:p>
    <w:p w:rsidRPr="00857149" w:rsidR="00857149" w:rsidP="005319C8" w:rsidRDefault="00857149" w14:paraId="65ABE999"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125/TB/year. These costs will be covered by follow-up projects who will build on the data and insights obtained during</w:t>
      </w:r>
    </w:p>
    <w:p w:rsidR="00857149" w:rsidP="005319C8" w:rsidRDefault="00857149" w14:paraId="0F2D7E2F" w14:textId="77777777">
      <w:pPr>
        <w:autoSpaceDE w:val="0"/>
        <w:autoSpaceDN w:val="0"/>
        <w:adjustRightInd w:val="0"/>
        <w:spacing w:after="0" w:line="240" w:lineRule="auto"/>
        <w:jc w:val="both"/>
        <w:rPr>
          <w:rFonts w:cstheme="minorHAnsi"/>
          <w:i/>
          <w:iCs/>
          <w:sz w:val="18"/>
          <w:szCs w:val="18"/>
        </w:rPr>
      </w:pPr>
      <w:r w:rsidRPr="00857149">
        <w:rPr>
          <w:rFonts w:cstheme="minorHAnsi"/>
          <w:i/>
          <w:iCs/>
          <w:sz w:val="18"/>
          <w:szCs w:val="18"/>
        </w:rPr>
        <w:t>the current project, working towards a clinical translation of the therapies that are developed through these insights.</w:t>
      </w:r>
    </w:p>
    <w:p w:rsidR="005319C8" w:rsidP="005319C8" w:rsidRDefault="005319C8" w14:paraId="5F4E89B8" w14:textId="77777777">
      <w:pPr>
        <w:autoSpaceDE w:val="0"/>
        <w:autoSpaceDN w:val="0"/>
        <w:adjustRightInd w:val="0"/>
        <w:spacing w:after="0" w:line="240" w:lineRule="auto"/>
        <w:jc w:val="both"/>
        <w:rPr>
          <w:rFonts w:eastAsia="ArialMT" w:cstheme="minorHAnsi"/>
          <w:i/>
          <w:iCs/>
          <w:sz w:val="18"/>
          <w:szCs w:val="18"/>
        </w:rPr>
      </w:pPr>
    </w:p>
    <w:p w:rsidR="005319C8" w:rsidP="005319C8" w:rsidRDefault="005319C8" w14:paraId="63063DF8" w14:textId="77777777">
      <w:pPr>
        <w:autoSpaceDE w:val="0"/>
        <w:autoSpaceDN w:val="0"/>
        <w:adjustRightInd w:val="0"/>
        <w:spacing w:after="0" w:line="240" w:lineRule="auto"/>
        <w:jc w:val="both"/>
        <w:rPr>
          <w:rFonts w:cstheme="minorHAnsi"/>
          <w:b/>
          <w:bCs/>
          <w:sz w:val="18"/>
          <w:szCs w:val="18"/>
        </w:rPr>
      </w:pPr>
      <w:r w:rsidRPr="005319C8">
        <w:rPr>
          <w:rFonts w:cstheme="minorHAnsi"/>
          <w:b/>
          <w:bCs/>
          <w:sz w:val="18"/>
          <w:szCs w:val="18"/>
        </w:rPr>
        <w:t>5. DATA SHARING AND REUSE</w:t>
      </w:r>
    </w:p>
    <w:p w:rsidRPr="005319C8" w:rsidR="005319C8" w:rsidP="005319C8" w:rsidRDefault="005319C8" w14:paraId="0184430A" w14:textId="77777777">
      <w:pPr>
        <w:autoSpaceDE w:val="0"/>
        <w:autoSpaceDN w:val="0"/>
        <w:adjustRightInd w:val="0"/>
        <w:spacing w:after="0" w:line="240" w:lineRule="auto"/>
        <w:jc w:val="both"/>
        <w:rPr>
          <w:rFonts w:cstheme="minorHAnsi"/>
          <w:b/>
          <w:bCs/>
          <w:sz w:val="18"/>
          <w:szCs w:val="18"/>
        </w:rPr>
      </w:pPr>
    </w:p>
    <w:p w:rsidRPr="005319C8" w:rsidR="005319C8" w:rsidP="005319C8" w:rsidRDefault="005319C8" w14:paraId="4A0C9858"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Will the data (or part of the data) be made available for reuse after/during the project? In the comment section please</w:t>
      </w:r>
    </w:p>
    <w:p w:rsidRPr="005319C8" w:rsidR="005319C8" w:rsidP="005319C8" w:rsidRDefault="005319C8" w14:paraId="603D4D45"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explain per dataset or data type which data will be made available.</w:t>
      </w:r>
    </w:p>
    <w:p w:rsidRPr="005319C8" w:rsidR="005319C8" w:rsidP="005319C8" w:rsidRDefault="005319C8" w14:paraId="2ACA4B8D" w14:textId="77777777">
      <w:pPr>
        <w:autoSpaceDE w:val="0"/>
        <w:autoSpaceDN w:val="0"/>
        <w:adjustRightInd w:val="0"/>
        <w:spacing w:after="0" w:line="240" w:lineRule="auto"/>
        <w:jc w:val="both"/>
        <w:rPr>
          <w:rFonts w:eastAsia="ArialMT" w:cstheme="minorHAnsi"/>
          <w:sz w:val="18"/>
          <w:szCs w:val="18"/>
        </w:rPr>
      </w:pPr>
    </w:p>
    <w:p w:rsidRPr="005319C8" w:rsidR="005319C8" w:rsidP="005319C8" w:rsidRDefault="005319C8" w14:paraId="2DC120E3"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Data will be available for reuse to Prometheus members, data is available for reuse as all Prometheus members have</w:t>
      </w:r>
      <w:r>
        <w:rPr>
          <w:rFonts w:cstheme="minorHAnsi"/>
          <w:i/>
          <w:iCs/>
          <w:sz w:val="18"/>
          <w:szCs w:val="18"/>
        </w:rPr>
        <w:t xml:space="preserve"> </w:t>
      </w:r>
      <w:r w:rsidRPr="005319C8">
        <w:rPr>
          <w:rFonts w:cstheme="minorHAnsi"/>
          <w:i/>
          <w:iCs/>
          <w:sz w:val="18"/>
          <w:szCs w:val="18"/>
        </w:rPr>
        <w:t>access to the Cranium file share.</w:t>
      </w:r>
    </w:p>
    <w:p w:rsidRPr="005319C8" w:rsidR="005319C8" w:rsidP="005319C8" w:rsidRDefault="005319C8" w14:paraId="651774F0" w14:textId="77777777">
      <w:pPr>
        <w:autoSpaceDE w:val="0"/>
        <w:autoSpaceDN w:val="0"/>
        <w:adjustRightInd w:val="0"/>
        <w:spacing w:after="0" w:line="240" w:lineRule="auto"/>
        <w:jc w:val="both"/>
        <w:rPr>
          <w:rFonts w:eastAsia="ArialMT" w:cstheme="minorHAnsi"/>
          <w:b/>
          <w:sz w:val="18"/>
          <w:szCs w:val="18"/>
        </w:rPr>
      </w:pPr>
    </w:p>
    <w:p w:rsidR="005319C8" w:rsidP="005319C8" w:rsidRDefault="005319C8" w14:paraId="4FEDF82C"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If access is restricted, please specify who will be able to access the data and under what conditions.</w:t>
      </w:r>
    </w:p>
    <w:p w:rsidRPr="005319C8" w:rsidR="005319C8" w:rsidP="005319C8" w:rsidRDefault="005319C8" w14:paraId="775699C8" w14:textId="77777777">
      <w:pPr>
        <w:autoSpaceDE w:val="0"/>
        <w:autoSpaceDN w:val="0"/>
        <w:adjustRightInd w:val="0"/>
        <w:spacing w:after="0" w:line="240" w:lineRule="auto"/>
        <w:jc w:val="both"/>
        <w:rPr>
          <w:rFonts w:eastAsia="ArialMT" w:cstheme="minorHAnsi"/>
          <w:b/>
          <w:sz w:val="18"/>
          <w:szCs w:val="18"/>
        </w:rPr>
      </w:pPr>
    </w:p>
    <w:p w:rsidRPr="005319C8" w:rsidR="005319C8" w:rsidP="005319C8" w:rsidRDefault="005319C8" w14:paraId="505679C7"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Data will be available for reuse to Prometheus members, data is available for reuse as all Prometheus members have</w:t>
      </w:r>
    </w:p>
    <w:p w:rsidR="005319C8" w:rsidP="005319C8" w:rsidRDefault="005319C8" w14:paraId="208AA555"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access to the Cranium file share.</w:t>
      </w:r>
    </w:p>
    <w:p w:rsidRPr="005319C8" w:rsidR="005319C8" w:rsidP="005319C8" w:rsidRDefault="005319C8" w14:paraId="01F55FC9" w14:textId="77777777">
      <w:pPr>
        <w:autoSpaceDE w:val="0"/>
        <w:autoSpaceDN w:val="0"/>
        <w:adjustRightInd w:val="0"/>
        <w:spacing w:after="0" w:line="240" w:lineRule="auto"/>
        <w:jc w:val="both"/>
        <w:rPr>
          <w:rFonts w:cstheme="minorHAnsi"/>
          <w:i/>
          <w:iCs/>
          <w:sz w:val="18"/>
          <w:szCs w:val="18"/>
        </w:rPr>
      </w:pPr>
    </w:p>
    <w:p w:rsidRPr="005319C8" w:rsidR="005319C8" w:rsidP="005319C8" w:rsidRDefault="005319C8" w14:paraId="3D685472"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Are there any factors that restrict or prevent the sharing of (some of) the data (e.g. as defined in an agreement with a</w:t>
      </w:r>
      <w:r>
        <w:rPr>
          <w:rFonts w:eastAsia="ArialMT" w:cstheme="minorHAnsi"/>
          <w:b/>
          <w:sz w:val="18"/>
          <w:szCs w:val="18"/>
        </w:rPr>
        <w:t xml:space="preserve"> </w:t>
      </w:r>
      <w:r w:rsidRPr="005319C8">
        <w:rPr>
          <w:rFonts w:eastAsia="ArialMT" w:cstheme="minorHAnsi"/>
          <w:b/>
          <w:sz w:val="18"/>
          <w:szCs w:val="18"/>
        </w:rPr>
        <w:t>3rd party, legal restrictions)? Please explain in the comment section per dataset or data type where appropriate.</w:t>
      </w:r>
    </w:p>
    <w:p w:rsidR="005319C8" w:rsidP="005319C8" w:rsidRDefault="005319C8" w14:paraId="667C7C9F" w14:textId="77777777">
      <w:pPr>
        <w:autoSpaceDE w:val="0"/>
        <w:autoSpaceDN w:val="0"/>
        <w:adjustRightInd w:val="0"/>
        <w:spacing w:after="0" w:line="240" w:lineRule="auto"/>
        <w:jc w:val="both"/>
        <w:rPr>
          <w:rFonts w:cstheme="minorHAnsi"/>
          <w:i/>
          <w:iCs/>
          <w:sz w:val="18"/>
          <w:szCs w:val="18"/>
        </w:rPr>
      </w:pPr>
    </w:p>
    <w:p w:rsidRPr="005319C8" w:rsidR="005319C8" w:rsidP="005319C8" w:rsidRDefault="005319C8" w14:paraId="50C5BD1F" w14:textId="77777777">
      <w:pPr>
        <w:autoSpaceDE w:val="0"/>
        <w:autoSpaceDN w:val="0"/>
        <w:adjustRightInd w:val="0"/>
        <w:spacing w:after="0" w:line="240" w:lineRule="auto"/>
        <w:jc w:val="both"/>
        <w:rPr>
          <w:rFonts w:cstheme="minorHAnsi"/>
          <w:i/>
          <w:iCs/>
          <w:sz w:val="18"/>
          <w:szCs w:val="18"/>
        </w:rPr>
      </w:pPr>
      <w:proofErr w:type="spellStart"/>
      <w:r w:rsidRPr="005319C8">
        <w:rPr>
          <w:rFonts w:cstheme="minorHAnsi"/>
          <w:i/>
          <w:iCs/>
          <w:sz w:val="18"/>
          <w:szCs w:val="18"/>
        </w:rPr>
        <w:t>Cfr</w:t>
      </w:r>
      <w:proofErr w:type="spellEnd"/>
      <w:r w:rsidRPr="005319C8">
        <w:rPr>
          <w:rFonts w:cstheme="minorHAnsi"/>
          <w:i/>
          <w:iCs/>
          <w:sz w:val="18"/>
          <w:szCs w:val="18"/>
        </w:rPr>
        <w:t xml:space="preserve"> point 3. Data can be accessed via the KU Leuven network or VPN. The “file shares” are accessed through</w:t>
      </w:r>
    </w:p>
    <w:p w:rsidRPr="005319C8" w:rsidR="005319C8" w:rsidP="005319C8" w:rsidRDefault="005319C8" w14:paraId="4CF5348A"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 xml:space="preserve">accounts in the </w:t>
      </w:r>
      <w:proofErr w:type="spellStart"/>
      <w:r w:rsidRPr="005319C8">
        <w:rPr>
          <w:rFonts w:cstheme="minorHAnsi"/>
          <w:i/>
          <w:iCs/>
          <w:sz w:val="18"/>
          <w:szCs w:val="18"/>
        </w:rPr>
        <w:t>luna</w:t>
      </w:r>
      <w:proofErr w:type="spellEnd"/>
      <w:r w:rsidRPr="005319C8">
        <w:rPr>
          <w:rFonts w:cstheme="minorHAnsi"/>
          <w:i/>
          <w:iCs/>
          <w:sz w:val="18"/>
          <w:szCs w:val="18"/>
        </w:rPr>
        <w:t xml:space="preserve"> domain, thereby restricting access to people with a KU Leuven account who have been given</w:t>
      </w:r>
    </w:p>
    <w:p w:rsidR="005319C8" w:rsidP="005319C8" w:rsidRDefault="005319C8" w14:paraId="75ED69A5"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access by the administrator</w:t>
      </w:r>
    </w:p>
    <w:p w:rsidRPr="005319C8" w:rsidR="005319C8" w:rsidP="005319C8" w:rsidRDefault="005319C8" w14:paraId="2FFAE524" w14:textId="77777777">
      <w:pPr>
        <w:autoSpaceDE w:val="0"/>
        <w:autoSpaceDN w:val="0"/>
        <w:adjustRightInd w:val="0"/>
        <w:spacing w:after="0" w:line="240" w:lineRule="auto"/>
        <w:jc w:val="both"/>
        <w:rPr>
          <w:rFonts w:cstheme="minorHAnsi"/>
          <w:i/>
          <w:iCs/>
          <w:sz w:val="18"/>
          <w:szCs w:val="18"/>
        </w:rPr>
      </w:pPr>
    </w:p>
    <w:p w:rsidRPr="005319C8" w:rsidR="005319C8" w:rsidP="005319C8" w:rsidRDefault="005319C8" w14:paraId="473555D8"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Where will the data be made available? If already known, please provide a repository per dataset or data type.</w:t>
      </w:r>
    </w:p>
    <w:p w:rsidR="005319C8" w:rsidP="005319C8" w:rsidRDefault="005319C8" w14:paraId="642B090C" w14:textId="77777777">
      <w:pPr>
        <w:autoSpaceDE w:val="0"/>
        <w:autoSpaceDN w:val="0"/>
        <w:adjustRightInd w:val="0"/>
        <w:spacing w:after="0" w:line="240" w:lineRule="auto"/>
        <w:jc w:val="both"/>
        <w:rPr>
          <w:rFonts w:cstheme="minorHAnsi"/>
          <w:i/>
          <w:iCs/>
          <w:sz w:val="18"/>
          <w:szCs w:val="18"/>
        </w:rPr>
      </w:pPr>
    </w:p>
    <w:p w:rsidRPr="005319C8" w:rsidR="005319C8" w:rsidP="005319C8" w:rsidRDefault="005319C8" w14:paraId="6206F96F"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To Prometheus members, data is available for reuse as all Prometheus members have access to the Cranium file</w:t>
      </w:r>
    </w:p>
    <w:p w:rsidR="005319C8" w:rsidP="005319C8" w:rsidRDefault="005319C8" w14:paraId="409BFCA1"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share.</w:t>
      </w:r>
    </w:p>
    <w:p w:rsidRPr="005319C8" w:rsidR="005319C8" w:rsidP="005319C8" w:rsidRDefault="005319C8" w14:paraId="3B377625" w14:textId="77777777">
      <w:pPr>
        <w:autoSpaceDE w:val="0"/>
        <w:autoSpaceDN w:val="0"/>
        <w:adjustRightInd w:val="0"/>
        <w:spacing w:after="0" w:line="240" w:lineRule="auto"/>
        <w:jc w:val="both"/>
        <w:rPr>
          <w:rFonts w:cstheme="minorHAnsi"/>
          <w:i/>
          <w:iCs/>
          <w:sz w:val="18"/>
          <w:szCs w:val="18"/>
        </w:rPr>
      </w:pPr>
    </w:p>
    <w:p w:rsidRPr="005319C8" w:rsidR="005319C8" w:rsidP="005319C8" w:rsidRDefault="005319C8" w14:paraId="59BC321F"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When will the data be made available?</w:t>
      </w:r>
    </w:p>
    <w:p w:rsidR="005319C8" w:rsidP="005319C8" w:rsidRDefault="005319C8" w14:paraId="23DBB072" w14:textId="77777777">
      <w:pPr>
        <w:autoSpaceDE w:val="0"/>
        <w:autoSpaceDN w:val="0"/>
        <w:adjustRightInd w:val="0"/>
        <w:spacing w:after="0" w:line="240" w:lineRule="auto"/>
        <w:jc w:val="both"/>
        <w:rPr>
          <w:rFonts w:cstheme="minorHAnsi"/>
          <w:sz w:val="18"/>
          <w:szCs w:val="18"/>
        </w:rPr>
      </w:pPr>
    </w:p>
    <w:p w:rsidRPr="005319C8" w:rsidR="005319C8" w:rsidP="005319C8" w:rsidRDefault="005319C8" w14:paraId="3E0CCF72" w14:textId="77777777">
      <w:pPr>
        <w:autoSpaceDE w:val="0"/>
        <w:autoSpaceDN w:val="0"/>
        <w:adjustRightInd w:val="0"/>
        <w:spacing w:after="0" w:line="240" w:lineRule="auto"/>
        <w:jc w:val="both"/>
        <w:rPr>
          <w:rFonts w:cstheme="minorHAnsi"/>
          <w:i/>
          <w:iCs/>
          <w:sz w:val="18"/>
          <w:szCs w:val="18"/>
        </w:rPr>
      </w:pPr>
      <w:r w:rsidRPr="005319C8">
        <w:rPr>
          <w:rFonts w:cstheme="minorHAnsi"/>
          <w:sz w:val="18"/>
          <w:szCs w:val="18"/>
        </w:rPr>
        <w:t xml:space="preserve">• </w:t>
      </w:r>
      <w:r w:rsidRPr="005319C8">
        <w:rPr>
          <w:rFonts w:cstheme="minorHAnsi"/>
          <w:i/>
          <w:iCs/>
          <w:sz w:val="18"/>
          <w:szCs w:val="18"/>
        </w:rPr>
        <w:t>Upon publication of the research results</w:t>
      </w:r>
    </w:p>
    <w:p w:rsidR="005319C8" w:rsidP="005319C8" w:rsidRDefault="005319C8" w14:paraId="0C7F0D94" w14:textId="77777777">
      <w:pPr>
        <w:autoSpaceDE w:val="0"/>
        <w:autoSpaceDN w:val="0"/>
        <w:adjustRightInd w:val="0"/>
        <w:spacing w:after="0" w:line="240" w:lineRule="auto"/>
        <w:jc w:val="both"/>
        <w:rPr>
          <w:rFonts w:eastAsia="ArialMT" w:cstheme="minorHAnsi"/>
          <w:sz w:val="18"/>
          <w:szCs w:val="18"/>
        </w:rPr>
      </w:pPr>
      <w:r w:rsidRPr="005319C8">
        <w:rPr>
          <w:rFonts w:eastAsia="ArialMT" w:cstheme="minorHAnsi"/>
          <w:sz w:val="18"/>
          <w:szCs w:val="18"/>
        </w:rPr>
        <w:t xml:space="preserve">The data will be made available to the members of the consortium as soon as they have been </w:t>
      </w:r>
      <w:proofErr w:type="spellStart"/>
      <w:r w:rsidRPr="005319C8">
        <w:rPr>
          <w:rFonts w:eastAsia="ArialMT" w:cstheme="minorHAnsi"/>
          <w:sz w:val="18"/>
          <w:szCs w:val="18"/>
        </w:rPr>
        <w:t>analysed</w:t>
      </w:r>
      <w:proofErr w:type="spellEnd"/>
      <w:r w:rsidRPr="005319C8">
        <w:rPr>
          <w:rFonts w:eastAsia="ArialMT" w:cstheme="minorHAnsi"/>
          <w:sz w:val="18"/>
          <w:szCs w:val="18"/>
        </w:rPr>
        <w:t xml:space="preserve"> and</w:t>
      </w:r>
      <w:r>
        <w:rPr>
          <w:rFonts w:eastAsia="ArialMT" w:cstheme="minorHAnsi"/>
          <w:sz w:val="18"/>
          <w:szCs w:val="18"/>
        </w:rPr>
        <w:t xml:space="preserve"> </w:t>
      </w:r>
      <w:r w:rsidRPr="005319C8">
        <w:rPr>
          <w:rFonts w:eastAsia="ArialMT" w:cstheme="minorHAnsi"/>
          <w:sz w:val="18"/>
          <w:szCs w:val="18"/>
        </w:rPr>
        <w:t>confirmed.</w:t>
      </w:r>
    </w:p>
    <w:p w:rsidRPr="005319C8" w:rsidR="005319C8" w:rsidP="005319C8" w:rsidRDefault="005319C8" w14:paraId="01388CFC" w14:textId="77777777">
      <w:pPr>
        <w:autoSpaceDE w:val="0"/>
        <w:autoSpaceDN w:val="0"/>
        <w:adjustRightInd w:val="0"/>
        <w:spacing w:after="0" w:line="240" w:lineRule="auto"/>
        <w:jc w:val="both"/>
        <w:rPr>
          <w:rFonts w:eastAsia="ArialMT" w:cstheme="minorHAnsi"/>
          <w:sz w:val="18"/>
          <w:szCs w:val="18"/>
        </w:rPr>
      </w:pPr>
    </w:p>
    <w:p w:rsidRPr="005319C8" w:rsidR="005319C8" w:rsidP="005319C8" w:rsidRDefault="005319C8" w14:paraId="71854515"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Which data usage licenses are you going to provide? If none, please explain why.</w:t>
      </w:r>
    </w:p>
    <w:p w:rsidRPr="005319C8" w:rsidR="005319C8" w:rsidP="005319C8" w:rsidRDefault="005319C8" w14:paraId="20B836E9" w14:textId="77777777">
      <w:pPr>
        <w:autoSpaceDE w:val="0"/>
        <w:autoSpaceDN w:val="0"/>
        <w:adjustRightInd w:val="0"/>
        <w:spacing w:after="0" w:line="240" w:lineRule="auto"/>
        <w:jc w:val="both"/>
        <w:rPr>
          <w:rFonts w:eastAsia="ArialMT" w:cstheme="minorHAnsi"/>
          <w:sz w:val="18"/>
          <w:szCs w:val="18"/>
        </w:rPr>
      </w:pPr>
    </w:p>
    <w:p w:rsidRPr="005319C8" w:rsidR="005319C8" w:rsidP="005319C8" w:rsidRDefault="005319C8" w14:paraId="561F4676"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We will not provide usage licenses and data will be used only by researchers directly affiliated with Prometheus.</w:t>
      </w:r>
      <w:r>
        <w:rPr>
          <w:rFonts w:cstheme="minorHAnsi"/>
          <w:i/>
          <w:iCs/>
          <w:sz w:val="18"/>
          <w:szCs w:val="18"/>
        </w:rPr>
        <w:t xml:space="preserve"> </w:t>
      </w:r>
      <w:r w:rsidRPr="005319C8">
        <w:rPr>
          <w:rFonts w:cstheme="minorHAnsi"/>
          <w:i/>
          <w:iCs/>
          <w:sz w:val="18"/>
          <w:szCs w:val="18"/>
        </w:rPr>
        <w:t>There is no existing or forecasted interface with external partner for such an activity</w:t>
      </w:r>
    </w:p>
    <w:p w:rsidRPr="005319C8" w:rsidR="005319C8" w:rsidP="005319C8" w:rsidRDefault="005319C8" w14:paraId="08DEF117" w14:textId="77777777">
      <w:pPr>
        <w:autoSpaceDE w:val="0"/>
        <w:autoSpaceDN w:val="0"/>
        <w:adjustRightInd w:val="0"/>
        <w:spacing w:after="0" w:line="240" w:lineRule="auto"/>
        <w:jc w:val="both"/>
        <w:rPr>
          <w:rFonts w:eastAsia="ArialMT" w:cstheme="minorHAnsi"/>
          <w:b/>
          <w:sz w:val="18"/>
          <w:szCs w:val="18"/>
        </w:rPr>
      </w:pPr>
    </w:p>
    <w:p w:rsidRPr="005319C8" w:rsidR="005319C8" w:rsidP="005319C8" w:rsidRDefault="005319C8" w14:paraId="6BD3B91F"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Do you intend to add a PID/DOI/accession number to your dataset(s)? If already available, you have the option to</w:t>
      </w:r>
    </w:p>
    <w:p w:rsidR="005319C8" w:rsidP="005319C8" w:rsidRDefault="005319C8" w14:paraId="3471DC30"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provide it in the comment section.</w:t>
      </w:r>
    </w:p>
    <w:p w:rsidRPr="005319C8" w:rsidR="005319C8" w:rsidP="005319C8" w:rsidRDefault="005319C8" w14:paraId="0F18F615" w14:textId="77777777">
      <w:pPr>
        <w:autoSpaceDE w:val="0"/>
        <w:autoSpaceDN w:val="0"/>
        <w:adjustRightInd w:val="0"/>
        <w:spacing w:after="0" w:line="240" w:lineRule="auto"/>
        <w:jc w:val="both"/>
        <w:rPr>
          <w:rFonts w:eastAsia="ArialMT" w:cstheme="minorHAnsi"/>
          <w:b/>
          <w:sz w:val="18"/>
          <w:szCs w:val="18"/>
        </w:rPr>
      </w:pPr>
    </w:p>
    <w:p w:rsidR="005319C8" w:rsidP="005319C8" w:rsidRDefault="005319C8" w14:paraId="4BA53289" w14:textId="77777777">
      <w:pPr>
        <w:autoSpaceDE w:val="0"/>
        <w:autoSpaceDN w:val="0"/>
        <w:adjustRightInd w:val="0"/>
        <w:spacing w:after="0" w:line="240" w:lineRule="auto"/>
        <w:jc w:val="both"/>
        <w:rPr>
          <w:rFonts w:eastAsia="ArialMT" w:cstheme="minorHAnsi"/>
          <w:sz w:val="18"/>
          <w:szCs w:val="18"/>
        </w:rPr>
      </w:pPr>
      <w:r w:rsidRPr="005319C8">
        <w:rPr>
          <w:rFonts w:eastAsia="ArialMT" w:cstheme="minorHAnsi"/>
          <w:sz w:val="18"/>
          <w:szCs w:val="18"/>
        </w:rPr>
        <w:t>● No</w:t>
      </w:r>
    </w:p>
    <w:p w:rsidRPr="005319C8" w:rsidR="005319C8" w:rsidP="005319C8" w:rsidRDefault="005319C8" w14:paraId="1B90805F" w14:textId="77777777">
      <w:pPr>
        <w:autoSpaceDE w:val="0"/>
        <w:autoSpaceDN w:val="0"/>
        <w:adjustRightInd w:val="0"/>
        <w:spacing w:after="0" w:line="240" w:lineRule="auto"/>
        <w:jc w:val="both"/>
        <w:rPr>
          <w:rFonts w:eastAsia="ArialMT" w:cstheme="minorHAnsi"/>
          <w:sz w:val="18"/>
          <w:szCs w:val="18"/>
        </w:rPr>
      </w:pPr>
    </w:p>
    <w:p w:rsidRPr="005319C8" w:rsidR="005319C8" w:rsidP="005319C8" w:rsidRDefault="005319C8" w14:paraId="119984BF" w14:textId="77777777">
      <w:pPr>
        <w:autoSpaceDE w:val="0"/>
        <w:autoSpaceDN w:val="0"/>
        <w:adjustRightInd w:val="0"/>
        <w:spacing w:after="0" w:line="240" w:lineRule="auto"/>
        <w:jc w:val="both"/>
        <w:rPr>
          <w:rFonts w:eastAsia="ArialMT" w:cstheme="minorHAnsi"/>
          <w:b/>
          <w:sz w:val="18"/>
          <w:szCs w:val="18"/>
        </w:rPr>
      </w:pPr>
      <w:r w:rsidRPr="005319C8">
        <w:rPr>
          <w:rFonts w:eastAsia="ArialMT" w:cstheme="minorHAnsi"/>
          <w:b/>
          <w:sz w:val="18"/>
          <w:szCs w:val="18"/>
        </w:rPr>
        <w:t>What are the expected costs for data sharing? How will these costs be covered?</w:t>
      </w:r>
    </w:p>
    <w:p w:rsidR="005319C8" w:rsidP="005319C8" w:rsidRDefault="005319C8" w14:paraId="49864AC2" w14:textId="77777777">
      <w:pPr>
        <w:autoSpaceDE w:val="0"/>
        <w:autoSpaceDN w:val="0"/>
        <w:adjustRightInd w:val="0"/>
        <w:spacing w:after="0" w:line="240" w:lineRule="auto"/>
        <w:jc w:val="both"/>
        <w:rPr>
          <w:rFonts w:cstheme="minorHAnsi"/>
          <w:i/>
          <w:iCs/>
          <w:sz w:val="18"/>
          <w:szCs w:val="18"/>
        </w:rPr>
      </w:pPr>
    </w:p>
    <w:p w:rsidR="005319C8" w:rsidP="005319C8" w:rsidRDefault="005319C8" w14:paraId="3FEED73B"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125/TB/year. These costs will be covered by follow-up projects who will build on the data and insights obtained during</w:t>
      </w:r>
      <w:r>
        <w:rPr>
          <w:rFonts w:cstheme="minorHAnsi"/>
          <w:i/>
          <w:iCs/>
          <w:sz w:val="18"/>
          <w:szCs w:val="18"/>
        </w:rPr>
        <w:t xml:space="preserve"> </w:t>
      </w:r>
      <w:r w:rsidRPr="005319C8">
        <w:rPr>
          <w:rFonts w:cstheme="minorHAnsi"/>
          <w:i/>
          <w:iCs/>
          <w:sz w:val="18"/>
          <w:szCs w:val="18"/>
        </w:rPr>
        <w:t>the current project, working towards a clinical translation of the therapies that are developed through these insights.</w:t>
      </w:r>
    </w:p>
    <w:p w:rsidR="005319C8" w:rsidP="005319C8" w:rsidRDefault="005319C8" w14:paraId="48C3DBB5" w14:textId="77777777">
      <w:pPr>
        <w:autoSpaceDE w:val="0"/>
        <w:autoSpaceDN w:val="0"/>
        <w:adjustRightInd w:val="0"/>
        <w:spacing w:after="0" w:line="240" w:lineRule="auto"/>
        <w:jc w:val="both"/>
        <w:rPr>
          <w:rFonts w:eastAsia="ArialMT" w:cstheme="minorHAnsi"/>
          <w:i/>
          <w:iCs/>
          <w:sz w:val="18"/>
          <w:szCs w:val="18"/>
        </w:rPr>
      </w:pPr>
    </w:p>
    <w:p w:rsidR="005319C8" w:rsidP="005319C8" w:rsidRDefault="005319C8" w14:paraId="1CD09076" w14:textId="77777777">
      <w:pPr>
        <w:autoSpaceDE w:val="0"/>
        <w:autoSpaceDN w:val="0"/>
        <w:adjustRightInd w:val="0"/>
        <w:spacing w:after="0" w:line="240" w:lineRule="auto"/>
        <w:rPr>
          <w:rFonts w:cstheme="minorHAnsi"/>
          <w:b/>
          <w:bCs/>
          <w:sz w:val="18"/>
          <w:szCs w:val="18"/>
        </w:rPr>
      </w:pPr>
      <w:r w:rsidRPr="005319C8">
        <w:rPr>
          <w:rFonts w:cstheme="minorHAnsi"/>
          <w:b/>
          <w:bCs/>
          <w:sz w:val="18"/>
          <w:szCs w:val="18"/>
        </w:rPr>
        <w:t>6. RESPONSIBILITIES</w:t>
      </w:r>
    </w:p>
    <w:p w:rsidRPr="005319C8" w:rsidR="005319C8" w:rsidP="005319C8" w:rsidRDefault="005319C8" w14:paraId="0842D351" w14:textId="77777777">
      <w:pPr>
        <w:autoSpaceDE w:val="0"/>
        <w:autoSpaceDN w:val="0"/>
        <w:adjustRightInd w:val="0"/>
        <w:spacing w:after="0" w:line="240" w:lineRule="auto"/>
        <w:rPr>
          <w:rFonts w:cstheme="minorHAnsi"/>
          <w:b/>
          <w:bCs/>
          <w:sz w:val="18"/>
          <w:szCs w:val="18"/>
        </w:rPr>
      </w:pPr>
    </w:p>
    <w:p w:rsidRPr="005319C8" w:rsidR="005319C8" w:rsidP="005319C8" w:rsidRDefault="005319C8" w14:paraId="06B172BE" w14:textId="77777777">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Who will manage data documentation and metadata during the research project?</w:t>
      </w:r>
    </w:p>
    <w:p w:rsidRPr="005319C8" w:rsidR="005319C8" w:rsidP="005319C8" w:rsidRDefault="005319C8" w14:paraId="608B8BDC" w14:textId="77777777">
      <w:pPr>
        <w:autoSpaceDE w:val="0"/>
        <w:autoSpaceDN w:val="0"/>
        <w:adjustRightInd w:val="0"/>
        <w:spacing w:after="0" w:line="240" w:lineRule="auto"/>
        <w:rPr>
          <w:rFonts w:eastAsia="ArialMT" w:cstheme="minorHAnsi"/>
          <w:sz w:val="18"/>
          <w:szCs w:val="18"/>
        </w:rPr>
      </w:pPr>
    </w:p>
    <w:p w:rsidR="005319C8" w:rsidP="005319C8" w:rsidRDefault="005319C8" w14:paraId="64815089" w14:textId="77777777">
      <w:pPr>
        <w:autoSpaceDE w:val="0"/>
        <w:autoSpaceDN w:val="0"/>
        <w:adjustRightInd w:val="0"/>
        <w:spacing w:after="0" w:line="240" w:lineRule="auto"/>
        <w:rPr>
          <w:rFonts w:cstheme="minorHAnsi"/>
          <w:i/>
          <w:iCs/>
          <w:sz w:val="18"/>
          <w:szCs w:val="18"/>
        </w:rPr>
      </w:pPr>
      <w:r w:rsidRPr="005319C8">
        <w:rPr>
          <w:rFonts w:cstheme="minorHAnsi"/>
          <w:i/>
          <w:iCs/>
          <w:sz w:val="18"/>
          <w:szCs w:val="18"/>
        </w:rPr>
        <w:t>Every Prometheus researcher will be responsible for the documentation and metadata of their own data. Standard</w:t>
      </w:r>
      <w:r>
        <w:rPr>
          <w:rFonts w:cstheme="minorHAnsi"/>
          <w:i/>
          <w:iCs/>
          <w:sz w:val="18"/>
          <w:szCs w:val="18"/>
        </w:rPr>
        <w:t xml:space="preserve"> </w:t>
      </w:r>
      <w:r w:rsidRPr="005319C8">
        <w:rPr>
          <w:rFonts w:cstheme="minorHAnsi"/>
          <w:i/>
          <w:iCs/>
          <w:sz w:val="18"/>
          <w:szCs w:val="18"/>
        </w:rPr>
        <w:t>operating procedures as the one already in place for CT data acquisition and storage will be created for all types of</w:t>
      </w:r>
      <w:r>
        <w:rPr>
          <w:rFonts w:cstheme="minorHAnsi"/>
          <w:i/>
          <w:iCs/>
          <w:sz w:val="18"/>
          <w:szCs w:val="18"/>
        </w:rPr>
        <w:t xml:space="preserve"> </w:t>
      </w:r>
      <w:r w:rsidRPr="005319C8">
        <w:rPr>
          <w:rFonts w:cstheme="minorHAnsi"/>
          <w:i/>
          <w:iCs/>
          <w:sz w:val="18"/>
          <w:szCs w:val="18"/>
        </w:rPr>
        <w:t>data.</w:t>
      </w:r>
    </w:p>
    <w:p w:rsidRPr="005319C8" w:rsidR="005319C8" w:rsidP="005319C8" w:rsidRDefault="005319C8" w14:paraId="4FFB7AE6" w14:textId="77777777">
      <w:pPr>
        <w:autoSpaceDE w:val="0"/>
        <w:autoSpaceDN w:val="0"/>
        <w:adjustRightInd w:val="0"/>
        <w:spacing w:after="0" w:line="240" w:lineRule="auto"/>
        <w:rPr>
          <w:rFonts w:cstheme="minorHAnsi"/>
          <w:i/>
          <w:iCs/>
          <w:sz w:val="18"/>
          <w:szCs w:val="18"/>
        </w:rPr>
      </w:pPr>
    </w:p>
    <w:p w:rsidRPr="005319C8" w:rsidR="005319C8" w:rsidP="005319C8" w:rsidRDefault="005319C8" w14:paraId="7DA6AF4E" w14:textId="77777777">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Who will manage data storage and backup during the research project?</w:t>
      </w:r>
    </w:p>
    <w:p w:rsidRPr="005319C8" w:rsidR="005319C8" w:rsidP="005319C8" w:rsidRDefault="005319C8" w14:paraId="7EA036CC" w14:textId="77777777">
      <w:pPr>
        <w:autoSpaceDE w:val="0"/>
        <w:autoSpaceDN w:val="0"/>
        <w:adjustRightInd w:val="0"/>
        <w:spacing w:after="0" w:line="240" w:lineRule="auto"/>
        <w:rPr>
          <w:rFonts w:eastAsia="ArialMT" w:cstheme="minorHAnsi"/>
          <w:sz w:val="18"/>
          <w:szCs w:val="18"/>
        </w:rPr>
      </w:pPr>
    </w:p>
    <w:p w:rsidR="005319C8" w:rsidP="005319C8" w:rsidRDefault="005319C8" w14:paraId="63632CDD" w14:textId="77777777">
      <w:pPr>
        <w:autoSpaceDE w:val="0"/>
        <w:autoSpaceDN w:val="0"/>
        <w:adjustRightInd w:val="0"/>
        <w:spacing w:after="0" w:line="240" w:lineRule="auto"/>
        <w:jc w:val="both"/>
        <w:rPr>
          <w:rFonts w:cstheme="minorHAnsi"/>
          <w:i/>
          <w:iCs/>
          <w:sz w:val="18"/>
          <w:szCs w:val="18"/>
        </w:rPr>
      </w:pPr>
      <w:r w:rsidRPr="005319C8">
        <w:rPr>
          <w:rFonts w:cstheme="minorHAnsi"/>
          <w:i/>
          <w:iCs/>
          <w:sz w:val="18"/>
          <w:szCs w:val="18"/>
        </w:rPr>
        <w:t>Every Prometheus researcher will be responsible for putting their own data in the Archive folder on Cranium when they</w:t>
      </w:r>
      <w:r>
        <w:rPr>
          <w:rFonts w:cstheme="minorHAnsi"/>
          <w:i/>
          <w:iCs/>
          <w:sz w:val="18"/>
          <w:szCs w:val="18"/>
        </w:rPr>
        <w:t xml:space="preserve"> </w:t>
      </w:r>
      <w:r w:rsidRPr="005319C8">
        <w:rPr>
          <w:rFonts w:cstheme="minorHAnsi"/>
          <w:i/>
          <w:iCs/>
          <w:sz w:val="18"/>
          <w:szCs w:val="18"/>
        </w:rPr>
        <w:t>want something to be saved on the Large Volume Storage. A dedicated Prometheus lab technician is responsible for</w:t>
      </w:r>
      <w:r>
        <w:rPr>
          <w:rFonts w:cstheme="minorHAnsi"/>
          <w:i/>
          <w:iCs/>
          <w:sz w:val="18"/>
          <w:szCs w:val="18"/>
        </w:rPr>
        <w:t xml:space="preserve"> </w:t>
      </w:r>
      <w:r w:rsidRPr="005319C8">
        <w:rPr>
          <w:rFonts w:cstheme="minorHAnsi"/>
          <w:i/>
          <w:iCs/>
          <w:sz w:val="18"/>
          <w:szCs w:val="18"/>
        </w:rPr>
        <w:t>the management of the file share, keeping an eye on the volume of data, the regular uploading of data and will liaise</w:t>
      </w:r>
      <w:r>
        <w:rPr>
          <w:rFonts w:cstheme="minorHAnsi"/>
          <w:i/>
          <w:iCs/>
          <w:sz w:val="18"/>
          <w:szCs w:val="18"/>
        </w:rPr>
        <w:t xml:space="preserve"> </w:t>
      </w:r>
      <w:r w:rsidRPr="005319C8">
        <w:rPr>
          <w:rFonts w:cstheme="minorHAnsi"/>
          <w:i/>
          <w:iCs/>
          <w:sz w:val="18"/>
          <w:szCs w:val="18"/>
        </w:rPr>
        <w:t>with the KU Leuven ICT service when problems present themselves. This has worked fine for the last years.</w:t>
      </w:r>
    </w:p>
    <w:p w:rsidRPr="005319C8" w:rsidR="005319C8" w:rsidP="005319C8" w:rsidRDefault="005319C8" w14:paraId="6EBD04C1" w14:textId="77777777">
      <w:pPr>
        <w:autoSpaceDE w:val="0"/>
        <w:autoSpaceDN w:val="0"/>
        <w:adjustRightInd w:val="0"/>
        <w:spacing w:after="0" w:line="240" w:lineRule="auto"/>
        <w:jc w:val="both"/>
        <w:rPr>
          <w:rFonts w:cstheme="minorHAnsi"/>
          <w:b/>
          <w:i/>
          <w:iCs/>
          <w:sz w:val="18"/>
          <w:szCs w:val="18"/>
        </w:rPr>
      </w:pPr>
    </w:p>
    <w:p w:rsidR="005319C8" w:rsidP="005319C8" w:rsidRDefault="005319C8" w14:paraId="646C6496" w14:textId="77777777">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Who will manage data preservation and sharing?</w:t>
      </w:r>
    </w:p>
    <w:p w:rsidRPr="005319C8" w:rsidR="005319C8" w:rsidP="005319C8" w:rsidRDefault="005319C8" w14:paraId="2D5BADBA" w14:textId="77777777">
      <w:pPr>
        <w:autoSpaceDE w:val="0"/>
        <w:autoSpaceDN w:val="0"/>
        <w:adjustRightInd w:val="0"/>
        <w:spacing w:after="0" w:line="240" w:lineRule="auto"/>
        <w:rPr>
          <w:rFonts w:eastAsia="ArialMT" w:cstheme="minorHAnsi"/>
          <w:b/>
          <w:sz w:val="18"/>
          <w:szCs w:val="18"/>
        </w:rPr>
      </w:pPr>
    </w:p>
    <w:p w:rsidRPr="005319C8" w:rsidR="005319C8" w:rsidP="005319C8" w:rsidRDefault="005319C8" w14:paraId="31248D3E" w14:textId="77777777">
      <w:pPr>
        <w:autoSpaceDE w:val="0"/>
        <w:autoSpaceDN w:val="0"/>
        <w:adjustRightInd w:val="0"/>
        <w:spacing w:after="0" w:line="240" w:lineRule="auto"/>
        <w:rPr>
          <w:rFonts w:eastAsia="ArialMT" w:cstheme="minorHAnsi"/>
          <w:i/>
          <w:iCs/>
          <w:sz w:val="18"/>
          <w:szCs w:val="18"/>
        </w:rPr>
      </w:pPr>
      <w:r w:rsidRPr="005319C8">
        <w:rPr>
          <w:rFonts w:eastAsia="ArialMT" w:cstheme="minorHAnsi"/>
          <w:i/>
          <w:iCs/>
          <w:sz w:val="18"/>
          <w:szCs w:val="18"/>
        </w:rPr>
        <w:t>By default, every new Prometheus member will be added to the Prometheus Large Volume Storage and will have</w:t>
      </w:r>
      <w:r>
        <w:rPr>
          <w:rFonts w:eastAsia="ArialMT" w:cstheme="minorHAnsi"/>
          <w:i/>
          <w:iCs/>
          <w:sz w:val="18"/>
          <w:szCs w:val="18"/>
        </w:rPr>
        <w:t xml:space="preserve"> </w:t>
      </w:r>
      <w:r w:rsidRPr="005319C8">
        <w:rPr>
          <w:rFonts w:eastAsia="ArialMT" w:cstheme="minorHAnsi"/>
          <w:i/>
          <w:iCs/>
          <w:sz w:val="18"/>
          <w:szCs w:val="18"/>
        </w:rPr>
        <w:t xml:space="preserve">access to the data on there. Every researcher is responsible of maintain and </w:t>
      </w:r>
      <w:proofErr w:type="spellStart"/>
      <w:r w:rsidRPr="005319C8">
        <w:rPr>
          <w:rFonts w:eastAsia="ArialMT" w:cstheme="minorHAnsi"/>
          <w:i/>
          <w:iCs/>
          <w:sz w:val="18"/>
          <w:szCs w:val="18"/>
        </w:rPr>
        <w:t>organising</w:t>
      </w:r>
      <w:proofErr w:type="spellEnd"/>
      <w:r w:rsidRPr="005319C8">
        <w:rPr>
          <w:rFonts w:eastAsia="ArialMT" w:cstheme="minorHAnsi"/>
          <w:i/>
          <w:iCs/>
          <w:sz w:val="18"/>
          <w:szCs w:val="18"/>
        </w:rPr>
        <w:t xml:space="preserve"> their personal folder within the</w:t>
      </w:r>
      <w:r>
        <w:rPr>
          <w:rFonts w:eastAsia="ArialMT" w:cstheme="minorHAnsi"/>
          <w:i/>
          <w:iCs/>
          <w:sz w:val="18"/>
          <w:szCs w:val="18"/>
        </w:rPr>
        <w:t xml:space="preserve"> </w:t>
      </w:r>
      <w:r w:rsidRPr="005319C8">
        <w:rPr>
          <w:rFonts w:eastAsia="ArialMT" w:cstheme="minorHAnsi"/>
          <w:i/>
          <w:iCs/>
          <w:sz w:val="18"/>
          <w:szCs w:val="18"/>
        </w:rPr>
        <w:t>Cranium file share according to the established Standard Operating Procedures. Data will be shared within the</w:t>
      </w:r>
      <w:r>
        <w:rPr>
          <w:rFonts w:eastAsia="ArialMT" w:cstheme="minorHAnsi"/>
          <w:i/>
          <w:iCs/>
          <w:sz w:val="18"/>
          <w:szCs w:val="18"/>
        </w:rPr>
        <w:t xml:space="preserve"> </w:t>
      </w:r>
      <w:r w:rsidRPr="005319C8">
        <w:rPr>
          <w:rFonts w:eastAsia="ArialMT" w:cstheme="minorHAnsi"/>
          <w:i/>
          <w:iCs/>
          <w:sz w:val="18"/>
          <w:szCs w:val="18"/>
        </w:rPr>
        <w:t>consortium. Specific requests for data sharing outside of the consortium will be discussed during the monthly PI meeting.</w:t>
      </w:r>
    </w:p>
    <w:p w:rsidR="005319C8" w:rsidP="005319C8" w:rsidRDefault="005319C8" w14:paraId="624B40BD" w14:textId="77777777">
      <w:pPr>
        <w:autoSpaceDE w:val="0"/>
        <w:autoSpaceDN w:val="0"/>
        <w:adjustRightInd w:val="0"/>
        <w:spacing w:after="0" w:line="240" w:lineRule="auto"/>
        <w:rPr>
          <w:rFonts w:eastAsia="ArialMT" w:cstheme="minorHAnsi"/>
          <w:sz w:val="18"/>
          <w:szCs w:val="18"/>
        </w:rPr>
      </w:pPr>
    </w:p>
    <w:p w:rsidRPr="005319C8" w:rsidR="005319C8" w:rsidP="005319C8" w:rsidRDefault="005319C8" w14:paraId="7BFF7BDB" w14:textId="77777777">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Who will update and implement this DMP?</w:t>
      </w:r>
    </w:p>
    <w:p w:rsidRPr="005319C8" w:rsidR="005319C8" w:rsidP="005319C8" w:rsidRDefault="005319C8" w14:paraId="133F81AA" w14:textId="77777777">
      <w:pPr>
        <w:autoSpaceDE w:val="0"/>
        <w:autoSpaceDN w:val="0"/>
        <w:adjustRightInd w:val="0"/>
        <w:spacing w:after="0" w:line="240" w:lineRule="auto"/>
        <w:rPr>
          <w:rFonts w:eastAsia="ArialMT" w:cstheme="minorHAnsi"/>
          <w:sz w:val="18"/>
          <w:szCs w:val="18"/>
        </w:rPr>
      </w:pPr>
    </w:p>
    <w:p w:rsidR="005319C8" w:rsidP="005319C8" w:rsidRDefault="005319C8" w14:paraId="065E090A" w14:textId="77777777">
      <w:pPr>
        <w:autoSpaceDE w:val="0"/>
        <w:autoSpaceDN w:val="0"/>
        <w:adjustRightInd w:val="0"/>
        <w:spacing w:after="0" w:line="240" w:lineRule="auto"/>
        <w:jc w:val="both"/>
        <w:rPr>
          <w:rFonts w:eastAsia="ArialMT" w:cstheme="minorHAnsi"/>
          <w:i/>
          <w:iCs/>
          <w:sz w:val="18"/>
          <w:szCs w:val="18"/>
        </w:rPr>
      </w:pPr>
      <w:r w:rsidRPr="005319C8">
        <w:rPr>
          <w:rFonts w:eastAsia="ArialMT" w:cstheme="minorHAnsi"/>
          <w:i/>
          <w:iCs/>
          <w:sz w:val="18"/>
          <w:szCs w:val="18"/>
        </w:rPr>
        <w:lastRenderedPageBreak/>
        <w:t>The project PI is the responsible for the DMP but the entire consortium will regularly discuss the issue during monthly</w:t>
      </w:r>
      <w:r>
        <w:rPr>
          <w:rFonts w:eastAsia="ArialMT" w:cstheme="minorHAnsi"/>
          <w:i/>
          <w:iCs/>
          <w:sz w:val="18"/>
          <w:szCs w:val="18"/>
        </w:rPr>
        <w:t xml:space="preserve"> </w:t>
      </w:r>
      <w:r w:rsidRPr="005319C8">
        <w:rPr>
          <w:rFonts w:eastAsia="ArialMT" w:cstheme="minorHAnsi"/>
          <w:i/>
          <w:iCs/>
          <w:sz w:val="18"/>
          <w:szCs w:val="18"/>
        </w:rPr>
        <w:t>PI</w:t>
      </w:r>
      <w:r>
        <w:rPr>
          <w:rFonts w:eastAsia="ArialMT" w:cstheme="minorHAnsi"/>
          <w:i/>
          <w:iCs/>
          <w:sz w:val="18"/>
          <w:szCs w:val="18"/>
        </w:rPr>
        <w:t xml:space="preserve"> </w:t>
      </w:r>
      <w:r w:rsidRPr="005319C8">
        <w:rPr>
          <w:rFonts w:eastAsia="ArialMT" w:cstheme="minorHAnsi"/>
          <w:i/>
          <w:iCs/>
          <w:sz w:val="18"/>
          <w:szCs w:val="18"/>
        </w:rPr>
        <w:t>meetings. Specific responsibilities will be delegated to senior researchers within the Prometheus consortium. All</w:t>
      </w:r>
      <w:r>
        <w:rPr>
          <w:rFonts w:eastAsia="ArialMT" w:cstheme="minorHAnsi"/>
          <w:i/>
          <w:iCs/>
          <w:sz w:val="18"/>
          <w:szCs w:val="18"/>
        </w:rPr>
        <w:t xml:space="preserve"> </w:t>
      </w:r>
      <w:r w:rsidRPr="005319C8">
        <w:rPr>
          <w:rFonts w:eastAsia="ArialMT" w:cstheme="minorHAnsi"/>
          <w:i/>
          <w:iCs/>
          <w:sz w:val="18"/>
          <w:szCs w:val="18"/>
        </w:rPr>
        <w:t>researchers will be made aware of DMP and their individual responsibilities as outlined above.</w:t>
      </w:r>
    </w:p>
    <w:p w:rsidRPr="005319C8" w:rsidR="005319C8" w:rsidP="005319C8" w:rsidRDefault="005319C8" w14:paraId="608D7389" w14:textId="77777777">
      <w:pPr>
        <w:autoSpaceDE w:val="0"/>
        <w:autoSpaceDN w:val="0"/>
        <w:adjustRightInd w:val="0"/>
        <w:spacing w:after="0" w:line="240" w:lineRule="auto"/>
        <w:jc w:val="both"/>
        <w:rPr>
          <w:rFonts w:eastAsia="ArialMT" w:cstheme="minorHAnsi"/>
          <w:i/>
          <w:iCs/>
          <w:sz w:val="18"/>
          <w:szCs w:val="18"/>
        </w:rPr>
      </w:pPr>
    </w:p>
    <w:p w:rsidRPr="006512FC" w:rsidR="005319C8" w:rsidP="005319C8" w:rsidRDefault="005319C8" w14:paraId="2D9643BC" w14:textId="77777777">
      <w:pPr>
        <w:autoSpaceDE w:val="0"/>
        <w:autoSpaceDN w:val="0"/>
        <w:adjustRightInd w:val="0"/>
        <w:spacing w:after="0" w:line="240" w:lineRule="auto"/>
        <w:rPr>
          <w:rFonts w:eastAsia="ArialMT" w:cstheme="minorHAnsi"/>
          <w:b/>
          <w:bCs/>
          <w:sz w:val="20"/>
          <w:szCs w:val="20"/>
          <w:lang w:val="nl-BE"/>
          <w:rPrChange w:author="Bart Smeets" w:date="2025-01-08T10:52:00Z" w:id="40">
            <w:rPr>
              <w:rFonts w:eastAsia="ArialMT" w:cstheme="minorHAnsi"/>
              <w:b/>
              <w:bCs/>
              <w:sz w:val="20"/>
              <w:szCs w:val="20"/>
            </w:rPr>
          </w:rPrChange>
        </w:rPr>
      </w:pPr>
      <w:r w:rsidRPr="006512FC">
        <w:rPr>
          <w:rFonts w:eastAsia="ArialMT" w:cstheme="minorHAnsi"/>
          <w:b/>
          <w:bCs/>
          <w:sz w:val="20"/>
          <w:szCs w:val="20"/>
          <w:lang w:val="nl-BE"/>
          <w:rPrChange w:author="Bart Smeets" w:date="2025-01-08T10:52:00Z" w:id="41">
            <w:rPr>
              <w:rFonts w:eastAsia="ArialMT" w:cstheme="minorHAnsi"/>
              <w:b/>
              <w:bCs/>
              <w:sz w:val="20"/>
              <w:szCs w:val="20"/>
            </w:rPr>
          </w:rPrChange>
        </w:rPr>
        <w:t>FONDS VOOR WETENSCHAPPELIJK ONDERZOEK - RESEARCH FOUNDATION FLANDERS (FWO): FWO DMP (FLEMISH STANDARD DMP) – GDPR</w:t>
      </w:r>
    </w:p>
    <w:p w:rsidRPr="006512FC" w:rsidR="005319C8" w:rsidP="005319C8" w:rsidRDefault="005319C8" w14:paraId="78B14B86" w14:textId="77777777">
      <w:pPr>
        <w:autoSpaceDE w:val="0"/>
        <w:autoSpaceDN w:val="0"/>
        <w:adjustRightInd w:val="0"/>
        <w:spacing w:after="0" w:line="240" w:lineRule="auto"/>
        <w:rPr>
          <w:rFonts w:eastAsia="ArialMT" w:cstheme="minorHAnsi"/>
          <w:b/>
          <w:bCs/>
          <w:sz w:val="20"/>
          <w:szCs w:val="20"/>
          <w:lang w:val="nl-BE"/>
          <w:rPrChange w:author="Bart Smeets" w:date="2025-01-08T10:52:00Z" w:id="42">
            <w:rPr>
              <w:rFonts w:eastAsia="ArialMT" w:cstheme="minorHAnsi"/>
              <w:b/>
              <w:bCs/>
              <w:sz w:val="20"/>
              <w:szCs w:val="20"/>
            </w:rPr>
          </w:rPrChange>
        </w:rPr>
      </w:pPr>
    </w:p>
    <w:p w:rsidR="005319C8" w:rsidP="005319C8" w:rsidRDefault="005319C8" w14:paraId="44AB57C7" w14:textId="77777777">
      <w:pPr>
        <w:autoSpaceDE w:val="0"/>
        <w:autoSpaceDN w:val="0"/>
        <w:adjustRightInd w:val="0"/>
        <w:spacing w:after="0" w:line="240" w:lineRule="auto"/>
        <w:rPr>
          <w:rFonts w:eastAsia="ArialMT" w:cstheme="minorHAnsi"/>
          <w:b/>
          <w:bCs/>
          <w:sz w:val="18"/>
          <w:szCs w:val="18"/>
        </w:rPr>
      </w:pPr>
      <w:r w:rsidRPr="005319C8">
        <w:rPr>
          <w:rFonts w:eastAsia="ArialMT" w:cstheme="minorHAnsi"/>
          <w:b/>
          <w:bCs/>
          <w:sz w:val="18"/>
          <w:szCs w:val="18"/>
        </w:rPr>
        <w:t>GDPR</w:t>
      </w:r>
    </w:p>
    <w:p w:rsidRPr="005319C8" w:rsidR="005319C8" w:rsidP="005319C8" w:rsidRDefault="005319C8" w14:paraId="7C53501F" w14:textId="77777777">
      <w:pPr>
        <w:autoSpaceDE w:val="0"/>
        <w:autoSpaceDN w:val="0"/>
        <w:adjustRightInd w:val="0"/>
        <w:spacing w:after="0" w:line="240" w:lineRule="auto"/>
        <w:rPr>
          <w:rFonts w:eastAsia="ArialMT" w:cstheme="minorHAnsi"/>
          <w:b/>
          <w:bCs/>
          <w:sz w:val="18"/>
          <w:szCs w:val="18"/>
        </w:rPr>
      </w:pPr>
    </w:p>
    <w:p w:rsidRPr="005319C8" w:rsidR="005319C8" w:rsidP="005319C8" w:rsidRDefault="005319C8" w14:paraId="2335A582" w14:textId="77777777">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Have you registered personal data processing activities for this project?</w:t>
      </w:r>
    </w:p>
    <w:p w:rsidRPr="005319C8" w:rsidR="005319C8" w:rsidP="005319C8" w:rsidRDefault="005319C8" w14:paraId="5C1B2399" w14:textId="77777777">
      <w:pPr>
        <w:autoSpaceDE w:val="0"/>
        <w:autoSpaceDN w:val="0"/>
        <w:adjustRightInd w:val="0"/>
        <w:spacing w:after="0" w:line="240" w:lineRule="auto"/>
        <w:rPr>
          <w:rFonts w:eastAsia="ArialMT" w:cstheme="minorHAnsi"/>
          <w:sz w:val="18"/>
          <w:szCs w:val="18"/>
        </w:rPr>
      </w:pPr>
    </w:p>
    <w:p w:rsidR="005319C8" w:rsidP="005319C8" w:rsidRDefault="005319C8" w14:paraId="18318757" w14:textId="77777777">
      <w:pPr>
        <w:autoSpaceDE w:val="0"/>
        <w:autoSpaceDN w:val="0"/>
        <w:adjustRightInd w:val="0"/>
        <w:spacing w:after="0" w:line="240" w:lineRule="auto"/>
        <w:rPr>
          <w:rFonts w:eastAsia="ArialMT" w:cstheme="minorHAnsi"/>
          <w:sz w:val="18"/>
          <w:szCs w:val="18"/>
        </w:rPr>
      </w:pPr>
      <w:r w:rsidRPr="005319C8">
        <w:rPr>
          <w:rFonts w:eastAsia="ArialMT" w:cstheme="minorHAnsi"/>
          <w:sz w:val="18"/>
          <w:szCs w:val="18"/>
        </w:rPr>
        <w:t>● Not applicable</w:t>
      </w:r>
    </w:p>
    <w:p w:rsidRPr="005319C8" w:rsidR="005319C8" w:rsidP="005319C8" w:rsidRDefault="005319C8" w14:paraId="3F21D784" w14:textId="77777777">
      <w:pPr>
        <w:autoSpaceDE w:val="0"/>
        <w:autoSpaceDN w:val="0"/>
        <w:adjustRightInd w:val="0"/>
        <w:spacing w:after="0" w:line="240" w:lineRule="auto"/>
        <w:rPr>
          <w:rFonts w:eastAsia="ArialMT" w:cstheme="minorHAnsi"/>
          <w:sz w:val="18"/>
          <w:szCs w:val="18"/>
        </w:rPr>
      </w:pPr>
    </w:p>
    <w:p w:rsidR="005319C8" w:rsidP="005319C8" w:rsidRDefault="005319C8" w14:paraId="1055C4AA" w14:textId="77777777">
      <w:pPr>
        <w:autoSpaceDE w:val="0"/>
        <w:autoSpaceDN w:val="0"/>
        <w:adjustRightInd w:val="0"/>
        <w:spacing w:after="0" w:line="240" w:lineRule="auto"/>
        <w:rPr>
          <w:rFonts w:eastAsia="ArialMT" w:cstheme="minorHAnsi"/>
          <w:b/>
          <w:bCs/>
          <w:sz w:val="20"/>
          <w:szCs w:val="20"/>
        </w:rPr>
      </w:pPr>
      <w:r w:rsidRPr="005319C8">
        <w:rPr>
          <w:rFonts w:eastAsia="ArialMT" w:cstheme="minorHAnsi"/>
          <w:b/>
          <w:bCs/>
          <w:sz w:val="20"/>
          <w:szCs w:val="20"/>
        </w:rPr>
        <w:t>FONDS VOOR WETENSCHAPPELIJK ONDERZOEK - RESEARCH FOUNDATION FLANDERS</w:t>
      </w:r>
      <w:r>
        <w:rPr>
          <w:rFonts w:eastAsia="ArialMT" w:cstheme="minorHAnsi"/>
          <w:b/>
          <w:bCs/>
          <w:sz w:val="20"/>
          <w:szCs w:val="20"/>
        </w:rPr>
        <w:t xml:space="preserve"> </w:t>
      </w:r>
      <w:r w:rsidRPr="005319C8">
        <w:rPr>
          <w:rFonts w:eastAsia="ArialMT" w:cstheme="minorHAnsi"/>
          <w:b/>
          <w:bCs/>
          <w:sz w:val="20"/>
          <w:szCs w:val="20"/>
        </w:rPr>
        <w:t xml:space="preserve">(FWO): FWO DMP (FLEMISH STANDARD DMP) </w:t>
      </w:r>
      <w:r>
        <w:rPr>
          <w:rFonts w:eastAsia="ArialMT" w:cstheme="minorHAnsi"/>
          <w:b/>
          <w:bCs/>
          <w:sz w:val="20"/>
          <w:szCs w:val="20"/>
        </w:rPr>
        <w:t>–</w:t>
      </w:r>
      <w:r w:rsidRPr="005319C8">
        <w:rPr>
          <w:rFonts w:eastAsia="ArialMT" w:cstheme="minorHAnsi"/>
          <w:b/>
          <w:bCs/>
          <w:sz w:val="20"/>
          <w:szCs w:val="20"/>
        </w:rPr>
        <w:t xml:space="preserve"> DPIA</w:t>
      </w:r>
    </w:p>
    <w:p w:rsidRPr="005319C8" w:rsidR="005319C8" w:rsidP="005319C8" w:rsidRDefault="005319C8" w14:paraId="45665BD7" w14:textId="77777777">
      <w:pPr>
        <w:autoSpaceDE w:val="0"/>
        <w:autoSpaceDN w:val="0"/>
        <w:adjustRightInd w:val="0"/>
        <w:spacing w:after="0" w:line="240" w:lineRule="auto"/>
        <w:rPr>
          <w:rFonts w:eastAsia="ArialMT" w:cstheme="minorHAnsi"/>
          <w:b/>
          <w:bCs/>
          <w:sz w:val="20"/>
          <w:szCs w:val="20"/>
        </w:rPr>
      </w:pPr>
    </w:p>
    <w:p w:rsidR="005319C8" w:rsidP="005319C8" w:rsidRDefault="005319C8" w14:paraId="02DE15C9" w14:textId="77777777">
      <w:pPr>
        <w:autoSpaceDE w:val="0"/>
        <w:autoSpaceDN w:val="0"/>
        <w:adjustRightInd w:val="0"/>
        <w:spacing w:after="0" w:line="240" w:lineRule="auto"/>
        <w:rPr>
          <w:rFonts w:eastAsia="ArialMT" w:cstheme="minorHAnsi"/>
          <w:b/>
          <w:bCs/>
          <w:sz w:val="18"/>
          <w:szCs w:val="18"/>
        </w:rPr>
      </w:pPr>
      <w:r w:rsidRPr="005319C8">
        <w:rPr>
          <w:rFonts w:eastAsia="ArialMT" w:cstheme="minorHAnsi"/>
          <w:b/>
          <w:bCs/>
          <w:sz w:val="18"/>
          <w:szCs w:val="18"/>
        </w:rPr>
        <w:t>DPIA</w:t>
      </w:r>
    </w:p>
    <w:p w:rsidRPr="005319C8" w:rsidR="005319C8" w:rsidP="005319C8" w:rsidRDefault="005319C8" w14:paraId="1CF668DC" w14:textId="77777777">
      <w:pPr>
        <w:autoSpaceDE w:val="0"/>
        <w:autoSpaceDN w:val="0"/>
        <w:adjustRightInd w:val="0"/>
        <w:spacing w:after="0" w:line="240" w:lineRule="auto"/>
        <w:rPr>
          <w:rFonts w:eastAsia="ArialMT" w:cstheme="minorHAnsi"/>
          <w:b/>
          <w:bCs/>
          <w:sz w:val="18"/>
          <w:szCs w:val="18"/>
        </w:rPr>
      </w:pPr>
    </w:p>
    <w:p w:rsidRPr="005319C8" w:rsidR="005319C8" w:rsidP="005319C8" w:rsidRDefault="005319C8" w14:paraId="3421732D" w14:textId="77777777">
      <w:pPr>
        <w:autoSpaceDE w:val="0"/>
        <w:autoSpaceDN w:val="0"/>
        <w:adjustRightInd w:val="0"/>
        <w:spacing w:after="0" w:line="240" w:lineRule="auto"/>
        <w:rPr>
          <w:rFonts w:eastAsia="ArialMT" w:cstheme="minorHAnsi"/>
          <w:b/>
          <w:sz w:val="18"/>
          <w:szCs w:val="18"/>
        </w:rPr>
      </w:pPr>
      <w:r w:rsidRPr="005319C8">
        <w:rPr>
          <w:rFonts w:eastAsia="ArialMT" w:cstheme="minorHAnsi"/>
          <w:b/>
          <w:sz w:val="18"/>
          <w:szCs w:val="18"/>
        </w:rPr>
        <w:t>Have you performed a DPIA for the personal data processing activities for this project?</w:t>
      </w:r>
    </w:p>
    <w:p w:rsidRPr="005319C8" w:rsidR="005319C8" w:rsidP="005319C8" w:rsidRDefault="005319C8" w14:paraId="024C591F" w14:textId="77777777">
      <w:pPr>
        <w:autoSpaceDE w:val="0"/>
        <w:autoSpaceDN w:val="0"/>
        <w:adjustRightInd w:val="0"/>
        <w:spacing w:after="0" w:line="240" w:lineRule="auto"/>
        <w:rPr>
          <w:rFonts w:eastAsia="ArialMT" w:cstheme="minorHAnsi"/>
          <w:sz w:val="18"/>
          <w:szCs w:val="18"/>
        </w:rPr>
      </w:pPr>
    </w:p>
    <w:p w:rsidRPr="005319C8" w:rsidR="005319C8" w:rsidP="005319C8" w:rsidRDefault="005319C8" w14:paraId="4603B096" w14:textId="77777777">
      <w:pPr>
        <w:autoSpaceDE w:val="0"/>
        <w:autoSpaceDN w:val="0"/>
        <w:adjustRightInd w:val="0"/>
        <w:spacing w:after="0" w:line="240" w:lineRule="auto"/>
        <w:jc w:val="both"/>
        <w:rPr>
          <w:rFonts w:cstheme="minorHAnsi"/>
          <w:i/>
          <w:iCs/>
          <w:sz w:val="18"/>
          <w:szCs w:val="18"/>
        </w:rPr>
      </w:pPr>
      <w:r w:rsidRPr="005319C8">
        <w:rPr>
          <w:rFonts w:eastAsia="ArialMT" w:cstheme="minorHAnsi"/>
          <w:sz w:val="18"/>
          <w:szCs w:val="18"/>
        </w:rPr>
        <w:t>● Not applicable</w:t>
      </w:r>
    </w:p>
    <w:sectPr w:rsidRPr="005319C8" w:rsidR="005319C8">
      <w:sectPrChange w:author="Ioannis Papantoniou" w:date="2025-01-09T13:40:16.3948372" w:id="1747357602">
        <w:sectPr w:rsidRPr="005319C8" w:rsidR="005319C8">
          <w:pgSz w:w="12240" w:h="15840"/>
          <w:pgMar w:top="1440" w:right="1440" w:bottom="1440" w:left="1440" w:header="720" w:footer="720" w:gutter="0"/>
          <w:cols w:space="720"/>
          <w:docGrid w:linePitch="360"/>
        </w:sectPr>
      </w:sectPrChange>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BS" w:author="Bart Smeets" w:date="2025-01-08T10:57:00Z" w:id="20">
    <w:p w:rsidR="007D2233" w:rsidRDefault="007D2233" w14:paraId="2982B5AC" w14:textId="77777777">
      <w:pPr>
        <w:pStyle w:val="CommentText"/>
      </w:pPr>
      <w:r>
        <w:rPr>
          <w:rStyle w:val="CommentReference"/>
        </w:rPr>
        <w:annotationRef/>
      </w:r>
      <w:r>
        <w:t>?</w:t>
      </w:r>
    </w:p>
  </w:comment>
  <w:comment w:initials="BS" w:author="Bart Smeets" w:date="2025-01-08T10:58:00Z" w:id="37">
    <w:p w:rsidR="00A35D87" w:rsidRDefault="00A35D87" w14:paraId="7D997D38" w14:textId="23263CC6">
      <w:pPr>
        <w:pStyle w:val="CommentText"/>
      </w:pPr>
      <w:r>
        <w:rPr>
          <w:rStyle w:val="CommentReference"/>
        </w:rPr>
        <w:annotationRef/>
      </w:r>
      <w:r>
        <w:t xml:space="preserve">Should we not consider using KU Leuven </w:t>
      </w:r>
      <w:r>
        <w:t>ManGo?</w:t>
      </w:r>
      <w:r>
        <w:br/>
      </w:r>
      <w:r>
        <w:br/>
      </w:r>
      <w:hyperlink w:history="1" r:id="rId1">
        <w:r w:rsidRPr="00BD469F">
          <w:rPr>
            <w:rStyle w:val="Hyperlink"/>
          </w:rPr>
          <w:t>https://rdm-docs.icts.kuleuven.be/mango/basics/introduction_to_mango.html</w:t>
        </w:r>
      </w:hyperlink>
    </w:p>
    <w:p w:rsidR="00A35D87" w:rsidRDefault="00A35D87" w14:paraId="57437A62" w14:textId="632AD77B">
      <w:pPr>
        <w:pStyle w:val="CommentText"/>
      </w:pPr>
    </w:p>
  </w:comment>
  <w:comment w:initials="BS" w:author="Bart Smeets" w:date="2025-01-08T11:00:00Z" w:id="38">
    <w:p w:rsidR="008F51A8" w:rsidRDefault="008F51A8" w14:paraId="23307699" w14:textId="2CB8D500">
      <w:pPr>
        <w:pStyle w:val="CommentText"/>
      </w:pPr>
      <w:r>
        <w:rPr>
          <w:rStyle w:val="CommentReference"/>
        </w:rPr>
        <w:annotationRef/>
      </w:r>
      <w:r>
        <w:t xml:space="preserve">To be honest, I would step away from this completely, since it is unreliable, unsecure, </w:t>
      </w:r>
      <w:r>
        <w:t>untrackable,… I would only use external hard drives or similar for temporary data transfer, but not for storage in any permanent form. However, if this is no problem for DMP, I’m not going to make an issue about this or something, just advise.</w:t>
      </w:r>
      <w:r w:rsidR="001332C1">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82B5AC" w15:done="0"/>
  <w15:commentEx w15:paraId="57437A62" w15:done="0"/>
  <w15:commentEx w15:paraId="233076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2B5AC" w16cid:durableId="2B2A5017"/>
  <w16cid:commentId w16cid:paraId="57437A62" w16cid:durableId="2B2A5018"/>
  <w16cid:commentId w16cid:paraId="23307699" w16cid:durableId="2B2A50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t Smeets">
    <w15:presenceInfo w15:providerId="AD" w15:userId="S-1-5-21-4060015860-3155939536-3220560164-93528"/>
  </w15:person>
  <w15:person w15:author="Ioannis Papantoniou">
    <w15:presenceInfo w15:providerId="AD" w15:userId="S-1-5-21-1927933764-4268927346-1302393475-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149"/>
    <w:rsid w:val="00026891"/>
    <w:rsid w:val="00062B59"/>
    <w:rsid w:val="001332C1"/>
    <w:rsid w:val="001454D8"/>
    <w:rsid w:val="00191D5B"/>
    <w:rsid w:val="001A61CC"/>
    <w:rsid w:val="00473320"/>
    <w:rsid w:val="004B5898"/>
    <w:rsid w:val="005319C8"/>
    <w:rsid w:val="005A63C3"/>
    <w:rsid w:val="006512FC"/>
    <w:rsid w:val="007D2233"/>
    <w:rsid w:val="00857149"/>
    <w:rsid w:val="008F51A8"/>
    <w:rsid w:val="009D21AD"/>
    <w:rsid w:val="00A35D87"/>
    <w:rsid w:val="00B57AFC"/>
    <w:rsid w:val="00C75B4A"/>
    <w:rsid w:val="00EE32B7"/>
    <w:rsid w:val="72A7F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0C07"/>
  <w15:chartTrackingRefBased/>
  <w15:docId w15:val="{21519BEA-04CC-44F6-8386-C291BA90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512F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12FC"/>
    <w:rPr>
      <w:rFonts w:ascii="Segoe UI" w:hAnsi="Segoe UI" w:cs="Segoe UI"/>
      <w:sz w:val="18"/>
      <w:szCs w:val="18"/>
    </w:rPr>
  </w:style>
  <w:style w:type="character" w:styleId="CommentReference">
    <w:name w:val="annotation reference"/>
    <w:basedOn w:val="DefaultParagraphFont"/>
    <w:uiPriority w:val="99"/>
    <w:semiHidden/>
    <w:unhideWhenUsed/>
    <w:rsid w:val="007D2233"/>
    <w:rPr>
      <w:sz w:val="16"/>
      <w:szCs w:val="16"/>
    </w:rPr>
  </w:style>
  <w:style w:type="paragraph" w:styleId="CommentText">
    <w:name w:val="annotation text"/>
    <w:basedOn w:val="Normal"/>
    <w:link w:val="CommentTextChar"/>
    <w:uiPriority w:val="99"/>
    <w:semiHidden/>
    <w:unhideWhenUsed/>
    <w:rsid w:val="007D2233"/>
    <w:pPr>
      <w:spacing w:line="240" w:lineRule="auto"/>
    </w:pPr>
    <w:rPr>
      <w:sz w:val="20"/>
      <w:szCs w:val="20"/>
    </w:rPr>
  </w:style>
  <w:style w:type="character" w:styleId="CommentTextChar" w:customStyle="1">
    <w:name w:val="Comment Text Char"/>
    <w:basedOn w:val="DefaultParagraphFont"/>
    <w:link w:val="CommentText"/>
    <w:uiPriority w:val="99"/>
    <w:semiHidden/>
    <w:rsid w:val="007D2233"/>
    <w:rPr>
      <w:sz w:val="20"/>
      <w:szCs w:val="20"/>
    </w:rPr>
  </w:style>
  <w:style w:type="paragraph" w:styleId="CommentSubject">
    <w:name w:val="annotation subject"/>
    <w:basedOn w:val="CommentText"/>
    <w:next w:val="CommentText"/>
    <w:link w:val="CommentSubjectChar"/>
    <w:uiPriority w:val="99"/>
    <w:semiHidden/>
    <w:unhideWhenUsed/>
    <w:rsid w:val="007D2233"/>
    <w:rPr>
      <w:b/>
      <w:bCs/>
    </w:rPr>
  </w:style>
  <w:style w:type="character" w:styleId="CommentSubjectChar" w:customStyle="1">
    <w:name w:val="Comment Subject Char"/>
    <w:basedOn w:val="CommentTextChar"/>
    <w:link w:val="CommentSubject"/>
    <w:uiPriority w:val="99"/>
    <w:semiHidden/>
    <w:rsid w:val="007D2233"/>
    <w:rPr>
      <w:b/>
      <w:bCs/>
      <w:sz w:val="20"/>
      <w:szCs w:val="20"/>
    </w:rPr>
  </w:style>
  <w:style w:type="character" w:styleId="Hyperlink">
    <w:name w:val="Hyperlink"/>
    <w:basedOn w:val="DefaultParagraphFont"/>
    <w:uiPriority w:val="99"/>
    <w:unhideWhenUsed/>
    <w:rsid w:val="00A35D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90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m-docs.icts.kuleuven.be/mango/basics/introduction_to_mango.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ustomXml" Target="../customXml/item3.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customXml" Target="../customXml/item5.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G042425N</Project_x0020_Ref.>
    <Code xmlns="d2b4f59a-05ce-4744-9d1c-9dd30147ee09">3M240716</Code>
    <FundingCallID xmlns="d2b4f59a-05ce-4744-9d1c-9dd30147ee09">40829</FundingCallID>
    <_dlc_DocId xmlns="d2b4f59a-05ce-4744-9d1c-9dd30147ee09">P4FNSWA4HVKW-73199252-22385</_dlc_DocId>
    <_dlc_DocIdUrl xmlns="d2b4f59a-05ce-4744-9d1c-9dd30147ee09">
      <Url>https://www.groupware.kuleuven.be/sites/dmpmt/_layouts/15/DocIdRedir.aspx?ID=P4FNSWA4HVKW-73199252-22385</Url>
      <Description>P4FNSWA4HVKW-73199252-22385</Description>
    </_dlc_DocIdUrl>
    <TypeDoc xmlns="de64d03d-2dbc-4782-9fbf-1d8df1c50cf7">Initial</TypeDoc>
    <FormID xmlns="d2b4f59a-05ce-4744-9d1c-9dd30147ee09">4255</FormID>
  </documentManagement>
</p:properties>
</file>

<file path=customXml/itemProps1.xml><?xml version="1.0" encoding="utf-8"?>
<ds:datastoreItem xmlns:ds="http://schemas.openxmlformats.org/officeDocument/2006/customXml" ds:itemID="{B98CEFEE-3B37-48C4-97D1-73CA03DCEF60}">
  <ds:schemaRefs>
    <ds:schemaRef ds:uri="http://schemas.openxmlformats.org/officeDocument/2006/bibliography"/>
  </ds:schemaRefs>
</ds:datastoreItem>
</file>

<file path=customXml/itemProps2.xml><?xml version="1.0" encoding="utf-8"?>
<ds:datastoreItem xmlns:ds="http://schemas.openxmlformats.org/officeDocument/2006/customXml" ds:itemID="{58CD4897-AD6E-456F-9A40-62D48293D6F1}"/>
</file>

<file path=customXml/itemProps3.xml><?xml version="1.0" encoding="utf-8"?>
<ds:datastoreItem xmlns:ds="http://schemas.openxmlformats.org/officeDocument/2006/customXml" ds:itemID="{E5E1011B-65B9-40B7-9C30-E526034218AF}"/>
</file>

<file path=customXml/itemProps4.xml><?xml version="1.0" encoding="utf-8"?>
<ds:datastoreItem xmlns:ds="http://schemas.openxmlformats.org/officeDocument/2006/customXml" ds:itemID="{89609821-F518-497C-B8C5-F845230CBAAF}"/>
</file>

<file path=customXml/itemProps5.xml><?xml version="1.0" encoding="utf-8"?>
<ds:datastoreItem xmlns:ds="http://schemas.openxmlformats.org/officeDocument/2006/customXml" ds:itemID="{5A4C5FE5-B648-40CC-AC66-EEDB78C7F2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Ioannis Papantoniou</dc:creator>
  <keywords/>
  <dc:description/>
  <lastModifiedBy>Ioannis Papantoniou</lastModifiedBy>
  <revision>3</revision>
  <dcterms:created xsi:type="dcterms:W3CDTF">2025-01-09T11:41:00.0000000Z</dcterms:created>
  <dcterms:modified xsi:type="dcterms:W3CDTF">2025-01-09T12:40:16.7854911Z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49ffafd8-b991-4c13-810c-eeab8f8e6786</vt:lpwstr>
  </property>
</Properties>
</file>