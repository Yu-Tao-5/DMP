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86E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5F9FBC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23D9D92" w14:textId="77777777" w:rsidR="003C48A9" w:rsidRDefault="003C48A9" w:rsidP="00AB3302">
      <w:pPr>
        <w:rPr>
          <w:bCs/>
        </w:rPr>
      </w:pPr>
    </w:p>
    <w:p w14:paraId="00D2C96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18616D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027117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5D5117F" w14:textId="77777777" w:rsidR="00AB3302" w:rsidRDefault="00AB3302" w:rsidP="00F17D69">
      <w:pPr>
        <w:spacing w:after="120"/>
        <w:rPr>
          <w:bCs/>
        </w:rPr>
      </w:pPr>
    </w:p>
    <w:p w14:paraId="0A0D3DD9" w14:textId="77777777" w:rsidR="00E20180" w:rsidRDefault="00E20180" w:rsidP="00AE0BF5"/>
    <w:p w14:paraId="390A6C19" w14:textId="77777777" w:rsidR="00AB3302" w:rsidRDefault="00AB3302" w:rsidP="00AE0BF5">
      <w:pPr>
        <w:rPr>
          <w:rFonts w:cstheme="minorHAnsi"/>
        </w:rPr>
      </w:pPr>
    </w:p>
    <w:p w14:paraId="5FE1D2BF" w14:textId="77777777" w:rsidR="00AB3302" w:rsidRDefault="00AB3302" w:rsidP="00AE0BF5">
      <w:pPr>
        <w:rPr>
          <w:rFonts w:cstheme="minorHAnsi"/>
        </w:rPr>
      </w:pPr>
    </w:p>
    <w:p w14:paraId="755ED72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7A5B1AB" w14:textId="77777777" w:rsidTr="00306CBC">
        <w:trPr>
          <w:cantSplit/>
        </w:trPr>
        <w:tc>
          <w:tcPr>
            <w:tcW w:w="15593" w:type="dxa"/>
            <w:gridSpan w:val="2"/>
            <w:shd w:val="clear" w:color="auto" w:fill="5B9BD5" w:themeFill="accent5"/>
          </w:tcPr>
          <w:p w14:paraId="5270F75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2CDAE54" w14:textId="77777777" w:rsidR="00202C9D" w:rsidRPr="00265950" w:rsidRDefault="00202C9D" w:rsidP="00306CBC">
            <w:pPr>
              <w:pStyle w:val="ListParagraph"/>
              <w:ind w:left="1080"/>
              <w:rPr>
                <w:b/>
                <w:lang w:val="nl-BE"/>
              </w:rPr>
            </w:pPr>
          </w:p>
        </w:tc>
      </w:tr>
      <w:tr w:rsidR="00202C9D" w14:paraId="2964E1FF" w14:textId="77777777" w:rsidTr="00306CBC">
        <w:trPr>
          <w:cantSplit/>
          <w:trHeight w:val="269"/>
        </w:trPr>
        <w:tc>
          <w:tcPr>
            <w:tcW w:w="4962" w:type="dxa"/>
          </w:tcPr>
          <w:p w14:paraId="6A9DCF3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322CED0" w14:textId="5F217195" w:rsidR="00202C9D" w:rsidRPr="002D184A" w:rsidRDefault="004F40AD" w:rsidP="00306CBC">
            <w:pPr>
              <w:rPr>
                <w:lang w:val="en-US"/>
              </w:rPr>
            </w:pPr>
            <w:r w:rsidRPr="002D184A">
              <w:rPr>
                <w:lang w:val="en-US"/>
              </w:rPr>
              <w:t>Leen Delang</w:t>
            </w:r>
            <w:r w:rsidR="002D184A" w:rsidRPr="002D184A">
              <w:rPr>
                <w:lang w:val="en-US"/>
              </w:rPr>
              <w:t>, supervisor-spokesperson,</w:t>
            </w:r>
            <w:r w:rsidRPr="002D184A">
              <w:rPr>
                <w:lang w:val="en-US"/>
              </w:rPr>
              <w:t xml:space="preserve"> </w:t>
            </w:r>
            <w:r w:rsidR="008E1CD1" w:rsidRPr="002D184A">
              <w:rPr>
                <w:lang w:val="en-US"/>
              </w:rPr>
              <w:t>0000-0002-8874-675X</w:t>
            </w:r>
          </w:p>
        </w:tc>
      </w:tr>
      <w:tr w:rsidR="00202C9D" w:rsidRPr="00344F20" w14:paraId="3CAE8E75" w14:textId="77777777" w:rsidTr="00306CBC">
        <w:trPr>
          <w:cantSplit/>
          <w:trHeight w:val="633"/>
        </w:trPr>
        <w:tc>
          <w:tcPr>
            <w:tcW w:w="4962" w:type="dxa"/>
          </w:tcPr>
          <w:p w14:paraId="1E3EC4B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8AE0149" w14:textId="34290D22" w:rsidR="00202C9D" w:rsidRPr="00344F20" w:rsidRDefault="004F40AD" w:rsidP="00306CBC">
            <w:pPr>
              <w:rPr>
                <w:lang w:val="en-US"/>
              </w:rPr>
            </w:pPr>
            <w:r w:rsidRPr="00344F20">
              <w:rPr>
                <w:lang w:val="en-US"/>
              </w:rPr>
              <w:t>Marie Joossens</w:t>
            </w:r>
            <w:r w:rsidR="00344F20" w:rsidRPr="00344F20">
              <w:rPr>
                <w:lang w:val="en-US"/>
              </w:rPr>
              <w:t xml:space="preserve">, </w:t>
            </w:r>
            <w:r w:rsidR="002D184A">
              <w:rPr>
                <w:lang w:val="en-US"/>
              </w:rPr>
              <w:t xml:space="preserve">supervisor </w:t>
            </w:r>
            <w:proofErr w:type="spellStart"/>
            <w:r w:rsidR="002D184A">
              <w:rPr>
                <w:lang w:val="en-US"/>
              </w:rPr>
              <w:t>UGent</w:t>
            </w:r>
            <w:proofErr w:type="spellEnd"/>
            <w:r w:rsidR="002D184A">
              <w:rPr>
                <w:lang w:val="en-US"/>
              </w:rPr>
              <w:t xml:space="preserve">, </w:t>
            </w:r>
            <w:r w:rsidR="00AC2C8E" w:rsidRPr="00AC2C8E">
              <w:rPr>
                <w:lang w:val="en-US"/>
              </w:rPr>
              <w:t>0000-0001-8410-5528</w:t>
            </w:r>
          </w:p>
          <w:p w14:paraId="7F4F0787" w14:textId="79EA2A0E" w:rsidR="004F40AD" w:rsidRPr="00344F20" w:rsidRDefault="004F40AD" w:rsidP="00306CBC">
            <w:pPr>
              <w:rPr>
                <w:lang w:val="en-US"/>
              </w:rPr>
            </w:pPr>
            <w:r w:rsidRPr="00344F20">
              <w:rPr>
                <w:lang w:val="en-US"/>
              </w:rPr>
              <w:t>Chris Callewaert</w:t>
            </w:r>
            <w:r w:rsidR="00344F20" w:rsidRPr="00344F20">
              <w:rPr>
                <w:lang w:val="en-US"/>
              </w:rPr>
              <w:t xml:space="preserve">, </w:t>
            </w:r>
            <w:r w:rsidR="002D184A">
              <w:rPr>
                <w:lang w:val="en-US"/>
              </w:rPr>
              <w:t xml:space="preserve">co-supervisor </w:t>
            </w:r>
            <w:proofErr w:type="spellStart"/>
            <w:r w:rsidR="002D184A">
              <w:rPr>
                <w:lang w:val="en-US"/>
              </w:rPr>
              <w:t>UGent</w:t>
            </w:r>
            <w:proofErr w:type="spellEnd"/>
            <w:r w:rsidR="002D184A">
              <w:rPr>
                <w:lang w:val="en-US"/>
              </w:rPr>
              <w:t xml:space="preserve">, </w:t>
            </w:r>
            <w:r w:rsidR="0098451C" w:rsidRPr="0098451C">
              <w:rPr>
                <w:lang w:val="en-US"/>
              </w:rPr>
              <w:t>0000-0001-7697-9188</w:t>
            </w:r>
          </w:p>
          <w:p w14:paraId="690D421F" w14:textId="47663903" w:rsidR="004F40AD" w:rsidRPr="00344F20" w:rsidRDefault="004F40AD" w:rsidP="00306CBC">
            <w:pPr>
              <w:rPr>
                <w:lang w:val="en-US"/>
              </w:rPr>
            </w:pPr>
            <w:r w:rsidRPr="00344F20">
              <w:rPr>
                <w:lang w:val="en-US"/>
              </w:rPr>
              <w:t>Niels Verhulst</w:t>
            </w:r>
            <w:r w:rsidR="00344F20" w:rsidRPr="00344F20">
              <w:rPr>
                <w:lang w:val="en-US"/>
              </w:rPr>
              <w:t xml:space="preserve">, </w:t>
            </w:r>
            <w:r w:rsidR="002D184A">
              <w:rPr>
                <w:lang w:val="en-US"/>
              </w:rPr>
              <w:t xml:space="preserve">supervisor-spokesperson </w:t>
            </w:r>
            <w:r w:rsidR="00344F20">
              <w:rPr>
                <w:lang w:val="en-US"/>
              </w:rPr>
              <w:t>University of Zurich</w:t>
            </w:r>
            <w:r w:rsidR="004A3DEB">
              <w:rPr>
                <w:lang w:val="en-US"/>
              </w:rPr>
              <w:t xml:space="preserve">, </w:t>
            </w:r>
            <w:r w:rsidR="00682693" w:rsidRPr="00682693">
              <w:rPr>
                <w:lang w:val="en-US"/>
              </w:rPr>
              <w:t>0000-0002-1106-9711</w:t>
            </w:r>
          </w:p>
        </w:tc>
      </w:tr>
      <w:tr w:rsidR="00202C9D" w14:paraId="089532E6" w14:textId="77777777" w:rsidTr="00306CBC">
        <w:trPr>
          <w:cantSplit/>
          <w:trHeight w:val="269"/>
        </w:trPr>
        <w:tc>
          <w:tcPr>
            <w:tcW w:w="4962" w:type="dxa"/>
          </w:tcPr>
          <w:p w14:paraId="0F9BE74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B03B720" w14:textId="1A54A519" w:rsidR="00202C9D" w:rsidRPr="00645D2D" w:rsidRDefault="00645D2D" w:rsidP="00645D2D">
            <w:pPr>
              <w:rPr>
                <w:lang w:val="en-US"/>
              </w:rPr>
            </w:pPr>
            <w:r w:rsidRPr="00645D2D">
              <w:rPr>
                <w:lang w:val="en-US"/>
              </w:rPr>
              <w:t>Impact of skin bacteria on mosquito host finding and on host infection</w:t>
            </w:r>
            <w:r>
              <w:rPr>
                <w:lang w:val="en-US"/>
              </w:rPr>
              <w:t xml:space="preserve"> </w:t>
            </w:r>
            <w:r w:rsidRPr="00645D2D">
              <w:rPr>
                <w:lang w:val="en-US"/>
              </w:rPr>
              <w:t>with mosquito-borne viruses</w:t>
            </w:r>
          </w:p>
        </w:tc>
      </w:tr>
      <w:tr w:rsidR="00202C9D" w14:paraId="722451B1" w14:textId="77777777" w:rsidTr="00306CBC">
        <w:trPr>
          <w:cantSplit/>
          <w:trHeight w:val="269"/>
        </w:trPr>
        <w:tc>
          <w:tcPr>
            <w:tcW w:w="4962" w:type="dxa"/>
          </w:tcPr>
          <w:p w14:paraId="5ECE672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2F588648" w14:textId="1D086060" w:rsidR="00202C9D" w:rsidRDefault="00344F20" w:rsidP="00306CBC">
            <w:pPr>
              <w:rPr>
                <w:lang w:val="nl-BE"/>
              </w:rPr>
            </w:pPr>
            <w:r w:rsidRPr="00344F20">
              <w:rPr>
                <w:lang w:val="nl-BE"/>
              </w:rPr>
              <w:t>G0D0823N</w:t>
            </w:r>
          </w:p>
        </w:tc>
      </w:tr>
      <w:tr w:rsidR="00202C9D" w:rsidRPr="000D0533" w14:paraId="5937D552" w14:textId="77777777" w:rsidTr="00306CBC">
        <w:trPr>
          <w:cantSplit/>
          <w:trHeight w:val="269"/>
        </w:trPr>
        <w:tc>
          <w:tcPr>
            <w:tcW w:w="4962" w:type="dxa"/>
          </w:tcPr>
          <w:p w14:paraId="765EF5D3" w14:textId="77777777" w:rsidR="00202C9D" w:rsidRPr="00B84C69" w:rsidRDefault="00202C9D" w:rsidP="00306CBC">
            <w:r w:rsidRPr="00C512C7">
              <w:t>Affiliation(s)</w:t>
            </w:r>
          </w:p>
        </w:tc>
        <w:tc>
          <w:tcPr>
            <w:tcW w:w="10631" w:type="dxa"/>
          </w:tcPr>
          <w:p w14:paraId="340989AD" w14:textId="55E29FD4" w:rsidR="00202C9D" w:rsidRDefault="00344F20" w:rsidP="00306CBC">
            <w:pPr>
              <w:rPr>
                <w:lang w:val="nl-BE"/>
              </w:rPr>
            </w:pPr>
            <w:r>
              <w:rPr>
                <w:rFonts w:ascii="Segoe UI Symbol" w:hAnsi="Segoe UI Symbol" w:cs="Segoe UI Symbol"/>
                <w:lang w:val="nl-BE"/>
              </w:rPr>
              <w:t>x</w:t>
            </w:r>
            <w:r w:rsidR="00202C9D" w:rsidRPr="0094370D">
              <w:rPr>
                <w:lang w:val="nl-BE"/>
              </w:rPr>
              <w:t xml:space="preserve"> KU Leuven </w:t>
            </w:r>
          </w:p>
          <w:p w14:paraId="6CF38C9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6652F0E" w14:textId="780F2CE7" w:rsidR="00202C9D" w:rsidRDefault="00344F20" w:rsidP="00306CBC">
            <w:pPr>
              <w:rPr>
                <w:lang w:val="nl-BE"/>
              </w:rPr>
            </w:pPr>
            <w:r>
              <w:rPr>
                <w:rFonts w:ascii="Segoe UI Symbol" w:hAnsi="Segoe UI Symbol" w:cs="Segoe UI Symbol"/>
                <w:lang w:val="nl-BE"/>
              </w:rPr>
              <w:t>x</w:t>
            </w:r>
            <w:r w:rsidR="00202C9D" w:rsidRPr="0094370D">
              <w:rPr>
                <w:lang w:val="nl-BE"/>
              </w:rPr>
              <w:t xml:space="preserve"> Universiteit Gent </w:t>
            </w:r>
          </w:p>
          <w:p w14:paraId="02CB20E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5B9F8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A74159A" w14:textId="7B2E529D" w:rsidR="00202C9D" w:rsidRDefault="002D184A" w:rsidP="00306CBC">
            <w:pPr>
              <w:rPr>
                <w:lang w:val="nl-BE"/>
              </w:rPr>
            </w:pPr>
            <w:r>
              <w:rPr>
                <w:rFonts w:ascii="Segoe UI Symbol" w:hAnsi="Segoe UI Symbol" w:cs="Segoe UI Symbol"/>
                <w:lang w:val="nl-BE"/>
              </w:rPr>
              <w:t>x</w:t>
            </w:r>
            <w:r w:rsidR="00202C9D" w:rsidRPr="0094370D">
              <w:rPr>
                <w:lang w:val="nl-BE"/>
              </w:rPr>
              <w:t xml:space="preserve"> Other:</w:t>
            </w:r>
            <w:r>
              <w:rPr>
                <w:lang w:val="nl-BE"/>
              </w:rPr>
              <w:t xml:space="preserve"> Universiteit Zurich</w:t>
            </w:r>
          </w:p>
          <w:p w14:paraId="226D613B" w14:textId="77777777" w:rsidR="00202C9D" w:rsidRPr="004F40AD" w:rsidRDefault="00202C9D" w:rsidP="00C87DF9">
            <w:pPr>
              <w:rPr>
                <w:lang w:val="fr-FR"/>
              </w:rPr>
            </w:pPr>
            <w:r w:rsidRPr="004F40AD">
              <w:rPr>
                <w:rFonts w:cstheme="minorHAnsi"/>
                <w:lang w:val="fr-FR"/>
              </w:rPr>
              <w:t xml:space="preserve">ROR identifier </w:t>
            </w:r>
            <w:r w:rsidR="00C87DF9" w:rsidRPr="004F40AD">
              <w:rPr>
                <w:rFonts w:cstheme="minorHAnsi"/>
                <w:lang w:val="fr-FR"/>
              </w:rPr>
              <w:t xml:space="preserve">KU </w:t>
            </w:r>
            <w:proofErr w:type="gramStart"/>
            <w:r w:rsidR="00C87DF9" w:rsidRPr="004F40AD">
              <w:rPr>
                <w:rFonts w:cstheme="minorHAnsi"/>
                <w:lang w:val="fr-FR"/>
              </w:rPr>
              <w:t>Leuven</w:t>
            </w:r>
            <w:r w:rsidRPr="004F40AD">
              <w:rPr>
                <w:rFonts w:cstheme="minorHAnsi"/>
                <w:lang w:val="fr-FR"/>
              </w:rPr>
              <w:t>:</w:t>
            </w:r>
            <w:proofErr w:type="gramEnd"/>
            <w:r w:rsidRPr="004F40AD">
              <w:rPr>
                <w:lang w:val="fr-FR"/>
              </w:rPr>
              <w:t xml:space="preserve"> </w:t>
            </w:r>
            <w:r w:rsidR="009C532A" w:rsidRPr="004F40AD">
              <w:rPr>
                <w:lang w:val="fr-FR"/>
              </w:rPr>
              <w:t>05f950310</w:t>
            </w:r>
          </w:p>
        </w:tc>
      </w:tr>
      <w:tr w:rsidR="00202C9D" w:rsidRPr="003716A8" w14:paraId="4C4239A6" w14:textId="77777777" w:rsidTr="00306CBC">
        <w:trPr>
          <w:cantSplit/>
          <w:trHeight w:val="269"/>
        </w:trPr>
        <w:tc>
          <w:tcPr>
            <w:tcW w:w="4962" w:type="dxa"/>
          </w:tcPr>
          <w:p w14:paraId="4DFF902B" w14:textId="77777777" w:rsidR="00202C9D" w:rsidRPr="00C512C7" w:rsidRDefault="00202C9D" w:rsidP="00306CBC">
            <w:r w:rsidRPr="003716A8">
              <w:t>Please provide a short project description</w:t>
            </w:r>
          </w:p>
        </w:tc>
        <w:tc>
          <w:tcPr>
            <w:tcW w:w="10631" w:type="dxa"/>
          </w:tcPr>
          <w:p w14:paraId="15ADEBF8" w14:textId="65233D10" w:rsidR="00202C9D" w:rsidRPr="003716A8" w:rsidRDefault="00E2796A" w:rsidP="00306CBC">
            <w:pPr>
              <w:rPr>
                <w:rFonts w:ascii="Segoe UI Symbol" w:hAnsi="Segoe UI Symbol" w:cs="Segoe UI Symbol"/>
              </w:rPr>
            </w:pPr>
            <w:r w:rsidRPr="00E2796A">
              <w:rPr>
                <w:rFonts w:ascii="Segoe UI Symbol" w:hAnsi="Segoe UI Symbol" w:cs="Segoe UI Symbol"/>
              </w:rPr>
              <w:t>Mosquitoes can transmit pathogens when they bite us, and these can</w:t>
            </w:r>
            <w:r>
              <w:rPr>
                <w:rFonts w:ascii="Segoe UI Symbol" w:hAnsi="Segoe UI Symbol" w:cs="Segoe UI Symbol"/>
              </w:rPr>
              <w:t xml:space="preserve"> </w:t>
            </w:r>
            <w:r w:rsidRPr="00E2796A">
              <w:rPr>
                <w:rFonts w:ascii="Segoe UI Symbol" w:hAnsi="Segoe UI Symbol" w:cs="Segoe UI Symbol"/>
              </w:rPr>
              <w:t>cause diseases that are a substantial threat to the health of humans</w:t>
            </w:r>
            <w:r>
              <w:rPr>
                <w:rFonts w:ascii="Segoe UI Symbol" w:hAnsi="Segoe UI Symbol" w:cs="Segoe UI Symbol"/>
              </w:rPr>
              <w:t xml:space="preserve"> </w:t>
            </w:r>
            <w:r w:rsidRPr="00E2796A">
              <w:rPr>
                <w:rFonts w:ascii="Segoe UI Symbol" w:hAnsi="Segoe UI Symbol" w:cs="Segoe UI Symbol"/>
              </w:rPr>
              <w:t>and animals worldwide. Some people are more</w:t>
            </w:r>
            <w:r>
              <w:rPr>
                <w:rFonts w:ascii="Segoe UI Symbol" w:hAnsi="Segoe UI Symbol" w:cs="Segoe UI Symbol"/>
              </w:rPr>
              <w:t xml:space="preserve"> </w:t>
            </w:r>
            <w:r w:rsidRPr="00E2796A">
              <w:rPr>
                <w:rFonts w:ascii="Segoe UI Symbol" w:hAnsi="Segoe UI Symbol" w:cs="Segoe UI Symbol"/>
              </w:rPr>
              <w:t>attractive to</w:t>
            </w:r>
            <w:r>
              <w:rPr>
                <w:rFonts w:ascii="Segoe UI Symbol" w:hAnsi="Segoe UI Symbol" w:cs="Segoe UI Symbol"/>
              </w:rPr>
              <w:t xml:space="preserve"> </w:t>
            </w:r>
            <w:r w:rsidRPr="00E2796A">
              <w:rPr>
                <w:rFonts w:ascii="Segoe UI Symbol" w:hAnsi="Segoe UI Symbol" w:cs="Segoe UI Symbol"/>
              </w:rPr>
              <w:t>mosquitoes than others, and this difference is related to how our skin</w:t>
            </w:r>
            <w:r>
              <w:rPr>
                <w:rFonts w:ascii="Segoe UI Symbol" w:hAnsi="Segoe UI Symbol" w:cs="Segoe UI Symbol"/>
              </w:rPr>
              <w:t xml:space="preserve"> </w:t>
            </w:r>
            <w:r w:rsidRPr="00E2796A">
              <w:rPr>
                <w:rFonts w:ascii="Segoe UI Symbol" w:hAnsi="Segoe UI Symbol" w:cs="Segoe UI Symbol"/>
              </w:rPr>
              <w:t>smells. We have collected evidence that much of the smell from our</w:t>
            </w:r>
            <w:r>
              <w:rPr>
                <w:rFonts w:ascii="Segoe UI Symbol" w:hAnsi="Segoe UI Symbol" w:cs="Segoe UI Symbol"/>
              </w:rPr>
              <w:t xml:space="preserve"> </w:t>
            </w:r>
            <w:r w:rsidRPr="00E2796A">
              <w:rPr>
                <w:rFonts w:ascii="Segoe UI Symbol" w:hAnsi="Segoe UI Symbol" w:cs="Segoe UI Symbol"/>
              </w:rPr>
              <w:t>skin, comes in fact from the beneficial bacteria that we have on our</w:t>
            </w:r>
            <w:r>
              <w:rPr>
                <w:rFonts w:ascii="Segoe UI Symbol" w:hAnsi="Segoe UI Symbol" w:cs="Segoe UI Symbol"/>
              </w:rPr>
              <w:t xml:space="preserve"> </w:t>
            </w:r>
            <w:r w:rsidRPr="00E2796A">
              <w:rPr>
                <w:rFonts w:ascii="Segoe UI Symbol" w:hAnsi="Segoe UI Symbol" w:cs="Segoe UI Symbol"/>
              </w:rPr>
              <w:t>skin. Our recent results also show that certain bacteria, characteristic</w:t>
            </w:r>
            <w:r>
              <w:rPr>
                <w:rFonts w:ascii="Segoe UI Symbol" w:hAnsi="Segoe UI Symbol" w:cs="Segoe UI Symbol"/>
              </w:rPr>
              <w:t xml:space="preserve"> </w:t>
            </w:r>
            <w:r w:rsidRPr="00E2796A">
              <w:rPr>
                <w:rFonts w:ascii="Segoe UI Symbol" w:hAnsi="Segoe UI Symbol" w:cs="Segoe UI Symbol"/>
              </w:rPr>
              <w:t>of our skin, can play a significant role in determining the severity of</w:t>
            </w:r>
            <w:r>
              <w:rPr>
                <w:rFonts w:ascii="Segoe UI Symbol" w:hAnsi="Segoe UI Symbol" w:cs="Segoe UI Symbol"/>
              </w:rPr>
              <w:t xml:space="preserve"> </w:t>
            </w:r>
            <w:r w:rsidRPr="00E2796A">
              <w:rPr>
                <w:rFonts w:ascii="Segoe UI Symbol" w:hAnsi="Segoe UI Symbol" w:cs="Segoe UI Symbol"/>
              </w:rPr>
              <w:t>diseases transmitted through a mosquito bite. The goal of this</w:t>
            </w:r>
            <w:r>
              <w:rPr>
                <w:rFonts w:ascii="Segoe UI Symbol" w:hAnsi="Segoe UI Symbol" w:cs="Segoe UI Symbol"/>
              </w:rPr>
              <w:t xml:space="preserve"> </w:t>
            </w:r>
            <w:r w:rsidRPr="00E2796A">
              <w:rPr>
                <w:rFonts w:ascii="Segoe UI Symbol" w:hAnsi="Segoe UI Symbol" w:cs="Segoe UI Symbol"/>
              </w:rPr>
              <w:t>research project is to significantly decrease human and animal</w:t>
            </w:r>
            <w:r>
              <w:rPr>
                <w:rFonts w:ascii="Segoe UI Symbol" w:hAnsi="Segoe UI Symbol" w:cs="Segoe UI Symbol"/>
              </w:rPr>
              <w:t xml:space="preserve"> </w:t>
            </w:r>
            <w:r w:rsidRPr="00E2796A">
              <w:rPr>
                <w:rFonts w:ascii="Segoe UI Symbol" w:hAnsi="Segoe UI Symbol" w:cs="Segoe UI Symbol"/>
              </w:rPr>
              <w:t>attractiveness to mosquitoes by altering the composition of the</w:t>
            </w:r>
            <w:r>
              <w:rPr>
                <w:rFonts w:ascii="Segoe UI Symbol" w:hAnsi="Segoe UI Symbol" w:cs="Segoe UI Symbol"/>
              </w:rPr>
              <w:t xml:space="preserve"> </w:t>
            </w:r>
            <w:r w:rsidRPr="00E2796A">
              <w:rPr>
                <w:rFonts w:ascii="Segoe UI Symbol" w:hAnsi="Segoe UI Symbol" w:cs="Segoe UI Symbol"/>
              </w:rPr>
              <w:t>bacteria on our skin. We will use innovative methodology to</w:t>
            </w:r>
            <w:r>
              <w:rPr>
                <w:rFonts w:ascii="Segoe UI Symbol" w:hAnsi="Segoe UI Symbol" w:cs="Segoe UI Symbol"/>
              </w:rPr>
              <w:t xml:space="preserve"> </w:t>
            </w:r>
            <w:r w:rsidRPr="00E2796A">
              <w:rPr>
                <w:rFonts w:ascii="Segoe UI Symbol" w:hAnsi="Segoe UI Symbol" w:cs="Segoe UI Symbol"/>
              </w:rPr>
              <w:t>selectively kill bacteria that makes us attractive to mosquitoes, and</w:t>
            </w:r>
            <w:r>
              <w:rPr>
                <w:rFonts w:ascii="Segoe UI Symbol" w:hAnsi="Segoe UI Symbol" w:cs="Segoe UI Symbol"/>
              </w:rPr>
              <w:t xml:space="preserve"> </w:t>
            </w:r>
            <w:r w:rsidRPr="00E2796A">
              <w:rPr>
                <w:rFonts w:ascii="Segoe UI Symbol" w:hAnsi="Segoe UI Symbol" w:cs="Segoe UI Symbol"/>
              </w:rPr>
              <w:t>consequently reduce pathogen transmission and disease</w:t>
            </w:r>
            <w:r>
              <w:rPr>
                <w:rFonts w:ascii="Segoe UI Symbol" w:hAnsi="Segoe UI Symbol" w:cs="Segoe UI Symbol"/>
              </w:rPr>
              <w:t>.</w:t>
            </w:r>
          </w:p>
        </w:tc>
      </w:tr>
    </w:tbl>
    <w:p w14:paraId="5AC1C3C5" w14:textId="77777777" w:rsidR="00AB3302" w:rsidRDefault="00AB3302" w:rsidP="00AE0BF5">
      <w:pPr>
        <w:rPr>
          <w:rFonts w:cstheme="minorHAnsi"/>
        </w:rPr>
      </w:pPr>
    </w:p>
    <w:p w14:paraId="05D927A5" w14:textId="77777777" w:rsidR="00196195" w:rsidRDefault="00196195" w:rsidP="00AE0BF5">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1B9514B" w14:textId="77777777" w:rsidTr="00BA789F">
        <w:trPr>
          <w:cantSplit/>
          <w:trHeight w:val="269"/>
        </w:trPr>
        <w:tc>
          <w:tcPr>
            <w:tcW w:w="15593" w:type="dxa"/>
            <w:gridSpan w:val="2"/>
            <w:shd w:val="clear" w:color="auto" w:fill="5B9BD5" w:themeFill="accent5"/>
          </w:tcPr>
          <w:p w14:paraId="4D690A34" w14:textId="5233528A" w:rsidR="00BA789F" w:rsidRPr="002A7227" w:rsidRDefault="00BA789F" w:rsidP="00184881">
            <w:pPr>
              <w:pStyle w:val="ListParagraph"/>
              <w:numPr>
                <w:ilvl w:val="0"/>
                <w:numId w:val="22"/>
              </w:numPr>
              <w:jc w:val="center"/>
              <w:rPr>
                <w:b/>
                <w:bCs/>
                <w:lang w:val="nl-BE"/>
              </w:rPr>
            </w:pPr>
            <w:r>
              <w:rPr>
                <w:b/>
                <w:bCs/>
                <w:lang w:val="nl-BE"/>
              </w:rPr>
              <w:lastRenderedPageBreak/>
              <w:t>Research Data Summary</w:t>
            </w:r>
          </w:p>
        </w:tc>
      </w:tr>
      <w:tr w:rsidR="00184881" w:rsidRPr="00F42A6F" w14:paraId="4931F268" w14:textId="77777777" w:rsidTr="00DF0787">
        <w:trPr>
          <w:cantSplit/>
          <w:trHeight w:val="269"/>
        </w:trPr>
        <w:tc>
          <w:tcPr>
            <w:tcW w:w="15593" w:type="dxa"/>
            <w:gridSpan w:val="2"/>
          </w:tcPr>
          <w:p w14:paraId="4D70935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843"/>
              <w:gridCol w:w="2190"/>
              <w:gridCol w:w="1354"/>
              <w:gridCol w:w="1984"/>
              <w:gridCol w:w="1985"/>
              <w:gridCol w:w="2126"/>
              <w:gridCol w:w="2156"/>
            </w:tblGrid>
            <w:tr w:rsidR="007B6EED" w14:paraId="66653E1B" w14:textId="77777777" w:rsidTr="009E2081">
              <w:tc>
                <w:tcPr>
                  <w:tcW w:w="7116" w:type="dxa"/>
                  <w:gridSpan w:val="4"/>
                  <w:tcBorders>
                    <w:top w:val="nil"/>
                    <w:left w:val="nil"/>
                  </w:tcBorders>
                </w:tcPr>
                <w:p w14:paraId="72D27747" w14:textId="77777777" w:rsidR="007B6EED" w:rsidRPr="00184DDE" w:rsidRDefault="007B6EED" w:rsidP="00184881">
                  <w:pPr>
                    <w:rPr>
                      <w:sz w:val="20"/>
                    </w:rPr>
                  </w:pPr>
                </w:p>
              </w:tc>
              <w:tc>
                <w:tcPr>
                  <w:tcW w:w="1984" w:type="dxa"/>
                </w:tcPr>
                <w:p w14:paraId="0F36E1D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782E97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4437DC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C3E202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FC09F34" w14:textId="77777777" w:rsidTr="002A7227">
              <w:tc>
                <w:tcPr>
                  <w:tcW w:w="1729" w:type="dxa"/>
                </w:tcPr>
                <w:p w14:paraId="550C70E4" w14:textId="77777777" w:rsidR="00202C9D" w:rsidRDefault="00202C9D" w:rsidP="00202C9D">
                  <w:r>
                    <w:t xml:space="preserve">Dataset </w:t>
                  </w:r>
                  <w:r w:rsidR="009E2081">
                    <w:t>N</w:t>
                  </w:r>
                  <w:r>
                    <w:t>ame</w:t>
                  </w:r>
                </w:p>
              </w:tc>
              <w:tc>
                <w:tcPr>
                  <w:tcW w:w="1843" w:type="dxa"/>
                </w:tcPr>
                <w:p w14:paraId="5953C7EC" w14:textId="77777777" w:rsidR="00202C9D" w:rsidRDefault="00202C9D" w:rsidP="00202C9D">
                  <w:r>
                    <w:t>Description</w:t>
                  </w:r>
                </w:p>
              </w:tc>
              <w:tc>
                <w:tcPr>
                  <w:tcW w:w="2190" w:type="dxa"/>
                </w:tcPr>
                <w:p w14:paraId="7E29948D" w14:textId="77777777" w:rsidR="00202C9D" w:rsidRPr="00FF0A6F" w:rsidRDefault="009E2081" w:rsidP="00202C9D">
                  <w:r w:rsidRPr="00FF0A6F">
                    <w:t>New or Reused</w:t>
                  </w:r>
                  <w:r w:rsidR="00202C9D" w:rsidRPr="00FF0A6F">
                    <w:t xml:space="preserve"> </w:t>
                  </w:r>
                </w:p>
              </w:tc>
              <w:tc>
                <w:tcPr>
                  <w:tcW w:w="1354" w:type="dxa"/>
                </w:tcPr>
                <w:p w14:paraId="1C34F40A" w14:textId="77777777" w:rsidR="00202C9D" w:rsidRDefault="009E2081" w:rsidP="00202C9D">
                  <w:r>
                    <w:t>Digital or Physical</w:t>
                  </w:r>
                  <w:r w:rsidR="00202C9D">
                    <w:t xml:space="preserve"> </w:t>
                  </w:r>
                </w:p>
              </w:tc>
              <w:tc>
                <w:tcPr>
                  <w:tcW w:w="1984" w:type="dxa"/>
                </w:tcPr>
                <w:p w14:paraId="3682DF34" w14:textId="77777777" w:rsidR="00202C9D" w:rsidRDefault="00202C9D" w:rsidP="00202C9D">
                  <w:r>
                    <w:t>Digital Data Type</w:t>
                  </w:r>
                </w:p>
                <w:p w14:paraId="55B990E0" w14:textId="77777777" w:rsidR="00202C9D" w:rsidRDefault="00202C9D" w:rsidP="00807DDC"/>
              </w:tc>
              <w:tc>
                <w:tcPr>
                  <w:tcW w:w="1985" w:type="dxa"/>
                </w:tcPr>
                <w:p w14:paraId="4AF7CA0D" w14:textId="77777777" w:rsidR="00202C9D" w:rsidRDefault="00202C9D" w:rsidP="00202C9D">
                  <w:r>
                    <w:t xml:space="preserve">Digital Data Format </w:t>
                  </w:r>
                </w:p>
                <w:p w14:paraId="1F0F250C" w14:textId="77777777" w:rsidR="00202C9D" w:rsidRDefault="00202C9D" w:rsidP="00184DDE"/>
              </w:tc>
              <w:tc>
                <w:tcPr>
                  <w:tcW w:w="2126" w:type="dxa"/>
                </w:tcPr>
                <w:p w14:paraId="230D0C69" w14:textId="77777777" w:rsidR="00202C9D" w:rsidRDefault="00202C9D" w:rsidP="00202C9D">
                  <w:r>
                    <w:t>Digital Data Volume (MB, GB, TB)</w:t>
                  </w:r>
                </w:p>
              </w:tc>
              <w:tc>
                <w:tcPr>
                  <w:tcW w:w="2156" w:type="dxa"/>
                </w:tcPr>
                <w:p w14:paraId="46A1E3D2" w14:textId="77777777" w:rsidR="00202C9D" w:rsidRDefault="00202C9D" w:rsidP="00202C9D">
                  <w:r>
                    <w:t>Physical Volume</w:t>
                  </w:r>
                </w:p>
                <w:p w14:paraId="4BADDAA9" w14:textId="77777777" w:rsidR="00202C9D" w:rsidRDefault="00202C9D" w:rsidP="00202C9D"/>
                <w:p w14:paraId="67AA6A65" w14:textId="77777777" w:rsidR="00202C9D" w:rsidRDefault="00202C9D" w:rsidP="00184DDE"/>
              </w:tc>
            </w:tr>
            <w:tr w:rsidR="00202C9D" w14:paraId="73D392B3" w14:textId="77777777" w:rsidTr="002A7227">
              <w:tc>
                <w:tcPr>
                  <w:tcW w:w="1729" w:type="dxa"/>
                </w:tcPr>
                <w:p w14:paraId="6BA840B1" w14:textId="77777777" w:rsidR="00202C9D" w:rsidRDefault="00202C9D" w:rsidP="00202C9D"/>
              </w:tc>
              <w:tc>
                <w:tcPr>
                  <w:tcW w:w="1843" w:type="dxa"/>
                </w:tcPr>
                <w:p w14:paraId="30C6A5FC" w14:textId="77777777" w:rsidR="00202C9D" w:rsidRDefault="00202C9D" w:rsidP="00202C9D"/>
              </w:tc>
              <w:tc>
                <w:tcPr>
                  <w:tcW w:w="2190" w:type="dxa"/>
                </w:tcPr>
                <w:p w14:paraId="4FDA8CBD" w14:textId="77777777" w:rsidR="00202C9D" w:rsidRPr="00250516" w:rsidRDefault="00E516F6"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E56007C" w14:textId="77777777" w:rsidR="00202C9D" w:rsidRPr="000E6129" w:rsidRDefault="00E516F6"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45D5603" w14:textId="77777777" w:rsidR="00202C9D" w:rsidRPr="00250516" w:rsidRDefault="00E516F6"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5BB97712" w14:textId="77777777" w:rsidR="00202C9D" w:rsidRDefault="00E516F6"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519E067" w14:textId="77777777" w:rsidR="00202C9D" w:rsidRPr="00250516" w:rsidRDefault="00E516F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C2BAB6" w14:textId="77777777" w:rsidR="00202C9D" w:rsidRDefault="00E516F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581DC84" w14:textId="77777777" w:rsidR="00202C9D" w:rsidRDefault="00E516F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1F58C4A" w14:textId="77777777" w:rsidR="00202C9D" w:rsidRDefault="00E516F6"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413F900" w14:textId="77777777" w:rsidR="00202C9D" w:rsidRDefault="00E516F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D447A99" w14:textId="77777777" w:rsidR="00202C9D" w:rsidRDefault="00E516F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7201454" w14:textId="77777777" w:rsidR="00FF0A6F" w:rsidRDefault="00E516F6"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4B89EB3" w14:textId="77777777" w:rsidR="00202C9D" w:rsidRDefault="00E516F6"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9AD1E1A" w14:textId="77777777" w:rsidR="00202C9D" w:rsidRDefault="00202C9D" w:rsidP="00202C9D">
                  <w:pPr>
                    <w:rPr>
                      <w:lang w:val="en-US"/>
                    </w:rPr>
                  </w:pPr>
                </w:p>
              </w:tc>
              <w:tc>
                <w:tcPr>
                  <w:tcW w:w="2126" w:type="dxa"/>
                </w:tcPr>
                <w:p w14:paraId="3168CCFF" w14:textId="77777777" w:rsidR="00202C9D" w:rsidRDefault="00E516F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C8D2EA7" w14:textId="77777777" w:rsidR="00202C9D" w:rsidRDefault="00E516F6"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6F43723D" w14:textId="77777777" w:rsidR="00202C9D" w:rsidRDefault="00E516F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0982897F" w14:textId="77777777" w:rsidR="00202C9D" w:rsidRPr="00250516" w:rsidRDefault="00E516F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FE18003" w14:textId="77777777" w:rsidR="00202C9D" w:rsidRDefault="00E516F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8F8D9BE" w14:textId="77777777" w:rsidR="00202C9D" w:rsidRDefault="00E516F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DC6222B" w14:textId="77777777" w:rsidR="00202C9D" w:rsidRDefault="00202C9D" w:rsidP="00202C9D"/>
              </w:tc>
              <w:tc>
                <w:tcPr>
                  <w:tcW w:w="2156" w:type="dxa"/>
                </w:tcPr>
                <w:p w14:paraId="7519A4C8" w14:textId="77777777" w:rsidR="00202C9D" w:rsidRDefault="00202C9D" w:rsidP="00202C9D"/>
              </w:tc>
            </w:tr>
            <w:tr w:rsidR="002430C0" w14:paraId="5D7E3C61" w14:textId="77777777" w:rsidTr="002A7227">
              <w:tc>
                <w:tcPr>
                  <w:tcW w:w="1729" w:type="dxa"/>
                </w:tcPr>
                <w:p w14:paraId="16AFDB96" w14:textId="648B02AA" w:rsidR="002430C0" w:rsidRDefault="002430C0" w:rsidP="002430C0">
                  <w:r w:rsidRPr="0065505C">
                    <w:t>Protocols</w:t>
                  </w:r>
                </w:p>
              </w:tc>
              <w:tc>
                <w:tcPr>
                  <w:tcW w:w="1843" w:type="dxa"/>
                </w:tcPr>
                <w:p w14:paraId="7387B506" w14:textId="43F22A72" w:rsidR="002430C0" w:rsidRDefault="002430C0" w:rsidP="002430C0">
                  <w:r>
                    <w:t>Written protocols</w:t>
                  </w:r>
                </w:p>
              </w:tc>
              <w:tc>
                <w:tcPr>
                  <w:tcW w:w="2190" w:type="dxa"/>
                </w:tcPr>
                <w:p w14:paraId="3838957A" w14:textId="3C532677" w:rsidR="002430C0" w:rsidRDefault="002430C0" w:rsidP="002430C0">
                  <w:pPr>
                    <w:rPr>
                      <w:rFonts w:ascii="MS Gothic" w:eastAsia="MS Gothic" w:hAnsi="MS Gothic"/>
                      <w:lang w:val="en-US"/>
                    </w:rPr>
                  </w:pPr>
                  <w:r w:rsidRPr="002A3A6B">
                    <w:rPr>
                      <w:rFonts w:eastAsia="MS Gothic" w:cstheme="minorHAnsi"/>
                      <w:lang w:val="en-US"/>
                    </w:rPr>
                    <w:t xml:space="preserve">New data </w:t>
                  </w:r>
                </w:p>
              </w:tc>
              <w:tc>
                <w:tcPr>
                  <w:tcW w:w="1354" w:type="dxa"/>
                </w:tcPr>
                <w:p w14:paraId="6DCB2B2E" w14:textId="5CF76EE8" w:rsidR="002430C0" w:rsidRDefault="002430C0" w:rsidP="002430C0">
                  <w:pPr>
                    <w:rPr>
                      <w:rFonts w:ascii="MS Gothic" w:eastAsia="MS Gothic" w:hAnsi="MS Gothic"/>
                      <w:lang w:val="en-US"/>
                    </w:rPr>
                  </w:pPr>
                  <w:r w:rsidRPr="002A3A6B">
                    <w:rPr>
                      <w:rFonts w:eastAsia="MS Gothic" w:cstheme="minorHAnsi"/>
                      <w:lang w:val="en-US"/>
                    </w:rPr>
                    <w:t>Digital</w:t>
                  </w:r>
                </w:p>
              </w:tc>
              <w:tc>
                <w:tcPr>
                  <w:tcW w:w="1984" w:type="dxa"/>
                </w:tcPr>
                <w:p w14:paraId="264476F4" w14:textId="1B66A5A8" w:rsidR="002430C0" w:rsidRDefault="002430C0" w:rsidP="002430C0">
                  <w:pPr>
                    <w:rPr>
                      <w:rFonts w:ascii="MS Gothic" w:eastAsia="MS Gothic" w:hAnsi="MS Gothic"/>
                      <w:lang w:val="en-US"/>
                    </w:rPr>
                  </w:pPr>
                  <w:r w:rsidRPr="002A3A6B">
                    <w:rPr>
                      <w:rFonts w:eastAsia="MS Gothic" w:cstheme="minorHAnsi"/>
                      <w:lang w:val="en-US"/>
                    </w:rPr>
                    <w:t>Other</w:t>
                  </w:r>
                  <w:r>
                    <w:rPr>
                      <w:rFonts w:eastAsia="MS Gothic" w:cstheme="minorHAnsi"/>
                      <w:lang w:val="en-US"/>
                    </w:rPr>
                    <w:t xml:space="preserve">: descriptive </w:t>
                  </w:r>
                </w:p>
              </w:tc>
              <w:tc>
                <w:tcPr>
                  <w:tcW w:w="1985" w:type="dxa"/>
                </w:tcPr>
                <w:p w14:paraId="4BEDDCAC" w14:textId="77777777" w:rsidR="002430C0" w:rsidRPr="002A3A6B" w:rsidRDefault="002430C0" w:rsidP="002430C0">
                  <w:pPr>
                    <w:rPr>
                      <w:rFonts w:eastAsia="MS Gothic" w:cstheme="minorHAnsi"/>
                      <w:lang w:val="en-US"/>
                    </w:rPr>
                  </w:pPr>
                  <w:r w:rsidRPr="002A3A6B">
                    <w:rPr>
                      <w:rFonts w:eastAsia="MS Gothic" w:cstheme="minorHAnsi"/>
                      <w:lang w:val="en-US"/>
                    </w:rPr>
                    <w:t>.docx</w:t>
                  </w:r>
                </w:p>
                <w:p w14:paraId="2B943034" w14:textId="7F3786A0" w:rsidR="002430C0" w:rsidRDefault="002430C0" w:rsidP="002430C0">
                  <w:pPr>
                    <w:rPr>
                      <w:rFonts w:ascii="MS Gothic" w:eastAsia="MS Gothic" w:hAnsi="MS Gothic"/>
                      <w:lang w:val="en-US"/>
                    </w:rPr>
                  </w:pPr>
                  <w:r w:rsidRPr="002A3A6B">
                    <w:rPr>
                      <w:rFonts w:eastAsia="MS Gothic" w:cstheme="minorHAnsi"/>
                      <w:lang w:val="en-US"/>
                    </w:rPr>
                    <w:t xml:space="preserve">.pdf </w:t>
                  </w:r>
                </w:p>
              </w:tc>
              <w:tc>
                <w:tcPr>
                  <w:tcW w:w="2126" w:type="dxa"/>
                </w:tcPr>
                <w:p w14:paraId="6F0A1241" w14:textId="1034A7A8" w:rsidR="002430C0" w:rsidRDefault="002430C0" w:rsidP="002430C0">
                  <w:pPr>
                    <w:rPr>
                      <w:rFonts w:ascii="MS Gothic" w:eastAsia="MS Gothic" w:hAnsi="MS Gothic"/>
                      <w:lang w:val="en-US"/>
                    </w:rPr>
                  </w:pPr>
                  <w:r w:rsidRPr="002A3A6B">
                    <w:rPr>
                      <w:rFonts w:eastAsia="MS Gothic" w:cstheme="minorHAnsi"/>
                      <w:lang w:val="en-US"/>
                    </w:rPr>
                    <w:t>&lt;100 MB</w:t>
                  </w:r>
                </w:p>
              </w:tc>
              <w:tc>
                <w:tcPr>
                  <w:tcW w:w="2156" w:type="dxa"/>
                </w:tcPr>
                <w:p w14:paraId="706B3FDF" w14:textId="4F109180" w:rsidR="002430C0" w:rsidRDefault="002430C0" w:rsidP="002430C0">
                  <w:r w:rsidRPr="002A3A6B">
                    <w:rPr>
                      <w:rFonts w:cstheme="minorHAnsi"/>
                    </w:rPr>
                    <w:t xml:space="preserve">NA </w:t>
                  </w:r>
                </w:p>
              </w:tc>
            </w:tr>
            <w:tr w:rsidR="002430C0" w14:paraId="59DCFA2E" w14:textId="77777777" w:rsidTr="002A7227">
              <w:tc>
                <w:tcPr>
                  <w:tcW w:w="1729" w:type="dxa"/>
                </w:tcPr>
                <w:p w14:paraId="4EDF4482" w14:textId="62529989" w:rsidR="002430C0" w:rsidRDefault="0055501B" w:rsidP="002430C0">
                  <w:r>
                    <w:t>Experiment measurements and observations</w:t>
                  </w:r>
                </w:p>
              </w:tc>
              <w:tc>
                <w:tcPr>
                  <w:tcW w:w="1843" w:type="dxa"/>
                </w:tcPr>
                <w:p w14:paraId="6653FEF3" w14:textId="2E7B000A" w:rsidR="002430C0" w:rsidRDefault="002430C0" w:rsidP="002430C0">
                  <w:r>
                    <w:t>Measurements and observations (survival of mice, body weight, footpad swelling,</w:t>
                  </w:r>
                  <w:ins w:id="1" w:author="Author">
                    <w:r w:rsidR="00471C2D">
                      <w:t xml:space="preserve"> </w:t>
                    </w:r>
                    <w:proofErr w:type="spellStart"/>
                    <w:r w:rsidR="00471C2D">
                      <w:t>trackin</w:t>
                    </w:r>
                    <w:proofErr w:type="spellEnd"/>
                    <w:r w:rsidR="00471C2D">
                      <w:t xml:space="preserve"> coordinates mosquitoes</w:t>
                    </w:r>
                  </w:ins>
                  <w:r>
                    <w:t>…)</w:t>
                  </w:r>
                </w:p>
              </w:tc>
              <w:tc>
                <w:tcPr>
                  <w:tcW w:w="2190" w:type="dxa"/>
                </w:tcPr>
                <w:p w14:paraId="3F68944F" w14:textId="6A7C955C" w:rsidR="002430C0" w:rsidRDefault="002430C0" w:rsidP="002430C0">
                  <w:pPr>
                    <w:rPr>
                      <w:rFonts w:ascii="MS Gothic" w:eastAsia="MS Gothic" w:hAnsi="MS Gothic"/>
                      <w:lang w:val="en-US"/>
                    </w:rPr>
                  </w:pPr>
                  <w:r w:rsidRPr="002A3A6B">
                    <w:rPr>
                      <w:rFonts w:eastAsia="MS Gothic" w:cstheme="minorHAnsi"/>
                      <w:lang w:val="en-US"/>
                    </w:rPr>
                    <w:t>New data</w:t>
                  </w:r>
                </w:p>
              </w:tc>
              <w:tc>
                <w:tcPr>
                  <w:tcW w:w="1354" w:type="dxa"/>
                </w:tcPr>
                <w:p w14:paraId="2A0E60FC" w14:textId="487ACF5A" w:rsidR="002430C0" w:rsidRDefault="002430C0" w:rsidP="002430C0">
                  <w:pPr>
                    <w:rPr>
                      <w:rFonts w:ascii="MS Gothic" w:eastAsia="MS Gothic" w:hAnsi="MS Gothic"/>
                      <w:lang w:val="en-US"/>
                    </w:rPr>
                  </w:pPr>
                  <w:r w:rsidRPr="002A3A6B">
                    <w:rPr>
                      <w:rFonts w:eastAsia="MS Gothic" w:cstheme="minorHAnsi"/>
                      <w:lang w:val="en-US"/>
                    </w:rPr>
                    <w:t>Digital</w:t>
                  </w:r>
                </w:p>
              </w:tc>
              <w:tc>
                <w:tcPr>
                  <w:tcW w:w="1984" w:type="dxa"/>
                </w:tcPr>
                <w:p w14:paraId="04AB6590" w14:textId="2A717CE0" w:rsidR="002430C0" w:rsidRDefault="002430C0" w:rsidP="002430C0">
                  <w:pPr>
                    <w:rPr>
                      <w:rFonts w:ascii="MS Gothic" w:eastAsia="MS Gothic" w:hAnsi="MS Gothic"/>
                      <w:lang w:val="en-US"/>
                    </w:rPr>
                  </w:pPr>
                  <w:r>
                    <w:rPr>
                      <w:rFonts w:eastAsia="MS Gothic" w:cstheme="minorHAnsi"/>
                      <w:lang w:val="en-US"/>
                    </w:rPr>
                    <w:t xml:space="preserve">Experimental </w:t>
                  </w:r>
                </w:p>
              </w:tc>
              <w:tc>
                <w:tcPr>
                  <w:tcW w:w="1985" w:type="dxa"/>
                </w:tcPr>
                <w:p w14:paraId="3E63F9C3" w14:textId="5ED0544C" w:rsidR="002430C0" w:rsidRDefault="002430C0" w:rsidP="002430C0">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1C718D60" w14:textId="793EC6EA" w:rsidR="002430C0" w:rsidRDefault="002430C0" w:rsidP="002430C0">
                  <w:pPr>
                    <w:rPr>
                      <w:rFonts w:ascii="MS Gothic" w:eastAsia="MS Gothic" w:hAnsi="MS Gothic"/>
                      <w:lang w:val="en-US"/>
                    </w:rPr>
                  </w:pPr>
                  <w:r w:rsidRPr="002A3A6B">
                    <w:rPr>
                      <w:rFonts w:eastAsia="MS Gothic" w:cstheme="minorHAnsi"/>
                      <w:lang w:val="en-US"/>
                    </w:rPr>
                    <w:t>&lt;100 MB</w:t>
                  </w:r>
                </w:p>
              </w:tc>
              <w:tc>
                <w:tcPr>
                  <w:tcW w:w="2156" w:type="dxa"/>
                </w:tcPr>
                <w:p w14:paraId="4B49660E" w14:textId="78620101" w:rsidR="002430C0" w:rsidRDefault="002430C0" w:rsidP="002430C0">
                  <w:r w:rsidRPr="002A3A6B">
                    <w:rPr>
                      <w:rFonts w:cstheme="minorHAnsi"/>
                    </w:rPr>
                    <w:t xml:space="preserve">NA </w:t>
                  </w:r>
                </w:p>
              </w:tc>
            </w:tr>
            <w:tr w:rsidR="0055501B" w14:paraId="7D0ED353" w14:textId="77777777" w:rsidTr="0055501B">
              <w:tc>
                <w:tcPr>
                  <w:tcW w:w="1729" w:type="dxa"/>
                </w:tcPr>
                <w:p w14:paraId="6366D656" w14:textId="77777777" w:rsidR="0055501B" w:rsidRPr="0065505C" w:rsidRDefault="0055501B" w:rsidP="00604BAA">
                  <w:r w:rsidRPr="0065505C">
                    <w:t>Biological samples</w:t>
                  </w:r>
                </w:p>
              </w:tc>
              <w:tc>
                <w:tcPr>
                  <w:tcW w:w="1843" w:type="dxa"/>
                </w:tcPr>
                <w:p w14:paraId="7B398292" w14:textId="77777777" w:rsidR="0055501B" w:rsidRDefault="0055501B" w:rsidP="00604BAA">
                  <w:r>
                    <w:t xml:space="preserve">All biological samples resulting from experiments </w:t>
                  </w:r>
                  <w:r>
                    <w:lastRenderedPageBreak/>
                    <w:t>(cells, bacteria, viruses, mosquito saliva, mouse tissues, human skin biopsies, …)</w:t>
                  </w:r>
                </w:p>
              </w:tc>
              <w:tc>
                <w:tcPr>
                  <w:tcW w:w="2190" w:type="dxa"/>
                </w:tcPr>
                <w:p w14:paraId="6853195E" w14:textId="77777777" w:rsidR="0055501B" w:rsidRDefault="0055501B" w:rsidP="00604BAA">
                  <w:pPr>
                    <w:rPr>
                      <w:rFonts w:ascii="MS Gothic" w:eastAsia="MS Gothic" w:hAnsi="MS Gothic"/>
                      <w:lang w:val="en-US"/>
                    </w:rPr>
                  </w:pPr>
                  <w:r w:rsidRPr="002A3A6B">
                    <w:rPr>
                      <w:rFonts w:eastAsia="MS Gothic" w:cstheme="minorHAnsi"/>
                      <w:lang w:val="en-US"/>
                    </w:rPr>
                    <w:lastRenderedPageBreak/>
                    <w:t>New data</w:t>
                  </w:r>
                </w:p>
              </w:tc>
              <w:tc>
                <w:tcPr>
                  <w:tcW w:w="1354" w:type="dxa"/>
                </w:tcPr>
                <w:p w14:paraId="57010E94" w14:textId="77777777" w:rsidR="0055501B" w:rsidRDefault="0055501B" w:rsidP="00604BAA">
                  <w:pPr>
                    <w:rPr>
                      <w:rFonts w:ascii="MS Gothic" w:eastAsia="MS Gothic" w:hAnsi="MS Gothic"/>
                      <w:lang w:val="en-US"/>
                    </w:rPr>
                  </w:pPr>
                  <w:r w:rsidRPr="002A3A6B">
                    <w:rPr>
                      <w:rFonts w:eastAsia="MS Gothic" w:cstheme="minorHAnsi"/>
                      <w:lang w:val="en-US"/>
                    </w:rPr>
                    <w:t>Physical</w:t>
                  </w:r>
                </w:p>
              </w:tc>
              <w:tc>
                <w:tcPr>
                  <w:tcW w:w="1984" w:type="dxa"/>
                </w:tcPr>
                <w:p w14:paraId="5E991F07" w14:textId="77777777" w:rsidR="0055501B" w:rsidRDefault="0055501B" w:rsidP="00604BAA">
                  <w:pPr>
                    <w:rPr>
                      <w:rFonts w:ascii="MS Gothic" w:eastAsia="MS Gothic" w:hAnsi="MS Gothic"/>
                      <w:lang w:val="en-US"/>
                    </w:rPr>
                  </w:pPr>
                  <w:r w:rsidRPr="002A3A6B">
                    <w:rPr>
                      <w:rFonts w:eastAsia="MS Gothic" w:cstheme="minorHAnsi"/>
                      <w:lang w:val="en-US"/>
                    </w:rPr>
                    <w:t>NA</w:t>
                  </w:r>
                </w:p>
              </w:tc>
              <w:tc>
                <w:tcPr>
                  <w:tcW w:w="1985" w:type="dxa"/>
                </w:tcPr>
                <w:p w14:paraId="33483286" w14:textId="77777777" w:rsidR="0055501B" w:rsidRDefault="0055501B" w:rsidP="00604BAA">
                  <w:pPr>
                    <w:rPr>
                      <w:rFonts w:ascii="MS Gothic" w:eastAsia="MS Gothic" w:hAnsi="MS Gothic"/>
                      <w:lang w:val="en-US"/>
                    </w:rPr>
                  </w:pPr>
                  <w:r w:rsidRPr="002A3A6B">
                    <w:rPr>
                      <w:rFonts w:eastAsia="MS Gothic" w:cstheme="minorHAnsi"/>
                      <w:lang w:val="en-US"/>
                    </w:rPr>
                    <w:t>NA</w:t>
                  </w:r>
                </w:p>
              </w:tc>
              <w:tc>
                <w:tcPr>
                  <w:tcW w:w="2126" w:type="dxa"/>
                </w:tcPr>
                <w:p w14:paraId="73C7167E" w14:textId="77777777" w:rsidR="0055501B" w:rsidRDefault="0055501B" w:rsidP="00604BAA">
                  <w:pPr>
                    <w:rPr>
                      <w:rFonts w:ascii="MS Gothic" w:eastAsia="MS Gothic" w:hAnsi="MS Gothic"/>
                      <w:lang w:val="en-US"/>
                    </w:rPr>
                  </w:pPr>
                  <w:r w:rsidRPr="002A3A6B">
                    <w:rPr>
                      <w:rFonts w:eastAsia="MS Gothic" w:cstheme="minorHAnsi"/>
                      <w:lang w:val="en-US"/>
                    </w:rPr>
                    <w:t>NA</w:t>
                  </w:r>
                </w:p>
              </w:tc>
              <w:tc>
                <w:tcPr>
                  <w:tcW w:w="2156" w:type="dxa"/>
                </w:tcPr>
                <w:p w14:paraId="37B6DB7B" w14:textId="77777777" w:rsidR="0055501B" w:rsidRDefault="0055501B" w:rsidP="00604BAA">
                  <w:r w:rsidRPr="002A3A6B">
                    <w:rPr>
                      <w:rFonts w:cstheme="minorHAnsi"/>
                    </w:rPr>
                    <w:t>6000 samples</w:t>
                  </w:r>
                </w:p>
              </w:tc>
            </w:tr>
            <w:tr w:rsidR="0055501B" w14:paraId="09A1C055" w14:textId="77777777" w:rsidTr="0055501B">
              <w:tc>
                <w:tcPr>
                  <w:tcW w:w="1729" w:type="dxa"/>
                </w:tcPr>
                <w:p w14:paraId="3CCE0898" w14:textId="77777777" w:rsidR="0055501B" w:rsidRDefault="0055501B" w:rsidP="00604BAA">
                  <w:r>
                    <w:lastRenderedPageBreak/>
                    <w:t>qPCR raw data</w:t>
                  </w:r>
                </w:p>
              </w:tc>
              <w:tc>
                <w:tcPr>
                  <w:tcW w:w="1843" w:type="dxa"/>
                </w:tcPr>
                <w:p w14:paraId="472C895B" w14:textId="77777777" w:rsidR="0055501B" w:rsidRDefault="0055501B" w:rsidP="00604BAA">
                  <w:r>
                    <w:t xml:space="preserve">Files resulting from </w:t>
                  </w:r>
                  <w:proofErr w:type="spellStart"/>
                  <w:r>
                    <w:t>QuantStudio</w:t>
                  </w:r>
                  <w:proofErr w:type="spellEnd"/>
                  <w:r>
                    <w:t xml:space="preserve"> RT-PCR System</w:t>
                  </w:r>
                </w:p>
              </w:tc>
              <w:tc>
                <w:tcPr>
                  <w:tcW w:w="2190" w:type="dxa"/>
                </w:tcPr>
                <w:p w14:paraId="129E559B" w14:textId="77777777" w:rsidR="0055501B" w:rsidRDefault="0055501B" w:rsidP="00604BAA">
                  <w:pPr>
                    <w:rPr>
                      <w:rFonts w:ascii="MS Gothic" w:eastAsia="MS Gothic" w:hAnsi="MS Gothic"/>
                      <w:lang w:val="en-US"/>
                    </w:rPr>
                  </w:pPr>
                  <w:r w:rsidRPr="002A3A6B">
                    <w:rPr>
                      <w:rFonts w:eastAsia="MS Gothic" w:cstheme="minorHAnsi"/>
                    </w:rPr>
                    <w:t xml:space="preserve">New data </w:t>
                  </w:r>
                </w:p>
              </w:tc>
              <w:tc>
                <w:tcPr>
                  <w:tcW w:w="1354" w:type="dxa"/>
                </w:tcPr>
                <w:p w14:paraId="5F46E436" w14:textId="77777777" w:rsidR="0055501B" w:rsidRDefault="0055501B" w:rsidP="00604BAA">
                  <w:pPr>
                    <w:rPr>
                      <w:rFonts w:ascii="MS Gothic" w:eastAsia="MS Gothic" w:hAnsi="MS Gothic"/>
                      <w:lang w:val="en-US"/>
                    </w:rPr>
                  </w:pPr>
                  <w:r w:rsidRPr="002A3A6B">
                    <w:rPr>
                      <w:rFonts w:eastAsia="MS Gothic" w:cstheme="minorHAnsi"/>
                      <w:lang w:val="en-US"/>
                    </w:rPr>
                    <w:t>Digital</w:t>
                  </w:r>
                </w:p>
              </w:tc>
              <w:tc>
                <w:tcPr>
                  <w:tcW w:w="1984" w:type="dxa"/>
                </w:tcPr>
                <w:p w14:paraId="3DADE1B4" w14:textId="77777777" w:rsidR="0055501B" w:rsidRDefault="0055501B" w:rsidP="00604BAA">
                  <w:pPr>
                    <w:rPr>
                      <w:rFonts w:ascii="MS Gothic" w:eastAsia="MS Gothic" w:hAnsi="MS Gothic"/>
                      <w:lang w:val="en-US"/>
                    </w:rPr>
                  </w:pPr>
                  <w:r>
                    <w:rPr>
                      <w:rFonts w:eastAsia="MS Gothic" w:cstheme="minorHAnsi"/>
                      <w:lang w:val="en-US"/>
                    </w:rPr>
                    <w:t>Experimental</w:t>
                  </w:r>
                  <w:r w:rsidRPr="002A3A6B">
                    <w:rPr>
                      <w:rFonts w:eastAsia="MS Gothic" w:cstheme="minorHAnsi"/>
                      <w:lang w:val="en-US"/>
                    </w:rPr>
                    <w:t xml:space="preserve"> </w:t>
                  </w:r>
                </w:p>
              </w:tc>
              <w:tc>
                <w:tcPr>
                  <w:tcW w:w="1985" w:type="dxa"/>
                </w:tcPr>
                <w:p w14:paraId="52B89A6B" w14:textId="77777777" w:rsidR="0055501B" w:rsidRDefault="0055501B" w:rsidP="00604BAA">
                  <w:pPr>
                    <w:rPr>
                      <w:rFonts w:ascii="MS Gothic" w:eastAsia="MS Gothic" w:hAnsi="MS Gothic"/>
                      <w:lang w:val="en-US"/>
                    </w:rPr>
                  </w:pPr>
                  <w:proofErr w:type="gramStart"/>
                  <w:r w:rsidRPr="002A3A6B">
                    <w:rPr>
                      <w:rFonts w:eastAsia="MS Gothic" w:cstheme="minorHAnsi"/>
                      <w:lang w:val="en-US"/>
                    </w:rPr>
                    <w:t>.eds</w:t>
                  </w:r>
                  <w:proofErr w:type="gramEnd"/>
                </w:p>
              </w:tc>
              <w:tc>
                <w:tcPr>
                  <w:tcW w:w="2126" w:type="dxa"/>
                </w:tcPr>
                <w:p w14:paraId="0F08E785" w14:textId="77777777" w:rsidR="0055501B" w:rsidRDefault="0055501B" w:rsidP="00604BAA">
                  <w:pPr>
                    <w:rPr>
                      <w:rFonts w:ascii="MS Gothic" w:eastAsia="MS Gothic" w:hAnsi="MS Gothic"/>
                      <w:lang w:val="en-US"/>
                    </w:rPr>
                  </w:pPr>
                  <w:r w:rsidRPr="002A3A6B">
                    <w:rPr>
                      <w:rFonts w:eastAsia="MS Gothic" w:cstheme="minorHAnsi"/>
                      <w:lang w:val="en-US"/>
                    </w:rPr>
                    <w:t>&lt;1 GB</w:t>
                  </w:r>
                </w:p>
              </w:tc>
              <w:tc>
                <w:tcPr>
                  <w:tcW w:w="2156" w:type="dxa"/>
                </w:tcPr>
                <w:p w14:paraId="63A69B54" w14:textId="77777777" w:rsidR="0055501B" w:rsidRDefault="0055501B" w:rsidP="00604BAA">
                  <w:r w:rsidRPr="002A3A6B">
                    <w:rPr>
                      <w:rFonts w:cstheme="minorHAnsi"/>
                    </w:rPr>
                    <w:t>NA</w:t>
                  </w:r>
                </w:p>
              </w:tc>
            </w:tr>
            <w:tr w:rsidR="0055501B" w14:paraId="066F7133" w14:textId="77777777" w:rsidTr="0055501B">
              <w:tc>
                <w:tcPr>
                  <w:tcW w:w="1729" w:type="dxa"/>
                </w:tcPr>
                <w:p w14:paraId="1D5C360D" w14:textId="77777777" w:rsidR="0055501B" w:rsidRDefault="0055501B" w:rsidP="00604BAA">
                  <w:r>
                    <w:t>qPCR results</w:t>
                  </w:r>
                </w:p>
              </w:tc>
              <w:tc>
                <w:tcPr>
                  <w:tcW w:w="1843" w:type="dxa"/>
                </w:tcPr>
                <w:p w14:paraId="75925AE6" w14:textId="77777777" w:rsidR="0055501B" w:rsidRDefault="0055501B" w:rsidP="00604BAA">
                  <w:r>
                    <w:t xml:space="preserve">Excel files exported from </w:t>
                  </w:r>
                  <w:proofErr w:type="spellStart"/>
                  <w:r>
                    <w:t>QuantStudio</w:t>
                  </w:r>
                  <w:proofErr w:type="spellEnd"/>
                  <w:r>
                    <w:t xml:space="preserve"> Analysis Software with calculations of viral RNA levels</w:t>
                  </w:r>
                </w:p>
              </w:tc>
              <w:tc>
                <w:tcPr>
                  <w:tcW w:w="2190" w:type="dxa"/>
                </w:tcPr>
                <w:p w14:paraId="0AB62304" w14:textId="77777777" w:rsidR="0055501B" w:rsidRDefault="0055501B" w:rsidP="00604BAA">
                  <w:pPr>
                    <w:rPr>
                      <w:rFonts w:ascii="MS Gothic" w:eastAsia="MS Gothic" w:hAnsi="MS Gothic"/>
                      <w:lang w:val="en-US"/>
                    </w:rPr>
                  </w:pPr>
                  <w:r w:rsidRPr="002A3A6B">
                    <w:rPr>
                      <w:rFonts w:eastAsia="MS Gothic" w:cstheme="minorHAnsi"/>
                    </w:rPr>
                    <w:t>New data</w:t>
                  </w:r>
                </w:p>
              </w:tc>
              <w:tc>
                <w:tcPr>
                  <w:tcW w:w="1354" w:type="dxa"/>
                </w:tcPr>
                <w:p w14:paraId="086A14DE" w14:textId="77777777" w:rsidR="0055501B" w:rsidRDefault="0055501B" w:rsidP="00604BAA">
                  <w:pPr>
                    <w:rPr>
                      <w:rFonts w:ascii="MS Gothic" w:eastAsia="MS Gothic" w:hAnsi="MS Gothic"/>
                      <w:lang w:val="en-US"/>
                    </w:rPr>
                  </w:pPr>
                  <w:r w:rsidRPr="002A3A6B">
                    <w:rPr>
                      <w:rFonts w:eastAsia="MS Gothic" w:cstheme="minorHAnsi"/>
                      <w:lang w:val="en-US"/>
                    </w:rPr>
                    <w:t>Digital</w:t>
                  </w:r>
                </w:p>
              </w:tc>
              <w:tc>
                <w:tcPr>
                  <w:tcW w:w="1984" w:type="dxa"/>
                </w:tcPr>
                <w:p w14:paraId="68AF35E7" w14:textId="77777777" w:rsidR="0055501B" w:rsidRDefault="0055501B" w:rsidP="00604BAA">
                  <w:pPr>
                    <w:rPr>
                      <w:rFonts w:ascii="MS Gothic" w:eastAsia="MS Gothic" w:hAnsi="MS Gothic"/>
                      <w:lang w:val="en-US"/>
                    </w:rPr>
                  </w:pPr>
                  <w:r>
                    <w:rPr>
                      <w:rFonts w:eastAsia="MS Gothic" w:cstheme="minorHAnsi"/>
                      <w:lang w:val="en-US"/>
                    </w:rPr>
                    <w:t xml:space="preserve">Compiled </w:t>
                  </w:r>
                </w:p>
              </w:tc>
              <w:tc>
                <w:tcPr>
                  <w:tcW w:w="1985" w:type="dxa"/>
                </w:tcPr>
                <w:p w14:paraId="24B3D408" w14:textId="77777777" w:rsidR="0055501B" w:rsidRDefault="0055501B" w:rsidP="00604BAA">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21DA0D13" w14:textId="77777777" w:rsidR="0055501B" w:rsidRDefault="0055501B" w:rsidP="00604BAA">
                  <w:pPr>
                    <w:rPr>
                      <w:rFonts w:ascii="MS Gothic" w:eastAsia="MS Gothic" w:hAnsi="MS Gothic"/>
                      <w:lang w:val="en-US"/>
                    </w:rPr>
                  </w:pPr>
                  <w:r w:rsidRPr="002A3A6B">
                    <w:rPr>
                      <w:rFonts w:eastAsia="MS Gothic" w:cstheme="minorHAnsi"/>
                      <w:lang w:val="en-US"/>
                    </w:rPr>
                    <w:t>&lt;100 MB</w:t>
                  </w:r>
                </w:p>
              </w:tc>
              <w:tc>
                <w:tcPr>
                  <w:tcW w:w="2156" w:type="dxa"/>
                </w:tcPr>
                <w:p w14:paraId="45346765" w14:textId="77777777" w:rsidR="0055501B" w:rsidRDefault="0055501B" w:rsidP="00604BAA">
                  <w:r w:rsidRPr="002A3A6B">
                    <w:rPr>
                      <w:rFonts w:cstheme="minorHAnsi"/>
                    </w:rPr>
                    <w:t>NA</w:t>
                  </w:r>
                </w:p>
              </w:tc>
            </w:tr>
            <w:tr w:rsidR="0055501B" w14:paraId="11A2B17F" w14:textId="77777777" w:rsidTr="0055501B">
              <w:tc>
                <w:tcPr>
                  <w:tcW w:w="1729" w:type="dxa"/>
                </w:tcPr>
                <w:p w14:paraId="7C566D64" w14:textId="77777777" w:rsidR="0055501B" w:rsidRDefault="0055501B" w:rsidP="00604BAA">
                  <w:r>
                    <w:t>Plaque assay images</w:t>
                  </w:r>
                </w:p>
              </w:tc>
              <w:tc>
                <w:tcPr>
                  <w:tcW w:w="1843" w:type="dxa"/>
                </w:tcPr>
                <w:p w14:paraId="1AAF9A8E" w14:textId="77777777" w:rsidR="0055501B" w:rsidRDefault="0055501B" w:rsidP="00604BAA">
                  <w:r>
                    <w:t xml:space="preserve">Images taken from plaque assay plates </w:t>
                  </w:r>
                </w:p>
              </w:tc>
              <w:tc>
                <w:tcPr>
                  <w:tcW w:w="2190" w:type="dxa"/>
                </w:tcPr>
                <w:p w14:paraId="5DC8EB90" w14:textId="77777777" w:rsidR="0055501B" w:rsidRDefault="0055501B" w:rsidP="00604BAA">
                  <w:pPr>
                    <w:rPr>
                      <w:rFonts w:ascii="MS Gothic" w:eastAsia="MS Gothic" w:hAnsi="MS Gothic"/>
                      <w:lang w:val="en-US"/>
                    </w:rPr>
                  </w:pPr>
                  <w:r w:rsidRPr="002A3A6B">
                    <w:rPr>
                      <w:rFonts w:eastAsia="MS Gothic" w:cstheme="minorHAnsi"/>
                    </w:rPr>
                    <w:t>New data</w:t>
                  </w:r>
                </w:p>
              </w:tc>
              <w:tc>
                <w:tcPr>
                  <w:tcW w:w="1354" w:type="dxa"/>
                </w:tcPr>
                <w:p w14:paraId="0001D313" w14:textId="77777777" w:rsidR="0055501B" w:rsidRDefault="0055501B" w:rsidP="00604BAA">
                  <w:pPr>
                    <w:rPr>
                      <w:rFonts w:ascii="MS Gothic" w:eastAsia="MS Gothic" w:hAnsi="MS Gothic"/>
                      <w:lang w:val="en-US"/>
                    </w:rPr>
                  </w:pPr>
                  <w:r w:rsidRPr="002A3A6B">
                    <w:rPr>
                      <w:rFonts w:eastAsia="MS Gothic" w:cstheme="minorHAnsi"/>
                      <w:lang w:val="en-US"/>
                    </w:rPr>
                    <w:t>Digital</w:t>
                  </w:r>
                </w:p>
              </w:tc>
              <w:tc>
                <w:tcPr>
                  <w:tcW w:w="1984" w:type="dxa"/>
                </w:tcPr>
                <w:p w14:paraId="610B389F" w14:textId="77777777" w:rsidR="0055501B" w:rsidRDefault="0055501B" w:rsidP="00604BAA">
                  <w:pPr>
                    <w:rPr>
                      <w:rFonts w:ascii="MS Gothic" w:eastAsia="MS Gothic" w:hAnsi="MS Gothic"/>
                      <w:lang w:val="en-US"/>
                    </w:rPr>
                  </w:pPr>
                  <w:r>
                    <w:rPr>
                      <w:rFonts w:eastAsia="MS Gothic" w:cstheme="minorHAnsi"/>
                      <w:lang w:val="en-US"/>
                    </w:rPr>
                    <w:t>Experimental</w:t>
                  </w:r>
                </w:p>
              </w:tc>
              <w:tc>
                <w:tcPr>
                  <w:tcW w:w="1985" w:type="dxa"/>
                </w:tcPr>
                <w:p w14:paraId="068818DD" w14:textId="77777777" w:rsidR="0055501B" w:rsidRDefault="0055501B" w:rsidP="00604BAA">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2E2E833E" w14:textId="77777777" w:rsidR="0055501B" w:rsidRDefault="0055501B" w:rsidP="00604BAA">
                  <w:pPr>
                    <w:rPr>
                      <w:rFonts w:ascii="MS Gothic" w:eastAsia="MS Gothic" w:hAnsi="MS Gothic"/>
                      <w:lang w:val="en-US"/>
                    </w:rPr>
                  </w:pPr>
                  <w:r w:rsidRPr="002A3A6B">
                    <w:rPr>
                      <w:rFonts w:eastAsia="MS Gothic" w:cstheme="minorHAnsi"/>
                      <w:lang w:val="en-US"/>
                    </w:rPr>
                    <w:t>&lt;100 MB</w:t>
                  </w:r>
                </w:p>
              </w:tc>
              <w:tc>
                <w:tcPr>
                  <w:tcW w:w="2156" w:type="dxa"/>
                </w:tcPr>
                <w:p w14:paraId="496DBAC3" w14:textId="77777777" w:rsidR="0055501B" w:rsidRDefault="0055501B" w:rsidP="00604BAA">
                  <w:r w:rsidRPr="002A3A6B">
                    <w:rPr>
                      <w:rFonts w:cstheme="minorHAnsi"/>
                    </w:rPr>
                    <w:t>NA</w:t>
                  </w:r>
                </w:p>
              </w:tc>
            </w:tr>
            <w:tr w:rsidR="0055501B" w:rsidRPr="002A3A6B" w14:paraId="241E82CE" w14:textId="77777777" w:rsidTr="0055501B">
              <w:tc>
                <w:tcPr>
                  <w:tcW w:w="1729" w:type="dxa"/>
                </w:tcPr>
                <w:p w14:paraId="298002C5" w14:textId="77777777" w:rsidR="0055501B" w:rsidRPr="008533A7" w:rsidRDefault="0055501B" w:rsidP="00604BAA">
                  <w:pPr>
                    <w:rPr>
                      <w:highlight w:val="yellow"/>
                    </w:rPr>
                  </w:pPr>
                  <w:r>
                    <w:t>Plaque assay results</w:t>
                  </w:r>
                </w:p>
              </w:tc>
              <w:tc>
                <w:tcPr>
                  <w:tcW w:w="1843" w:type="dxa"/>
                </w:tcPr>
                <w:p w14:paraId="2EF70ACC" w14:textId="77777777" w:rsidR="0055501B" w:rsidRDefault="0055501B" w:rsidP="00604BAA">
                  <w:r>
                    <w:t>Excel files with raw data and analysis + calculations</w:t>
                  </w:r>
                </w:p>
              </w:tc>
              <w:tc>
                <w:tcPr>
                  <w:tcW w:w="2190" w:type="dxa"/>
                </w:tcPr>
                <w:p w14:paraId="5665F5AC" w14:textId="77777777" w:rsidR="0055501B" w:rsidRPr="002A3A6B" w:rsidRDefault="0055501B" w:rsidP="00604BAA">
                  <w:pPr>
                    <w:rPr>
                      <w:rFonts w:eastAsia="MS Gothic" w:cstheme="minorHAnsi"/>
                      <w:lang w:val="en-US"/>
                    </w:rPr>
                  </w:pPr>
                  <w:r w:rsidRPr="002A3A6B">
                    <w:rPr>
                      <w:rFonts w:eastAsia="MS Gothic" w:cstheme="minorHAnsi"/>
                    </w:rPr>
                    <w:t>New data</w:t>
                  </w:r>
                </w:p>
              </w:tc>
              <w:tc>
                <w:tcPr>
                  <w:tcW w:w="1354" w:type="dxa"/>
                </w:tcPr>
                <w:p w14:paraId="208E9EDA"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1A70E318" w14:textId="77777777" w:rsidR="0055501B" w:rsidRPr="002A3A6B" w:rsidRDefault="0055501B" w:rsidP="00604BAA">
                  <w:pPr>
                    <w:rPr>
                      <w:rFonts w:eastAsia="MS Gothic" w:cstheme="minorHAnsi"/>
                      <w:lang w:val="en-US"/>
                    </w:rPr>
                  </w:pPr>
                  <w:r>
                    <w:rPr>
                      <w:rFonts w:eastAsia="MS Gothic" w:cstheme="minorHAnsi"/>
                      <w:lang w:val="en-US"/>
                    </w:rPr>
                    <w:t xml:space="preserve">Compiled </w:t>
                  </w:r>
                </w:p>
              </w:tc>
              <w:tc>
                <w:tcPr>
                  <w:tcW w:w="1985" w:type="dxa"/>
                </w:tcPr>
                <w:p w14:paraId="77C4D7A6"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5591E387"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58D2A55B" w14:textId="77777777" w:rsidR="0055501B" w:rsidRPr="002A3A6B" w:rsidRDefault="0055501B" w:rsidP="00604BAA">
                  <w:pPr>
                    <w:rPr>
                      <w:rFonts w:cstheme="minorHAnsi"/>
                    </w:rPr>
                  </w:pPr>
                  <w:r w:rsidRPr="002A3A6B">
                    <w:rPr>
                      <w:rFonts w:cstheme="minorHAnsi"/>
                    </w:rPr>
                    <w:t>NA</w:t>
                  </w:r>
                </w:p>
              </w:tc>
            </w:tr>
            <w:tr w:rsidR="0055501B" w:rsidRPr="002A3A6B" w14:paraId="522B467D" w14:textId="77777777" w:rsidTr="0055501B">
              <w:tc>
                <w:tcPr>
                  <w:tcW w:w="1729" w:type="dxa"/>
                </w:tcPr>
                <w:p w14:paraId="418CDE25" w14:textId="77777777" w:rsidR="0055501B" w:rsidRDefault="0055501B" w:rsidP="00604BAA">
                  <w:r>
                    <w:t>Blood agar plating images</w:t>
                  </w:r>
                </w:p>
              </w:tc>
              <w:tc>
                <w:tcPr>
                  <w:tcW w:w="1843" w:type="dxa"/>
                </w:tcPr>
                <w:p w14:paraId="54330BF4" w14:textId="77777777" w:rsidR="0055501B" w:rsidRDefault="0055501B" w:rsidP="00604BAA">
                  <w:r>
                    <w:t>Images taken from blood agar plates</w:t>
                  </w:r>
                </w:p>
              </w:tc>
              <w:tc>
                <w:tcPr>
                  <w:tcW w:w="2190" w:type="dxa"/>
                </w:tcPr>
                <w:p w14:paraId="455E79AA" w14:textId="77777777" w:rsidR="0055501B" w:rsidRPr="002A3A6B" w:rsidRDefault="0055501B" w:rsidP="00604BAA">
                  <w:pPr>
                    <w:rPr>
                      <w:rFonts w:eastAsia="MS Gothic" w:cstheme="minorHAnsi"/>
                      <w:lang w:val="en-US"/>
                    </w:rPr>
                  </w:pPr>
                  <w:r w:rsidRPr="002A3A6B">
                    <w:rPr>
                      <w:rFonts w:eastAsia="MS Gothic" w:cstheme="minorHAnsi"/>
                    </w:rPr>
                    <w:t>New data</w:t>
                  </w:r>
                </w:p>
              </w:tc>
              <w:tc>
                <w:tcPr>
                  <w:tcW w:w="1354" w:type="dxa"/>
                </w:tcPr>
                <w:p w14:paraId="546E496C"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260385D5" w14:textId="77777777" w:rsidR="0055501B" w:rsidRPr="002A3A6B" w:rsidRDefault="0055501B" w:rsidP="00604BAA">
                  <w:pPr>
                    <w:rPr>
                      <w:rFonts w:eastAsia="MS Gothic" w:cstheme="minorHAnsi"/>
                      <w:lang w:val="en-US"/>
                    </w:rPr>
                  </w:pPr>
                  <w:r>
                    <w:rPr>
                      <w:rFonts w:eastAsia="MS Gothic" w:cstheme="minorHAnsi"/>
                      <w:lang w:val="en-US"/>
                    </w:rPr>
                    <w:t>Experimental</w:t>
                  </w:r>
                </w:p>
              </w:tc>
              <w:tc>
                <w:tcPr>
                  <w:tcW w:w="1985" w:type="dxa"/>
                </w:tcPr>
                <w:p w14:paraId="70320ECC"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4B6EA0D2"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6E1C63BD" w14:textId="77777777" w:rsidR="0055501B" w:rsidRPr="002A3A6B" w:rsidRDefault="0055501B" w:rsidP="00604BAA">
                  <w:pPr>
                    <w:rPr>
                      <w:rFonts w:cstheme="minorHAnsi"/>
                    </w:rPr>
                  </w:pPr>
                  <w:r w:rsidRPr="002A3A6B">
                    <w:rPr>
                      <w:rFonts w:cstheme="minorHAnsi"/>
                    </w:rPr>
                    <w:t>NA</w:t>
                  </w:r>
                </w:p>
              </w:tc>
            </w:tr>
            <w:tr w:rsidR="0055501B" w:rsidRPr="002A3A6B" w14:paraId="2B7277CA" w14:textId="77777777" w:rsidTr="0055501B">
              <w:tc>
                <w:tcPr>
                  <w:tcW w:w="1729" w:type="dxa"/>
                </w:tcPr>
                <w:p w14:paraId="613C1AED" w14:textId="77777777" w:rsidR="0055501B" w:rsidRPr="008533A7" w:rsidRDefault="0055501B" w:rsidP="00604BAA">
                  <w:pPr>
                    <w:rPr>
                      <w:highlight w:val="yellow"/>
                    </w:rPr>
                  </w:pPr>
                  <w:r>
                    <w:t>Blood agar plating results</w:t>
                  </w:r>
                </w:p>
              </w:tc>
              <w:tc>
                <w:tcPr>
                  <w:tcW w:w="1843" w:type="dxa"/>
                </w:tcPr>
                <w:p w14:paraId="59E1D70E" w14:textId="77777777" w:rsidR="0055501B" w:rsidRDefault="0055501B" w:rsidP="00604BAA">
                  <w:r>
                    <w:t>Excel files with raw data and analysis + calculations</w:t>
                  </w:r>
                </w:p>
              </w:tc>
              <w:tc>
                <w:tcPr>
                  <w:tcW w:w="2190" w:type="dxa"/>
                </w:tcPr>
                <w:p w14:paraId="48040F93" w14:textId="77777777" w:rsidR="0055501B" w:rsidRPr="002A3A6B" w:rsidRDefault="0055501B" w:rsidP="00604BAA">
                  <w:pPr>
                    <w:rPr>
                      <w:rFonts w:eastAsia="MS Gothic" w:cstheme="minorHAnsi"/>
                      <w:lang w:val="en-US"/>
                    </w:rPr>
                  </w:pPr>
                  <w:r w:rsidRPr="002A3A6B">
                    <w:rPr>
                      <w:rFonts w:eastAsia="MS Gothic" w:cstheme="minorHAnsi"/>
                    </w:rPr>
                    <w:t>New data</w:t>
                  </w:r>
                </w:p>
              </w:tc>
              <w:tc>
                <w:tcPr>
                  <w:tcW w:w="1354" w:type="dxa"/>
                </w:tcPr>
                <w:p w14:paraId="5ED64BEC"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5E2B8E8D" w14:textId="77777777" w:rsidR="0055501B" w:rsidRPr="002A3A6B" w:rsidRDefault="0055501B" w:rsidP="00604BAA">
                  <w:pPr>
                    <w:rPr>
                      <w:rFonts w:eastAsia="MS Gothic" w:cstheme="minorHAnsi"/>
                      <w:lang w:val="en-US"/>
                    </w:rPr>
                  </w:pPr>
                  <w:r>
                    <w:rPr>
                      <w:rFonts w:eastAsia="MS Gothic" w:cstheme="minorHAnsi"/>
                      <w:lang w:val="en-US"/>
                    </w:rPr>
                    <w:t xml:space="preserve">Compiled </w:t>
                  </w:r>
                </w:p>
              </w:tc>
              <w:tc>
                <w:tcPr>
                  <w:tcW w:w="1985" w:type="dxa"/>
                </w:tcPr>
                <w:p w14:paraId="48088DB1"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0B308A4F"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6036A55B" w14:textId="77777777" w:rsidR="0055501B" w:rsidRPr="002A3A6B" w:rsidRDefault="0055501B" w:rsidP="00604BAA">
                  <w:pPr>
                    <w:rPr>
                      <w:rFonts w:cstheme="minorHAnsi"/>
                    </w:rPr>
                  </w:pPr>
                  <w:r w:rsidRPr="002A3A6B">
                    <w:rPr>
                      <w:rFonts w:cstheme="minorHAnsi"/>
                    </w:rPr>
                    <w:t>NA</w:t>
                  </w:r>
                </w:p>
              </w:tc>
            </w:tr>
            <w:tr w:rsidR="0055501B" w:rsidRPr="002A3A6B" w14:paraId="2EF5FCBC" w14:textId="77777777" w:rsidTr="0055501B">
              <w:tc>
                <w:tcPr>
                  <w:tcW w:w="1729" w:type="dxa"/>
                </w:tcPr>
                <w:p w14:paraId="616A5127" w14:textId="77777777" w:rsidR="0055501B" w:rsidRDefault="0055501B" w:rsidP="00604BAA">
                  <w:r w:rsidRPr="00EF016E">
                    <w:lastRenderedPageBreak/>
                    <w:t xml:space="preserve">Intravital imaging </w:t>
                  </w:r>
                </w:p>
              </w:tc>
              <w:tc>
                <w:tcPr>
                  <w:tcW w:w="1843" w:type="dxa"/>
                </w:tcPr>
                <w:p w14:paraId="46B83E07" w14:textId="77777777" w:rsidR="0055501B" w:rsidRDefault="0055501B" w:rsidP="00604BAA">
                  <w:r>
                    <w:t xml:space="preserve">Images resulting from intravital imaging </w:t>
                  </w:r>
                </w:p>
              </w:tc>
              <w:tc>
                <w:tcPr>
                  <w:tcW w:w="2190" w:type="dxa"/>
                </w:tcPr>
                <w:p w14:paraId="25306BDC"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4DA69E2E"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0C0F1A97" w14:textId="77777777" w:rsidR="0055501B" w:rsidRPr="002A3A6B" w:rsidRDefault="0055501B" w:rsidP="00604BAA">
                  <w:pPr>
                    <w:rPr>
                      <w:rFonts w:eastAsia="MS Gothic" w:cstheme="minorHAnsi"/>
                      <w:lang w:val="en-US"/>
                    </w:rPr>
                  </w:pPr>
                  <w:r w:rsidRPr="002A3A6B">
                    <w:rPr>
                      <w:rFonts w:eastAsia="MS Gothic" w:cstheme="minorHAnsi"/>
                      <w:lang w:val="en-US"/>
                    </w:rPr>
                    <w:t>Experimental</w:t>
                  </w:r>
                </w:p>
              </w:tc>
              <w:tc>
                <w:tcPr>
                  <w:tcW w:w="1985" w:type="dxa"/>
                </w:tcPr>
                <w:p w14:paraId="3A7BB818" w14:textId="77777777" w:rsidR="0055501B" w:rsidRPr="002A3A6B" w:rsidRDefault="0055501B" w:rsidP="00604BAA">
                  <w:pPr>
                    <w:rPr>
                      <w:rFonts w:eastAsia="MS Gothic" w:cstheme="minorHAnsi"/>
                      <w:lang w:val="en-US"/>
                    </w:rPr>
                  </w:pPr>
                  <w:r>
                    <w:rPr>
                      <w:rFonts w:eastAsia="MS Gothic" w:cstheme="minorHAnsi"/>
                      <w:lang w:val="en-US"/>
                    </w:rPr>
                    <w:t>.</w:t>
                  </w:r>
                  <w:proofErr w:type="spellStart"/>
                  <w:r>
                    <w:rPr>
                      <w:rFonts w:eastAsia="MS Gothic" w:cstheme="minorHAnsi"/>
                      <w:lang w:val="en-US"/>
                    </w:rPr>
                    <w:t>tif</w:t>
                  </w:r>
                  <w:proofErr w:type="spellEnd"/>
                </w:p>
              </w:tc>
              <w:tc>
                <w:tcPr>
                  <w:tcW w:w="2126" w:type="dxa"/>
                </w:tcPr>
                <w:p w14:paraId="37525520" w14:textId="77777777" w:rsidR="0055501B" w:rsidRPr="002A3A6B" w:rsidRDefault="0055501B" w:rsidP="00604BAA">
                  <w:pPr>
                    <w:rPr>
                      <w:rFonts w:eastAsia="MS Gothic" w:cstheme="minorHAnsi"/>
                      <w:lang w:val="en-US"/>
                    </w:rPr>
                  </w:pPr>
                  <w:r>
                    <w:rPr>
                      <w:rFonts w:eastAsia="MS Gothic" w:cstheme="minorHAnsi"/>
                      <w:lang w:val="en-US"/>
                    </w:rPr>
                    <w:t>&lt;100 GB</w:t>
                  </w:r>
                </w:p>
              </w:tc>
              <w:tc>
                <w:tcPr>
                  <w:tcW w:w="2156" w:type="dxa"/>
                </w:tcPr>
                <w:p w14:paraId="6C986F62" w14:textId="77777777" w:rsidR="0055501B" w:rsidRPr="002A3A6B" w:rsidRDefault="0055501B" w:rsidP="00604BAA">
                  <w:pPr>
                    <w:rPr>
                      <w:rFonts w:cstheme="minorHAnsi"/>
                    </w:rPr>
                  </w:pPr>
                  <w:r w:rsidRPr="002A3A6B">
                    <w:rPr>
                      <w:rFonts w:cstheme="minorHAnsi"/>
                    </w:rPr>
                    <w:t>NA</w:t>
                  </w:r>
                </w:p>
              </w:tc>
            </w:tr>
            <w:tr w:rsidR="0055501B" w:rsidRPr="002A3A6B" w14:paraId="20BC6C8E" w14:textId="77777777" w:rsidTr="0055501B">
              <w:tc>
                <w:tcPr>
                  <w:tcW w:w="1729" w:type="dxa"/>
                </w:tcPr>
                <w:p w14:paraId="2DED9522" w14:textId="77777777" w:rsidR="0055501B" w:rsidRDefault="0055501B" w:rsidP="00604BAA">
                  <w:r w:rsidRPr="00486A3B">
                    <w:t xml:space="preserve">Flow cytometry </w:t>
                  </w:r>
                  <w:r>
                    <w:t>raw data</w:t>
                  </w:r>
                </w:p>
              </w:tc>
              <w:tc>
                <w:tcPr>
                  <w:tcW w:w="1843" w:type="dxa"/>
                </w:tcPr>
                <w:p w14:paraId="0E7F1538" w14:textId="77777777" w:rsidR="0055501B" w:rsidRDefault="0055501B" w:rsidP="00604BAA">
                  <w:r>
                    <w:t xml:space="preserve">Files resulting from </w:t>
                  </w:r>
                  <w:proofErr w:type="spellStart"/>
                  <w:r>
                    <w:t>LSRFortessa</w:t>
                  </w:r>
                  <w:proofErr w:type="spellEnd"/>
                  <w:r>
                    <w:t xml:space="preserve"> Flow Cytometer system </w:t>
                  </w:r>
                </w:p>
              </w:tc>
              <w:tc>
                <w:tcPr>
                  <w:tcW w:w="2190" w:type="dxa"/>
                </w:tcPr>
                <w:p w14:paraId="3C5DACFB"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70C1F664"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5C165908" w14:textId="77777777" w:rsidR="0055501B" w:rsidRPr="002A3A6B" w:rsidRDefault="0055501B" w:rsidP="00604BAA">
                  <w:pPr>
                    <w:rPr>
                      <w:rFonts w:eastAsia="MS Gothic" w:cstheme="minorHAnsi"/>
                      <w:lang w:val="en-US"/>
                    </w:rPr>
                  </w:pPr>
                  <w:r w:rsidRPr="002A3A6B">
                    <w:rPr>
                      <w:rFonts w:eastAsia="MS Gothic" w:cstheme="minorHAnsi"/>
                      <w:lang w:val="en-US"/>
                    </w:rPr>
                    <w:t>Software</w:t>
                  </w:r>
                </w:p>
              </w:tc>
              <w:tc>
                <w:tcPr>
                  <w:tcW w:w="1985" w:type="dxa"/>
                </w:tcPr>
                <w:p w14:paraId="606267BD" w14:textId="77777777" w:rsidR="0055501B" w:rsidRPr="002A3A6B" w:rsidRDefault="0055501B" w:rsidP="00604BAA">
                  <w:pPr>
                    <w:rPr>
                      <w:rFonts w:eastAsia="MS Gothic" w:cstheme="minorHAnsi"/>
                      <w:lang w:val="en-US"/>
                    </w:rPr>
                  </w:pPr>
                  <w:proofErr w:type="gramStart"/>
                  <w:r w:rsidRPr="002A3A6B">
                    <w:rPr>
                      <w:rFonts w:eastAsia="MS Gothic" w:cstheme="minorHAnsi"/>
                      <w:lang w:val="en-US"/>
                    </w:rPr>
                    <w:t>.fcs</w:t>
                  </w:r>
                  <w:proofErr w:type="gramEnd"/>
                  <w:r w:rsidRPr="002A3A6B">
                    <w:rPr>
                      <w:rFonts w:eastAsia="MS Gothic" w:cstheme="minorHAnsi"/>
                      <w:lang w:val="en-US"/>
                    </w:rPr>
                    <w:t xml:space="preserve"> </w:t>
                  </w:r>
                </w:p>
              </w:tc>
              <w:tc>
                <w:tcPr>
                  <w:tcW w:w="2126" w:type="dxa"/>
                </w:tcPr>
                <w:p w14:paraId="3A32A3B7" w14:textId="77777777" w:rsidR="0055501B" w:rsidRPr="002A3A6B" w:rsidRDefault="0055501B" w:rsidP="00604BAA">
                  <w:pPr>
                    <w:rPr>
                      <w:rFonts w:eastAsia="MS Gothic" w:cstheme="minorHAnsi"/>
                      <w:lang w:val="en-US"/>
                    </w:rPr>
                  </w:pPr>
                  <w:r w:rsidRPr="002A3A6B">
                    <w:rPr>
                      <w:rFonts w:eastAsia="MS Gothic" w:cstheme="minorHAnsi"/>
                      <w:lang w:val="en-US"/>
                    </w:rPr>
                    <w:t>&lt;100 GB</w:t>
                  </w:r>
                </w:p>
              </w:tc>
              <w:tc>
                <w:tcPr>
                  <w:tcW w:w="2156" w:type="dxa"/>
                </w:tcPr>
                <w:p w14:paraId="43BF6618" w14:textId="77777777" w:rsidR="0055501B" w:rsidRPr="002A3A6B" w:rsidRDefault="0055501B" w:rsidP="00604BAA">
                  <w:pPr>
                    <w:rPr>
                      <w:rFonts w:cstheme="minorHAnsi"/>
                    </w:rPr>
                  </w:pPr>
                  <w:r w:rsidRPr="002A3A6B">
                    <w:rPr>
                      <w:rFonts w:cstheme="minorHAnsi"/>
                    </w:rPr>
                    <w:t>NA</w:t>
                  </w:r>
                </w:p>
              </w:tc>
            </w:tr>
            <w:tr w:rsidR="0055501B" w:rsidRPr="002A3A6B" w14:paraId="7C12CE7B" w14:textId="77777777" w:rsidTr="0055501B">
              <w:tc>
                <w:tcPr>
                  <w:tcW w:w="1729" w:type="dxa"/>
                </w:tcPr>
                <w:p w14:paraId="779D4226" w14:textId="77777777" w:rsidR="0055501B" w:rsidRDefault="0055501B" w:rsidP="00604BAA">
                  <w:r>
                    <w:t>Flow cytometry analysis</w:t>
                  </w:r>
                </w:p>
              </w:tc>
              <w:tc>
                <w:tcPr>
                  <w:tcW w:w="1843" w:type="dxa"/>
                </w:tcPr>
                <w:p w14:paraId="66FF9F58" w14:textId="77777777" w:rsidR="0055501B" w:rsidRDefault="0055501B" w:rsidP="00604BAA">
                  <w:r>
                    <w:t xml:space="preserve">Files for processing and visualizing flow cytometry data in </w:t>
                  </w:r>
                  <w:proofErr w:type="spellStart"/>
                  <w:r>
                    <w:t>FlowJo</w:t>
                  </w:r>
                  <w:proofErr w:type="spellEnd"/>
                  <w:r>
                    <w:t xml:space="preserve"> Software </w:t>
                  </w:r>
                </w:p>
              </w:tc>
              <w:tc>
                <w:tcPr>
                  <w:tcW w:w="2190" w:type="dxa"/>
                </w:tcPr>
                <w:p w14:paraId="7790D067"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0997ECAB"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245F094E" w14:textId="77777777" w:rsidR="0055501B" w:rsidRPr="002A3A6B" w:rsidRDefault="0055501B" w:rsidP="00604BAA">
                  <w:pPr>
                    <w:rPr>
                      <w:rFonts w:eastAsia="MS Gothic" w:cstheme="minorHAnsi"/>
                      <w:lang w:val="en-US"/>
                    </w:rPr>
                  </w:pPr>
                  <w:r w:rsidRPr="002A3A6B">
                    <w:rPr>
                      <w:rFonts w:eastAsia="MS Gothic" w:cstheme="minorHAnsi"/>
                      <w:lang w:val="en-US"/>
                    </w:rPr>
                    <w:t>Software</w:t>
                  </w:r>
                </w:p>
              </w:tc>
              <w:tc>
                <w:tcPr>
                  <w:tcW w:w="1985" w:type="dxa"/>
                </w:tcPr>
                <w:p w14:paraId="6CF4BD1D"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wsp</w:t>
                  </w:r>
                  <w:proofErr w:type="spellEnd"/>
                  <w:r w:rsidRPr="002A3A6B">
                    <w:rPr>
                      <w:rFonts w:eastAsia="MS Gothic" w:cstheme="minorHAnsi"/>
                      <w:lang w:val="en-US"/>
                    </w:rPr>
                    <w:t xml:space="preserve"> </w:t>
                  </w:r>
                </w:p>
              </w:tc>
              <w:tc>
                <w:tcPr>
                  <w:tcW w:w="2126" w:type="dxa"/>
                </w:tcPr>
                <w:p w14:paraId="04080231"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4248C0A2" w14:textId="77777777" w:rsidR="0055501B" w:rsidRPr="002A3A6B" w:rsidRDefault="0055501B" w:rsidP="00604BAA">
                  <w:pPr>
                    <w:rPr>
                      <w:rFonts w:cstheme="minorHAnsi"/>
                    </w:rPr>
                  </w:pPr>
                  <w:r w:rsidRPr="002A3A6B">
                    <w:rPr>
                      <w:rFonts w:cstheme="minorHAnsi"/>
                    </w:rPr>
                    <w:t>NA</w:t>
                  </w:r>
                </w:p>
              </w:tc>
            </w:tr>
            <w:tr w:rsidR="0055501B" w:rsidRPr="002A3A6B" w14:paraId="4A9B78A7" w14:textId="77777777" w:rsidTr="0055501B">
              <w:tc>
                <w:tcPr>
                  <w:tcW w:w="1729" w:type="dxa"/>
                </w:tcPr>
                <w:p w14:paraId="78883765" w14:textId="77777777" w:rsidR="0055501B" w:rsidRDefault="0055501B" w:rsidP="00604BAA">
                  <w:r>
                    <w:t>Flow cytometry results</w:t>
                  </w:r>
                </w:p>
              </w:tc>
              <w:tc>
                <w:tcPr>
                  <w:tcW w:w="1843" w:type="dxa"/>
                </w:tcPr>
                <w:p w14:paraId="1CC2217E" w14:textId="77777777" w:rsidR="0055501B" w:rsidRDefault="0055501B" w:rsidP="00604BAA">
                  <w:r>
                    <w:t xml:space="preserve">Excel files for calculations resulting from analysis in </w:t>
                  </w:r>
                  <w:proofErr w:type="spellStart"/>
                  <w:r>
                    <w:t>FlowJo</w:t>
                  </w:r>
                  <w:proofErr w:type="spellEnd"/>
                  <w:r>
                    <w:t xml:space="preserve"> Software  </w:t>
                  </w:r>
                </w:p>
              </w:tc>
              <w:tc>
                <w:tcPr>
                  <w:tcW w:w="2190" w:type="dxa"/>
                </w:tcPr>
                <w:p w14:paraId="5E8BA5BB"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2E61D14C"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79A72CB1" w14:textId="77777777" w:rsidR="0055501B" w:rsidRPr="002A3A6B" w:rsidRDefault="0055501B" w:rsidP="00604BAA">
                  <w:pPr>
                    <w:rPr>
                      <w:rFonts w:eastAsia="MS Gothic" w:cstheme="minorHAnsi"/>
                      <w:lang w:val="en-US"/>
                    </w:rPr>
                  </w:pPr>
                  <w:r>
                    <w:rPr>
                      <w:rFonts w:eastAsia="MS Gothic" w:cstheme="minorHAnsi"/>
                      <w:lang w:val="en-US"/>
                    </w:rPr>
                    <w:t xml:space="preserve">Compiled </w:t>
                  </w:r>
                </w:p>
              </w:tc>
              <w:tc>
                <w:tcPr>
                  <w:tcW w:w="1985" w:type="dxa"/>
                </w:tcPr>
                <w:p w14:paraId="1D6A8B92"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1B7930E4"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13554DEF" w14:textId="77777777" w:rsidR="0055501B" w:rsidRPr="002A3A6B" w:rsidRDefault="0055501B" w:rsidP="00604BAA">
                  <w:pPr>
                    <w:rPr>
                      <w:rFonts w:cstheme="minorHAnsi"/>
                    </w:rPr>
                  </w:pPr>
                  <w:r w:rsidRPr="002A3A6B">
                    <w:rPr>
                      <w:rFonts w:cstheme="minorHAnsi"/>
                    </w:rPr>
                    <w:t>NA</w:t>
                  </w:r>
                </w:p>
              </w:tc>
            </w:tr>
            <w:tr w:rsidR="0055501B" w:rsidRPr="002A3A6B" w14:paraId="51103B9C" w14:textId="77777777" w:rsidTr="0055501B">
              <w:tc>
                <w:tcPr>
                  <w:tcW w:w="1729" w:type="dxa"/>
                </w:tcPr>
                <w:p w14:paraId="49708CAA" w14:textId="77777777" w:rsidR="0055501B" w:rsidRDefault="0055501B" w:rsidP="00604BAA">
                  <w:r>
                    <w:t>Flow cytometry layouts</w:t>
                  </w:r>
                </w:p>
              </w:tc>
              <w:tc>
                <w:tcPr>
                  <w:tcW w:w="1843" w:type="dxa"/>
                </w:tcPr>
                <w:p w14:paraId="7DD1221B" w14:textId="77777777" w:rsidR="0055501B" w:rsidRDefault="0055501B" w:rsidP="00604BAA">
                  <w:r>
                    <w:t xml:space="preserve">Layout of graphs made in </w:t>
                  </w:r>
                  <w:proofErr w:type="spellStart"/>
                  <w:r>
                    <w:t>FlowJo</w:t>
                  </w:r>
                  <w:proofErr w:type="spellEnd"/>
                  <w:r>
                    <w:t xml:space="preserve"> Software</w:t>
                  </w:r>
                </w:p>
              </w:tc>
              <w:tc>
                <w:tcPr>
                  <w:tcW w:w="2190" w:type="dxa"/>
                </w:tcPr>
                <w:p w14:paraId="5B166988"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05DB6CD6"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4DEB0CD5" w14:textId="77777777" w:rsidR="0055501B" w:rsidRPr="002A3A6B" w:rsidRDefault="0055501B" w:rsidP="00604BAA">
                  <w:pPr>
                    <w:rPr>
                      <w:rFonts w:eastAsia="MS Gothic" w:cstheme="minorHAnsi"/>
                      <w:lang w:val="en-US"/>
                    </w:rPr>
                  </w:pPr>
                  <w:r>
                    <w:rPr>
                      <w:rFonts w:eastAsia="MS Gothic" w:cstheme="minorHAnsi"/>
                      <w:lang w:val="en-US"/>
                    </w:rPr>
                    <w:t xml:space="preserve">Compiled </w:t>
                  </w:r>
                </w:p>
              </w:tc>
              <w:tc>
                <w:tcPr>
                  <w:tcW w:w="1985" w:type="dxa"/>
                </w:tcPr>
                <w:p w14:paraId="4D581EF8" w14:textId="77777777" w:rsidR="0055501B" w:rsidRPr="002A3A6B" w:rsidRDefault="0055501B" w:rsidP="00604BAA">
                  <w:pPr>
                    <w:rPr>
                      <w:rFonts w:eastAsia="MS Gothic" w:cstheme="minorHAnsi"/>
                      <w:lang w:val="en-US"/>
                    </w:rPr>
                  </w:pPr>
                  <w:r w:rsidRPr="002A3A6B">
                    <w:rPr>
                      <w:rFonts w:eastAsia="MS Gothic" w:cstheme="minorHAnsi"/>
                      <w:lang w:val="en-US"/>
                    </w:rPr>
                    <w:t xml:space="preserve">.pdf </w:t>
                  </w:r>
                </w:p>
              </w:tc>
              <w:tc>
                <w:tcPr>
                  <w:tcW w:w="2126" w:type="dxa"/>
                </w:tcPr>
                <w:p w14:paraId="48A8F6E5"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15149120" w14:textId="77777777" w:rsidR="0055501B" w:rsidRPr="002A3A6B" w:rsidRDefault="0055501B" w:rsidP="00604BAA">
                  <w:pPr>
                    <w:rPr>
                      <w:rFonts w:cstheme="minorHAnsi"/>
                    </w:rPr>
                  </w:pPr>
                  <w:r w:rsidRPr="002A3A6B">
                    <w:rPr>
                      <w:rFonts w:cstheme="minorHAnsi"/>
                    </w:rPr>
                    <w:t>NA</w:t>
                  </w:r>
                </w:p>
              </w:tc>
            </w:tr>
            <w:tr w:rsidR="0055501B" w:rsidRPr="002A3A6B" w14:paraId="14AC5B3E" w14:textId="77777777" w:rsidTr="0055501B">
              <w:tc>
                <w:tcPr>
                  <w:tcW w:w="1729" w:type="dxa"/>
                </w:tcPr>
                <w:p w14:paraId="76CBB858" w14:textId="77777777" w:rsidR="0055501B" w:rsidRDefault="0055501B" w:rsidP="00604BAA">
                  <w:r w:rsidRPr="00EF016E">
                    <w:t>Sequencing raw data</w:t>
                  </w:r>
                </w:p>
              </w:tc>
              <w:tc>
                <w:tcPr>
                  <w:tcW w:w="1843" w:type="dxa"/>
                </w:tcPr>
                <w:p w14:paraId="006BFEA9" w14:textId="77777777" w:rsidR="0055501B" w:rsidRDefault="0055501B" w:rsidP="00604BAA">
                  <w:r>
                    <w:t>Genetic sequences</w:t>
                  </w:r>
                </w:p>
              </w:tc>
              <w:tc>
                <w:tcPr>
                  <w:tcW w:w="2190" w:type="dxa"/>
                </w:tcPr>
                <w:p w14:paraId="4A154215"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2C94EB4F"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6814062C" w14:textId="77777777" w:rsidR="0055501B" w:rsidRPr="002A3A6B" w:rsidRDefault="0055501B" w:rsidP="00604BAA">
                  <w:pPr>
                    <w:rPr>
                      <w:rFonts w:eastAsia="MS Gothic" w:cstheme="minorHAnsi"/>
                      <w:lang w:val="en-US"/>
                    </w:rPr>
                  </w:pPr>
                  <w:r w:rsidRPr="002A3A6B">
                    <w:rPr>
                      <w:rFonts w:eastAsia="MS Gothic" w:cstheme="minorHAnsi"/>
                      <w:lang w:val="en-US"/>
                    </w:rPr>
                    <w:t>Experimental</w:t>
                  </w:r>
                </w:p>
              </w:tc>
              <w:tc>
                <w:tcPr>
                  <w:tcW w:w="1985" w:type="dxa"/>
                </w:tcPr>
                <w:p w14:paraId="633DA2F8" w14:textId="77777777" w:rsidR="0055501B" w:rsidRPr="002A3A6B" w:rsidRDefault="0055501B" w:rsidP="00604BAA">
                  <w:pPr>
                    <w:rPr>
                      <w:rFonts w:eastAsia="MS Gothic" w:cstheme="minorHAnsi"/>
                      <w:lang w:val="en-US"/>
                    </w:rPr>
                  </w:pPr>
                  <w:proofErr w:type="gramStart"/>
                  <w:r w:rsidRPr="002A3A6B">
                    <w:rPr>
                      <w:rFonts w:eastAsia="MS Gothic" w:cstheme="minorHAnsi"/>
                      <w:lang w:val="en-US"/>
                    </w:rPr>
                    <w:t>.</w:t>
                  </w:r>
                  <w:proofErr w:type="spellStart"/>
                  <w:r w:rsidRPr="002A3A6B">
                    <w:rPr>
                      <w:rFonts w:eastAsia="MS Gothic" w:cstheme="minorHAnsi"/>
                      <w:lang w:val="en-US"/>
                    </w:rPr>
                    <w:t>fastq</w:t>
                  </w:r>
                  <w:proofErr w:type="spellEnd"/>
                  <w:proofErr w:type="gramEnd"/>
                </w:p>
              </w:tc>
              <w:tc>
                <w:tcPr>
                  <w:tcW w:w="2126" w:type="dxa"/>
                </w:tcPr>
                <w:p w14:paraId="4EA1EDE4"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35302FF3" w14:textId="77777777" w:rsidR="0055501B" w:rsidRPr="002A3A6B" w:rsidRDefault="0055501B" w:rsidP="00604BAA">
                  <w:pPr>
                    <w:rPr>
                      <w:rFonts w:cstheme="minorHAnsi"/>
                    </w:rPr>
                  </w:pPr>
                  <w:r w:rsidRPr="002A3A6B">
                    <w:rPr>
                      <w:rFonts w:cstheme="minorHAnsi"/>
                    </w:rPr>
                    <w:t>NA</w:t>
                  </w:r>
                </w:p>
              </w:tc>
            </w:tr>
            <w:tr w:rsidR="0055501B" w:rsidRPr="002A3A6B" w14:paraId="11019C7A" w14:textId="77777777" w:rsidTr="0055501B">
              <w:tc>
                <w:tcPr>
                  <w:tcW w:w="1729" w:type="dxa"/>
                </w:tcPr>
                <w:p w14:paraId="33350475" w14:textId="77777777" w:rsidR="0055501B" w:rsidRPr="00EF016E" w:rsidRDefault="0055501B" w:rsidP="00604BAA">
                  <w:r w:rsidRPr="00EF016E">
                    <w:t>Sequencing results</w:t>
                  </w:r>
                </w:p>
              </w:tc>
              <w:tc>
                <w:tcPr>
                  <w:tcW w:w="1843" w:type="dxa"/>
                </w:tcPr>
                <w:p w14:paraId="13F8D96B" w14:textId="77777777" w:rsidR="0055501B" w:rsidRDefault="0055501B" w:rsidP="00604BAA">
                  <w:r>
                    <w:t xml:space="preserve">Analysis of results from sequencing + calculations </w:t>
                  </w:r>
                </w:p>
              </w:tc>
              <w:tc>
                <w:tcPr>
                  <w:tcW w:w="2190" w:type="dxa"/>
                </w:tcPr>
                <w:p w14:paraId="4CB99A56"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0762C57D"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733F03A1" w14:textId="77777777" w:rsidR="0055501B" w:rsidRPr="002A3A6B" w:rsidRDefault="0055501B" w:rsidP="00604BAA">
                  <w:pPr>
                    <w:rPr>
                      <w:rFonts w:eastAsia="MS Gothic" w:cstheme="minorHAnsi"/>
                      <w:lang w:val="en-US"/>
                    </w:rPr>
                  </w:pPr>
                  <w:r>
                    <w:rPr>
                      <w:rFonts w:eastAsia="MS Gothic" w:cstheme="minorHAnsi"/>
                      <w:lang w:val="en-US"/>
                    </w:rPr>
                    <w:t>Compiled</w:t>
                  </w:r>
                </w:p>
              </w:tc>
              <w:tc>
                <w:tcPr>
                  <w:tcW w:w="1985" w:type="dxa"/>
                </w:tcPr>
                <w:p w14:paraId="537B32AB"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3853BBA3"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7F523D2B" w14:textId="77777777" w:rsidR="0055501B" w:rsidRPr="002A3A6B" w:rsidRDefault="0055501B" w:rsidP="00604BAA">
                  <w:pPr>
                    <w:rPr>
                      <w:rFonts w:cstheme="minorHAnsi"/>
                    </w:rPr>
                  </w:pPr>
                  <w:r w:rsidRPr="002A3A6B">
                    <w:rPr>
                      <w:rFonts w:cstheme="minorHAnsi"/>
                    </w:rPr>
                    <w:t>NA</w:t>
                  </w:r>
                </w:p>
              </w:tc>
            </w:tr>
            <w:tr w:rsidR="0055501B" w:rsidRPr="002A3A6B" w14:paraId="25CBFC55" w14:textId="77777777" w:rsidTr="0055501B">
              <w:tc>
                <w:tcPr>
                  <w:tcW w:w="1729" w:type="dxa"/>
                </w:tcPr>
                <w:p w14:paraId="05DC9F8F" w14:textId="77777777" w:rsidR="0055501B" w:rsidRPr="00486A3B" w:rsidRDefault="0055501B" w:rsidP="00604BAA">
                  <w:r>
                    <w:t xml:space="preserve">Graphs </w:t>
                  </w:r>
                </w:p>
              </w:tc>
              <w:tc>
                <w:tcPr>
                  <w:tcW w:w="1843" w:type="dxa"/>
                </w:tcPr>
                <w:p w14:paraId="7BE1DD01" w14:textId="77777777" w:rsidR="0055501B" w:rsidRDefault="0055501B" w:rsidP="00604BAA">
                  <w:proofErr w:type="spellStart"/>
                  <w:r>
                    <w:t>Graphpad</w:t>
                  </w:r>
                  <w:proofErr w:type="spellEnd"/>
                  <w:r>
                    <w:t xml:space="preserve"> software files with graphs </w:t>
                  </w:r>
                  <w:r>
                    <w:lastRenderedPageBreak/>
                    <w:t>resulting from analysis of data</w:t>
                  </w:r>
                </w:p>
              </w:tc>
              <w:tc>
                <w:tcPr>
                  <w:tcW w:w="2190" w:type="dxa"/>
                </w:tcPr>
                <w:p w14:paraId="22E86813" w14:textId="77777777" w:rsidR="0055501B" w:rsidRPr="002A3A6B" w:rsidRDefault="0055501B" w:rsidP="00604BAA">
                  <w:pPr>
                    <w:rPr>
                      <w:rFonts w:eastAsia="MS Gothic" w:cstheme="minorHAnsi"/>
                    </w:rPr>
                  </w:pPr>
                  <w:r w:rsidRPr="002A3A6B">
                    <w:rPr>
                      <w:rFonts w:eastAsia="MS Gothic" w:cstheme="minorHAnsi"/>
                      <w:lang w:val="en-US"/>
                    </w:rPr>
                    <w:lastRenderedPageBreak/>
                    <w:t>New data</w:t>
                  </w:r>
                </w:p>
              </w:tc>
              <w:tc>
                <w:tcPr>
                  <w:tcW w:w="1354" w:type="dxa"/>
                </w:tcPr>
                <w:p w14:paraId="48ED6C5B" w14:textId="77777777" w:rsidR="0055501B" w:rsidRPr="002A3A6B" w:rsidRDefault="0055501B" w:rsidP="00604BAA">
                  <w:pPr>
                    <w:rPr>
                      <w:rFonts w:eastAsia="MS Gothic" w:cstheme="minorHAnsi"/>
                      <w:lang w:val="en-US"/>
                    </w:rPr>
                  </w:pPr>
                  <w:r w:rsidRPr="002A3A6B">
                    <w:rPr>
                      <w:rFonts w:eastAsia="MS Gothic" w:cstheme="minorHAnsi"/>
                      <w:lang w:val="en-US"/>
                    </w:rPr>
                    <w:t xml:space="preserve">Digital </w:t>
                  </w:r>
                </w:p>
              </w:tc>
              <w:tc>
                <w:tcPr>
                  <w:tcW w:w="1984" w:type="dxa"/>
                </w:tcPr>
                <w:p w14:paraId="5762B586" w14:textId="77777777" w:rsidR="0055501B" w:rsidRPr="002A3A6B" w:rsidRDefault="0055501B" w:rsidP="00604BAA">
                  <w:pPr>
                    <w:rPr>
                      <w:rFonts w:eastAsia="MS Gothic" w:cstheme="minorHAnsi"/>
                      <w:lang w:val="en-US"/>
                    </w:rPr>
                  </w:pPr>
                  <w:r w:rsidRPr="002A3A6B">
                    <w:rPr>
                      <w:rFonts w:eastAsia="MS Gothic" w:cstheme="minorHAnsi"/>
                      <w:lang w:val="en-US"/>
                    </w:rPr>
                    <w:t xml:space="preserve">Software </w:t>
                  </w:r>
                </w:p>
              </w:tc>
              <w:tc>
                <w:tcPr>
                  <w:tcW w:w="1985" w:type="dxa"/>
                </w:tcPr>
                <w:p w14:paraId="00DAC70D" w14:textId="77777777" w:rsidR="0055501B" w:rsidRPr="002A3A6B" w:rsidRDefault="0055501B" w:rsidP="00604BAA">
                  <w:pPr>
                    <w:rPr>
                      <w:rFonts w:eastAsia="MS Gothic" w:cstheme="minorHAnsi"/>
                      <w:lang w:val="en-US"/>
                    </w:rPr>
                  </w:pPr>
                  <w:proofErr w:type="gramStart"/>
                  <w:r w:rsidRPr="002A3A6B">
                    <w:rPr>
                      <w:rFonts w:eastAsia="MS Gothic" w:cstheme="minorHAnsi"/>
                      <w:lang w:val="en-US"/>
                    </w:rPr>
                    <w:t>.</w:t>
                  </w:r>
                  <w:proofErr w:type="spellStart"/>
                  <w:r w:rsidRPr="002A3A6B">
                    <w:rPr>
                      <w:rFonts w:eastAsia="MS Gothic" w:cstheme="minorHAnsi"/>
                      <w:lang w:val="en-US"/>
                    </w:rPr>
                    <w:t>pzfx</w:t>
                  </w:r>
                  <w:proofErr w:type="spellEnd"/>
                  <w:proofErr w:type="gramEnd"/>
                </w:p>
              </w:tc>
              <w:tc>
                <w:tcPr>
                  <w:tcW w:w="2126" w:type="dxa"/>
                </w:tcPr>
                <w:p w14:paraId="6412EA61"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44B66EF8" w14:textId="77777777" w:rsidR="0055501B" w:rsidRPr="002A3A6B" w:rsidRDefault="0055501B" w:rsidP="00604BAA">
                  <w:pPr>
                    <w:rPr>
                      <w:rFonts w:cstheme="minorHAnsi"/>
                    </w:rPr>
                  </w:pPr>
                  <w:r w:rsidRPr="002A3A6B">
                    <w:rPr>
                      <w:rFonts w:cstheme="minorHAnsi"/>
                    </w:rPr>
                    <w:t>NA</w:t>
                  </w:r>
                </w:p>
              </w:tc>
            </w:tr>
            <w:tr w:rsidR="0055501B" w:rsidRPr="002A3A6B" w14:paraId="28B475FF" w14:textId="77777777" w:rsidTr="0055501B">
              <w:tc>
                <w:tcPr>
                  <w:tcW w:w="1729" w:type="dxa"/>
                </w:tcPr>
                <w:p w14:paraId="1D9C135C" w14:textId="77777777" w:rsidR="0055501B" w:rsidRPr="00486A3B" w:rsidRDefault="0055501B" w:rsidP="00604BAA">
                  <w:r>
                    <w:t xml:space="preserve">Graph images </w:t>
                  </w:r>
                </w:p>
              </w:tc>
              <w:tc>
                <w:tcPr>
                  <w:tcW w:w="1843" w:type="dxa"/>
                </w:tcPr>
                <w:p w14:paraId="079F7908" w14:textId="77777777" w:rsidR="0055501B" w:rsidRDefault="0055501B" w:rsidP="00604BAA">
                  <w:r>
                    <w:t xml:space="preserve">Exported images from graphs made in </w:t>
                  </w:r>
                  <w:proofErr w:type="spellStart"/>
                  <w:r>
                    <w:t>Graphpad</w:t>
                  </w:r>
                  <w:proofErr w:type="spellEnd"/>
                  <w:r>
                    <w:t xml:space="preserve"> software</w:t>
                  </w:r>
                </w:p>
              </w:tc>
              <w:tc>
                <w:tcPr>
                  <w:tcW w:w="2190" w:type="dxa"/>
                </w:tcPr>
                <w:p w14:paraId="0BF2DBC3" w14:textId="77777777" w:rsidR="0055501B" w:rsidRPr="002A3A6B" w:rsidRDefault="0055501B" w:rsidP="00604BAA">
                  <w:pPr>
                    <w:rPr>
                      <w:rFonts w:eastAsia="MS Gothic" w:cstheme="minorHAnsi"/>
                    </w:rPr>
                  </w:pPr>
                  <w:r w:rsidRPr="002A3A6B">
                    <w:rPr>
                      <w:rFonts w:eastAsia="MS Gothic" w:cstheme="minorHAnsi"/>
                      <w:lang w:val="en-US"/>
                    </w:rPr>
                    <w:t xml:space="preserve">New data </w:t>
                  </w:r>
                </w:p>
              </w:tc>
              <w:tc>
                <w:tcPr>
                  <w:tcW w:w="1354" w:type="dxa"/>
                </w:tcPr>
                <w:p w14:paraId="7EE56FA0"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42F83846" w14:textId="77777777" w:rsidR="0055501B" w:rsidRPr="002A3A6B" w:rsidRDefault="0055501B" w:rsidP="00604BAA">
                  <w:pPr>
                    <w:rPr>
                      <w:rFonts w:eastAsia="MS Gothic" w:cstheme="minorHAnsi"/>
                      <w:lang w:val="en-US"/>
                    </w:rPr>
                  </w:pPr>
                  <w:r>
                    <w:rPr>
                      <w:rFonts w:eastAsia="MS Gothic" w:cstheme="minorHAnsi"/>
                      <w:lang w:val="en-US"/>
                    </w:rPr>
                    <w:t xml:space="preserve">Compiled </w:t>
                  </w:r>
                </w:p>
              </w:tc>
              <w:tc>
                <w:tcPr>
                  <w:tcW w:w="1985" w:type="dxa"/>
                </w:tcPr>
                <w:p w14:paraId="4793A5AE" w14:textId="77777777" w:rsidR="0055501B" w:rsidRPr="002A3A6B" w:rsidRDefault="0055501B" w:rsidP="00604BAA">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tif</w:t>
                  </w:r>
                  <w:proofErr w:type="spellEnd"/>
                  <w:r w:rsidRPr="002A3A6B">
                    <w:rPr>
                      <w:rFonts w:eastAsia="MS Gothic" w:cstheme="minorHAnsi"/>
                      <w:lang w:val="en-US"/>
                    </w:rPr>
                    <w:t xml:space="preserve"> </w:t>
                  </w:r>
                </w:p>
              </w:tc>
              <w:tc>
                <w:tcPr>
                  <w:tcW w:w="2126" w:type="dxa"/>
                </w:tcPr>
                <w:p w14:paraId="0647CC4C" w14:textId="77777777" w:rsidR="0055501B" w:rsidRPr="002A3A6B" w:rsidRDefault="0055501B" w:rsidP="00604BAA">
                  <w:pPr>
                    <w:rPr>
                      <w:rFonts w:eastAsia="MS Gothic" w:cstheme="minorHAnsi"/>
                      <w:lang w:val="en-US"/>
                    </w:rPr>
                  </w:pPr>
                  <w:r w:rsidRPr="002A3A6B">
                    <w:rPr>
                      <w:rFonts w:eastAsia="MS Gothic" w:cstheme="minorHAnsi"/>
                      <w:lang w:val="en-US"/>
                    </w:rPr>
                    <w:t>&lt;1 GB</w:t>
                  </w:r>
                </w:p>
              </w:tc>
              <w:tc>
                <w:tcPr>
                  <w:tcW w:w="2156" w:type="dxa"/>
                </w:tcPr>
                <w:p w14:paraId="0B75290C" w14:textId="77777777" w:rsidR="0055501B" w:rsidRPr="002A3A6B" w:rsidRDefault="0055501B" w:rsidP="00604BAA">
                  <w:pPr>
                    <w:rPr>
                      <w:rFonts w:cstheme="minorHAnsi"/>
                    </w:rPr>
                  </w:pPr>
                  <w:r w:rsidRPr="002A3A6B">
                    <w:rPr>
                      <w:rFonts w:cstheme="minorHAnsi"/>
                    </w:rPr>
                    <w:t>NA</w:t>
                  </w:r>
                </w:p>
              </w:tc>
            </w:tr>
            <w:tr w:rsidR="0055501B" w:rsidRPr="002A3A6B" w14:paraId="5CAEDA3D" w14:textId="77777777" w:rsidTr="0055501B">
              <w:tc>
                <w:tcPr>
                  <w:tcW w:w="1729" w:type="dxa"/>
                </w:tcPr>
                <w:p w14:paraId="2E1F79CD" w14:textId="77777777" w:rsidR="0055501B" w:rsidRDefault="0055501B" w:rsidP="00604BAA">
                  <w:r w:rsidRPr="009062FB">
                    <w:t>Manuscripts</w:t>
                  </w:r>
                </w:p>
              </w:tc>
              <w:tc>
                <w:tcPr>
                  <w:tcW w:w="1843" w:type="dxa"/>
                </w:tcPr>
                <w:p w14:paraId="08906FDD" w14:textId="77777777" w:rsidR="0055501B" w:rsidRDefault="0055501B" w:rsidP="00604BAA">
                  <w:r>
                    <w:t xml:space="preserve">Manuscripts for publications of results </w:t>
                  </w:r>
                </w:p>
              </w:tc>
              <w:tc>
                <w:tcPr>
                  <w:tcW w:w="2190" w:type="dxa"/>
                </w:tcPr>
                <w:p w14:paraId="28202237" w14:textId="77777777" w:rsidR="0055501B" w:rsidRPr="002A3A6B" w:rsidRDefault="0055501B" w:rsidP="00604BAA">
                  <w:pPr>
                    <w:rPr>
                      <w:rFonts w:eastAsia="MS Gothic" w:cstheme="minorHAnsi"/>
                    </w:rPr>
                  </w:pPr>
                  <w:r w:rsidRPr="002A3A6B">
                    <w:rPr>
                      <w:rFonts w:eastAsia="MS Gothic" w:cstheme="minorHAnsi"/>
                    </w:rPr>
                    <w:t>New data</w:t>
                  </w:r>
                </w:p>
              </w:tc>
              <w:tc>
                <w:tcPr>
                  <w:tcW w:w="1354" w:type="dxa"/>
                </w:tcPr>
                <w:p w14:paraId="73CD62E8" w14:textId="77777777" w:rsidR="0055501B" w:rsidRPr="002A3A6B" w:rsidRDefault="0055501B" w:rsidP="00604BAA">
                  <w:pPr>
                    <w:rPr>
                      <w:rFonts w:eastAsia="MS Gothic" w:cstheme="minorHAnsi"/>
                      <w:lang w:val="en-US"/>
                    </w:rPr>
                  </w:pPr>
                  <w:r w:rsidRPr="002A3A6B">
                    <w:rPr>
                      <w:rFonts w:eastAsia="MS Gothic" w:cstheme="minorHAnsi"/>
                      <w:lang w:val="en-US"/>
                    </w:rPr>
                    <w:t>Digital</w:t>
                  </w:r>
                </w:p>
              </w:tc>
              <w:tc>
                <w:tcPr>
                  <w:tcW w:w="1984" w:type="dxa"/>
                </w:tcPr>
                <w:p w14:paraId="295850B3" w14:textId="77777777" w:rsidR="0055501B" w:rsidRPr="002A3A6B" w:rsidRDefault="0055501B" w:rsidP="00604BAA">
                  <w:pPr>
                    <w:rPr>
                      <w:rFonts w:eastAsia="MS Gothic" w:cstheme="minorHAnsi"/>
                      <w:lang w:val="en-US"/>
                    </w:rPr>
                  </w:pPr>
                  <w:r>
                    <w:rPr>
                      <w:rFonts w:eastAsia="MS Gothic" w:cstheme="minorHAnsi"/>
                      <w:lang w:val="en-US"/>
                    </w:rPr>
                    <w:t>Compiled</w:t>
                  </w:r>
                </w:p>
              </w:tc>
              <w:tc>
                <w:tcPr>
                  <w:tcW w:w="1985" w:type="dxa"/>
                </w:tcPr>
                <w:p w14:paraId="3C1CA497" w14:textId="77777777" w:rsidR="0055501B" w:rsidRPr="002A3A6B" w:rsidRDefault="0055501B" w:rsidP="00604BAA">
                  <w:pPr>
                    <w:rPr>
                      <w:rFonts w:eastAsia="MS Gothic" w:cstheme="minorHAnsi"/>
                      <w:lang w:val="en-US"/>
                    </w:rPr>
                  </w:pPr>
                  <w:r w:rsidRPr="002A3A6B">
                    <w:rPr>
                      <w:rFonts w:eastAsia="MS Gothic" w:cstheme="minorHAnsi"/>
                      <w:lang w:val="en-US"/>
                    </w:rPr>
                    <w:t>.pdf</w:t>
                  </w:r>
                </w:p>
              </w:tc>
              <w:tc>
                <w:tcPr>
                  <w:tcW w:w="2126" w:type="dxa"/>
                </w:tcPr>
                <w:p w14:paraId="31E30C39" w14:textId="77777777" w:rsidR="0055501B" w:rsidRPr="002A3A6B" w:rsidRDefault="0055501B" w:rsidP="00604BAA">
                  <w:pPr>
                    <w:rPr>
                      <w:rFonts w:eastAsia="MS Gothic" w:cstheme="minorHAnsi"/>
                      <w:lang w:val="en-US"/>
                    </w:rPr>
                  </w:pPr>
                  <w:r w:rsidRPr="002A3A6B">
                    <w:rPr>
                      <w:rFonts w:eastAsia="MS Gothic" w:cstheme="minorHAnsi"/>
                      <w:lang w:val="en-US"/>
                    </w:rPr>
                    <w:t>&lt;100 MB</w:t>
                  </w:r>
                </w:p>
              </w:tc>
              <w:tc>
                <w:tcPr>
                  <w:tcW w:w="2156" w:type="dxa"/>
                </w:tcPr>
                <w:p w14:paraId="6E58B89A" w14:textId="77777777" w:rsidR="0055501B" w:rsidRPr="002A3A6B" w:rsidRDefault="0055501B" w:rsidP="00604BAA">
                  <w:pPr>
                    <w:rPr>
                      <w:rFonts w:cstheme="minorHAnsi"/>
                    </w:rPr>
                  </w:pPr>
                  <w:r w:rsidRPr="002A3A6B">
                    <w:rPr>
                      <w:rFonts w:cstheme="minorHAnsi"/>
                    </w:rPr>
                    <w:t>NA</w:t>
                  </w:r>
                </w:p>
              </w:tc>
            </w:tr>
            <w:tr w:rsidR="002430C0" w14:paraId="60B88A7C" w14:textId="77777777" w:rsidTr="002A7227">
              <w:tc>
                <w:tcPr>
                  <w:tcW w:w="1729" w:type="dxa"/>
                </w:tcPr>
                <w:p w14:paraId="783A9B65" w14:textId="4D421868" w:rsidR="002430C0" w:rsidRDefault="0098480D" w:rsidP="002430C0">
                  <w:r>
                    <w:t>Bacteria profiling</w:t>
                  </w:r>
                </w:p>
              </w:tc>
              <w:tc>
                <w:tcPr>
                  <w:tcW w:w="1843" w:type="dxa"/>
                </w:tcPr>
                <w:p w14:paraId="7B686634" w14:textId="0489167A" w:rsidR="002430C0" w:rsidRPr="00316C38" w:rsidRDefault="0098480D" w:rsidP="002430C0">
                  <w:pPr>
                    <w:rPr>
                      <w:rFonts w:cstheme="minorHAnsi"/>
                    </w:rPr>
                  </w:pPr>
                  <w:r w:rsidRPr="0098480D">
                    <w:rPr>
                      <w:rFonts w:cstheme="minorHAnsi"/>
                    </w:rPr>
                    <w:t>Skin bacterial profiling by GC-MS analysis</w:t>
                  </w:r>
                </w:p>
              </w:tc>
              <w:tc>
                <w:tcPr>
                  <w:tcW w:w="2190" w:type="dxa"/>
                </w:tcPr>
                <w:p w14:paraId="6F25C41C" w14:textId="34B7B558" w:rsidR="002430C0" w:rsidRPr="00316C38" w:rsidRDefault="00316C38" w:rsidP="002430C0">
                  <w:pPr>
                    <w:rPr>
                      <w:rFonts w:eastAsia="MS Gothic" w:cstheme="minorHAnsi"/>
                      <w:lang w:val="en-US"/>
                    </w:rPr>
                  </w:pPr>
                  <w:r w:rsidRPr="00316C38">
                    <w:rPr>
                      <w:rFonts w:eastAsia="MS Gothic" w:cstheme="minorHAnsi"/>
                      <w:lang w:val="en-US"/>
                    </w:rPr>
                    <w:t>New data</w:t>
                  </w:r>
                </w:p>
              </w:tc>
              <w:tc>
                <w:tcPr>
                  <w:tcW w:w="1354" w:type="dxa"/>
                </w:tcPr>
                <w:p w14:paraId="16E163AE" w14:textId="22B97C39" w:rsidR="002430C0" w:rsidRPr="00316C38" w:rsidRDefault="00316C38" w:rsidP="002430C0">
                  <w:pPr>
                    <w:rPr>
                      <w:rFonts w:eastAsia="MS Gothic" w:cstheme="minorHAnsi"/>
                      <w:lang w:val="en-US"/>
                    </w:rPr>
                  </w:pPr>
                  <w:r>
                    <w:rPr>
                      <w:rFonts w:eastAsia="MS Gothic" w:cstheme="minorHAnsi"/>
                      <w:lang w:val="en-US"/>
                    </w:rPr>
                    <w:t>Digital</w:t>
                  </w:r>
                </w:p>
              </w:tc>
              <w:tc>
                <w:tcPr>
                  <w:tcW w:w="1984" w:type="dxa"/>
                </w:tcPr>
                <w:p w14:paraId="5FB9C747" w14:textId="12A3EF9C" w:rsidR="002430C0" w:rsidRPr="00316C38" w:rsidRDefault="00316C38" w:rsidP="002430C0">
                  <w:pPr>
                    <w:rPr>
                      <w:rFonts w:eastAsia="MS Gothic" w:cstheme="minorHAnsi"/>
                      <w:lang w:val="en-US"/>
                    </w:rPr>
                  </w:pPr>
                  <w:r>
                    <w:rPr>
                      <w:rFonts w:eastAsia="MS Gothic" w:cstheme="minorHAnsi"/>
                      <w:lang w:val="en-US"/>
                    </w:rPr>
                    <w:t>Experimental</w:t>
                  </w:r>
                </w:p>
              </w:tc>
              <w:tc>
                <w:tcPr>
                  <w:tcW w:w="1985" w:type="dxa"/>
                </w:tcPr>
                <w:p w14:paraId="133F74D7" w14:textId="77777777" w:rsidR="008B5EA8" w:rsidRDefault="008B5EA8" w:rsidP="002430C0">
                  <w:pPr>
                    <w:rPr>
                      <w:rFonts w:eastAsia="MS Gothic" w:cstheme="minorHAnsi"/>
                      <w:lang w:val="en-US"/>
                    </w:rPr>
                  </w:pPr>
                  <w:proofErr w:type="gramStart"/>
                  <w:r w:rsidRPr="008B5EA8">
                    <w:rPr>
                      <w:rFonts w:eastAsia="MS Gothic" w:cstheme="minorHAnsi"/>
                      <w:lang w:val="en-US"/>
                    </w:rPr>
                    <w:t>.raw</w:t>
                  </w:r>
                  <w:proofErr w:type="gramEnd"/>
                </w:p>
                <w:p w14:paraId="25BB8517" w14:textId="77777777" w:rsidR="002430C0" w:rsidRDefault="008B5EA8" w:rsidP="002430C0">
                  <w:pPr>
                    <w:rPr>
                      <w:rFonts w:eastAsia="MS Gothic" w:cstheme="minorHAnsi"/>
                      <w:lang w:val="en-US"/>
                    </w:rPr>
                  </w:pPr>
                  <w:r w:rsidRPr="008B5EA8">
                    <w:rPr>
                      <w:rFonts w:eastAsia="MS Gothic" w:cstheme="minorHAnsi"/>
                      <w:lang w:val="en-US"/>
                    </w:rPr>
                    <w:t>.</w:t>
                  </w:r>
                  <w:proofErr w:type="spellStart"/>
                  <w:r w:rsidRPr="008B5EA8">
                    <w:rPr>
                      <w:rFonts w:eastAsia="MS Gothic" w:cstheme="minorHAnsi"/>
                      <w:lang w:val="en-US"/>
                    </w:rPr>
                    <w:t>cdf</w:t>
                  </w:r>
                  <w:proofErr w:type="spellEnd"/>
                </w:p>
                <w:p w14:paraId="3707B489" w14:textId="7330DB47" w:rsidR="005A7474" w:rsidRDefault="005A7474" w:rsidP="002430C0">
                  <w:pPr>
                    <w:rPr>
                      <w:rFonts w:eastAsia="MS Gothic" w:cstheme="minorHAnsi"/>
                      <w:lang w:val="en-US"/>
                    </w:rPr>
                  </w:pPr>
                  <w:r>
                    <w:rPr>
                      <w:rFonts w:eastAsia="MS Gothic" w:cstheme="minorHAnsi"/>
                      <w:lang w:val="en-US"/>
                    </w:rPr>
                    <w:t>.</w:t>
                  </w:r>
                  <w:proofErr w:type="spellStart"/>
                  <w:r>
                    <w:rPr>
                      <w:rFonts w:eastAsia="MS Gothic" w:cstheme="minorHAnsi"/>
                      <w:lang w:val="en-US"/>
                    </w:rPr>
                    <w:t>cvs</w:t>
                  </w:r>
                  <w:proofErr w:type="spellEnd"/>
                </w:p>
                <w:p w14:paraId="751ECA0D" w14:textId="5A2E2329" w:rsidR="008B5EA8" w:rsidRPr="00316C38" w:rsidRDefault="008B5EA8" w:rsidP="002430C0">
                  <w:pPr>
                    <w:rPr>
                      <w:rFonts w:eastAsia="MS Gothic" w:cstheme="minorHAnsi"/>
                      <w:lang w:val="en-US"/>
                    </w:rPr>
                  </w:pPr>
                  <w:r>
                    <w:rPr>
                      <w:rFonts w:eastAsia="MS Gothic" w:cstheme="minorHAnsi"/>
                      <w:lang w:val="en-US"/>
                    </w:rPr>
                    <w:t>.</w:t>
                  </w:r>
                  <w:proofErr w:type="spellStart"/>
                  <w:r>
                    <w:rPr>
                      <w:rFonts w:eastAsia="MS Gothic" w:cstheme="minorHAnsi"/>
                      <w:lang w:val="en-US"/>
                    </w:rPr>
                    <w:t>xls</w:t>
                  </w:r>
                  <w:proofErr w:type="spellEnd"/>
                </w:p>
              </w:tc>
              <w:tc>
                <w:tcPr>
                  <w:tcW w:w="2126" w:type="dxa"/>
                </w:tcPr>
                <w:p w14:paraId="393A5E11" w14:textId="4FBCEA88" w:rsidR="002430C0" w:rsidRPr="00316C38" w:rsidRDefault="00283D70" w:rsidP="002430C0">
                  <w:pPr>
                    <w:rPr>
                      <w:rFonts w:eastAsia="MS Gothic" w:cstheme="minorHAnsi"/>
                      <w:lang w:val="en-US"/>
                    </w:rPr>
                  </w:pPr>
                  <w:r>
                    <w:rPr>
                      <w:rFonts w:eastAsia="MS Gothic" w:cstheme="minorHAnsi"/>
                      <w:lang w:val="en-US"/>
                    </w:rPr>
                    <w:t>&lt;1 GB</w:t>
                  </w:r>
                </w:p>
              </w:tc>
              <w:tc>
                <w:tcPr>
                  <w:tcW w:w="2156" w:type="dxa"/>
                </w:tcPr>
                <w:p w14:paraId="0F378A12" w14:textId="0BD817E4" w:rsidR="002430C0" w:rsidRPr="00316C38" w:rsidRDefault="00283D70" w:rsidP="002430C0">
                  <w:pPr>
                    <w:rPr>
                      <w:rFonts w:cstheme="minorHAnsi"/>
                    </w:rPr>
                  </w:pPr>
                  <w:r>
                    <w:rPr>
                      <w:rFonts w:cstheme="minorHAnsi"/>
                    </w:rPr>
                    <w:t>NA</w:t>
                  </w:r>
                </w:p>
              </w:tc>
            </w:tr>
            <w:tr w:rsidR="00040A28" w14:paraId="40BDB17C" w14:textId="77777777" w:rsidTr="002A7227">
              <w:tc>
                <w:tcPr>
                  <w:tcW w:w="1729" w:type="dxa"/>
                </w:tcPr>
                <w:p w14:paraId="4F6D36FC" w14:textId="5CDBB53F" w:rsidR="00040A28" w:rsidRDefault="00040A28" w:rsidP="00040A28">
                  <w:r>
                    <w:t>Video tracking</w:t>
                  </w:r>
                </w:p>
              </w:tc>
              <w:tc>
                <w:tcPr>
                  <w:tcW w:w="1843" w:type="dxa"/>
                </w:tcPr>
                <w:p w14:paraId="73C5268C" w14:textId="77777777" w:rsidR="00040A28" w:rsidRPr="0098480D" w:rsidRDefault="00040A28" w:rsidP="00040A28">
                  <w:pPr>
                    <w:rPr>
                      <w:rFonts w:cstheme="minorHAnsi"/>
                    </w:rPr>
                  </w:pPr>
                  <w:r w:rsidRPr="0098480D">
                    <w:rPr>
                      <w:rFonts w:cstheme="minorHAnsi"/>
                    </w:rPr>
                    <w:t>Raw video files will be collected of mosquitoes flying in the behavioural laboratory</w:t>
                  </w:r>
                </w:p>
                <w:p w14:paraId="2BE33638" w14:textId="6D64C1F1" w:rsidR="00040A28" w:rsidRPr="0098480D" w:rsidRDefault="00040A28" w:rsidP="00040A28">
                  <w:pPr>
                    <w:rPr>
                      <w:rFonts w:cstheme="minorHAnsi"/>
                    </w:rPr>
                  </w:pPr>
                  <w:r w:rsidRPr="0098480D">
                    <w:rPr>
                      <w:rFonts w:cstheme="minorHAnsi"/>
                    </w:rPr>
                    <w:t>setup.</w:t>
                  </w:r>
                </w:p>
              </w:tc>
              <w:tc>
                <w:tcPr>
                  <w:tcW w:w="2190" w:type="dxa"/>
                </w:tcPr>
                <w:p w14:paraId="46A3BF8F" w14:textId="372B5C82" w:rsidR="00040A28" w:rsidRPr="00316C38" w:rsidRDefault="00040A28" w:rsidP="00040A28">
                  <w:pPr>
                    <w:rPr>
                      <w:rFonts w:eastAsia="MS Gothic" w:cstheme="minorHAnsi"/>
                      <w:lang w:val="en-US"/>
                    </w:rPr>
                  </w:pPr>
                  <w:r>
                    <w:rPr>
                      <w:rFonts w:eastAsia="MS Gothic" w:cstheme="minorHAnsi"/>
                      <w:lang w:val="en-US"/>
                    </w:rPr>
                    <w:t xml:space="preserve">New data </w:t>
                  </w:r>
                </w:p>
              </w:tc>
              <w:tc>
                <w:tcPr>
                  <w:tcW w:w="1354" w:type="dxa"/>
                </w:tcPr>
                <w:p w14:paraId="12F8BA27" w14:textId="32651B1F" w:rsidR="00040A28" w:rsidRDefault="00040A28" w:rsidP="00040A28">
                  <w:pPr>
                    <w:rPr>
                      <w:rFonts w:eastAsia="MS Gothic" w:cstheme="minorHAnsi"/>
                      <w:lang w:val="en-US"/>
                    </w:rPr>
                  </w:pPr>
                  <w:r>
                    <w:rPr>
                      <w:rFonts w:eastAsia="MS Gothic" w:cstheme="minorHAnsi"/>
                      <w:lang w:val="en-US"/>
                    </w:rPr>
                    <w:t>Digital</w:t>
                  </w:r>
                </w:p>
              </w:tc>
              <w:tc>
                <w:tcPr>
                  <w:tcW w:w="1984" w:type="dxa"/>
                </w:tcPr>
                <w:p w14:paraId="6B0A1E8A" w14:textId="706ECCEA" w:rsidR="00040A28" w:rsidRDefault="00040A28" w:rsidP="00040A28">
                  <w:pPr>
                    <w:rPr>
                      <w:rFonts w:eastAsia="MS Gothic" w:cstheme="minorHAnsi"/>
                      <w:lang w:val="en-US"/>
                    </w:rPr>
                  </w:pPr>
                  <w:r>
                    <w:rPr>
                      <w:rFonts w:eastAsia="MS Gothic" w:cstheme="minorHAnsi"/>
                      <w:lang w:val="en-US"/>
                    </w:rPr>
                    <w:t>Audiovisual</w:t>
                  </w:r>
                </w:p>
              </w:tc>
              <w:tc>
                <w:tcPr>
                  <w:tcW w:w="1985" w:type="dxa"/>
                </w:tcPr>
                <w:p w14:paraId="7E42930F" w14:textId="238F41E1" w:rsidR="00040A28" w:rsidRPr="008B5EA8" w:rsidRDefault="00471C2D" w:rsidP="00040A28">
                  <w:pPr>
                    <w:rPr>
                      <w:rFonts w:eastAsia="MS Gothic" w:cstheme="minorHAnsi"/>
                      <w:lang w:val="en-US"/>
                    </w:rPr>
                  </w:pPr>
                  <w:r>
                    <w:rPr>
                      <w:rFonts w:eastAsia="MS Gothic" w:cstheme="minorHAnsi"/>
                      <w:lang w:val="en-US"/>
                    </w:rPr>
                    <w:t>.MP4</w:t>
                  </w:r>
                </w:p>
              </w:tc>
              <w:tc>
                <w:tcPr>
                  <w:tcW w:w="2126" w:type="dxa"/>
                </w:tcPr>
                <w:p w14:paraId="5B109B43" w14:textId="3F2B4B2D" w:rsidR="00040A28" w:rsidRDefault="00040A28" w:rsidP="00040A28">
                  <w:pPr>
                    <w:rPr>
                      <w:rFonts w:eastAsia="MS Gothic" w:cstheme="minorHAnsi"/>
                      <w:lang w:val="en-US"/>
                    </w:rPr>
                  </w:pPr>
                  <w:r>
                    <w:rPr>
                      <w:rFonts w:eastAsia="MS Gothic" w:cstheme="minorHAnsi"/>
                      <w:lang w:val="en-US"/>
                    </w:rPr>
                    <w:t>&lt;</w:t>
                  </w:r>
                  <w:r w:rsidR="00471C2D">
                    <w:rPr>
                      <w:rFonts w:eastAsia="MS Gothic" w:cstheme="minorHAnsi"/>
                      <w:lang w:val="en-US"/>
                    </w:rPr>
                    <w:t xml:space="preserve">20 </w:t>
                  </w:r>
                  <w:r>
                    <w:rPr>
                      <w:rFonts w:eastAsia="MS Gothic" w:cstheme="minorHAnsi"/>
                      <w:lang w:val="en-US"/>
                    </w:rPr>
                    <w:t>GB</w:t>
                  </w:r>
                </w:p>
              </w:tc>
              <w:tc>
                <w:tcPr>
                  <w:tcW w:w="2156" w:type="dxa"/>
                </w:tcPr>
                <w:p w14:paraId="27213A13" w14:textId="3386489D" w:rsidR="00040A28" w:rsidRDefault="00040A28" w:rsidP="00040A28">
                  <w:pPr>
                    <w:rPr>
                      <w:rFonts w:cstheme="minorHAnsi"/>
                    </w:rPr>
                  </w:pPr>
                  <w:r>
                    <w:rPr>
                      <w:rFonts w:cstheme="minorHAnsi"/>
                    </w:rPr>
                    <w:t>NA</w:t>
                  </w:r>
                </w:p>
              </w:tc>
            </w:tr>
          </w:tbl>
          <w:p w14:paraId="22A5AEDC" w14:textId="77777777" w:rsidR="00BA789F" w:rsidRDefault="00BA789F" w:rsidP="00BA789F">
            <w:pPr>
              <w:spacing w:before="80"/>
              <w:rPr>
                <w:lang w:val="en-US"/>
              </w:rPr>
            </w:pPr>
          </w:p>
        </w:tc>
      </w:tr>
      <w:tr w:rsidR="00BA789F" w:rsidRPr="00F42A6F" w14:paraId="0E11DC33" w14:textId="77777777" w:rsidTr="00306CBC">
        <w:trPr>
          <w:cantSplit/>
          <w:trHeight w:val="269"/>
        </w:trPr>
        <w:tc>
          <w:tcPr>
            <w:tcW w:w="15593" w:type="dxa"/>
            <w:gridSpan w:val="2"/>
          </w:tcPr>
          <w:p w14:paraId="1C2D5A5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2F0B92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FB709F" w14:textId="77777777" w:rsidR="00BB0DEB" w:rsidRPr="00325C0C" w:rsidRDefault="00E516F6"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41C55BC" w14:textId="77777777" w:rsidR="00BA789F" w:rsidRPr="00BA789F" w:rsidRDefault="00BA789F" w:rsidP="00345E00"/>
        </w:tc>
      </w:tr>
      <w:tr w:rsidR="00AE4A22" w:rsidRPr="00F42A6F" w14:paraId="47164366" w14:textId="77777777" w:rsidTr="00436EB9">
        <w:trPr>
          <w:cantSplit/>
          <w:trHeight w:val="269"/>
        </w:trPr>
        <w:tc>
          <w:tcPr>
            <w:tcW w:w="4962" w:type="dxa"/>
          </w:tcPr>
          <w:p w14:paraId="5E394E44"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77C7A51" w14:textId="77777777" w:rsidR="00AE4A22" w:rsidRDefault="00AE4A22" w:rsidP="00CA2D12"/>
        </w:tc>
        <w:tc>
          <w:tcPr>
            <w:tcW w:w="10631" w:type="dxa"/>
          </w:tcPr>
          <w:p w14:paraId="5D6D59AE" w14:textId="2851E559" w:rsidR="00AE4A22" w:rsidRDefault="004F40AD" w:rsidP="00345E00">
            <w:pPr>
              <w:rPr>
                <w:lang w:val="en-US"/>
              </w:rPr>
            </w:pPr>
            <w:r>
              <w:rPr>
                <w:lang w:val="en-US"/>
              </w:rPr>
              <w:t>Not applicable</w:t>
            </w:r>
          </w:p>
        </w:tc>
      </w:tr>
      <w:tr w:rsidR="003D036F" w:rsidRPr="00F42A6F" w14:paraId="65F7ADA7" w14:textId="77777777" w:rsidTr="00436EB9">
        <w:trPr>
          <w:cantSplit/>
          <w:trHeight w:val="269"/>
        </w:trPr>
        <w:tc>
          <w:tcPr>
            <w:tcW w:w="4962" w:type="dxa"/>
          </w:tcPr>
          <w:p w14:paraId="3C247C11"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EB8741C" w14:textId="77777777" w:rsidR="00FB5895" w:rsidRPr="00250516" w:rsidRDefault="00E516F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54B5180" w14:textId="531498CE" w:rsidR="00FB5895" w:rsidRDefault="00E516F6" w:rsidP="00FB5895">
            <w:pPr>
              <w:rPr>
                <w:lang w:val="en-US"/>
              </w:rPr>
            </w:pPr>
            <w:sdt>
              <w:sdtPr>
                <w:rPr>
                  <w:lang w:val="en-US"/>
                </w:rPr>
                <w:id w:val="-463281363"/>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4920C9">
              <w:rPr>
                <w:lang w:val="en-US"/>
              </w:rPr>
              <w:t>P71-2019</w:t>
            </w:r>
          </w:p>
          <w:p w14:paraId="15829AF5" w14:textId="77777777" w:rsidR="00FB5895" w:rsidRDefault="00E516F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E7F5B5B" w14:textId="77777777" w:rsidR="00FB5895" w:rsidRDefault="00E516F6"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6E08E4D" w14:textId="22F94CEF" w:rsidR="003D036F" w:rsidRDefault="00632536" w:rsidP="003D128A">
            <w:pPr>
              <w:rPr>
                <w:lang w:val="en-US"/>
              </w:rPr>
            </w:pPr>
            <w:r>
              <w:rPr>
                <w:lang w:val="en-US"/>
              </w:rPr>
              <w:t>Additional information</w:t>
            </w:r>
            <w:r w:rsidR="00EE33E8">
              <w:rPr>
                <w:lang w:val="en-US"/>
              </w:rPr>
              <w:t>:</w:t>
            </w:r>
            <w:r w:rsidR="0081513D">
              <w:rPr>
                <w:lang w:val="en-US"/>
              </w:rPr>
              <w:t xml:space="preserve"> </w:t>
            </w:r>
          </w:p>
          <w:p w14:paraId="340A5997" w14:textId="77777777" w:rsidR="0081513D" w:rsidRPr="0081513D" w:rsidRDefault="0081513D" w:rsidP="0081513D">
            <w:pPr>
              <w:rPr>
                <w:lang w:val="en-US"/>
              </w:rPr>
            </w:pPr>
            <w:r w:rsidRPr="0081513D">
              <w:rPr>
                <w:lang w:val="en-US"/>
              </w:rPr>
              <w:t xml:space="preserve">All experimental work is/will be approved by the relevant ethical committees. </w:t>
            </w:r>
          </w:p>
          <w:p w14:paraId="673FCF19" w14:textId="0C1BD551" w:rsidR="0081513D" w:rsidRDefault="0081513D" w:rsidP="0081513D">
            <w:pPr>
              <w:rPr>
                <w:lang w:val="en-US"/>
              </w:rPr>
            </w:pPr>
            <w:r w:rsidRPr="0081513D">
              <w:rPr>
                <w:lang w:val="en-US"/>
              </w:rPr>
              <w:t>For the mouse experiments, we already obtained approval by the Ethical Committee for Animal Experimentation (KU/UZ Leuven) (P071/2019).</w:t>
            </w:r>
          </w:p>
          <w:p w14:paraId="2AD26EF6" w14:textId="77777777" w:rsidR="00EE33E8" w:rsidRDefault="00EE33E8" w:rsidP="003D128A">
            <w:pPr>
              <w:rPr>
                <w:lang w:val="en-US"/>
              </w:rPr>
            </w:pPr>
          </w:p>
        </w:tc>
      </w:tr>
      <w:tr w:rsidR="003D036F" w:rsidRPr="00F42A6F" w14:paraId="7F92CB4A" w14:textId="77777777" w:rsidTr="00436EB9">
        <w:trPr>
          <w:cantSplit/>
          <w:trHeight w:val="269"/>
        </w:trPr>
        <w:tc>
          <w:tcPr>
            <w:tcW w:w="4962" w:type="dxa"/>
          </w:tcPr>
          <w:p w14:paraId="69CDDB2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4"/>
            </w:r>
            <w:bookmarkEnd w:id="2"/>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95D27D5" w14:textId="77777777" w:rsidR="00E62A40" w:rsidRPr="00250516" w:rsidRDefault="00E516F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5CDE6DB" w14:textId="4C378749" w:rsidR="00E62A40" w:rsidRDefault="00E516F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E62A40" w:rsidRPr="00250516">
              <w:rPr>
                <w:lang w:val="en-US"/>
              </w:rPr>
              <w:t xml:space="preserve"> </w:t>
            </w:r>
            <w:r w:rsidR="00E62A40">
              <w:rPr>
                <w:lang w:val="en-US"/>
              </w:rPr>
              <w:t>No</w:t>
            </w:r>
          </w:p>
          <w:p w14:paraId="671E162E" w14:textId="74625F31" w:rsidR="00E62A40" w:rsidRDefault="00382948" w:rsidP="00E62A40">
            <w:pPr>
              <w:rPr>
                <w:lang w:val="en-US"/>
              </w:rPr>
            </w:pPr>
            <w:r>
              <w:rPr>
                <w:lang w:val="en-US"/>
              </w:rPr>
              <w:t>Additional information:</w:t>
            </w:r>
            <w:r w:rsidR="0081513D">
              <w:rPr>
                <w:lang w:val="en-US"/>
              </w:rPr>
              <w:t xml:space="preserve"> NA</w:t>
            </w:r>
          </w:p>
          <w:p w14:paraId="0845CC83" w14:textId="77777777" w:rsidR="00382948" w:rsidRDefault="00382948" w:rsidP="00E62A40">
            <w:pPr>
              <w:rPr>
                <w:lang w:val="en-US"/>
              </w:rPr>
            </w:pPr>
          </w:p>
          <w:p w14:paraId="78C38358" w14:textId="77777777" w:rsidR="003D036F" w:rsidRDefault="003D036F" w:rsidP="00345E00">
            <w:pPr>
              <w:rPr>
                <w:lang w:val="en-US"/>
              </w:rPr>
            </w:pPr>
          </w:p>
        </w:tc>
      </w:tr>
      <w:tr w:rsidR="003D036F" w:rsidRPr="00F42A6F" w14:paraId="75BAE137" w14:textId="77777777" w:rsidTr="00436EB9">
        <w:trPr>
          <w:cantSplit/>
          <w:trHeight w:val="269"/>
        </w:trPr>
        <w:tc>
          <w:tcPr>
            <w:tcW w:w="4962" w:type="dxa"/>
          </w:tcPr>
          <w:p w14:paraId="3D8DCDB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418EA3A" w14:textId="77777777" w:rsidR="00DF3028" w:rsidRPr="00250516" w:rsidRDefault="00E516F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ADE6E43" w14:textId="087DCD6D" w:rsidR="00DF3028" w:rsidRDefault="00E516F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DF3028">
              <w:rPr>
                <w:lang w:val="en-US"/>
              </w:rPr>
              <w:t xml:space="preserve"> No</w:t>
            </w:r>
          </w:p>
          <w:p w14:paraId="5238ED36" w14:textId="6C2363FE" w:rsidR="00DF3028" w:rsidRDefault="00DF3028" w:rsidP="00DF3028">
            <w:pPr>
              <w:rPr>
                <w:lang w:val="en-US"/>
              </w:rPr>
            </w:pPr>
            <w:r>
              <w:rPr>
                <w:lang w:val="en-US"/>
              </w:rPr>
              <w:t>If yes</w:t>
            </w:r>
            <w:r w:rsidR="00B10E44">
              <w:rPr>
                <w:lang w:val="en-US"/>
              </w:rPr>
              <w:t>, please comment</w:t>
            </w:r>
            <w:r>
              <w:rPr>
                <w:lang w:val="en-US"/>
              </w:rPr>
              <w:t xml:space="preserve">: </w:t>
            </w:r>
            <w:r w:rsidR="0081513D">
              <w:rPr>
                <w:lang w:val="en-US"/>
              </w:rPr>
              <w:t>NA</w:t>
            </w:r>
          </w:p>
          <w:p w14:paraId="6CF10788" w14:textId="77777777" w:rsidR="003D036F" w:rsidRDefault="003D036F" w:rsidP="00345E00">
            <w:pPr>
              <w:rPr>
                <w:lang w:val="en-US"/>
              </w:rPr>
            </w:pPr>
          </w:p>
        </w:tc>
      </w:tr>
      <w:tr w:rsidR="003D036F" w:rsidRPr="00F42A6F" w14:paraId="0316C63A" w14:textId="77777777" w:rsidTr="00436EB9">
        <w:trPr>
          <w:cantSplit/>
          <w:trHeight w:val="269"/>
        </w:trPr>
        <w:tc>
          <w:tcPr>
            <w:tcW w:w="4962" w:type="dxa"/>
          </w:tcPr>
          <w:p w14:paraId="1D5F0214"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0DF7FEC" w14:textId="77777777" w:rsidR="007C3FA4" w:rsidRPr="00250516" w:rsidRDefault="00E516F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93B6596" w14:textId="44444B3A" w:rsidR="007C3FA4" w:rsidRDefault="00E516F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7C3FA4">
              <w:rPr>
                <w:lang w:val="en-US"/>
              </w:rPr>
              <w:t xml:space="preserve"> No</w:t>
            </w:r>
          </w:p>
          <w:p w14:paraId="76B5180F" w14:textId="319DE3A5" w:rsidR="007C3FA4" w:rsidRDefault="007C3FA4" w:rsidP="007C3FA4">
            <w:pPr>
              <w:rPr>
                <w:lang w:val="en-US"/>
              </w:rPr>
            </w:pPr>
            <w:r>
              <w:rPr>
                <w:lang w:val="en-US"/>
              </w:rPr>
              <w:t xml:space="preserve">If yes, please explain: </w:t>
            </w:r>
            <w:r w:rsidR="0081513D">
              <w:rPr>
                <w:lang w:val="en-US"/>
              </w:rPr>
              <w:t>NA</w:t>
            </w:r>
          </w:p>
          <w:p w14:paraId="1C68FF4C" w14:textId="77777777" w:rsidR="003D036F" w:rsidRDefault="003D036F" w:rsidP="00345E00">
            <w:pPr>
              <w:rPr>
                <w:lang w:val="en-US"/>
              </w:rPr>
            </w:pPr>
          </w:p>
        </w:tc>
      </w:tr>
      <w:tr w:rsidR="003D036F" w:rsidRPr="00F42A6F" w14:paraId="7D50DBA9" w14:textId="77777777" w:rsidTr="00436EB9">
        <w:trPr>
          <w:cantSplit/>
          <w:trHeight w:val="269"/>
        </w:trPr>
        <w:tc>
          <w:tcPr>
            <w:tcW w:w="4962" w:type="dxa"/>
          </w:tcPr>
          <w:p w14:paraId="1BBF5AB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707E871" w14:textId="77777777" w:rsidR="00950DB8" w:rsidRPr="00250516" w:rsidRDefault="00E516F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56CE5E2" w14:textId="1E1B05B7" w:rsidR="00950DB8" w:rsidRDefault="00E516F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950DB8">
              <w:rPr>
                <w:lang w:val="en-US"/>
              </w:rPr>
              <w:t xml:space="preserve"> No</w:t>
            </w:r>
          </w:p>
          <w:p w14:paraId="5DBBD6BB" w14:textId="4646262E" w:rsidR="00950DB8" w:rsidRDefault="00950DB8" w:rsidP="00950DB8">
            <w:pPr>
              <w:rPr>
                <w:lang w:val="en-US"/>
              </w:rPr>
            </w:pPr>
            <w:r>
              <w:rPr>
                <w:lang w:val="en-US"/>
              </w:rPr>
              <w:t xml:space="preserve">If yes, please explain: </w:t>
            </w:r>
            <w:r w:rsidR="0081513D">
              <w:rPr>
                <w:lang w:val="en-US"/>
              </w:rPr>
              <w:t>NA</w:t>
            </w:r>
          </w:p>
          <w:p w14:paraId="0A29B6A7" w14:textId="77777777" w:rsidR="003D036F" w:rsidRDefault="003D036F" w:rsidP="00345E00">
            <w:pPr>
              <w:rPr>
                <w:lang w:val="en-US"/>
              </w:rPr>
            </w:pPr>
          </w:p>
        </w:tc>
      </w:tr>
    </w:tbl>
    <w:p w14:paraId="2207EF09" w14:textId="77777777" w:rsidR="00171BFB" w:rsidRDefault="00171BFB"/>
    <w:p w14:paraId="256A03DD" w14:textId="77777777" w:rsidR="00171BFB" w:rsidRDefault="00171BFB"/>
    <w:p w14:paraId="6F22F5B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F02325B" w14:textId="77777777" w:rsidTr="005E32FD">
        <w:trPr>
          <w:cantSplit/>
          <w:trHeight w:val="269"/>
        </w:trPr>
        <w:tc>
          <w:tcPr>
            <w:tcW w:w="15593" w:type="dxa"/>
            <w:gridSpan w:val="2"/>
            <w:shd w:val="clear" w:color="auto" w:fill="5B9BD5" w:themeFill="accent5"/>
          </w:tcPr>
          <w:p w14:paraId="2B399C24" w14:textId="77777777" w:rsidR="00877A71" w:rsidRPr="00184DDE" w:rsidRDefault="00171BFB" w:rsidP="00BA789F">
            <w:pPr>
              <w:pStyle w:val="ListParagraph"/>
              <w:numPr>
                <w:ilvl w:val="0"/>
                <w:numId w:val="22"/>
              </w:numPr>
              <w:jc w:val="center"/>
              <w:rPr>
                <w:b/>
              </w:rPr>
            </w:pPr>
            <w:r>
              <w:rPr>
                <w:b/>
                <w:bCs/>
              </w:rPr>
              <w:t>Documentation and Metadata</w:t>
            </w:r>
          </w:p>
          <w:p w14:paraId="5C27D423" w14:textId="77777777" w:rsidR="00184DDE" w:rsidRPr="00AB71F6" w:rsidRDefault="00184DDE" w:rsidP="00184DDE">
            <w:pPr>
              <w:pStyle w:val="ListParagraph"/>
              <w:ind w:left="1080"/>
              <w:rPr>
                <w:b/>
              </w:rPr>
            </w:pPr>
          </w:p>
        </w:tc>
      </w:tr>
      <w:tr w:rsidR="002300DE" w14:paraId="3738766E" w14:textId="77777777" w:rsidTr="00436EB9">
        <w:trPr>
          <w:cantSplit/>
          <w:trHeight w:val="269"/>
        </w:trPr>
        <w:tc>
          <w:tcPr>
            <w:tcW w:w="4962" w:type="dxa"/>
            <w:shd w:val="clear" w:color="auto" w:fill="FFFFFF" w:themeFill="background1"/>
          </w:tcPr>
          <w:p w14:paraId="1252BFA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B8E2CA1" w14:textId="77777777" w:rsidR="00EF7190" w:rsidRDefault="00EF7190" w:rsidP="0035345E">
            <w:pPr>
              <w:jc w:val="both"/>
            </w:pPr>
          </w:p>
          <w:p w14:paraId="6852C53F" w14:textId="77777777" w:rsidR="00EF7190" w:rsidRPr="00C0755D" w:rsidRDefault="00E516F6"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A65FAE5" w14:textId="77777777" w:rsidR="00CA2D12" w:rsidRPr="00CA2D12" w:rsidRDefault="00CA2D12" w:rsidP="00EF7190">
            <w:pPr>
              <w:jc w:val="both"/>
              <w:rPr>
                <w:i/>
              </w:rPr>
            </w:pPr>
          </w:p>
        </w:tc>
        <w:tc>
          <w:tcPr>
            <w:tcW w:w="10631" w:type="dxa"/>
            <w:shd w:val="clear" w:color="auto" w:fill="FFFFFF" w:themeFill="background1"/>
          </w:tcPr>
          <w:p w14:paraId="45570A71" w14:textId="3DAD0916" w:rsidR="00CA2D12" w:rsidRPr="0081513D" w:rsidRDefault="0081513D" w:rsidP="0081513D">
            <w:r w:rsidRPr="0081513D">
              <w:t>Daily lab</w:t>
            </w:r>
            <w:r w:rsidR="00C00259">
              <w:t xml:space="preserve"> </w:t>
            </w:r>
            <w:r w:rsidRPr="0081513D">
              <w:t xml:space="preserve">work (protocols, calculations, </w:t>
            </w:r>
            <w:proofErr w:type="gramStart"/>
            <w:r w:rsidRPr="0081513D">
              <w:t>results,…</w:t>
            </w:r>
            <w:proofErr w:type="gramEnd"/>
            <w:r w:rsidRPr="0081513D">
              <w:t>) will be documented in an online OneNote lab</w:t>
            </w:r>
            <w:r>
              <w:t xml:space="preserve"> </w:t>
            </w:r>
            <w:r w:rsidRPr="0081513D">
              <w:t xml:space="preserve">book which is continuously being backed up by KU  Leuven servers. Additionally, original files with raw data and files with analysed data will be labelled and stored on servers controlled and backed up by the KU Leuven IT department.  </w:t>
            </w:r>
          </w:p>
        </w:tc>
      </w:tr>
      <w:tr w:rsidR="002300DE" w14:paraId="5F703159" w14:textId="77777777" w:rsidTr="00436EB9">
        <w:trPr>
          <w:cantSplit/>
          <w:trHeight w:val="269"/>
        </w:trPr>
        <w:tc>
          <w:tcPr>
            <w:tcW w:w="4962" w:type="dxa"/>
            <w:shd w:val="clear" w:color="auto" w:fill="FFFFFF" w:themeFill="background1"/>
          </w:tcPr>
          <w:p w14:paraId="0C242A96"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282810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39DB148" w14:textId="77777777" w:rsidR="00771CF4" w:rsidRDefault="00771CF4" w:rsidP="00771CF4">
            <w:pPr>
              <w:rPr>
                <w:rFonts w:ascii="Arial" w:eastAsia="Times New Roman" w:hAnsi="Arial" w:cs="Arial"/>
                <w:sz w:val="16"/>
                <w:szCs w:val="16"/>
                <w:lang w:val="en-US" w:eastAsia="nl-BE"/>
              </w:rPr>
            </w:pPr>
          </w:p>
          <w:p w14:paraId="13A6DDA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39299A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A1E504D" w14:textId="32941B43" w:rsidR="00CA2D12" w:rsidRPr="00250516" w:rsidRDefault="00E516F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1513D">
                  <w:rPr>
                    <w:rFonts w:ascii="MS Gothic" w:eastAsia="MS Gothic" w:hAnsi="MS Gothic" w:hint="eastAsia"/>
                    <w:lang w:val="en-US"/>
                  </w:rPr>
                  <w:t>☒</w:t>
                </w:r>
              </w:sdtContent>
            </w:sdt>
            <w:r w:rsidR="00CA2D12">
              <w:rPr>
                <w:lang w:val="en-US"/>
              </w:rPr>
              <w:t xml:space="preserve"> Yes</w:t>
            </w:r>
          </w:p>
          <w:p w14:paraId="67FB5444" w14:textId="77777777" w:rsidR="00CA2D12" w:rsidRDefault="00E516F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FDC9AA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B6C1DC6" w14:textId="77777777" w:rsidR="0081513D" w:rsidRDefault="0081513D" w:rsidP="00F81457">
            <w:pPr>
              <w:rPr>
                <w:lang w:val="en-US"/>
              </w:rPr>
            </w:pPr>
          </w:p>
          <w:p w14:paraId="4767BD78" w14:textId="08B69DC4" w:rsidR="0081513D" w:rsidRPr="0081513D" w:rsidRDefault="0081513D" w:rsidP="0081513D">
            <w:pPr>
              <w:rPr>
                <w:lang w:val="en-US"/>
              </w:rPr>
            </w:pPr>
            <w:r w:rsidRPr="0081513D">
              <w:rPr>
                <w:lang w:val="en-US"/>
              </w:rPr>
              <w:t xml:space="preserve">For microscopy images of the intravital imaging experiments: the Leica LASX software generates metadata files for all images, which will be stored together with the image. </w:t>
            </w:r>
          </w:p>
          <w:p w14:paraId="71DC7690" w14:textId="77777777" w:rsidR="0081513D" w:rsidRPr="0081513D" w:rsidRDefault="0081513D" w:rsidP="0081513D">
            <w:pPr>
              <w:rPr>
                <w:lang w:val="en-US"/>
              </w:rPr>
            </w:pPr>
          </w:p>
          <w:p w14:paraId="31BD6794" w14:textId="77777777" w:rsidR="0081513D" w:rsidRPr="0081513D" w:rsidRDefault="0081513D" w:rsidP="0081513D">
            <w:pPr>
              <w:rPr>
                <w:lang w:val="en-US"/>
              </w:rPr>
            </w:pPr>
            <w:r w:rsidRPr="0081513D">
              <w:rPr>
                <w:lang w:val="en-US"/>
              </w:rPr>
              <w:t xml:space="preserve">For flow cytometry, FCS files containing metadata will be generated and stored. </w:t>
            </w:r>
          </w:p>
          <w:p w14:paraId="4A3B5695" w14:textId="77777777" w:rsidR="0081513D" w:rsidRDefault="0081513D" w:rsidP="0081513D">
            <w:pPr>
              <w:rPr>
                <w:lang w:val="en-US"/>
              </w:rPr>
            </w:pPr>
          </w:p>
          <w:p w14:paraId="44D87F04" w14:textId="3DFF360D" w:rsidR="00B00B86" w:rsidRPr="00B00B86" w:rsidRDefault="00B00B86" w:rsidP="00B00B86">
            <w:pPr>
              <w:rPr>
                <w:lang w:val="en-US"/>
              </w:rPr>
            </w:pPr>
            <w:r w:rsidRPr="00B00B86">
              <w:rPr>
                <w:lang w:val="en-US"/>
              </w:rPr>
              <w:t>Video tracking:</w:t>
            </w:r>
            <w:r>
              <w:rPr>
                <w:lang w:val="en-US"/>
              </w:rPr>
              <w:t xml:space="preserve"> </w:t>
            </w:r>
            <w:r w:rsidRPr="00B00B86">
              <w:rPr>
                <w:lang w:val="en-US"/>
              </w:rPr>
              <w:t>Both tracking and video files will be stored together with a metadata file describing</w:t>
            </w:r>
          </w:p>
          <w:p w14:paraId="030FA347" w14:textId="408D85A9" w:rsidR="0081513D" w:rsidRPr="0081513D" w:rsidRDefault="00B00B86" w:rsidP="00B00B86">
            <w:pPr>
              <w:rPr>
                <w:lang w:val="en-US"/>
              </w:rPr>
            </w:pPr>
            <w:r w:rsidRPr="00B00B86">
              <w:rPr>
                <w:lang w:val="en-US"/>
              </w:rPr>
              <w:t>the experimental setting such as time, date, treatment, location and mosquito species.</w:t>
            </w:r>
          </w:p>
          <w:p w14:paraId="041B2736" w14:textId="77777777" w:rsidR="00B00B86" w:rsidRDefault="00B00B86" w:rsidP="0081513D">
            <w:pPr>
              <w:rPr>
                <w:lang w:val="en-US"/>
              </w:rPr>
            </w:pPr>
          </w:p>
          <w:p w14:paraId="72F1ACE1" w14:textId="77777777" w:rsidR="00153925" w:rsidRPr="00153925" w:rsidRDefault="00153925" w:rsidP="00153925">
            <w:pPr>
              <w:rPr>
                <w:lang w:val="en-US"/>
              </w:rPr>
            </w:pPr>
            <w:r w:rsidRPr="00153925">
              <w:rPr>
                <w:lang w:val="en-US"/>
              </w:rPr>
              <w:t>GC-MS: Each folder for each experiment with .raw files will have a metadata file describing the</w:t>
            </w:r>
          </w:p>
          <w:p w14:paraId="41867CD8" w14:textId="7AD78FAE" w:rsidR="002300DE" w:rsidRPr="00153925" w:rsidRDefault="00153925" w:rsidP="00153925">
            <w:pPr>
              <w:rPr>
                <w:lang w:val="en-US"/>
              </w:rPr>
            </w:pPr>
            <w:r w:rsidRPr="00153925">
              <w:rPr>
                <w:lang w:val="en-US"/>
              </w:rPr>
              <w:t>experimental setting such as time, date, treatment, location and GC-MS settings.</w:t>
            </w:r>
          </w:p>
        </w:tc>
      </w:tr>
    </w:tbl>
    <w:p w14:paraId="6E221D17" w14:textId="77777777" w:rsidR="00CE6D90" w:rsidRDefault="00CE6D90"/>
    <w:p w14:paraId="2DC2DB9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1716D1" w14:textId="77777777" w:rsidTr="005E32FD">
        <w:trPr>
          <w:cantSplit/>
          <w:trHeight w:val="269"/>
        </w:trPr>
        <w:tc>
          <w:tcPr>
            <w:tcW w:w="15593" w:type="dxa"/>
            <w:gridSpan w:val="2"/>
            <w:shd w:val="clear" w:color="auto" w:fill="5B9BD5" w:themeFill="accent5"/>
          </w:tcPr>
          <w:p w14:paraId="276E05D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E303D7" w14:textId="77777777" w:rsidR="00877A71" w:rsidRPr="00145CC7" w:rsidRDefault="00877A71" w:rsidP="00EE6614">
            <w:pPr>
              <w:ind w:left="360"/>
              <w:jc w:val="center"/>
              <w:rPr>
                <w:b/>
              </w:rPr>
            </w:pPr>
          </w:p>
        </w:tc>
      </w:tr>
      <w:tr w:rsidR="002300DE" w:rsidRPr="00F42A6F" w14:paraId="6DE075F5" w14:textId="77777777" w:rsidTr="00436EB9">
        <w:trPr>
          <w:cantSplit/>
          <w:trHeight w:val="269"/>
        </w:trPr>
        <w:tc>
          <w:tcPr>
            <w:tcW w:w="4962" w:type="dxa"/>
          </w:tcPr>
          <w:p w14:paraId="02D2FCE3" w14:textId="77777777" w:rsidR="002300DE" w:rsidRDefault="00CE6D90" w:rsidP="008F2D7E">
            <w:r w:rsidRPr="002B78E0">
              <w:t>Where will the data be stored?</w:t>
            </w:r>
          </w:p>
          <w:p w14:paraId="733C4357" w14:textId="77777777" w:rsidR="00762983" w:rsidRDefault="00762983" w:rsidP="008F2D7E"/>
          <w:p w14:paraId="69F0474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1EA9A0D" w14:textId="41F58E42" w:rsidR="00975C08" w:rsidRPr="00250516" w:rsidRDefault="00E516F6" w:rsidP="00975C08">
            <w:pPr>
              <w:rPr>
                <w:lang w:val="en-US"/>
              </w:rPr>
            </w:pPr>
            <w:sdt>
              <w:sdtPr>
                <w:rPr>
                  <w:lang w:val="en-US"/>
                </w:rPr>
                <w:id w:val="-642347297"/>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975C08">
              <w:rPr>
                <w:lang w:val="en-US"/>
              </w:rPr>
              <w:t xml:space="preserve"> Shared network drive (J-drive)</w:t>
            </w:r>
          </w:p>
          <w:p w14:paraId="6024ADDA" w14:textId="77777777" w:rsidR="00975C08" w:rsidRDefault="00E516F6"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A2E68D2" w14:textId="54C73BA3" w:rsidR="00975C08" w:rsidRPr="00250516" w:rsidRDefault="00E516F6"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975C08">
              <w:rPr>
                <w:lang w:val="en-US"/>
              </w:rPr>
              <w:t xml:space="preserve"> OneDrive (KU Leuven)</w:t>
            </w:r>
          </w:p>
          <w:p w14:paraId="61783E51" w14:textId="031F0D09" w:rsidR="00975C08" w:rsidRDefault="00E516F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664D5">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CFB9758" w14:textId="77777777" w:rsidR="00975C08" w:rsidRPr="00250516" w:rsidRDefault="00E516F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AE9F6B7" w14:textId="5102C334" w:rsidR="00975C08" w:rsidRDefault="00E516F6"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E60646">
                  <w:rPr>
                    <w:rFonts w:ascii="MS Gothic" w:eastAsia="MS Gothic" w:hAnsi="MS Gothic" w:hint="eastAsia"/>
                    <w:lang w:val="en-US"/>
                  </w:rPr>
                  <w:t>☒</w:t>
                </w:r>
              </w:sdtContent>
            </w:sdt>
            <w:r w:rsidR="00975C08">
              <w:rPr>
                <w:lang w:val="en-US"/>
              </w:rPr>
              <w:t xml:space="preserve"> </w:t>
            </w:r>
            <w:r w:rsidR="00975C08">
              <w:rPr>
                <w:lang w:val="en-US"/>
              </w:rPr>
              <w:t>Large Volume Storage</w:t>
            </w:r>
          </w:p>
          <w:p w14:paraId="3CAAABF6" w14:textId="77777777" w:rsidR="007A5CC7" w:rsidRPr="00250516" w:rsidRDefault="00E516F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A93E244" w14:textId="2D2A0BA2" w:rsidR="00CE6D90" w:rsidRDefault="00E516F6"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7A5CC7">
              <w:rPr>
                <w:lang w:val="en-US"/>
              </w:rPr>
              <w:t xml:space="preserve"> Other: </w:t>
            </w:r>
            <w:r w:rsidR="004F40AD">
              <w:rPr>
                <w:lang w:val="en-US"/>
              </w:rPr>
              <w:t>Teams folder online</w:t>
            </w:r>
          </w:p>
          <w:p w14:paraId="165C4C1B" w14:textId="77777777" w:rsidR="00BC2885" w:rsidRPr="00BC2885" w:rsidRDefault="00BC2885" w:rsidP="6320600B">
            <w:pPr>
              <w:rPr>
                <w:lang w:val="en-US"/>
              </w:rPr>
            </w:pPr>
          </w:p>
        </w:tc>
      </w:tr>
      <w:tr w:rsidR="002300DE" w:rsidRPr="00F42A6F" w14:paraId="5BF148BB" w14:textId="77777777" w:rsidTr="00436EB9">
        <w:trPr>
          <w:cantSplit/>
          <w:trHeight w:val="269"/>
        </w:trPr>
        <w:tc>
          <w:tcPr>
            <w:tcW w:w="4962" w:type="dxa"/>
          </w:tcPr>
          <w:p w14:paraId="571A2326" w14:textId="77777777" w:rsidR="0008393F" w:rsidRDefault="00C67569" w:rsidP="00877A71">
            <w:r w:rsidRPr="002B78E0">
              <w:lastRenderedPageBreak/>
              <w:t>How will the data be backed up?</w:t>
            </w:r>
          </w:p>
          <w:p w14:paraId="20C35F6B" w14:textId="77777777" w:rsidR="0008393F" w:rsidRDefault="0008393F" w:rsidP="0008393F"/>
          <w:p w14:paraId="023053F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3118771" w14:textId="56B51AE4" w:rsidR="00F04613" w:rsidRDefault="00E516F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285BEB1" w14:textId="77777777" w:rsidR="00F04613" w:rsidRPr="00250516" w:rsidRDefault="00E516F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FF13F19" w14:textId="017676FF" w:rsidR="00F04613" w:rsidRDefault="00E516F6" w:rsidP="00F04613">
            <w:pPr>
              <w:rPr>
                <w:lang w:val="en-US"/>
              </w:rPr>
            </w:pPr>
            <w:sdt>
              <w:sdtPr>
                <w:rPr>
                  <w:lang w:val="en-US"/>
                </w:rPr>
                <w:id w:val="844759602"/>
                <w14:checkbox>
                  <w14:checked w14:val="1"/>
                  <w14:checkedState w14:val="2612" w14:font="MS Gothic"/>
                  <w14:uncheckedState w14:val="2610" w14:font="MS Gothic"/>
                </w14:checkbox>
              </w:sdtPr>
              <w:sdtEndPr/>
              <w:sdtContent>
                <w:r w:rsidR="00672A8C">
                  <w:rPr>
                    <w:rFonts w:ascii="MS Gothic" w:eastAsia="MS Gothic" w:hAnsi="MS Gothic" w:hint="eastAsia"/>
                    <w:lang w:val="en-US"/>
                  </w:rPr>
                  <w:t>☒</w:t>
                </w:r>
              </w:sdtContent>
            </w:sdt>
            <w:r w:rsidR="00F04613">
              <w:rPr>
                <w:lang w:val="en-US"/>
              </w:rPr>
              <w:t xml:space="preserve"> Other (specify) </w:t>
            </w:r>
          </w:p>
          <w:p w14:paraId="650EA820" w14:textId="77777777" w:rsidR="002300DE" w:rsidRDefault="002300DE" w:rsidP="00C67569">
            <w:pPr>
              <w:rPr>
                <w:rFonts w:ascii="MS Gothic" w:eastAsia="MS Gothic" w:hAnsi="MS Gothic"/>
                <w:lang w:val="en-US"/>
              </w:rPr>
            </w:pPr>
          </w:p>
          <w:p w14:paraId="7E54D22D" w14:textId="6D66FABE" w:rsidR="00C67569" w:rsidRDefault="00F203A9" w:rsidP="00C67569">
            <w:pPr>
              <w:rPr>
                <w:rFonts w:eastAsia="MS Gothic" w:cstheme="minorHAnsi"/>
                <w:lang w:val="en-US"/>
              </w:rPr>
            </w:pPr>
            <w:r w:rsidRPr="00F203A9">
              <w:rPr>
                <w:rFonts w:eastAsia="MS Gothic" w:cstheme="minorHAnsi"/>
                <w:lang w:val="en-US"/>
              </w:rPr>
              <w:t>The data will be stored on KU Leuven central servers (J/K/L drives). A back-up of the data on these drives will automatically be generated two times per day. Additionally, data will be mirrored and stored on a cloud-based service offered by KU Leuven (OneDrive), which is synced every 10 minutes.</w:t>
            </w:r>
          </w:p>
          <w:p w14:paraId="300556DD" w14:textId="77777777" w:rsidR="00672A8C" w:rsidRDefault="00672A8C" w:rsidP="009664D5">
            <w:pPr>
              <w:rPr>
                <w:rFonts w:eastAsia="MS Gothic" w:cstheme="minorHAnsi"/>
                <w:lang w:val="en-US"/>
              </w:rPr>
            </w:pPr>
          </w:p>
          <w:p w14:paraId="15821F08" w14:textId="38BFC56A" w:rsidR="009664D5" w:rsidRPr="00F203A9" w:rsidRDefault="009664D5" w:rsidP="009664D5">
            <w:pPr>
              <w:rPr>
                <w:rFonts w:eastAsia="MS Gothic" w:cstheme="minorHAnsi"/>
                <w:lang w:val="en-US"/>
              </w:rPr>
            </w:pPr>
            <w:r w:rsidRPr="009664D5">
              <w:rPr>
                <w:rFonts w:eastAsia="MS Gothic" w:cstheme="minorHAnsi"/>
                <w:lang w:val="en-US"/>
              </w:rPr>
              <w:t xml:space="preserve">All datafiles </w:t>
            </w:r>
            <w:r>
              <w:rPr>
                <w:rFonts w:eastAsia="MS Gothic" w:cstheme="minorHAnsi"/>
                <w:lang w:val="en-US"/>
              </w:rPr>
              <w:t xml:space="preserve">from the University of Zurich </w:t>
            </w:r>
            <w:r w:rsidRPr="009664D5">
              <w:rPr>
                <w:rFonts w:eastAsia="MS Gothic" w:cstheme="minorHAnsi"/>
                <w:lang w:val="en-US"/>
              </w:rPr>
              <w:t xml:space="preserve">will be saved on backed-up </w:t>
            </w:r>
            <w:r>
              <w:rPr>
                <w:rFonts w:eastAsia="MS Gothic" w:cstheme="minorHAnsi"/>
                <w:lang w:val="en-US"/>
              </w:rPr>
              <w:t xml:space="preserve">UZH </w:t>
            </w:r>
            <w:r w:rsidRPr="009664D5">
              <w:rPr>
                <w:rFonts w:eastAsia="MS Gothic" w:cstheme="minorHAnsi"/>
                <w:lang w:val="en-US"/>
              </w:rPr>
              <w:t>servers and external high-capacity hard drives locked in a</w:t>
            </w:r>
            <w:r w:rsidR="00672A8C">
              <w:rPr>
                <w:rFonts w:eastAsia="MS Gothic" w:cstheme="minorHAnsi"/>
                <w:lang w:val="en-US"/>
              </w:rPr>
              <w:t xml:space="preserve"> </w:t>
            </w:r>
            <w:r w:rsidRPr="009664D5">
              <w:rPr>
                <w:rFonts w:eastAsia="MS Gothic" w:cstheme="minorHAnsi"/>
                <w:lang w:val="en-US"/>
              </w:rPr>
              <w:t>cupboard.</w:t>
            </w:r>
          </w:p>
          <w:p w14:paraId="17100089" w14:textId="77777777" w:rsidR="00C67569" w:rsidRPr="00CA2D12" w:rsidRDefault="00C67569" w:rsidP="00F04613">
            <w:pPr>
              <w:shd w:val="clear" w:color="auto" w:fill="FFFFFF"/>
              <w:rPr>
                <w:b/>
                <w:bCs/>
                <w:lang w:val="en-US"/>
              </w:rPr>
            </w:pPr>
          </w:p>
        </w:tc>
      </w:tr>
      <w:tr w:rsidR="00C271CA" w:rsidRPr="00F42A6F" w14:paraId="538810BB" w14:textId="77777777" w:rsidTr="00436EB9">
        <w:trPr>
          <w:cantSplit/>
          <w:trHeight w:val="269"/>
        </w:trPr>
        <w:tc>
          <w:tcPr>
            <w:tcW w:w="4962" w:type="dxa"/>
          </w:tcPr>
          <w:p w14:paraId="52801A4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7D08A9" w14:textId="2C805DC3" w:rsidR="00C271CA" w:rsidRPr="00436EB9" w:rsidRDefault="00E516F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C271CA" w:rsidRPr="00436EB9">
              <w:rPr>
                <w:lang w:val="en-US"/>
              </w:rPr>
              <w:t xml:space="preserve"> Yes</w:t>
            </w:r>
          </w:p>
          <w:p w14:paraId="32C20054" w14:textId="77777777" w:rsidR="00C271CA" w:rsidRPr="00436EB9" w:rsidRDefault="00E516F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793748D" w14:textId="77777777" w:rsidR="0087485C" w:rsidRDefault="0087485C" w:rsidP="00C271CA">
            <w:pPr>
              <w:rPr>
                <w:bCs/>
              </w:rPr>
            </w:pPr>
          </w:p>
          <w:p w14:paraId="0416767C" w14:textId="067BB527" w:rsidR="00E67426" w:rsidRDefault="00E67426" w:rsidP="00C271CA">
            <w:pPr>
              <w:rPr>
                <w:bCs/>
              </w:rPr>
            </w:pPr>
            <w:r w:rsidRPr="00E67426">
              <w:rPr>
                <w:bCs/>
              </w:rPr>
              <w:t>All data with small volumes will be stored on the J drive controlled by KU Leuven. There is sufficient storage space foreseen (1.4 Tb) and this is constantly monitored by KU Leuven IT services. Data with larger volumes (microscopy images, FASTQ files) will be stored on a specifically allocated L drive of KU Leuven on which sufficient storage space is foreseen (10 TB) and which is also constantly monitored by KU Leuven IT services. The separate K-drive of KU Leuven will be used for long term storage of files and data from finished projects (200 GB). If needed, capacity of these KU Leuven drives can be increased at any time.</w:t>
            </w:r>
          </w:p>
          <w:p w14:paraId="2CD71D34" w14:textId="77777777" w:rsidR="0087485C" w:rsidRPr="00436EB9" w:rsidRDefault="0087485C" w:rsidP="00E67426">
            <w:pPr>
              <w:rPr>
                <w:bCs/>
              </w:rPr>
            </w:pPr>
          </w:p>
        </w:tc>
      </w:tr>
      <w:tr w:rsidR="00C271CA" w:rsidRPr="00F42A6F" w14:paraId="65F898FE" w14:textId="77777777" w:rsidTr="00436EB9">
        <w:trPr>
          <w:cantSplit/>
          <w:trHeight w:val="269"/>
        </w:trPr>
        <w:tc>
          <w:tcPr>
            <w:tcW w:w="4962" w:type="dxa"/>
          </w:tcPr>
          <w:p w14:paraId="25F6C2A8" w14:textId="77777777" w:rsidR="00EB125A" w:rsidRDefault="00EB125A" w:rsidP="00C271CA">
            <w:r w:rsidRPr="00C40606">
              <w:t>How will you ensure that the data are securely stored and not accessed or modified by unauthorized persons?</w:t>
            </w:r>
          </w:p>
          <w:p w14:paraId="06967004" w14:textId="77777777" w:rsidR="00EB125A" w:rsidRDefault="00EB125A" w:rsidP="00EB125A"/>
          <w:p w14:paraId="5453F9C8"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4A24D91" w14:textId="77777777" w:rsidR="00620BB0" w:rsidRPr="00E30883" w:rsidRDefault="00E516F6"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1867A55" w14:textId="77777777" w:rsidR="00C271CA" w:rsidRPr="00EB125A" w:rsidRDefault="00C271CA" w:rsidP="00EB125A"/>
        </w:tc>
        <w:tc>
          <w:tcPr>
            <w:tcW w:w="10631" w:type="dxa"/>
          </w:tcPr>
          <w:p w14:paraId="7EF40314" w14:textId="034B2B77" w:rsidR="00F203A9" w:rsidRDefault="00F203A9" w:rsidP="00700D65">
            <w:pPr>
              <w:rPr>
                <w:rFonts w:eastAsia="MS Gothic" w:cstheme="minorHAnsi"/>
                <w:lang w:val="en-US"/>
              </w:rPr>
            </w:pPr>
            <w:r w:rsidRPr="00F203A9">
              <w:rPr>
                <w:rFonts w:eastAsia="MS Gothic" w:cstheme="minorHAnsi"/>
                <w:lang w:val="en-US"/>
              </w:rPr>
              <w:t xml:space="preserve">All data will be stored on a KU Leuven backed up server, for which access is only granted to the Delang lab members. This access is controlled by the head of our research group (Leen Delang).  </w:t>
            </w:r>
          </w:p>
          <w:p w14:paraId="03C69501" w14:textId="77777777" w:rsidR="00EB125A" w:rsidRDefault="00EB125A" w:rsidP="00C271CA">
            <w:pPr>
              <w:rPr>
                <w:rFonts w:ascii="MS Gothic" w:eastAsia="MS Gothic" w:hAnsi="MS Gothic"/>
                <w:lang w:val="en-US"/>
              </w:rPr>
            </w:pPr>
          </w:p>
          <w:p w14:paraId="15C5F299" w14:textId="30F9F6B7" w:rsidR="00EB125A" w:rsidRPr="00672A8C" w:rsidRDefault="00672A8C" w:rsidP="00672A8C">
            <w:pPr>
              <w:rPr>
                <w:rFonts w:eastAsia="MS Gothic" w:cstheme="minorHAnsi"/>
                <w:lang w:val="en-US"/>
              </w:rPr>
            </w:pPr>
            <w:r w:rsidRPr="00672A8C">
              <w:rPr>
                <w:rFonts w:eastAsia="MS Gothic" w:cstheme="minorHAnsi"/>
                <w:lang w:val="en-US"/>
              </w:rPr>
              <w:t>Data is only stored on UZH servers and backup disks located in a cupboard only accessible by the researchers working on the project.</w:t>
            </w:r>
          </w:p>
        </w:tc>
      </w:tr>
      <w:tr w:rsidR="00C271CA" w:rsidRPr="00F42A6F" w14:paraId="31F36971" w14:textId="77777777" w:rsidTr="00436EB9">
        <w:trPr>
          <w:cantSplit/>
          <w:trHeight w:val="269"/>
        </w:trPr>
        <w:tc>
          <w:tcPr>
            <w:tcW w:w="4962" w:type="dxa"/>
          </w:tcPr>
          <w:p w14:paraId="0D12381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26D5995" w14:textId="3D1C1B8E" w:rsidR="00771609" w:rsidRPr="00F203A9" w:rsidRDefault="00F203A9" w:rsidP="00C271CA">
            <w:pPr>
              <w:rPr>
                <w:rFonts w:eastAsia="MS Gothic" w:cstheme="minorHAnsi"/>
                <w:lang w:val="en-US"/>
              </w:rPr>
            </w:pPr>
            <w:r w:rsidRPr="00F203A9">
              <w:rPr>
                <w:rFonts w:eastAsia="MS Gothic" w:cstheme="minorHAnsi"/>
                <w:lang w:val="en-US"/>
              </w:rPr>
              <w:t xml:space="preserve">The costs of a KU Leuven server storage are: 415.2 euros/year for the J drive (1.4 TB), 1138.4 euros/year for the L drive (10 TB) and 22.768 euros/year for the K drive. The costs for data storage and backups are concerning the whole research group and are not specific for this project. Hence, the costs will be divided over all funding available by our group including the </w:t>
            </w:r>
            <w:r w:rsidR="00777480">
              <w:rPr>
                <w:rFonts w:eastAsia="MS Gothic" w:cstheme="minorHAnsi"/>
                <w:lang w:val="en-US"/>
              </w:rPr>
              <w:t xml:space="preserve">funding </w:t>
            </w:r>
            <w:r w:rsidRPr="00F203A9">
              <w:rPr>
                <w:rFonts w:eastAsia="MS Gothic" w:cstheme="minorHAnsi"/>
                <w:lang w:val="en-US"/>
              </w:rPr>
              <w:t>available by this project.</w:t>
            </w:r>
          </w:p>
          <w:p w14:paraId="3812527D" w14:textId="77777777" w:rsidR="00771609" w:rsidRDefault="00771609" w:rsidP="00C271CA">
            <w:pPr>
              <w:rPr>
                <w:rFonts w:ascii="MS Gothic" w:eastAsia="MS Gothic" w:hAnsi="MS Gothic"/>
                <w:lang w:val="en-US"/>
              </w:rPr>
            </w:pPr>
          </w:p>
        </w:tc>
      </w:tr>
    </w:tbl>
    <w:p w14:paraId="6220F156" w14:textId="77777777" w:rsidR="00E93C67" w:rsidRDefault="00E93C67"/>
    <w:p w14:paraId="24D74F8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53F4F6" w14:textId="77777777" w:rsidTr="005E32FD">
        <w:trPr>
          <w:cantSplit/>
          <w:trHeight w:val="269"/>
        </w:trPr>
        <w:tc>
          <w:tcPr>
            <w:tcW w:w="15593" w:type="dxa"/>
            <w:gridSpan w:val="2"/>
            <w:shd w:val="clear" w:color="auto" w:fill="5B9BD5" w:themeFill="accent5"/>
          </w:tcPr>
          <w:p w14:paraId="7313AFD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54E6A61" w14:textId="77777777" w:rsidR="00877A71" w:rsidRPr="00145CC7" w:rsidRDefault="00877A71" w:rsidP="00A729DC">
            <w:pPr>
              <w:ind w:left="720"/>
              <w:jc w:val="center"/>
              <w:rPr>
                <w:b/>
              </w:rPr>
            </w:pPr>
          </w:p>
        </w:tc>
      </w:tr>
      <w:tr w:rsidR="002300DE" w:rsidRPr="00F42A6F" w14:paraId="558C3EAB" w14:textId="77777777" w:rsidTr="00436EB9">
        <w:trPr>
          <w:cantSplit/>
          <w:trHeight w:val="269"/>
        </w:trPr>
        <w:tc>
          <w:tcPr>
            <w:tcW w:w="4962" w:type="dxa"/>
          </w:tcPr>
          <w:p w14:paraId="7BE9668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440EDE6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976C00E" w14:textId="4FE3DB8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BB29A20" w14:textId="77777777" w:rsidR="005321D4" w:rsidRPr="00436EB9" w:rsidRDefault="00E516F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DCF8A93" w14:textId="77777777" w:rsidR="005321D4" w:rsidRPr="00436EB9" w:rsidRDefault="00E516F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E04182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E1F2F4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D6505CB" w14:textId="77777777" w:rsidR="002300DE" w:rsidRPr="004F40AD" w:rsidRDefault="002300DE" w:rsidP="005321D4">
            <w:pPr>
              <w:pStyle w:val="paragraph"/>
              <w:spacing w:before="0" w:beforeAutospacing="0" w:after="0" w:afterAutospacing="0"/>
              <w:textAlignment w:val="baseline"/>
              <w:rPr>
                <w:b/>
                <w:bCs/>
                <w:lang w:val="en-US"/>
              </w:rPr>
            </w:pPr>
          </w:p>
          <w:p w14:paraId="179BF82B" w14:textId="77777777" w:rsidR="005321D4" w:rsidRPr="004F40AD" w:rsidRDefault="005321D4" w:rsidP="005321D4">
            <w:pPr>
              <w:pStyle w:val="paragraph"/>
              <w:spacing w:before="0" w:beforeAutospacing="0" w:after="0" w:afterAutospacing="0"/>
              <w:textAlignment w:val="baseline"/>
              <w:rPr>
                <w:b/>
                <w:bCs/>
                <w:lang w:val="en-US"/>
              </w:rPr>
            </w:pPr>
          </w:p>
        </w:tc>
      </w:tr>
      <w:tr w:rsidR="002300DE" w:rsidRPr="00F42A6F" w14:paraId="77403191" w14:textId="77777777" w:rsidTr="00436EB9">
        <w:trPr>
          <w:cantSplit/>
          <w:trHeight w:val="269"/>
        </w:trPr>
        <w:tc>
          <w:tcPr>
            <w:tcW w:w="4962" w:type="dxa"/>
          </w:tcPr>
          <w:p w14:paraId="004D170B" w14:textId="77777777" w:rsidR="002300DE" w:rsidRDefault="000C4BF5" w:rsidP="000C4BF5">
            <w:r w:rsidRPr="00C40606">
              <w:t>Where will these data be archived (stored and curated for the long-term)?</w:t>
            </w:r>
          </w:p>
          <w:p w14:paraId="2879AA35" w14:textId="77777777" w:rsidR="00405AAD" w:rsidRDefault="00405AAD" w:rsidP="000C4BF5"/>
          <w:p w14:paraId="5E838959" w14:textId="77777777" w:rsidR="00405AAD" w:rsidRPr="00405AAD" w:rsidRDefault="00E516F6"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738F83D" w14:textId="6658438E" w:rsidR="00A37797" w:rsidRPr="00436EB9" w:rsidRDefault="00E516F6" w:rsidP="00A37797">
            <w:pPr>
              <w:rPr>
                <w:lang w:val="en-US"/>
              </w:rPr>
            </w:pPr>
            <w:sdt>
              <w:sdtPr>
                <w:rPr>
                  <w:lang w:val="en-US"/>
                </w:rPr>
                <w:id w:val="-984850037"/>
                <w14:checkbox>
                  <w14:checked w14:val="1"/>
                  <w14:checkedState w14:val="2612" w14:font="MS Gothic"/>
                  <w14:uncheckedState w14:val="2610" w14:font="MS Gothic"/>
                </w14:checkbox>
              </w:sdtPr>
              <w:sdtEndPr/>
              <w:sdtContent>
                <w:r w:rsidR="0077748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F98455A" w14:textId="33473B59" w:rsidR="00A37797" w:rsidRPr="00436EB9" w:rsidRDefault="00E516F6"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9D51ED">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FA97E03" w14:textId="21A1FA0A" w:rsidR="00A37797" w:rsidRPr="00436EB9" w:rsidRDefault="00E516F6"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A37797">
              <w:rPr>
                <w:lang w:val="en-US"/>
              </w:rPr>
              <w:t xml:space="preserve"> Shared network drive (J-drive)</w:t>
            </w:r>
          </w:p>
          <w:p w14:paraId="54541DA5" w14:textId="77777777" w:rsidR="00A37797" w:rsidRPr="00436EB9" w:rsidRDefault="00E516F6"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A0213CA" w14:textId="77777777" w:rsidR="002300DE" w:rsidRDefault="002300DE" w:rsidP="6320600B">
            <w:pPr>
              <w:rPr>
                <w:b/>
                <w:bCs/>
              </w:rPr>
            </w:pPr>
          </w:p>
          <w:p w14:paraId="7CBE05D8" w14:textId="77777777" w:rsidR="000C4BF5" w:rsidRDefault="000C4BF5" w:rsidP="6320600B">
            <w:pPr>
              <w:rPr>
                <w:b/>
                <w:bCs/>
              </w:rPr>
            </w:pPr>
          </w:p>
          <w:p w14:paraId="20F32B07" w14:textId="77777777" w:rsidR="000C4BF5" w:rsidRDefault="000C4BF5" w:rsidP="6320600B">
            <w:pPr>
              <w:rPr>
                <w:b/>
                <w:bCs/>
              </w:rPr>
            </w:pPr>
          </w:p>
          <w:p w14:paraId="2BC67340" w14:textId="77777777" w:rsidR="000C4BF5" w:rsidRPr="00C57639" w:rsidRDefault="000C4BF5" w:rsidP="6320600B">
            <w:pPr>
              <w:rPr>
                <w:b/>
                <w:bCs/>
              </w:rPr>
            </w:pPr>
          </w:p>
        </w:tc>
      </w:tr>
      <w:tr w:rsidR="002300DE" w:rsidRPr="00906DA8" w14:paraId="3A74C388" w14:textId="77777777" w:rsidTr="00436EB9">
        <w:trPr>
          <w:cantSplit/>
          <w:trHeight w:val="269"/>
        </w:trPr>
        <w:tc>
          <w:tcPr>
            <w:tcW w:w="4962" w:type="dxa"/>
          </w:tcPr>
          <w:p w14:paraId="74BA8747" w14:textId="77777777" w:rsidR="00436EB9" w:rsidRDefault="00AB632D" w:rsidP="00877A71">
            <w:r w:rsidRPr="00C40606">
              <w:lastRenderedPageBreak/>
              <w:t>What are the expected costs for data preservation during the expected retention period? How will these costs be covered?</w:t>
            </w:r>
          </w:p>
          <w:p w14:paraId="32E49585" w14:textId="77777777" w:rsidR="00436EB9" w:rsidRDefault="00436EB9" w:rsidP="00877A71">
            <w:pPr>
              <w:rPr>
                <w:i/>
                <w:sz w:val="22"/>
                <w:lang w:val="en-US"/>
              </w:rPr>
            </w:pPr>
          </w:p>
          <w:p w14:paraId="0648EA5C" w14:textId="77777777" w:rsidR="00AB632D" w:rsidRPr="00436EB9" w:rsidRDefault="00AB632D" w:rsidP="00877A71">
            <w:pPr>
              <w:rPr>
                <w:i/>
              </w:rPr>
            </w:pPr>
          </w:p>
        </w:tc>
        <w:tc>
          <w:tcPr>
            <w:tcW w:w="10631" w:type="dxa"/>
          </w:tcPr>
          <w:p w14:paraId="36537323" w14:textId="7DB10341" w:rsidR="002300DE" w:rsidRPr="00E67426" w:rsidRDefault="00E67426" w:rsidP="5D59270C">
            <w:r w:rsidRPr="00E67426">
              <w:t>Costs to preserve data on the K drive will depend on the storage size at a specific moment in time as this can always be increased/decreased on demand, but are estimated at 11.4 euros/100 GB. This is paid annually and concern the whole research group. The costs will be divided over all funding available by our research group.</w:t>
            </w:r>
          </w:p>
        </w:tc>
      </w:tr>
    </w:tbl>
    <w:p w14:paraId="2C7E0CA1" w14:textId="77777777" w:rsidR="00032ED4" w:rsidRDefault="00032ED4"/>
    <w:p w14:paraId="7AB7364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DF3434" w14:textId="77777777" w:rsidTr="005E32FD">
        <w:trPr>
          <w:cantSplit/>
          <w:trHeight w:val="269"/>
        </w:trPr>
        <w:tc>
          <w:tcPr>
            <w:tcW w:w="15593" w:type="dxa"/>
            <w:gridSpan w:val="2"/>
            <w:shd w:val="clear" w:color="auto" w:fill="5B9BD5" w:themeFill="accent5"/>
          </w:tcPr>
          <w:p w14:paraId="61A95D8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764FC6" w14:textId="77777777" w:rsidR="00877A71" w:rsidRPr="00145CC7" w:rsidRDefault="00877A71" w:rsidP="00EE6614">
            <w:pPr>
              <w:rPr>
                <w:b/>
              </w:rPr>
            </w:pPr>
          </w:p>
        </w:tc>
      </w:tr>
      <w:tr w:rsidR="0046404A" w:rsidRPr="00F42A6F" w14:paraId="274B66A5" w14:textId="77777777" w:rsidTr="00436EB9">
        <w:trPr>
          <w:cantSplit/>
          <w:trHeight w:val="269"/>
        </w:trPr>
        <w:tc>
          <w:tcPr>
            <w:tcW w:w="4962" w:type="dxa"/>
          </w:tcPr>
          <w:p w14:paraId="2FE25721" w14:textId="77777777" w:rsidR="0046404A" w:rsidRDefault="0046404A" w:rsidP="00877A71">
            <w:r w:rsidRPr="0046404A">
              <w:t xml:space="preserve">Will the data (or part of the data) be made available for reuse after/during the project?  </w:t>
            </w:r>
          </w:p>
          <w:p w14:paraId="1935553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E13231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F359906" w14:textId="77777777" w:rsidR="0046404A" w:rsidRPr="00394E22" w:rsidRDefault="0046404A" w:rsidP="00394E22"/>
        </w:tc>
        <w:tc>
          <w:tcPr>
            <w:tcW w:w="10631" w:type="dxa"/>
          </w:tcPr>
          <w:p w14:paraId="363C3E17" w14:textId="77777777" w:rsidR="004D37B4" w:rsidRDefault="00E516F6"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4026DA10" w14:textId="77777777" w:rsidR="00870FB5" w:rsidRDefault="00E516F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D886C42" w14:textId="0ED5917C" w:rsidR="004D37B4" w:rsidRDefault="00E516F6" w:rsidP="004D37B4">
            <w:sdt>
              <w:sdtPr>
                <w:rPr>
                  <w:lang w:val="en-US"/>
                </w:rPr>
                <w:id w:val="468630886"/>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4D37B4">
              <w:t xml:space="preserve"> </w:t>
            </w:r>
            <w:r w:rsidR="00870FB5">
              <w:t>Yes, as restricted data (upon approval, or institutional access only)</w:t>
            </w:r>
          </w:p>
          <w:p w14:paraId="65ADEEA6" w14:textId="77777777" w:rsidR="00870FB5" w:rsidRDefault="00E516F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CA94BDE" w14:textId="77777777" w:rsidR="004D37B4" w:rsidRDefault="00E516F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5D05D43" w14:textId="77777777" w:rsidR="004D37B4" w:rsidRDefault="004D37B4" w:rsidP="004D37B4"/>
          <w:p w14:paraId="01E2FF5A" w14:textId="7F09CFE1" w:rsidR="004D37B4" w:rsidRDefault="008020A4" w:rsidP="004D37B4">
            <w:r w:rsidRPr="008020A4">
              <w:t>The key findings of this project will be made available through publication in peer-reviewed journals. Upon publication, relevant raw data and experimental details will be made available in the KU Leuven data repository. Additionally, data might be made available upon reasonable request by mail.</w:t>
            </w:r>
          </w:p>
          <w:p w14:paraId="10537648" w14:textId="77777777" w:rsidR="006C2BDB" w:rsidRDefault="006C2BDB" w:rsidP="006C2BDB"/>
          <w:p w14:paraId="18E1A9F6" w14:textId="18247609" w:rsidR="006C2BDB" w:rsidRDefault="006C2BDB" w:rsidP="006C2BDB">
            <w:r>
              <w:t xml:space="preserve">Video tracking and </w:t>
            </w:r>
            <w:r w:rsidR="00E06B01">
              <w:t xml:space="preserve">GC-MS: </w:t>
            </w:r>
            <w:r>
              <w:t>All data shall be deposited in a non-commercial, public repository (</w:t>
            </w:r>
            <w:proofErr w:type="spellStart"/>
            <w:r>
              <w:t>zenodo</w:t>
            </w:r>
            <w:proofErr w:type="spellEnd"/>
            <w:r>
              <w:t>). All file formats will comply</w:t>
            </w:r>
            <w:r w:rsidR="00E06B01">
              <w:t xml:space="preserve"> </w:t>
            </w:r>
            <w:r>
              <w:t>with the repository. Video files will be kept on external hard drives and will be available upon request.</w:t>
            </w:r>
          </w:p>
          <w:p w14:paraId="7C6AC66E" w14:textId="77777777" w:rsidR="0046404A" w:rsidRPr="004D37B4" w:rsidRDefault="0046404A" w:rsidP="00436EB9"/>
        </w:tc>
      </w:tr>
      <w:tr w:rsidR="008F41F6" w:rsidRPr="00F42A6F" w14:paraId="0FE9CB38" w14:textId="77777777" w:rsidTr="00436EB9">
        <w:trPr>
          <w:cantSplit/>
          <w:trHeight w:val="269"/>
        </w:trPr>
        <w:tc>
          <w:tcPr>
            <w:tcW w:w="4962" w:type="dxa"/>
          </w:tcPr>
          <w:p w14:paraId="12AD9C17" w14:textId="77777777" w:rsidR="008F41F6" w:rsidRDefault="008F41F6" w:rsidP="00877A71">
            <w:r w:rsidRPr="008F41F6">
              <w:t>If access is restricted, please specify who will be able to access the data and under what conditions.</w:t>
            </w:r>
          </w:p>
        </w:tc>
        <w:tc>
          <w:tcPr>
            <w:tcW w:w="10631" w:type="dxa"/>
          </w:tcPr>
          <w:p w14:paraId="2949D129" w14:textId="60E9D4E7" w:rsidR="008F41F6" w:rsidRDefault="00E06B01" w:rsidP="00436EB9">
            <w:pPr>
              <w:rPr>
                <w:lang w:val="en-US"/>
              </w:rPr>
            </w:pPr>
            <w:r w:rsidRPr="00E06B01">
              <w:rPr>
                <w:lang w:val="en-US"/>
              </w:rPr>
              <w:t xml:space="preserve">Data will be available on the KU Leuven research data repository (after publication) or by mail on individual basis to potential collaborators or interested researchers upon reasonable request, which will be assessed by the head of our research group Prof. Delang.  </w:t>
            </w:r>
          </w:p>
        </w:tc>
      </w:tr>
      <w:tr w:rsidR="002300DE" w:rsidRPr="00F42A6F" w14:paraId="7B934767" w14:textId="77777777" w:rsidTr="00436EB9">
        <w:trPr>
          <w:cantSplit/>
          <w:trHeight w:val="269"/>
        </w:trPr>
        <w:tc>
          <w:tcPr>
            <w:tcW w:w="4962" w:type="dxa"/>
          </w:tcPr>
          <w:p w14:paraId="1725D519"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216CEAF0" w14:textId="77777777" w:rsidR="00436EB9" w:rsidRDefault="00E516F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A7DBE45" w14:textId="77777777" w:rsidR="00566351" w:rsidRDefault="00E516F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4F94909" w14:textId="77777777" w:rsidR="00566351" w:rsidRDefault="00E516F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A73D4A9" w14:textId="77777777" w:rsidR="00566351" w:rsidRDefault="00E516F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8B20A92" w14:textId="77777777" w:rsidR="00566351" w:rsidRPr="00436EB9" w:rsidRDefault="00E516F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14C5F34" w14:textId="0DFB1C39" w:rsidR="00436EB9" w:rsidRDefault="00E516F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C0386">
                  <w:rPr>
                    <w:rFonts w:ascii="MS Gothic" w:eastAsia="MS Gothic" w:hAnsi="MS Gothic" w:hint="eastAsia"/>
                    <w:lang w:val="en-US"/>
                  </w:rPr>
                  <w:t>☒</w:t>
                </w:r>
              </w:sdtContent>
            </w:sdt>
            <w:r w:rsidR="00436EB9" w:rsidRPr="00436EB9">
              <w:rPr>
                <w:lang w:val="en-US"/>
              </w:rPr>
              <w:t xml:space="preserve"> No</w:t>
            </w:r>
          </w:p>
          <w:p w14:paraId="39ED1167" w14:textId="77777777" w:rsidR="005904AD" w:rsidRPr="00436EB9" w:rsidRDefault="005904AD" w:rsidP="00436EB9">
            <w:pPr>
              <w:rPr>
                <w:lang w:val="en-US"/>
              </w:rPr>
            </w:pPr>
          </w:p>
          <w:p w14:paraId="56C16925" w14:textId="77777777" w:rsidR="002300DE" w:rsidRDefault="00436EB9" w:rsidP="00436EB9">
            <w:pPr>
              <w:rPr>
                <w:bCs/>
              </w:rPr>
            </w:pPr>
            <w:r w:rsidRPr="00436EB9">
              <w:rPr>
                <w:bCs/>
              </w:rPr>
              <w:t>I</w:t>
            </w:r>
            <w:r>
              <w:rPr>
                <w:bCs/>
              </w:rPr>
              <w:t>f yes, please specify</w:t>
            </w:r>
            <w:r w:rsidRPr="00436EB9">
              <w:rPr>
                <w:bCs/>
              </w:rPr>
              <w:t>:</w:t>
            </w:r>
          </w:p>
          <w:p w14:paraId="54EB8A48" w14:textId="77777777" w:rsidR="005904AD" w:rsidRDefault="005904AD" w:rsidP="00436EB9">
            <w:pPr>
              <w:rPr>
                <w:b/>
                <w:bCs/>
              </w:rPr>
            </w:pPr>
          </w:p>
          <w:p w14:paraId="6B24BDD3" w14:textId="77777777" w:rsidR="005904AD" w:rsidRPr="00C57639" w:rsidRDefault="005904AD" w:rsidP="00436EB9">
            <w:pPr>
              <w:rPr>
                <w:b/>
                <w:bCs/>
              </w:rPr>
            </w:pPr>
          </w:p>
        </w:tc>
      </w:tr>
      <w:tr w:rsidR="002300DE" w:rsidRPr="00F42A6F" w14:paraId="2CE895FC" w14:textId="77777777" w:rsidTr="00436EB9">
        <w:trPr>
          <w:cantSplit/>
          <w:trHeight w:val="269"/>
        </w:trPr>
        <w:tc>
          <w:tcPr>
            <w:tcW w:w="4962" w:type="dxa"/>
          </w:tcPr>
          <w:p w14:paraId="5C272F1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6460B6C" w14:textId="331A4973" w:rsidR="00DC64A0" w:rsidRDefault="00E516F6"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C2750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831236D" w14:textId="6817CF55" w:rsidR="00DC64A0" w:rsidRDefault="00E516F6" w:rsidP="00DC64A0">
            <w:pPr>
              <w:rPr>
                <w:lang w:val="en-US"/>
              </w:rPr>
            </w:pPr>
            <w:sdt>
              <w:sdtPr>
                <w:rPr>
                  <w:lang w:val="en-US"/>
                </w:rPr>
                <w:id w:val="21834835"/>
                <w14:checkbox>
                  <w14:checked w14:val="1"/>
                  <w14:checkedState w14:val="2612" w14:font="MS Gothic"/>
                  <w14:uncheckedState w14:val="2610" w14:font="MS Gothic"/>
                </w14:checkbox>
              </w:sdtPr>
              <w:sdtEndPr/>
              <w:sdtContent>
                <w:r w:rsidR="00C2750D">
                  <w:rPr>
                    <w:rFonts w:ascii="MS Gothic" w:eastAsia="MS Gothic" w:hAnsi="MS Gothic" w:hint="eastAsia"/>
                    <w:lang w:val="en-US"/>
                  </w:rPr>
                  <w:t>☒</w:t>
                </w:r>
              </w:sdtContent>
            </w:sdt>
            <w:r w:rsidR="00DC64A0">
              <w:rPr>
                <w:lang w:val="en-US"/>
              </w:rPr>
              <w:t xml:space="preserve"> Other data repository (specify)</w:t>
            </w:r>
          </w:p>
          <w:p w14:paraId="0028C360" w14:textId="77777777" w:rsidR="00DC64A0" w:rsidRDefault="00E516F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E76CA5F" w14:textId="77777777" w:rsidR="00C2750D" w:rsidRDefault="00C2750D" w:rsidP="00C2750D">
            <w:pPr>
              <w:rPr>
                <w:lang w:val="en-US"/>
              </w:rPr>
            </w:pPr>
          </w:p>
          <w:p w14:paraId="7FF4613C" w14:textId="3F9DA95A" w:rsidR="00C2750D" w:rsidRDefault="00C2750D" w:rsidP="00C2750D">
            <w:pPr>
              <w:rPr>
                <w:lang w:val="en-US"/>
              </w:rPr>
            </w:pPr>
            <w:r>
              <w:rPr>
                <w:lang w:val="en-US"/>
              </w:rPr>
              <w:t>Video tracking data and GC-MS data collected by the University of Zurich</w:t>
            </w:r>
            <w:r w:rsidRPr="00C2750D">
              <w:rPr>
                <w:lang w:val="en-US"/>
              </w:rPr>
              <w:t xml:space="preserve"> shall be deposited in a non-commercial, public repository (</w:t>
            </w:r>
            <w:proofErr w:type="spellStart"/>
            <w:r w:rsidRPr="00C2750D">
              <w:rPr>
                <w:lang w:val="en-US"/>
              </w:rPr>
              <w:t>zenodo</w:t>
            </w:r>
            <w:proofErr w:type="spellEnd"/>
            <w:r w:rsidRPr="00C2750D">
              <w:rPr>
                <w:lang w:val="en-US"/>
              </w:rPr>
              <w:t>). All file formats will comply</w:t>
            </w:r>
            <w:r>
              <w:rPr>
                <w:lang w:val="en-US"/>
              </w:rPr>
              <w:t xml:space="preserve"> </w:t>
            </w:r>
            <w:r w:rsidRPr="00C2750D">
              <w:rPr>
                <w:lang w:val="en-US"/>
              </w:rPr>
              <w:t>with the repository. Video files will be kept on external hard drives and will be available upon request.</w:t>
            </w:r>
          </w:p>
          <w:p w14:paraId="36DBE4E2" w14:textId="77777777" w:rsidR="002300DE" w:rsidRPr="00DC64A0" w:rsidRDefault="002300DE" w:rsidP="6320600B">
            <w:pPr>
              <w:rPr>
                <w:b/>
                <w:bCs/>
                <w:lang w:val="en-US"/>
              </w:rPr>
            </w:pPr>
          </w:p>
        </w:tc>
      </w:tr>
      <w:tr w:rsidR="002300DE" w:rsidRPr="00F42A6F" w14:paraId="62EF7100" w14:textId="77777777" w:rsidTr="00436EB9">
        <w:trPr>
          <w:cantSplit/>
          <w:trHeight w:val="269"/>
        </w:trPr>
        <w:tc>
          <w:tcPr>
            <w:tcW w:w="4962" w:type="dxa"/>
          </w:tcPr>
          <w:p w14:paraId="71CEAB47" w14:textId="77777777" w:rsidR="00CF3DAB" w:rsidRDefault="00CF3DAB" w:rsidP="00877A71">
            <w:r w:rsidRPr="00CF3DAB">
              <w:t>When will the data be made available?</w:t>
            </w:r>
          </w:p>
          <w:p w14:paraId="208DAE9E" w14:textId="77777777" w:rsidR="00CF3DAB" w:rsidRDefault="00CF3DAB" w:rsidP="00CF3DAB"/>
          <w:p w14:paraId="7670A58F" w14:textId="77777777" w:rsidR="002300DE" w:rsidRPr="00CF3DAB" w:rsidRDefault="002300DE" w:rsidP="00CF3DAB">
            <w:pPr>
              <w:rPr>
                <w:i/>
                <w:smallCaps/>
                <w:color w:val="5A5A5A" w:themeColor="text1" w:themeTint="A5"/>
                <w:sz w:val="20"/>
                <w:szCs w:val="20"/>
              </w:rPr>
            </w:pPr>
          </w:p>
        </w:tc>
        <w:tc>
          <w:tcPr>
            <w:tcW w:w="10631" w:type="dxa"/>
          </w:tcPr>
          <w:p w14:paraId="5A8C47B3" w14:textId="1C095A6C" w:rsidR="00A97EA4" w:rsidRDefault="00E516F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4F40A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2A77578" w14:textId="77777777" w:rsidR="00A97EA4" w:rsidRDefault="00E516F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D525575" w14:textId="77777777" w:rsidR="00CF3DAB" w:rsidRDefault="00E516F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AA553AD" w14:textId="77777777" w:rsidR="00CF3DAB" w:rsidRDefault="00CF3DAB" w:rsidP="6320600B">
            <w:pPr>
              <w:rPr>
                <w:b/>
                <w:bCs/>
              </w:rPr>
            </w:pPr>
          </w:p>
          <w:p w14:paraId="1387FC87" w14:textId="77777777" w:rsidR="00CF3DAB" w:rsidRPr="00C57639" w:rsidRDefault="00CF3DAB" w:rsidP="6320600B">
            <w:pPr>
              <w:rPr>
                <w:b/>
                <w:bCs/>
              </w:rPr>
            </w:pPr>
          </w:p>
        </w:tc>
      </w:tr>
      <w:tr w:rsidR="002300DE" w:rsidRPr="00F42A6F" w14:paraId="763D9102" w14:textId="77777777" w:rsidTr="00436EB9">
        <w:trPr>
          <w:cantSplit/>
          <w:trHeight w:val="269"/>
        </w:trPr>
        <w:tc>
          <w:tcPr>
            <w:tcW w:w="4962" w:type="dxa"/>
          </w:tcPr>
          <w:p w14:paraId="16CF026A" w14:textId="77777777" w:rsidR="002300DE" w:rsidRDefault="009966C3" w:rsidP="00877A71">
            <w:r w:rsidRPr="009966C3">
              <w:lastRenderedPageBreak/>
              <w:t>Which data usage licenses are you going to provide? If none, please explain why.</w:t>
            </w:r>
          </w:p>
          <w:p w14:paraId="1E9C6830" w14:textId="77777777" w:rsidR="00CF07B7" w:rsidRDefault="00CF07B7" w:rsidP="00877A71"/>
          <w:p w14:paraId="7155BE7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78006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3B4DD03" w14:textId="77777777" w:rsidR="009966C3" w:rsidRDefault="009966C3" w:rsidP="00306CBC"/>
        </w:tc>
        <w:tc>
          <w:tcPr>
            <w:tcW w:w="10631" w:type="dxa"/>
          </w:tcPr>
          <w:p w14:paraId="7C8FBB9E" w14:textId="77777777" w:rsidR="00BB45C3" w:rsidRDefault="00E516F6"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11D879F" w14:textId="2C9F7088" w:rsidR="00BB45C3" w:rsidRDefault="00E516F6"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C2750D">
                  <w:rPr>
                    <w:rFonts w:ascii="MS Gothic" w:eastAsia="MS Gothic" w:hAnsi="MS Gothic" w:hint="eastAsia"/>
                    <w:lang w:val="en-US"/>
                  </w:rPr>
                  <w:t>☒</w:t>
                </w:r>
              </w:sdtContent>
            </w:sdt>
            <w:r w:rsidR="00BB45C3">
              <w:rPr>
                <w:lang w:val="en-US"/>
              </w:rPr>
              <w:t xml:space="preserve"> Data Transfer Agreement (restricted data)</w:t>
            </w:r>
          </w:p>
          <w:p w14:paraId="54E8B5E7" w14:textId="77777777" w:rsidR="00BB45C3" w:rsidRPr="004F40AD" w:rsidRDefault="00E516F6"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4F40AD">
                  <w:rPr>
                    <w:rFonts w:ascii="MS Gothic" w:eastAsia="MS Gothic" w:hAnsi="MS Gothic" w:hint="eastAsia"/>
                    <w:lang w:val="fr-FR"/>
                  </w:rPr>
                  <w:t>☐</w:t>
                </w:r>
              </w:sdtContent>
            </w:sdt>
            <w:r w:rsidR="00BB45C3" w:rsidRPr="004F40AD">
              <w:rPr>
                <w:lang w:val="fr-FR"/>
              </w:rPr>
              <w:t xml:space="preserve"> MIT licence (code)</w:t>
            </w:r>
          </w:p>
          <w:p w14:paraId="7E974245" w14:textId="77777777" w:rsidR="00BB45C3" w:rsidRPr="004F40AD" w:rsidRDefault="00E516F6"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4F40AD">
                  <w:rPr>
                    <w:rFonts w:ascii="MS Gothic" w:eastAsia="MS Gothic" w:hAnsi="MS Gothic" w:hint="eastAsia"/>
                    <w:lang w:val="fr-FR"/>
                  </w:rPr>
                  <w:t>☐</w:t>
                </w:r>
              </w:sdtContent>
            </w:sdt>
            <w:r w:rsidR="00BB45C3" w:rsidRPr="004F40AD">
              <w:rPr>
                <w:lang w:val="fr-FR"/>
              </w:rPr>
              <w:t xml:space="preserve"> GNU GPL-3.0 (code)</w:t>
            </w:r>
          </w:p>
          <w:p w14:paraId="0BD64BBA" w14:textId="77777777" w:rsidR="00BB45C3" w:rsidRDefault="00E516F6"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723DF62" w14:textId="77777777" w:rsidR="002300DE" w:rsidRPr="00C57639" w:rsidRDefault="002300DE" w:rsidP="00BB4EB5">
            <w:pPr>
              <w:rPr>
                <w:b/>
                <w:bCs/>
              </w:rPr>
            </w:pPr>
          </w:p>
        </w:tc>
      </w:tr>
      <w:tr w:rsidR="00331EA7" w:rsidRPr="00F42A6F" w14:paraId="652E938F" w14:textId="77777777" w:rsidTr="00436EB9">
        <w:trPr>
          <w:cantSplit/>
          <w:trHeight w:val="269"/>
        </w:trPr>
        <w:tc>
          <w:tcPr>
            <w:tcW w:w="4962" w:type="dxa"/>
          </w:tcPr>
          <w:p w14:paraId="32F0F4D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0ED7A00" w14:textId="77777777" w:rsidR="00C25D47" w:rsidRDefault="00C25D47" w:rsidP="00877A71"/>
          <w:p w14:paraId="116E3E0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D4F295A" w14:textId="77777777" w:rsidR="00331EA7" w:rsidRPr="00C25D47" w:rsidRDefault="00331EA7" w:rsidP="00C25D47"/>
        </w:tc>
        <w:tc>
          <w:tcPr>
            <w:tcW w:w="10631" w:type="dxa"/>
          </w:tcPr>
          <w:p w14:paraId="70F2371C" w14:textId="77777777" w:rsidR="00331EA7" w:rsidRPr="00436EB9" w:rsidRDefault="00E516F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7393013" w14:textId="77777777" w:rsidR="00331EA7" w:rsidRDefault="00E516F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F608F8" w14:textId="5ACEE3B6" w:rsidR="00331EA7" w:rsidRDefault="00E516F6" w:rsidP="00331EA7">
            <w:pPr>
              <w:rPr>
                <w:bCs/>
              </w:rPr>
            </w:pPr>
            <w:sdt>
              <w:sdtPr>
                <w:rPr>
                  <w:lang w:val="en-US"/>
                </w:rPr>
                <w:id w:val="-2029402696"/>
                <w14:checkbox>
                  <w14:checked w14:val="1"/>
                  <w14:checkedState w14:val="2612" w14:font="MS Gothic"/>
                  <w14:uncheckedState w14:val="2610" w14:font="MS Gothic"/>
                </w14:checkbox>
              </w:sdtPr>
              <w:sdtEndPr/>
              <w:sdtContent>
                <w:r w:rsidR="008C5576">
                  <w:rPr>
                    <w:rFonts w:ascii="MS Gothic" w:eastAsia="MS Gothic" w:hAnsi="MS Gothic" w:hint="eastAsia"/>
                    <w:lang w:val="en-US"/>
                  </w:rPr>
                  <w:t>☒</w:t>
                </w:r>
              </w:sdtContent>
            </w:sdt>
            <w:r w:rsidR="00B90014">
              <w:rPr>
                <w:lang w:val="en-US"/>
              </w:rPr>
              <w:t xml:space="preserve"> No</w:t>
            </w:r>
          </w:p>
          <w:p w14:paraId="04C2D130" w14:textId="77777777" w:rsidR="00331EA7" w:rsidRDefault="00331EA7" w:rsidP="00331EA7">
            <w:pPr>
              <w:rPr>
                <w:b/>
                <w:bCs/>
              </w:rPr>
            </w:pPr>
          </w:p>
          <w:p w14:paraId="40DFCFAA" w14:textId="77777777" w:rsidR="00331EA7" w:rsidRPr="00C57639" w:rsidRDefault="00331EA7" w:rsidP="00331EA7">
            <w:pPr>
              <w:rPr>
                <w:b/>
                <w:bCs/>
              </w:rPr>
            </w:pPr>
          </w:p>
        </w:tc>
      </w:tr>
      <w:tr w:rsidR="002300DE" w:rsidRPr="005B780B" w14:paraId="65C94B71" w14:textId="77777777" w:rsidTr="00436EB9">
        <w:trPr>
          <w:cantSplit/>
          <w:trHeight w:val="269"/>
        </w:trPr>
        <w:tc>
          <w:tcPr>
            <w:tcW w:w="4962" w:type="dxa"/>
          </w:tcPr>
          <w:p w14:paraId="46DFB6E1" w14:textId="77777777" w:rsidR="00D712D9" w:rsidRPr="00BD4178" w:rsidRDefault="002300DE" w:rsidP="00877A71">
            <w:r>
              <w:t xml:space="preserve">What are the expected costs for data sharing? How will these costs be covered? </w:t>
            </w:r>
          </w:p>
          <w:p w14:paraId="0F77BF17" w14:textId="77777777" w:rsidR="00171BDA" w:rsidRPr="00D712D9" w:rsidRDefault="00171BDA" w:rsidP="00877A71">
            <w:pPr>
              <w:rPr>
                <w:i/>
              </w:rPr>
            </w:pPr>
          </w:p>
        </w:tc>
        <w:tc>
          <w:tcPr>
            <w:tcW w:w="10631" w:type="dxa"/>
          </w:tcPr>
          <w:p w14:paraId="215D877A" w14:textId="0ADD04BB" w:rsidR="002300DE" w:rsidRDefault="00825E89" w:rsidP="5D59270C">
            <w:r w:rsidRPr="00825E89">
              <w:t xml:space="preserve">Data will be deposited in a non-commercial, public repositories; therefore, no costs are expected. </w:t>
            </w:r>
            <w:r w:rsidR="007F7ADB">
              <w:t>K</w:t>
            </w:r>
            <w:r w:rsidR="007F7ADB" w:rsidRPr="008020A4">
              <w:t>ey findings of this project will be made available through publication in peer-reviewed journals</w:t>
            </w:r>
            <w:r w:rsidR="007F7ADB">
              <w:t xml:space="preserve">, which will cost between 2000-5000 € per publication (depending on the journal). </w:t>
            </w:r>
            <w:r w:rsidR="001A0FA1">
              <w:t xml:space="preserve">We expect to publish several manuscripts, expecting a cost of 10.000 to 15.000 € in total. This is accounted for in the project budget. </w:t>
            </w:r>
          </w:p>
          <w:p w14:paraId="7FEA97AA" w14:textId="6FC63148" w:rsidR="007F7ADB" w:rsidRPr="00825E89" w:rsidRDefault="007F7ADB" w:rsidP="5D59270C"/>
        </w:tc>
      </w:tr>
    </w:tbl>
    <w:p w14:paraId="7660237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DC8D6A" w14:textId="77777777" w:rsidTr="005E32FD">
        <w:trPr>
          <w:cantSplit/>
          <w:trHeight w:val="501"/>
        </w:trPr>
        <w:tc>
          <w:tcPr>
            <w:tcW w:w="15593" w:type="dxa"/>
            <w:gridSpan w:val="2"/>
            <w:shd w:val="clear" w:color="auto" w:fill="5B9BD5" w:themeFill="accent5"/>
          </w:tcPr>
          <w:p w14:paraId="613D57E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9624ACF" w14:textId="77777777" w:rsidR="00877A71" w:rsidRPr="00145CC7" w:rsidRDefault="00877A71" w:rsidP="00EE6614">
            <w:pPr>
              <w:ind w:left="360"/>
              <w:rPr>
                <w:b/>
              </w:rPr>
            </w:pPr>
          </w:p>
        </w:tc>
      </w:tr>
      <w:tr w:rsidR="002300DE" w:rsidRPr="008C5576" w14:paraId="0626F518" w14:textId="77777777" w:rsidTr="00436EB9">
        <w:trPr>
          <w:cantSplit/>
          <w:trHeight w:val="269"/>
        </w:trPr>
        <w:tc>
          <w:tcPr>
            <w:tcW w:w="4962" w:type="dxa"/>
          </w:tcPr>
          <w:p w14:paraId="1A29E76A" w14:textId="77777777" w:rsidR="002300DE" w:rsidRPr="00CA44D7" w:rsidRDefault="00F621F9" w:rsidP="00877A71">
            <w:r w:rsidRPr="00C40606">
              <w:t>Who will manage data documentation and metadata during the research project?</w:t>
            </w:r>
          </w:p>
        </w:tc>
        <w:tc>
          <w:tcPr>
            <w:tcW w:w="10631" w:type="dxa"/>
          </w:tcPr>
          <w:p w14:paraId="549F810F" w14:textId="0BF9661C" w:rsidR="002300DE" w:rsidRPr="008C5576" w:rsidRDefault="004F40AD" w:rsidP="6320600B">
            <w:pPr>
              <w:rPr>
                <w:lang w:val="en-US"/>
              </w:rPr>
            </w:pPr>
            <w:r w:rsidRPr="008C5576">
              <w:rPr>
                <w:lang w:val="en-US"/>
              </w:rPr>
              <w:t>Leen Delang</w:t>
            </w:r>
            <w:r w:rsidR="008C5576" w:rsidRPr="008C5576">
              <w:rPr>
                <w:lang w:val="en-US"/>
              </w:rPr>
              <w:t xml:space="preserve">, Marie Joossens, Chris Callewaert, </w:t>
            </w:r>
            <w:r w:rsidR="008C5576">
              <w:rPr>
                <w:lang w:val="en-US"/>
              </w:rPr>
              <w:t xml:space="preserve">and </w:t>
            </w:r>
            <w:r w:rsidR="008C5576" w:rsidRPr="008C5576">
              <w:rPr>
                <w:lang w:val="en-US"/>
              </w:rPr>
              <w:t>Niels Verhulst</w:t>
            </w:r>
            <w:r w:rsidR="008C5576">
              <w:t xml:space="preserve"> </w:t>
            </w:r>
            <w:r w:rsidR="008C5576" w:rsidRPr="008C5576">
              <w:rPr>
                <w:lang w:val="en-US"/>
              </w:rPr>
              <w:t>will be responsible for data and metadata documentation and preservation.</w:t>
            </w:r>
          </w:p>
        </w:tc>
      </w:tr>
      <w:tr w:rsidR="002300DE" w:rsidRPr="008C5576" w14:paraId="2792D7CE" w14:textId="77777777" w:rsidTr="00436EB9">
        <w:trPr>
          <w:cantSplit/>
          <w:trHeight w:val="269"/>
        </w:trPr>
        <w:tc>
          <w:tcPr>
            <w:tcW w:w="4962" w:type="dxa"/>
          </w:tcPr>
          <w:p w14:paraId="1F9548A0" w14:textId="77777777" w:rsidR="002300DE" w:rsidRDefault="00F621F9" w:rsidP="00877A71">
            <w:r w:rsidRPr="00C40606">
              <w:t>Who will manage data storage and backup during the research project?</w:t>
            </w:r>
          </w:p>
        </w:tc>
        <w:tc>
          <w:tcPr>
            <w:tcW w:w="10631" w:type="dxa"/>
          </w:tcPr>
          <w:p w14:paraId="3D0FF0BA" w14:textId="1E754BD8" w:rsidR="002300DE" w:rsidRPr="008C5576" w:rsidRDefault="008C5576" w:rsidP="6320600B">
            <w:pPr>
              <w:rPr>
                <w:lang w:val="en-US"/>
              </w:rPr>
            </w:pPr>
            <w:r w:rsidRPr="008C5576">
              <w:rPr>
                <w:lang w:val="en-US"/>
              </w:rPr>
              <w:t xml:space="preserve">Leen Delang, Marie Joossens, Chris Callewaert, </w:t>
            </w:r>
            <w:r>
              <w:rPr>
                <w:lang w:val="en-US"/>
              </w:rPr>
              <w:t xml:space="preserve">and </w:t>
            </w:r>
            <w:r w:rsidRPr="008C5576">
              <w:rPr>
                <w:lang w:val="en-US"/>
              </w:rPr>
              <w:t>Niels Verhulst will be responsible</w:t>
            </w:r>
            <w:r>
              <w:rPr>
                <w:lang w:val="en-US"/>
              </w:rPr>
              <w:t xml:space="preserve"> for data storage. </w:t>
            </w:r>
            <w:r w:rsidRPr="008C5576">
              <w:rPr>
                <w:lang w:val="en-US"/>
              </w:rPr>
              <w:t>The IT department</w:t>
            </w:r>
            <w:r>
              <w:rPr>
                <w:lang w:val="en-US"/>
              </w:rPr>
              <w:t>s of KU Leuven, UG and University of Zurich</w:t>
            </w:r>
            <w:r w:rsidRPr="008C5576">
              <w:rPr>
                <w:lang w:val="en-US"/>
              </w:rPr>
              <w:t xml:space="preserve"> will be responsible for maintenance and back up of the servers.</w:t>
            </w:r>
          </w:p>
        </w:tc>
      </w:tr>
      <w:tr w:rsidR="002300DE" w:rsidRPr="008C5576" w14:paraId="28E33301" w14:textId="77777777" w:rsidTr="00436EB9">
        <w:trPr>
          <w:cantSplit/>
          <w:trHeight w:val="269"/>
        </w:trPr>
        <w:tc>
          <w:tcPr>
            <w:tcW w:w="4962" w:type="dxa"/>
          </w:tcPr>
          <w:p w14:paraId="476DB135" w14:textId="77777777" w:rsidR="002300DE" w:rsidRDefault="00F621F9" w:rsidP="00877A71">
            <w:r w:rsidRPr="00C40606">
              <w:lastRenderedPageBreak/>
              <w:t>Who will manage data preservation and sharing?</w:t>
            </w:r>
          </w:p>
        </w:tc>
        <w:tc>
          <w:tcPr>
            <w:tcW w:w="10631" w:type="dxa"/>
          </w:tcPr>
          <w:p w14:paraId="56342102" w14:textId="390B187C" w:rsidR="002300DE" w:rsidRPr="008C5576" w:rsidRDefault="008C5576" w:rsidP="6320600B">
            <w:pPr>
              <w:rPr>
                <w:lang w:val="en-US"/>
              </w:rPr>
            </w:pPr>
            <w:r w:rsidRPr="008C5576">
              <w:rPr>
                <w:lang w:val="en-US"/>
              </w:rPr>
              <w:t>Leen Delang, Marie Joossens, Chris Callewaert, and Niels Verhulst</w:t>
            </w:r>
            <w:r>
              <w:t xml:space="preserve"> </w:t>
            </w:r>
            <w:r w:rsidRPr="008C5576">
              <w:rPr>
                <w:lang w:val="en-US"/>
              </w:rPr>
              <w:t>will share responsibility for ensuring data preservation and sharing.</w:t>
            </w:r>
          </w:p>
        </w:tc>
      </w:tr>
      <w:tr w:rsidR="002300DE" w:rsidRPr="00F42A6F" w14:paraId="5A51BF33" w14:textId="77777777" w:rsidTr="00436EB9">
        <w:trPr>
          <w:cantSplit/>
          <w:trHeight w:val="269"/>
        </w:trPr>
        <w:tc>
          <w:tcPr>
            <w:tcW w:w="4962" w:type="dxa"/>
          </w:tcPr>
          <w:p w14:paraId="2F2868B5" w14:textId="77777777" w:rsidR="00D712D9" w:rsidRPr="00D712D9" w:rsidRDefault="000E7787" w:rsidP="00D712D9">
            <w:pPr>
              <w:rPr>
                <w:i/>
              </w:rPr>
            </w:pPr>
            <w:r w:rsidRPr="00C40606">
              <w:t>Who will update and implement this DMP?</w:t>
            </w:r>
          </w:p>
        </w:tc>
        <w:tc>
          <w:tcPr>
            <w:tcW w:w="10631" w:type="dxa"/>
          </w:tcPr>
          <w:p w14:paraId="3C45BC33" w14:textId="27306BD8" w:rsidR="002300DE" w:rsidRPr="008C5576" w:rsidRDefault="004F40AD" w:rsidP="6320600B">
            <w:r w:rsidRPr="008C5576">
              <w:t>Leen Delang</w:t>
            </w:r>
            <w:r w:rsidR="008C5576">
              <w:t xml:space="preserve">, </w:t>
            </w:r>
            <w:r w:rsidR="008C5576" w:rsidRPr="008C5576">
              <w:t>Marie Joossens, Chris Callewaert, and Niels Verhulst will share responsibility</w:t>
            </w:r>
            <w:r w:rsidR="008C5576">
              <w:t xml:space="preserve"> for updating and implementing this DMP. </w:t>
            </w:r>
          </w:p>
        </w:tc>
      </w:tr>
    </w:tbl>
    <w:p w14:paraId="0D20FD18" w14:textId="77777777" w:rsidR="0095381F" w:rsidRDefault="0095381F" w:rsidP="0095381F"/>
    <w:p w14:paraId="459A34F8" w14:textId="77777777" w:rsidR="00FB3BB1" w:rsidRDefault="00FB3BB1" w:rsidP="0095381F"/>
    <w:p w14:paraId="47EEF139" w14:textId="77777777" w:rsidR="00FB3BB1" w:rsidRDefault="00FB3BB1" w:rsidP="0095381F"/>
    <w:p w14:paraId="34A8FD76" w14:textId="77777777" w:rsidR="00FB3BB1" w:rsidRDefault="00FB3BB1" w:rsidP="0095381F"/>
    <w:p w14:paraId="521064F8" w14:textId="77777777" w:rsidR="00FB3BB1" w:rsidRDefault="00FB3BB1" w:rsidP="0095381F"/>
    <w:p w14:paraId="59FE5469" w14:textId="77777777" w:rsidR="00FB3BB1" w:rsidRDefault="00FB3BB1" w:rsidP="0095381F"/>
    <w:p w14:paraId="0CF92394" w14:textId="77777777" w:rsidR="00FB3BB1" w:rsidRDefault="00FB3BB1" w:rsidP="0095381F"/>
    <w:p w14:paraId="4CD699AA" w14:textId="77777777" w:rsidR="00FB3BB1" w:rsidRDefault="00FB3BB1" w:rsidP="0095381F"/>
    <w:p w14:paraId="5FD1F1BD" w14:textId="77777777" w:rsidR="00FB3BB1" w:rsidRDefault="00FB3BB1" w:rsidP="0095381F"/>
    <w:p w14:paraId="1433B77B"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35A5" w14:textId="77777777" w:rsidR="00F972BF" w:rsidRDefault="00F972BF" w:rsidP="00CE49D2">
      <w:r>
        <w:separator/>
      </w:r>
    </w:p>
  </w:endnote>
  <w:endnote w:type="continuationSeparator" w:id="0">
    <w:p w14:paraId="240F756E" w14:textId="77777777" w:rsidR="00F972BF" w:rsidRDefault="00F972B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E622B1E" w14:textId="77777777" w:rsidR="00D11EAA" w:rsidRDefault="00D11EAA" w:rsidP="00321EE3">
        <w:pPr>
          <w:pStyle w:val="Footer"/>
          <w:jc w:val="center"/>
        </w:pPr>
      </w:p>
      <w:p w14:paraId="471D1D9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43047E0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EE41" w14:textId="77777777" w:rsidR="00F972BF" w:rsidRDefault="00F972BF" w:rsidP="00CE49D2">
      <w:r>
        <w:separator/>
      </w:r>
    </w:p>
  </w:footnote>
  <w:footnote w:type="continuationSeparator" w:id="0">
    <w:p w14:paraId="3EF53576" w14:textId="77777777" w:rsidR="00F972BF" w:rsidRDefault="00F972BF" w:rsidP="00CE49D2">
      <w:r>
        <w:continuationSeparator/>
      </w:r>
    </w:p>
  </w:footnote>
  <w:footnote w:id="1">
    <w:p w14:paraId="7810745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A4C16B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410D7C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532D0F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7539336">
    <w:abstractNumId w:val="15"/>
  </w:num>
  <w:num w:numId="2" w16cid:durableId="2107654795">
    <w:abstractNumId w:val="31"/>
  </w:num>
  <w:num w:numId="3" w16cid:durableId="241380739">
    <w:abstractNumId w:val="11"/>
  </w:num>
  <w:num w:numId="4" w16cid:durableId="350031842">
    <w:abstractNumId w:val="8"/>
  </w:num>
  <w:num w:numId="5" w16cid:durableId="1073621390">
    <w:abstractNumId w:val="27"/>
  </w:num>
  <w:num w:numId="6" w16cid:durableId="1599412419">
    <w:abstractNumId w:val="24"/>
  </w:num>
  <w:num w:numId="7" w16cid:durableId="1277368931">
    <w:abstractNumId w:val="32"/>
  </w:num>
  <w:num w:numId="8" w16cid:durableId="1005085090">
    <w:abstractNumId w:val="7"/>
  </w:num>
  <w:num w:numId="9" w16cid:durableId="2131699427">
    <w:abstractNumId w:val="5"/>
  </w:num>
  <w:num w:numId="10" w16cid:durableId="521162333">
    <w:abstractNumId w:val="18"/>
  </w:num>
  <w:num w:numId="11" w16cid:durableId="768701113">
    <w:abstractNumId w:val="16"/>
  </w:num>
  <w:num w:numId="12" w16cid:durableId="1277980219">
    <w:abstractNumId w:val="2"/>
  </w:num>
  <w:num w:numId="13" w16cid:durableId="1171221513">
    <w:abstractNumId w:val="33"/>
  </w:num>
  <w:num w:numId="14" w16cid:durableId="573394446">
    <w:abstractNumId w:val="3"/>
  </w:num>
  <w:num w:numId="15" w16cid:durableId="1714422471">
    <w:abstractNumId w:val="34"/>
  </w:num>
  <w:num w:numId="16" w16cid:durableId="241330756">
    <w:abstractNumId w:val="4"/>
  </w:num>
  <w:num w:numId="17" w16cid:durableId="1954482038">
    <w:abstractNumId w:val="26"/>
  </w:num>
  <w:num w:numId="18" w16cid:durableId="1653634052">
    <w:abstractNumId w:val="29"/>
  </w:num>
  <w:num w:numId="19" w16cid:durableId="873735129">
    <w:abstractNumId w:val="25"/>
  </w:num>
  <w:num w:numId="20" w16cid:durableId="1522546995">
    <w:abstractNumId w:val="28"/>
  </w:num>
  <w:num w:numId="21" w16cid:durableId="119348706">
    <w:abstractNumId w:val="12"/>
  </w:num>
  <w:num w:numId="22" w16cid:durableId="1155998362">
    <w:abstractNumId w:val="30"/>
  </w:num>
  <w:num w:numId="23" w16cid:durableId="1700619535">
    <w:abstractNumId w:val="14"/>
  </w:num>
  <w:num w:numId="24" w16cid:durableId="1736128891">
    <w:abstractNumId w:val="17"/>
  </w:num>
  <w:num w:numId="25" w16cid:durableId="1213543590">
    <w:abstractNumId w:val="22"/>
  </w:num>
  <w:num w:numId="26" w16cid:durableId="1452673400">
    <w:abstractNumId w:val="20"/>
  </w:num>
  <w:num w:numId="27" w16cid:durableId="1754400459">
    <w:abstractNumId w:val="21"/>
  </w:num>
  <w:num w:numId="28" w16cid:durableId="1265267928">
    <w:abstractNumId w:val="6"/>
  </w:num>
  <w:num w:numId="29" w16cid:durableId="2010326205">
    <w:abstractNumId w:val="13"/>
  </w:num>
  <w:num w:numId="30" w16cid:durableId="990403259">
    <w:abstractNumId w:val="19"/>
  </w:num>
  <w:num w:numId="31" w16cid:durableId="205148564">
    <w:abstractNumId w:val="0"/>
  </w:num>
  <w:num w:numId="32" w16cid:durableId="2125345326">
    <w:abstractNumId w:val="9"/>
  </w:num>
  <w:num w:numId="33" w16cid:durableId="179709553">
    <w:abstractNumId w:val="23"/>
  </w:num>
  <w:num w:numId="34" w16cid:durableId="282227830">
    <w:abstractNumId w:val="35"/>
  </w:num>
  <w:num w:numId="35" w16cid:durableId="180895683">
    <w:abstractNumId w:val="10"/>
  </w:num>
  <w:num w:numId="36" w16cid:durableId="153754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0A28"/>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0533"/>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3925"/>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6195"/>
    <w:rsid w:val="00197920"/>
    <w:rsid w:val="001A0CD1"/>
    <w:rsid w:val="001A0FA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0C0"/>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3D70"/>
    <w:rsid w:val="0029352E"/>
    <w:rsid w:val="00294D7D"/>
    <w:rsid w:val="00296559"/>
    <w:rsid w:val="002977B7"/>
    <w:rsid w:val="002A0F9E"/>
    <w:rsid w:val="002A243F"/>
    <w:rsid w:val="002A56A0"/>
    <w:rsid w:val="002A7227"/>
    <w:rsid w:val="002A7B37"/>
    <w:rsid w:val="002C28CD"/>
    <w:rsid w:val="002C5FEE"/>
    <w:rsid w:val="002D0C7D"/>
    <w:rsid w:val="002D184A"/>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C38"/>
    <w:rsid w:val="00316EB3"/>
    <w:rsid w:val="00321EE3"/>
    <w:rsid w:val="0032471C"/>
    <w:rsid w:val="00325C0C"/>
    <w:rsid w:val="00331ACC"/>
    <w:rsid w:val="00331EA7"/>
    <w:rsid w:val="00340878"/>
    <w:rsid w:val="00341BE4"/>
    <w:rsid w:val="0034263E"/>
    <w:rsid w:val="003427F6"/>
    <w:rsid w:val="00343B19"/>
    <w:rsid w:val="0034429D"/>
    <w:rsid w:val="00344F20"/>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1C2D"/>
    <w:rsid w:val="0047216C"/>
    <w:rsid w:val="0047578C"/>
    <w:rsid w:val="004822B2"/>
    <w:rsid w:val="004830FF"/>
    <w:rsid w:val="00483CF2"/>
    <w:rsid w:val="0048548C"/>
    <w:rsid w:val="00490B09"/>
    <w:rsid w:val="00491041"/>
    <w:rsid w:val="004920C9"/>
    <w:rsid w:val="00492E32"/>
    <w:rsid w:val="00494771"/>
    <w:rsid w:val="0049739D"/>
    <w:rsid w:val="004A04ED"/>
    <w:rsid w:val="004A39C4"/>
    <w:rsid w:val="004A3DEB"/>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0AD"/>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054C"/>
    <w:rsid w:val="0054104A"/>
    <w:rsid w:val="005434A0"/>
    <w:rsid w:val="00552B61"/>
    <w:rsid w:val="0055501B"/>
    <w:rsid w:val="00555EA1"/>
    <w:rsid w:val="00561EE6"/>
    <w:rsid w:val="00566351"/>
    <w:rsid w:val="00572C6D"/>
    <w:rsid w:val="0057545A"/>
    <w:rsid w:val="0057740F"/>
    <w:rsid w:val="0058666D"/>
    <w:rsid w:val="00586889"/>
    <w:rsid w:val="005904AD"/>
    <w:rsid w:val="005907FA"/>
    <w:rsid w:val="00595441"/>
    <w:rsid w:val="005A5A37"/>
    <w:rsid w:val="005A7474"/>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78B"/>
    <w:rsid w:val="00632536"/>
    <w:rsid w:val="006362D7"/>
    <w:rsid w:val="00641D7D"/>
    <w:rsid w:val="00642BC5"/>
    <w:rsid w:val="00645D2D"/>
    <w:rsid w:val="00646E0C"/>
    <w:rsid w:val="00650192"/>
    <w:rsid w:val="00650708"/>
    <w:rsid w:val="00653953"/>
    <w:rsid w:val="006553BC"/>
    <w:rsid w:val="00662A5F"/>
    <w:rsid w:val="006673DA"/>
    <w:rsid w:val="00671B90"/>
    <w:rsid w:val="00672A8C"/>
    <w:rsid w:val="00674155"/>
    <w:rsid w:val="00682693"/>
    <w:rsid w:val="00682AAC"/>
    <w:rsid w:val="00687A26"/>
    <w:rsid w:val="00691D07"/>
    <w:rsid w:val="00693CE5"/>
    <w:rsid w:val="00694E66"/>
    <w:rsid w:val="006A5D4A"/>
    <w:rsid w:val="006A6191"/>
    <w:rsid w:val="006B279A"/>
    <w:rsid w:val="006C0386"/>
    <w:rsid w:val="006C0CA3"/>
    <w:rsid w:val="006C1970"/>
    <w:rsid w:val="006C2BDB"/>
    <w:rsid w:val="006C3324"/>
    <w:rsid w:val="006C344D"/>
    <w:rsid w:val="006C680B"/>
    <w:rsid w:val="006D08F2"/>
    <w:rsid w:val="006D1D70"/>
    <w:rsid w:val="006D2E56"/>
    <w:rsid w:val="006D642B"/>
    <w:rsid w:val="006E04E8"/>
    <w:rsid w:val="006E47C1"/>
    <w:rsid w:val="006F5F48"/>
    <w:rsid w:val="00700D65"/>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77480"/>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7F7ADB"/>
    <w:rsid w:val="008020A4"/>
    <w:rsid w:val="008025FD"/>
    <w:rsid w:val="00803AF8"/>
    <w:rsid w:val="00806A6B"/>
    <w:rsid w:val="00806FB4"/>
    <w:rsid w:val="00807DDC"/>
    <w:rsid w:val="00813CAC"/>
    <w:rsid w:val="0081513D"/>
    <w:rsid w:val="00816268"/>
    <w:rsid w:val="00822852"/>
    <w:rsid w:val="00822E4E"/>
    <w:rsid w:val="00824607"/>
    <w:rsid w:val="00825E89"/>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5EA8"/>
    <w:rsid w:val="008C202C"/>
    <w:rsid w:val="008C4396"/>
    <w:rsid w:val="008C5576"/>
    <w:rsid w:val="008D1324"/>
    <w:rsid w:val="008D3E1D"/>
    <w:rsid w:val="008E1CD1"/>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64D5"/>
    <w:rsid w:val="0097375E"/>
    <w:rsid w:val="00973E14"/>
    <w:rsid w:val="00975C08"/>
    <w:rsid w:val="00980823"/>
    <w:rsid w:val="0098451C"/>
    <w:rsid w:val="00984679"/>
    <w:rsid w:val="0098480D"/>
    <w:rsid w:val="009940AD"/>
    <w:rsid w:val="009966C3"/>
    <w:rsid w:val="009A45CB"/>
    <w:rsid w:val="009A60A5"/>
    <w:rsid w:val="009B33FA"/>
    <w:rsid w:val="009B7BF9"/>
    <w:rsid w:val="009C0EAA"/>
    <w:rsid w:val="009C32D2"/>
    <w:rsid w:val="009C532A"/>
    <w:rsid w:val="009C54E5"/>
    <w:rsid w:val="009C66B2"/>
    <w:rsid w:val="009D090C"/>
    <w:rsid w:val="009D32FB"/>
    <w:rsid w:val="009D51ED"/>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2C8E"/>
    <w:rsid w:val="00AD5ABD"/>
    <w:rsid w:val="00AE0878"/>
    <w:rsid w:val="00AE0BF5"/>
    <w:rsid w:val="00AE13F1"/>
    <w:rsid w:val="00AE1C23"/>
    <w:rsid w:val="00AE2062"/>
    <w:rsid w:val="00AE4A22"/>
    <w:rsid w:val="00AE5AA3"/>
    <w:rsid w:val="00AE65E6"/>
    <w:rsid w:val="00B00B8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824"/>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0259"/>
    <w:rsid w:val="00C0755D"/>
    <w:rsid w:val="00C10A94"/>
    <w:rsid w:val="00C1455E"/>
    <w:rsid w:val="00C149C1"/>
    <w:rsid w:val="00C15D94"/>
    <w:rsid w:val="00C161F1"/>
    <w:rsid w:val="00C21924"/>
    <w:rsid w:val="00C25D47"/>
    <w:rsid w:val="00C26A02"/>
    <w:rsid w:val="00C271CA"/>
    <w:rsid w:val="00C2750D"/>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6B01"/>
    <w:rsid w:val="00E12740"/>
    <w:rsid w:val="00E14E40"/>
    <w:rsid w:val="00E20180"/>
    <w:rsid w:val="00E248D8"/>
    <w:rsid w:val="00E25EC7"/>
    <w:rsid w:val="00E2796A"/>
    <w:rsid w:val="00E30883"/>
    <w:rsid w:val="00E36981"/>
    <w:rsid w:val="00E40098"/>
    <w:rsid w:val="00E414CA"/>
    <w:rsid w:val="00E427BD"/>
    <w:rsid w:val="00E44ADC"/>
    <w:rsid w:val="00E4728F"/>
    <w:rsid w:val="00E47889"/>
    <w:rsid w:val="00E516F6"/>
    <w:rsid w:val="00E52B19"/>
    <w:rsid w:val="00E5577F"/>
    <w:rsid w:val="00E57FED"/>
    <w:rsid w:val="00E60646"/>
    <w:rsid w:val="00E6127A"/>
    <w:rsid w:val="00E62A40"/>
    <w:rsid w:val="00E67426"/>
    <w:rsid w:val="00E67B8A"/>
    <w:rsid w:val="00E77592"/>
    <w:rsid w:val="00E841AA"/>
    <w:rsid w:val="00E8604D"/>
    <w:rsid w:val="00E93C67"/>
    <w:rsid w:val="00EA1B20"/>
    <w:rsid w:val="00EA21F4"/>
    <w:rsid w:val="00EA3D21"/>
    <w:rsid w:val="00EA3EAE"/>
    <w:rsid w:val="00EA6BDF"/>
    <w:rsid w:val="00EA77B5"/>
    <w:rsid w:val="00EB125A"/>
    <w:rsid w:val="00EC3A89"/>
    <w:rsid w:val="00EC3F6E"/>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03A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972BF"/>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0B9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G0D0823N</Project_x0020_Ref.>
    <Code xmlns="d2b4f59a-05ce-4744-9d1c-9dd30147ee09">3M220759</Code>
    <FundingCallID xmlns="d2b4f59a-05ce-4744-9d1c-9dd30147ee09">40362</FundingCallID>
    <_dlc_DocId xmlns="d2b4f59a-05ce-4744-9d1c-9dd30147ee09">P4FNSWA4HVKW-73199252-13604</_dlc_DocId>
    <_dlc_DocIdUrl xmlns="d2b4f59a-05ce-4744-9d1c-9dd30147ee09">
      <Url>https://www.groupware.kuleuven.be/sites/dmpmt/_layouts/15/DocIdRedir.aspx?ID=P4FNSWA4HVKW-73199252-13604</Url>
      <Description>P4FNSWA4HVKW-73199252-13604</Description>
    </_dlc_DocIdUrl>
    <TypeDoc xmlns="de64d03d-2dbc-4782-9fbf-1d8df1c50cf7">Initial</TypeDoc>
    <FormID xmlns="d2b4f59a-05ce-4744-9d1c-9dd30147ee09">2857</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44CEEA87-DF94-46D4-B38F-C1FDC173ECCB}"/>
</file>

<file path=customXml/itemProps3.xml><?xml version="1.0" encoding="utf-8"?>
<ds:datastoreItem xmlns:ds="http://schemas.openxmlformats.org/officeDocument/2006/customXml" ds:itemID="{36EC3F0E-72B4-41FE-8AFB-7599B2759E3E}"/>
</file>

<file path=customXml/itemProps4.xml><?xml version="1.0" encoding="utf-8"?>
<ds:datastoreItem xmlns:ds="http://schemas.openxmlformats.org/officeDocument/2006/customXml" ds:itemID="{B5B0A7BF-0E6A-4E97-A477-4E3EA0E561AF}"/>
</file>

<file path=customXml/itemProps5.xml><?xml version="1.0" encoding="utf-8"?>
<ds:datastoreItem xmlns:ds="http://schemas.openxmlformats.org/officeDocument/2006/customXml" ds:itemID="{69E0365A-AD2E-4718-8DCD-DADBC263BEE4}"/>
</file>

<file path=docProps/app.xml><?xml version="1.0" encoding="utf-8"?>
<Properties xmlns="http://schemas.openxmlformats.org/officeDocument/2006/extended-properties" xmlns:vt="http://schemas.openxmlformats.org/officeDocument/2006/docPropsVTypes">
  <Template>Normal</Template>
  <TotalTime>0</TotalTime>
  <Pages>17</Pages>
  <Words>3412</Words>
  <Characters>18769</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2023-06-29T12:18:00Z</dcterms:created>
  <dcterms:modified xsi:type="dcterms:W3CDTF">2023-06-29T12:18:00Z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8122165e-373e-467d-a4b6-9664534f0642</vt:lpwstr>
  </property>
</Properties>
</file>