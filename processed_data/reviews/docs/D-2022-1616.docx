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1AC7"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8681AC8" w14:textId="77777777" w:rsidR="003C48A9" w:rsidRDefault="003C48A9" w:rsidP="00AB3302">
      <w:pPr>
        <w:rPr>
          <w:bCs/>
        </w:rPr>
      </w:pPr>
    </w:p>
    <w:p w14:paraId="38681AC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8681AC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8681AC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8681ACC" w14:textId="77777777" w:rsidR="00AB3302" w:rsidRDefault="00AB3302" w:rsidP="00F17D69">
      <w:pPr>
        <w:spacing w:after="120"/>
        <w:rPr>
          <w:bCs/>
        </w:rPr>
      </w:pPr>
    </w:p>
    <w:p w14:paraId="38681ACD" w14:textId="77777777" w:rsidR="00E20180" w:rsidRDefault="00E20180" w:rsidP="00AE0BF5"/>
    <w:p w14:paraId="38681ACE" w14:textId="77777777" w:rsidR="00AB3302" w:rsidRDefault="00AB3302" w:rsidP="00AE0BF5">
      <w:pPr>
        <w:rPr>
          <w:rFonts w:cstheme="minorHAnsi"/>
        </w:rPr>
      </w:pPr>
    </w:p>
    <w:p w14:paraId="38681ACF" w14:textId="77777777" w:rsidR="00AB3302" w:rsidRDefault="00AB3302" w:rsidP="00AE0BF5">
      <w:pPr>
        <w:rPr>
          <w:rFonts w:cstheme="minorHAnsi"/>
        </w:rPr>
      </w:pPr>
    </w:p>
    <w:p w14:paraId="38681AD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8681AD3" w14:textId="77777777" w:rsidTr="55D391EC">
        <w:trPr>
          <w:cantSplit/>
        </w:trPr>
        <w:tc>
          <w:tcPr>
            <w:tcW w:w="15593" w:type="dxa"/>
            <w:gridSpan w:val="2"/>
            <w:shd w:val="clear" w:color="auto" w:fill="5B9BD5" w:themeFill="accent5"/>
          </w:tcPr>
          <w:p w14:paraId="38681AD1" w14:textId="77777777" w:rsidR="00202C9D" w:rsidRPr="00AB71F6" w:rsidRDefault="00202C9D" w:rsidP="00443484">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8681AD2" w14:textId="77777777" w:rsidR="00202C9D" w:rsidRPr="00265950" w:rsidRDefault="00202C9D" w:rsidP="00443484">
            <w:pPr>
              <w:pStyle w:val="ListParagraph"/>
              <w:ind w:left="1080"/>
              <w:rPr>
                <w:b/>
                <w:lang w:val="nl-BE"/>
              </w:rPr>
            </w:pPr>
          </w:p>
        </w:tc>
      </w:tr>
      <w:tr w:rsidR="00202C9D" w14:paraId="38681AD6" w14:textId="77777777" w:rsidTr="55D391EC">
        <w:trPr>
          <w:cantSplit/>
          <w:trHeight w:val="269"/>
        </w:trPr>
        <w:tc>
          <w:tcPr>
            <w:tcW w:w="4962" w:type="dxa"/>
          </w:tcPr>
          <w:p w14:paraId="38681AD4" w14:textId="77777777" w:rsidR="00202C9D" w:rsidRDefault="00202C9D" w:rsidP="00443484">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8681AD5" w14:textId="307E3230" w:rsidR="00202C9D" w:rsidRPr="003605DF" w:rsidRDefault="00C80C97" w:rsidP="00443484">
            <w:pPr>
              <w:rPr>
                <w:b/>
                <w:bCs/>
                <w:lang w:val="nl-BE"/>
              </w:rPr>
            </w:pPr>
            <w:r>
              <w:rPr>
                <w:b/>
                <w:bCs/>
                <w:lang w:val="nl-BE"/>
              </w:rPr>
              <w:t>Jef Peeters</w:t>
            </w:r>
            <w:r w:rsidR="006C28E9">
              <w:rPr>
                <w:b/>
                <w:bCs/>
                <w:lang w:val="nl-BE"/>
              </w:rPr>
              <w:t>,</w:t>
            </w:r>
            <w:r w:rsidR="00877B0C">
              <w:rPr>
                <w:b/>
                <w:bCs/>
                <w:lang w:val="nl-BE"/>
              </w:rPr>
              <w:t xml:space="preserve"> </w:t>
            </w:r>
            <w:r w:rsidR="00BF2CCA" w:rsidRPr="00BF2CCA">
              <w:rPr>
                <w:b/>
                <w:bCs/>
                <w:lang w:val="nl-BE"/>
              </w:rPr>
              <w:t>0000-0003-1356-6508</w:t>
            </w:r>
          </w:p>
        </w:tc>
      </w:tr>
      <w:tr w:rsidR="00202C9D" w:rsidRPr="001C2BEF" w14:paraId="38681AD9" w14:textId="77777777" w:rsidTr="55D391EC">
        <w:trPr>
          <w:cantSplit/>
          <w:trHeight w:val="633"/>
        </w:trPr>
        <w:tc>
          <w:tcPr>
            <w:tcW w:w="4962" w:type="dxa"/>
          </w:tcPr>
          <w:p w14:paraId="38681AD7" w14:textId="77777777" w:rsidR="00202C9D" w:rsidRPr="006C0CA3" w:rsidRDefault="00202C9D" w:rsidP="00443484">
            <w:r w:rsidRPr="00B84C69">
              <w:t>Contributor name(s) (</w:t>
            </w:r>
            <w:r>
              <w:t xml:space="preserve">+ </w:t>
            </w:r>
            <w:r w:rsidRPr="00B84C69">
              <w:t xml:space="preserve">ORCID) </w:t>
            </w:r>
            <w:r>
              <w:t>&amp;</w:t>
            </w:r>
            <w:r w:rsidRPr="00B84C69">
              <w:t xml:space="preserve"> roles</w:t>
            </w:r>
          </w:p>
        </w:tc>
        <w:tc>
          <w:tcPr>
            <w:tcW w:w="10631" w:type="dxa"/>
          </w:tcPr>
          <w:p w14:paraId="1701E785" w14:textId="4417B3B8" w:rsidR="00202C9D" w:rsidRPr="003B479A" w:rsidRDefault="00BF2CCA" w:rsidP="00443484">
            <w:pPr>
              <w:rPr>
                <w:b/>
                <w:bCs/>
                <w:lang w:val="nl-BE"/>
              </w:rPr>
            </w:pPr>
            <w:r w:rsidRPr="003B479A">
              <w:rPr>
                <w:b/>
                <w:bCs/>
                <w:lang w:val="nl-BE"/>
              </w:rPr>
              <w:t xml:space="preserve">Joost </w:t>
            </w:r>
            <w:r w:rsidR="00877B0C" w:rsidRPr="003B479A">
              <w:rPr>
                <w:b/>
                <w:bCs/>
                <w:lang w:val="nl-BE"/>
              </w:rPr>
              <w:t>Duflou</w:t>
            </w:r>
            <w:r w:rsidR="003B479A" w:rsidRPr="003B479A">
              <w:rPr>
                <w:b/>
                <w:bCs/>
                <w:lang w:val="nl-BE"/>
              </w:rPr>
              <w:t>,</w:t>
            </w:r>
            <w:r w:rsidR="00877B0C" w:rsidRPr="003B479A">
              <w:rPr>
                <w:b/>
                <w:bCs/>
                <w:lang w:val="nl-BE"/>
              </w:rPr>
              <w:t xml:space="preserve"> 0000-0002-7265-9686</w:t>
            </w:r>
            <w:r w:rsidR="003B5ED3" w:rsidRPr="003B479A">
              <w:rPr>
                <w:b/>
                <w:bCs/>
                <w:lang w:val="nl-BE"/>
              </w:rPr>
              <w:t xml:space="preserve">, </w:t>
            </w:r>
            <w:proofErr w:type="spellStart"/>
            <w:r w:rsidR="003B5ED3" w:rsidRPr="003B479A">
              <w:rPr>
                <w:b/>
                <w:bCs/>
                <w:color w:val="FF0000"/>
                <w:lang w:val="nl-BE"/>
              </w:rPr>
              <w:t>role</w:t>
            </w:r>
            <w:proofErr w:type="spellEnd"/>
          </w:p>
          <w:p w14:paraId="6A793020" w14:textId="46C7B2D8" w:rsidR="00877B0C" w:rsidRPr="003B479A" w:rsidRDefault="00877B0C" w:rsidP="00443484">
            <w:pPr>
              <w:rPr>
                <w:b/>
                <w:bCs/>
                <w:lang w:val="nl-BE"/>
              </w:rPr>
            </w:pPr>
            <w:r w:rsidRPr="003B479A">
              <w:rPr>
                <w:b/>
                <w:bCs/>
                <w:lang w:val="nl-BE"/>
              </w:rPr>
              <w:t>Dieter De Marelle</w:t>
            </w:r>
            <w:r w:rsidR="003B479A" w:rsidRPr="003B479A">
              <w:rPr>
                <w:b/>
                <w:bCs/>
                <w:lang w:val="nl-BE"/>
              </w:rPr>
              <w:t>,</w:t>
            </w:r>
            <w:r w:rsidRPr="003B479A">
              <w:rPr>
                <w:b/>
                <w:bCs/>
                <w:lang w:val="nl-BE"/>
              </w:rPr>
              <w:t xml:space="preserve"> </w:t>
            </w:r>
            <w:r w:rsidR="003B479A" w:rsidRPr="003B479A">
              <w:rPr>
                <w:b/>
                <w:bCs/>
                <w:lang w:val="nl-BE"/>
              </w:rPr>
              <w:t>0000-0002-0164-6909</w:t>
            </w:r>
            <w:r w:rsidR="003B5ED3" w:rsidRPr="003B479A">
              <w:rPr>
                <w:b/>
                <w:bCs/>
                <w:lang w:val="nl-BE"/>
              </w:rPr>
              <w:t xml:space="preserve">, </w:t>
            </w:r>
            <w:proofErr w:type="spellStart"/>
            <w:r w:rsidR="003B5ED3" w:rsidRPr="003B479A">
              <w:rPr>
                <w:b/>
                <w:bCs/>
                <w:color w:val="FF0000"/>
                <w:lang w:val="nl-BE"/>
              </w:rPr>
              <w:t>role</w:t>
            </w:r>
            <w:proofErr w:type="spellEnd"/>
          </w:p>
          <w:p w14:paraId="00B3CC7A" w14:textId="77777777" w:rsidR="003B479A" w:rsidRDefault="003B479A" w:rsidP="00443484">
            <w:pPr>
              <w:rPr>
                <w:b/>
                <w:bCs/>
                <w:color w:val="FF0000"/>
                <w:lang w:val="nl-BE"/>
              </w:rPr>
            </w:pPr>
            <w:r w:rsidRPr="55D391EC">
              <w:rPr>
                <w:b/>
                <w:bCs/>
                <w:lang w:val="nl-BE"/>
              </w:rPr>
              <w:t>Alex Bunodiere, 0000-0002-5275-1039</w:t>
            </w:r>
            <w:r w:rsidR="003B5ED3" w:rsidRPr="55D391EC">
              <w:rPr>
                <w:b/>
                <w:bCs/>
                <w:lang w:val="nl-BE"/>
              </w:rPr>
              <w:t xml:space="preserve">, </w:t>
            </w:r>
            <w:proofErr w:type="spellStart"/>
            <w:r w:rsidR="003B5ED3" w:rsidRPr="55D391EC">
              <w:rPr>
                <w:b/>
                <w:bCs/>
                <w:color w:val="FF0000"/>
                <w:lang w:val="nl-BE"/>
              </w:rPr>
              <w:t>role</w:t>
            </w:r>
            <w:proofErr w:type="spellEnd"/>
          </w:p>
          <w:p w14:paraId="183CE226" w14:textId="77777777" w:rsidR="002D4FD0" w:rsidRDefault="002D4FD0" w:rsidP="00443484">
            <w:pPr>
              <w:rPr>
                <w:b/>
                <w:bCs/>
                <w:color w:val="FF0000"/>
                <w:lang w:val="nl-BE"/>
              </w:rPr>
            </w:pPr>
            <w:r w:rsidRPr="0064652A">
              <w:rPr>
                <w:b/>
                <w:bCs/>
                <w:lang w:val="nl-BE"/>
              </w:rPr>
              <w:t xml:space="preserve">Wouter Sterkens, </w:t>
            </w:r>
            <w:r w:rsidR="0064652A" w:rsidRPr="0064652A">
              <w:rPr>
                <w:b/>
                <w:bCs/>
                <w:lang w:val="nl-BE"/>
              </w:rPr>
              <w:t xml:space="preserve">0000-0002-1675-0901, </w:t>
            </w:r>
            <w:proofErr w:type="spellStart"/>
            <w:r w:rsidR="0064652A">
              <w:rPr>
                <w:b/>
                <w:bCs/>
                <w:color w:val="FF0000"/>
                <w:lang w:val="nl-BE"/>
              </w:rPr>
              <w:t>role</w:t>
            </w:r>
            <w:proofErr w:type="spellEnd"/>
          </w:p>
          <w:p w14:paraId="38681AD8" w14:textId="3A4CF111" w:rsidR="0064652A" w:rsidRPr="003B5ED3" w:rsidRDefault="00281C4E" w:rsidP="001C2BEF">
            <w:pPr>
              <w:rPr>
                <w:b/>
                <w:bCs/>
                <w:lang w:val="nl-BE"/>
              </w:rPr>
            </w:pPr>
            <w:r>
              <w:rPr>
                <w:b/>
                <w:bCs/>
                <w:lang w:val="nl-BE"/>
              </w:rPr>
              <w:t xml:space="preserve">Mathijs Piessens, </w:t>
            </w:r>
            <w:r w:rsidR="001C2BEF" w:rsidRPr="001C2BEF">
              <w:rPr>
                <w:b/>
                <w:bCs/>
                <w:lang w:val="nl-BE"/>
              </w:rPr>
              <w:t>0000-0002-9826-9088</w:t>
            </w:r>
            <w:r w:rsidR="00A759AA">
              <w:rPr>
                <w:b/>
                <w:bCs/>
                <w:lang w:val="nl-BE"/>
              </w:rPr>
              <w:t xml:space="preserve">, </w:t>
            </w:r>
            <w:proofErr w:type="spellStart"/>
            <w:r w:rsidR="00A759AA" w:rsidRPr="007D492D">
              <w:rPr>
                <w:b/>
                <w:bCs/>
                <w:color w:val="FF0000"/>
                <w:lang w:val="nl-BE"/>
              </w:rPr>
              <w:t>role</w:t>
            </w:r>
            <w:proofErr w:type="spellEnd"/>
          </w:p>
        </w:tc>
      </w:tr>
      <w:tr w:rsidR="00202C9D" w14:paraId="38681ADC" w14:textId="77777777" w:rsidTr="55D391EC">
        <w:trPr>
          <w:cantSplit/>
          <w:trHeight w:val="269"/>
        </w:trPr>
        <w:tc>
          <w:tcPr>
            <w:tcW w:w="4962" w:type="dxa"/>
          </w:tcPr>
          <w:p w14:paraId="38681ADA" w14:textId="77777777" w:rsidR="00202C9D" w:rsidRDefault="00202C9D" w:rsidP="00443484">
            <w:pPr>
              <w:rPr>
                <w:lang w:val="nl-BE"/>
              </w:rPr>
            </w:pPr>
            <w:r w:rsidRPr="00B84C69">
              <w:t>Project number</w:t>
            </w:r>
            <w:bookmarkStart w:id="0" w:name="_Ref112255161"/>
            <w:r>
              <w:rPr>
                <w:rStyle w:val="FootnoteReference"/>
              </w:rPr>
              <w:footnoteReference w:id="2"/>
            </w:r>
            <w:bookmarkEnd w:id="0"/>
            <w:r w:rsidRPr="00B84C69">
              <w:t xml:space="preserve"> </w:t>
            </w:r>
            <w:r>
              <w:t>&amp;</w:t>
            </w:r>
            <w:r w:rsidRPr="00B84C69">
              <w:t xml:space="preserve"> title</w:t>
            </w:r>
          </w:p>
        </w:tc>
        <w:tc>
          <w:tcPr>
            <w:tcW w:w="10631" w:type="dxa"/>
          </w:tcPr>
          <w:p w14:paraId="38681ADB" w14:textId="7661F607" w:rsidR="00202C9D" w:rsidRPr="00D77B2F" w:rsidRDefault="003A13C9" w:rsidP="00443484">
            <w:r w:rsidRPr="0054574E">
              <w:rPr>
                <w:color w:val="ED7D31" w:themeColor="accent2"/>
              </w:rPr>
              <w:t>G0G6121N</w:t>
            </w:r>
            <w:r w:rsidR="0021587B" w:rsidRPr="00D77B2F">
              <w:t xml:space="preserve">, </w:t>
            </w:r>
            <w:r w:rsidR="00D77B2F" w:rsidRPr="00D77B2F">
              <w:t>Scaling up a circular economy business model by new design, leaner remanufacturing, and automated material recycling technologies (SCANDERE)</w:t>
            </w:r>
          </w:p>
        </w:tc>
      </w:tr>
      <w:tr w:rsidR="00202C9D" w14:paraId="38681ADF" w14:textId="77777777" w:rsidTr="55D391EC">
        <w:trPr>
          <w:cantSplit/>
          <w:trHeight w:val="269"/>
        </w:trPr>
        <w:tc>
          <w:tcPr>
            <w:tcW w:w="4962" w:type="dxa"/>
          </w:tcPr>
          <w:p w14:paraId="38681ADD" w14:textId="77777777" w:rsidR="00202C9D" w:rsidRPr="00B84C69" w:rsidRDefault="00202C9D" w:rsidP="00443484">
            <w:r w:rsidRPr="006C0CA3">
              <w:t xml:space="preserve">Funder(s) </w:t>
            </w:r>
            <w:proofErr w:type="spellStart"/>
            <w:r w:rsidRPr="006C0CA3">
              <w:t>GrantID</w:t>
            </w:r>
            <w:proofErr w:type="spellEnd"/>
            <w:r w:rsidRPr="006C0CA3">
              <w:rPr>
                <w:vertAlign w:val="superscript"/>
              </w:rPr>
              <w:footnoteReference w:id="3"/>
            </w:r>
          </w:p>
        </w:tc>
        <w:tc>
          <w:tcPr>
            <w:tcW w:w="10631" w:type="dxa"/>
          </w:tcPr>
          <w:p w14:paraId="38681ADE" w14:textId="6B746037" w:rsidR="00202C9D" w:rsidRPr="00CD0893" w:rsidRDefault="2CFDB481" w:rsidP="00443484">
            <w:pPr>
              <w:rPr>
                <w:lang w:val="nl-BE"/>
              </w:rPr>
            </w:pPr>
            <w:r w:rsidRPr="55D391EC">
              <w:rPr>
                <w:lang w:val="nl-BE"/>
              </w:rPr>
              <w:t xml:space="preserve">ERA MIN </w:t>
            </w:r>
            <w:proofErr w:type="spellStart"/>
            <w:r w:rsidRPr="55D391EC">
              <w:rPr>
                <w:lang w:val="nl-BE"/>
              </w:rPr>
              <w:t>Scandere</w:t>
            </w:r>
            <w:proofErr w:type="spellEnd"/>
          </w:p>
        </w:tc>
      </w:tr>
      <w:tr w:rsidR="00202C9D" w:rsidRPr="003716A8" w14:paraId="38681AE8" w14:textId="77777777" w:rsidTr="55D391EC">
        <w:trPr>
          <w:cantSplit/>
          <w:trHeight w:val="269"/>
        </w:trPr>
        <w:tc>
          <w:tcPr>
            <w:tcW w:w="4962" w:type="dxa"/>
          </w:tcPr>
          <w:p w14:paraId="38681AE0" w14:textId="77777777" w:rsidR="00202C9D" w:rsidRPr="00B84C69" w:rsidRDefault="00202C9D" w:rsidP="00443484">
            <w:r w:rsidRPr="00C512C7">
              <w:t>Affiliation(s)</w:t>
            </w:r>
          </w:p>
        </w:tc>
        <w:tc>
          <w:tcPr>
            <w:tcW w:w="10631" w:type="dxa"/>
          </w:tcPr>
          <w:p w14:paraId="38681AE1" w14:textId="2FF47ABD" w:rsidR="00202C9D" w:rsidRDefault="00377604" w:rsidP="00443484">
            <w:pPr>
              <w:rPr>
                <w:lang w:val="nl-BE"/>
              </w:rPr>
            </w:pPr>
            <w:sdt>
              <w:sdtPr>
                <w:rPr>
                  <w:lang w:val="nl-BE"/>
                </w:rPr>
                <w:id w:val="-1398661110"/>
                <w14:checkbox>
                  <w14:checked w14:val="1"/>
                  <w14:checkedState w14:val="2612" w14:font="MS Gothic"/>
                  <w14:uncheckedState w14:val="2610" w14:font="MS Gothic"/>
                </w14:checkbox>
              </w:sdtPr>
              <w:sdtEndPr/>
              <w:sdtContent>
                <w:r w:rsidR="0008067E" w:rsidRPr="0008067E">
                  <w:rPr>
                    <w:rFonts w:ascii="MS Gothic" w:eastAsia="MS Gothic" w:hAnsi="MS Gothic" w:hint="eastAsia"/>
                    <w:lang w:val="nl-BE"/>
                  </w:rPr>
                  <w:t>☒</w:t>
                </w:r>
              </w:sdtContent>
            </w:sdt>
            <w:r w:rsidR="0008067E" w:rsidRPr="0008067E">
              <w:rPr>
                <w:lang w:val="nl-BE"/>
              </w:rPr>
              <w:t xml:space="preserve"> </w:t>
            </w:r>
            <w:r w:rsidR="00202C9D" w:rsidRPr="0094370D">
              <w:rPr>
                <w:lang w:val="nl-BE"/>
              </w:rPr>
              <w:t xml:space="preserve">KU Leuven </w:t>
            </w:r>
          </w:p>
          <w:p w14:paraId="38681AE2" w14:textId="454ED08A" w:rsidR="00202C9D" w:rsidRDefault="00377604" w:rsidP="00443484">
            <w:pPr>
              <w:rPr>
                <w:lang w:val="nl-BE"/>
              </w:rPr>
            </w:pPr>
            <w:sdt>
              <w:sdtPr>
                <w:rPr>
                  <w:lang w:val="nl-BE"/>
                </w:rPr>
                <w:id w:val="2066295185"/>
                <w14:checkbox>
                  <w14:checked w14:val="0"/>
                  <w14:checkedState w14:val="2612" w14:font="MS Gothic"/>
                  <w14:uncheckedState w14:val="2610" w14:font="MS Gothic"/>
                </w14:checkbox>
              </w:sdtPr>
              <w:sdtEndPr/>
              <w:sdtContent>
                <w:r w:rsidR="0008067E" w:rsidRPr="0008067E">
                  <w:rPr>
                    <w:rFonts w:ascii="MS Gothic" w:eastAsia="MS Gothic" w:hAnsi="MS Gothic" w:hint="eastAsia"/>
                    <w:lang w:val="nl-BE"/>
                  </w:rPr>
                  <w:t>☐</w:t>
                </w:r>
              </w:sdtContent>
            </w:sdt>
            <w:r w:rsidR="0008067E" w:rsidRPr="0008067E">
              <w:rPr>
                <w:lang w:val="nl-BE"/>
              </w:rPr>
              <w:t xml:space="preserve"> </w:t>
            </w:r>
            <w:r w:rsidR="00202C9D" w:rsidRPr="0094370D">
              <w:rPr>
                <w:lang w:val="nl-BE"/>
              </w:rPr>
              <w:t>Universiteit Antwerpen</w:t>
            </w:r>
          </w:p>
          <w:p w14:paraId="38681AE3" w14:textId="6AD230D3" w:rsidR="00202C9D" w:rsidRDefault="00377604" w:rsidP="00443484">
            <w:pPr>
              <w:rPr>
                <w:lang w:val="nl-BE"/>
              </w:rPr>
            </w:pPr>
            <w:sdt>
              <w:sdtPr>
                <w:rPr>
                  <w:lang w:val="nl-BE"/>
                </w:rPr>
                <w:id w:val="1972696938"/>
                <w14:checkbox>
                  <w14:checked w14:val="0"/>
                  <w14:checkedState w14:val="2612" w14:font="MS Gothic"/>
                  <w14:uncheckedState w14:val="2610" w14:font="MS Gothic"/>
                </w14:checkbox>
              </w:sdtPr>
              <w:sdtEndPr/>
              <w:sdtContent>
                <w:r w:rsidR="0008067E">
                  <w:rPr>
                    <w:rFonts w:ascii="MS Gothic" w:eastAsia="MS Gothic" w:hAnsi="MS Gothic" w:hint="eastAsia"/>
                    <w:lang w:val="nl-BE"/>
                  </w:rPr>
                  <w:t>☐</w:t>
                </w:r>
              </w:sdtContent>
            </w:sdt>
            <w:r w:rsidR="0008067E" w:rsidRPr="0008067E">
              <w:rPr>
                <w:lang w:val="nl-BE"/>
              </w:rPr>
              <w:t xml:space="preserve"> </w:t>
            </w:r>
            <w:r w:rsidR="00202C9D" w:rsidRPr="0094370D">
              <w:rPr>
                <w:lang w:val="nl-BE"/>
              </w:rPr>
              <w:t xml:space="preserve">Universiteit Gent </w:t>
            </w:r>
          </w:p>
          <w:p w14:paraId="38681AE4" w14:textId="1805FECE" w:rsidR="00202C9D" w:rsidRDefault="00377604" w:rsidP="00443484">
            <w:pPr>
              <w:rPr>
                <w:lang w:val="nl-BE"/>
              </w:rPr>
            </w:pPr>
            <w:sdt>
              <w:sdtPr>
                <w:rPr>
                  <w:lang w:val="nl-BE"/>
                </w:rPr>
                <w:id w:val="-387807491"/>
                <w14:checkbox>
                  <w14:checked w14:val="0"/>
                  <w14:checkedState w14:val="2612" w14:font="MS Gothic"/>
                  <w14:uncheckedState w14:val="2610" w14:font="MS Gothic"/>
                </w14:checkbox>
              </w:sdtPr>
              <w:sdtEndPr/>
              <w:sdtContent>
                <w:r w:rsidR="0008067E" w:rsidRPr="0008067E">
                  <w:rPr>
                    <w:rFonts w:ascii="MS Gothic" w:eastAsia="MS Gothic" w:hAnsi="MS Gothic" w:hint="eastAsia"/>
                    <w:lang w:val="nl-BE"/>
                  </w:rPr>
                  <w:t>☐</w:t>
                </w:r>
              </w:sdtContent>
            </w:sdt>
            <w:r w:rsidR="0008067E" w:rsidRPr="0008067E">
              <w:rPr>
                <w:lang w:val="nl-BE"/>
              </w:rPr>
              <w:t xml:space="preserve"> </w:t>
            </w:r>
            <w:r w:rsidR="00202C9D" w:rsidRPr="0094370D">
              <w:rPr>
                <w:lang w:val="nl-BE"/>
              </w:rPr>
              <w:t>Universiteit Hasselt</w:t>
            </w:r>
          </w:p>
          <w:p w14:paraId="38681AE5" w14:textId="17EB0886" w:rsidR="00202C9D" w:rsidRDefault="00377604" w:rsidP="00443484">
            <w:pPr>
              <w:rPr>
                <w:lang w:val="nl-BE"/>
              </w:rPr>
            </w:pPr>
            <w:sdt>
              <w:sdtPr>
                <w:rPr>
                  <w:lang w:val="nl-BE"/>
                </w:rPr>
                <w:id w:val="2022500773"/>
                <w14:checkbox>
                  <w14:checked w14:val="0"/>
                  <w14:checkedState w14:val="2612" w14:font="MS Gothic"/>
                  <w14:uncheckedState w14:val="2610" w14:font="MS Gothic"/>
                </w14:checkbox>
              </w:sdtPr>
              <w:sdtEndPr/>
              <w:sdtContent>
                <w:r w:rsidR="0008067E">
                  <w:rPr>
                    <w:rFonts w:ascii="MS Gothic" w:eastAsia="MS Gothic" w:hAnsi="MS Gothic" w:hint="eastAsia"/>
                    <w:lang w:val="nl-BE"/>
                  </w:rPr>
                  <w:t>☐</w:t>
                </w:r>
              </w:sdtContent>
            </w:sdt>
            <w:r w:rsidR="0008067E" w:rsidRPr="0008067E">
              <w:rPr>
                <w:lang w:val="nl-BE"/>
              </w:rPr>
              <w:t xml:space="preserve"> </w:t>
            </w:r>
            <w:r w:rsidR="00202C9D" w:rsidRPr="0094370D">
              <w:rPr>
                <w:lang w:val="nl-BE"/>
              </w:rPr>
              <w:t xml:space="preserve">Vrije Universiteit Brussel </w:t>
            </w:r>
          </w:p>
          <w:p w14:paraId="38681AE6" w14:textId="14FFC495" w:rsidR="00202C9D" w:rsidRDefault="00377604" w:rsidP="00443484">
            <w:pPr>
              <w:rPr>
                <w:lang w:val="nl-BE"/>
              </w:rPr>
            </w:pPr>
            <w:sdt>
              <w:sdtPr>
                <w:rPr>
                  <w:lang w:val="nl-BE"/>
                </w:rPr>
                <w:id w:val="1388460982"/>
                <w:placeholder>
                  <w:docPart w:val="DefaultPlaceholder_1081868574"/>
                </w:placeholder>
                <w14:checkbox>
                  <w14:checked w14:val="0"/>
                  <w14:checkedState w14:val="2612" w14:font="MS Gothic"/>
                  <w14:uncheckedState w14:val="2610" w14:font="MS Gothic"/>
                </w14:checkbox>
              </w:sdtPr>
              <w:sdtEndPr/>
              <w:sdtContent>
                <w:r w:rsidR="0008067E" w:rsidRPr="001C2BEF">
                  <w:rPr>
                    <w:rFonts w:ascii="MS Gothic" w:eastAsia="MS Gothic" w:hAnsi="MS Gothic"/>
                    <w:lang w:val="nl-BE"/>
                  </w:rPr>
                  <w:t>☐</w:t>
                </w:r>
              </w:sdtContent>
            </w:sdt>
            <w:r w:rsidR="0008067E" w:rsidRPr="001C2BEF">
              <w:rPr>
                <w:lang w:val="nl-BE"/>
              </w:rPr>
              <w:t xml:space="preserve"> </w:t>
            </w:r>
            <w:proofErr w:type="spellStart"/>
            <w:r w:rsidR="00202C9D" w:rsidRPr="0094370D">
              <w:rPr>
                <w:lang w:val="nl-BE"/>
              </w:rPr>
              <w:t>Other</w:t>
            </w:r>
            <w:proofErr w:type="spellEnd"/>
            <w:r w:rsidR="00202C9D" w:rsidRPr="0094370D">
              <w:rPr>
                <w:lang w:val="nl-BE"/>
              </w:rPr>
              <w:t>:</w:t>
            </w:r>
          </w:p>
          <w:p w14:paraId="56FBD7F0" w14:textId="77777777" w:rsidR="007E6415" w:rsidRPr="001C2BEF" w:rsidRDefault="007E6415" w:rsidP="007E6415">
            <w:pPr>
              <w:rPr>
                <w:rFonts w:cstheme="minorHAnsi"/>
                <w:lang w:val="nl-BE"/>
              </w:rPr>
            </w:pPr>
          </w:p>
          <w:p w14:paraId="38681AE7" w14:textId="64D192DB" w:rsidR="007E6415" w:rsidRPr="003716A8" w:rsidRDefault="00202C9D" w:rsidP="007E6415">
            <w:r w:rsidRPr="00FB1A92">
              <w:rPr>
                <w:rFonts w:cstheme="minorHAnsi"/>
              </w:rPr>
              <w:t>Provide ROR</w:t>
            </w:r>
            <w:r w:rsidRPr="00FB1A92">
              <w:rPr>
                <w:rFonts w:cstheme="minorHAnsi"/>
                <w:vertAlign w:val="superscript"/>
              </w:rPr>
              <w:footnoteReference w:id="4"/>
            </w:r>
            <w:r w:rsidRPr="00FB1A92">
              <w:rPr>
                <w:rFonts w:cstheme="minorHAnsi"/>
              </w:rPr>
              <w:t xml:space="preserve"> identifier when possible:</w:t>
            </w:r>
            <w:r>
              <w:t xml:space="preserve"> </w:t>
            </w:r>
            <w:hyperlink r:id="rId12" w:history="1">
              <w:r w:rsidR="007E6415" w:rsidRPr="00FF1DB7">
                <w:rPr>
                  <w:rStyle w:val="Hyperlink"/>
                </w:rPr>
                <w:t>https://ror.org/05f950310</w:t>
              </w:r>
            </w:hyperlink>
          </w:p>
        </w:tc>
      </w:tr>
      <w:tr w:rsidR="00202C9D" w:rsidRPr="003716A8" w14:paraId="38681AEE" w14:textId="77777777" w:rsidTr="55D391EC">
        <w:trPr>
          <w:cantSplit/>
          <w:trHeight w:val="269"/>
        </w:trPr>
        <w:tc>
          <w:tcPr>
            <w:tcW w:w="4962" w:type="dxa"/>
          </w:tcPr>
          <w:p w14:paraId="38681AE9" w14:textId="77777777" w:rsidR="00202C9D" w:rsidRPr="00C512C7" w:rsidRDefault="00202C9D" w:rsidP="00443484">
            <w:r w:rsidRPr="003716A8">
              <w:lastRenderedPageBreak/>
              <w:t>Please provide a short project description</w:t>
            </w:r>
          </w:p>
        </w:tc>
        <w:tc>
          <w:tcPr>
            <w:tcW w:w="10631" w:type="dxa"/>
          </w:tcPr>
          <w:p w14:paraId="38681AED" w14:textId="435DD7B2" w:rsidR="00202C9D" w:rsidRPr="003716A8" w:rsidRDefault="000262FD" w:rsidP="00DD7C02">
            <w:pPr>
              <w:jc w:val="both"/>
              <w:rPr>
                <w:rFonts w:ascii="Segoe UI Symbol" w:hAnsi="Segoe UI Symbol" w:cs="Segoe UI Symbol"/>
              </w:rPr>
            </w:pPr>
            <w:r w:rsidRPr="000262FD">
              <w:rPr>
                <w:rFonts w:ascii="Segoe UI Symbol" w:hAnsi="Segoe UI Symbol" w:cs="Segoe UI Symbol"/>
              </w:rPr>
              <w:t>Securing the supply of raw materials is one of Europe’s biggest challenges. The Commission has identified 30 critical raw materials (CRMs),</w:t>
            </w:r>
            <w:r>
              <w:rPr>
                <w:rFonts w:ascii="Segoe UI Symbol" w:hAnsi="Segoe UI Symbol" w:cs="Segoe UI Symbol"/>
              </w:rPr>
              <w:t xml:space="preserve"> </w:t>
            </w:r>
            <w:r w:rsidRPr="000262FD">
              <w:rPr>
                <w:rFonts w:ascii="Segoe UI Symbol" w:hAnsi="Segoe UI Symbol" w:cs="Segoe UI Symbol"/>
              </w:rPr>
              <w:t>which are adopted by products in many sectors. Today, most of the products are processed in the “make-sell-use-dispose” paradigm, where</w:t>
            </w:r>
            <w:r>
              <w:rPr>
                <w:rFonts w:ascii="Segoe UI Symbol" w:hAnsi="Segoe UI Symbol" w:cs="Segoe UI Symbol"/>
              </w:rPr>
              <w:t xml:space="preserve"> </w:t>
            </w:r>
            <w:r w:rsidRPr="000262FD">
              <w:rPr>
                <w:rFonts w:ascii="Segoe UI Symbol" w:hAnsi="Segoe UI Symbol" w:cs="Segoe UI Symbol"/>
              </w:rPr>
              <w:t>original equipment manufacturers (OEMs) intend to sell a higher number of products and lose control of the products after their sales.</w:t>
            </w:r>
            <w:r>
              <w:rPr>
                <w:rFonts w:ascii="Segoe UI Symbol" w:hAnsi="Segoe UI Symbol" w:cs="Segoe UI Symbol"/>
              </w:rPr>
              <w:t xml:space="preserve"> </w:t>
            </w:r>
            <w:r w:rsidRPr="000262FD">
              <w:rPr>
                <w:rFonts w:ascii="Segoe UI Symbol" w:hAnsi="Segoe UI Symbol" w:cs="Segoe UI Symbol"/>
              </w:rPr>
              <w:t>The product-as-a-service (PaaS) model, which provides OEMs with a reverse incentive, is emerging as a promising concept in several</w:t>
            </w:r>
            <w:r w:rsidR="00DD7C02">
              <w:rPr>
                <w:rFonts w:ascii="Segoe UI Symbol" w:hAnsi="Segoe UI Symbol" w:cs="Segoe UI Symbol"/>
              </w:rPr>
              <w:t xml:space="preserve"> </w:t>
            </w:r>
            <w:r w:rsidR="00DD7C02" w:rsidRPr="00DD7C02">
              <w:rPr>
                <w:rFonts w:ascii="Segoe UI Symbol" w:hAnsi="Segoe UI Symbol" w:cs="Segoe UI Symbol"/>
              </w:rPr>
              <w:t>sectors and creating a potential for increasing the CRM efficiency by a factor of two or more. However, to raise and upscale the adoption of</w:t>
            </w:r>
            <w:r w:rsidR="00DD7C02">
              <w:rPr>
                <w:rFonts w:ascii="Segoe UI Symbol" w:hAnsi="Segoe UI Symbol" w:cs="Segoe UI Symbol"/>
              </w:rPr>
              <w:t xml:space="preserve"> </w:t>
            </w:r>
            <w:r w:rsidR="00DD7C02" w:rsidRPr="00DD7C02">
              <w:rPr>
                <w:rFonts w:ascii="Segoe UI Symbol" w:hAnsi="Segoe UI Symbol" w:cs="Segoe UI Symbol"/>
              </w:rPr>
              <w:t>CRM-efficient PaaS business models, a major challenge is to holistically address the inter-dependent activities occurring in different</w:t>
            </w:r>
            <w:r w:rsidR="00DD7C02">
              <w:rPr>
                <w:rFonts w:ascii="Segoe UI Symbol" w:hAnsi="Segoe UI Symbol" w:cs="Segoe UI Symbol"/>
              </w:rPr>
              <w:t xml:space="preserve"> </w:t>
            </w:r>
            <w:r w:rsidR="00DD7C02" w:rsidRPr="00DD7C02">
              <w:rPr>
                <w:rFonts w:ascii="Segoe UI Symbol" w:hAnsi="Segoe UI Symbol" w:cs="Segoe UI Symbol"/>
              </w:rPr>
              <w:t>points both temporally and geographically: product design, remanufacturing, and recycling.</w:t>
            </w:r>
            <w:r w:rsidR="00DD7C02">
              <w:rPr>
                <w:rFonts w:ascii="Segoe UI Symbol" w:hAnsi="Segoe UI Symbol" w:cs="Segoe UI Symbol"/>
              </w:rPr>
              <w:t xml:space="preserve"> </w:t>
            </w:r>
            <w:r w:rsidR="00DD7C02" w:rsidRPr="00DD7C02">
              <w:rPr>
                <w:rFonts w:ascii="Segoe UI Symbol" w:hAnsi="Segoe UI Symbol" w:cs="Segoe UI Symbol"/>
              </w:rPr>
              <w:t>Therefore, front runners in European industry and academia, including the need owners and solution providers, will join forces in this project</w:t>
            </w:r>
            <w:r w:rsidR="00DD7C02">
              <w:rPr>
                <w:rFonts w:ascii="Segoe UI Symbol" w:hAnsi="Segoe UI Symbol" w:cs="Segoe UI Symbol"/>
              </w:rPr>
              <w:t xml:space="preserve"> </w:t>
            </w:r>
            <w:r w:rsidR="00DD7C02" w:rsidRPr="00DD7C02">
              <w:rPr>
                <w:rFonts w:ascii="Segoe UI Symbol" w:hAnsi="Segoe UI Symbol" w:cs="Segoe UI Symbol"/>
              </w:rPr>
              <w:t>to tackle this challenge taking consumer electrical and electronic equipment as an example. The objectives are to 1) create three</w:t>
            </w:r>
            <w:r w:rsidR="00DD7C02">
              <w:rPr>
                <w:rFonts w:ascii="Segoe UI Symbol" w:hAnsi="Segoe UI Symbol" w:cs="Segoe UI Symbol"/>
              </w:rPr>
              <w:t xml:space="preserve"> </w:t>
            </w:r>
            <w:r w:rsidR="00DD7C02" w:rsidRPr="00DD7C02">
              <w:rPr>
                <w:rFonts w:ascii="Segoe UI Symbol" w:hAnsi="Segoe UI Symbol" w:cs="Segoe UI Symbol"/>
              </w:rPr>
              <w:t xml:space="preserve">demonstrators with improved product designs, leaner remanufacturing, optimized recycling and adapted regulations in a </w:t>
            </w:r>
            <w:proofErr w:type="spellStart"/>
            <w:r w:rsidR="00DD7C02" w:rsidRPr="00DD7C02">
              <w:rPr>
                <w:rFonts w:ascii="Segoe UI Symbol" w:hAnsi="Segoe UI Symbol" w:cs="Segoe UI Symbol"/>
              </w:rPr>
              <w:t>CRMefficient</w:t>
            </w:r>
            <w:proofErr w:type="spellEnd"/>
            <w:r w:rsidR="00DD7C02">
              <w:rPr>
                <w:rFonts w:ascii="Segoe UI Symbol" w:hAnsi="Segoe UI Symbol" w:cs="Segoe UI Symbol"/>
              </w:rPr>
              <w:t xml:space="preserve"> </w:t>
            </w:r>
            <w:r w:rsidR="00DD7C02" w:rsidRPr="00DD7C02">
              <w:rPr>
                <w:rFonts w:ascii="Segoe UI Symbol" w:hAnsi="Segoe UI Symbol" w:cs="Segoe UI Symbol"/>
              </w:rPr>
              <w:t>PaaS business model from the three pillars of sustainability using indicators with the lifecycle perspective and 2) improve</w:t>
            </w:r>
            <w:r w:rsidR="00DD7C02">
              <w:rPr>
                <w:rFonts w:ascii="Segoe UI Symbol" w:hAnsi="Segoe UI Symbol" w:cs="Segoe UI Symbol"/>
              </w:rPr>
              <w:t xml:space="preserve"> </w:t>
            </w:r>
            <w:r w:rsidR="00DD7C02" w:rsidRPr="00DD7C02">
              <w:rPr>
                <w:rFonts w:ascii="Segoe UI Symbol" w:hAnsi="Segoe UI Symbol" w:cs="Segoe UI Symbol"/>
              </w:rPr>
              <w:t>knowledge for product design, remanufacturing, and recycling including their interplays among them in a whole CRM-efficient PaaS</w:t>
            </w:r>
            <w:r w:rsidR="00DD7C02">
              <w:rPr>
                <w:rFonts w:ascii="Segoe UI Symbol" w:hAnsi="Segoe UI Symbol" w:cs="Segoe UI Symbol"/>
              </w:rPr>
              <w:t xml:space="preserve"> </w:t>
            </w:r>
            <w:r w:rsidR="00DD7C02" w:rsidRPr="00DD7C02">
              <w:rPr>
                <w:rFonts w:ascii="Segoe UI Symbol" w:hAnsi="Segoe UI Symbol" w:cs="Segoe UI Symbol"/>
              </w:rPr>
              <w:t>offering.</w:t>
            </w:r>
            <w:r w:rsidR="00DD7C02">
              <w:rPr>
                <w:rFonts w:ascii="Segoe UI Symbol" w:hAnsi="Segoe UI Symbol" w:cs="Segoe UI Symbol"/>
              </w:rPr>
              <w:t xml:space="preserve"> </w:t>
            </w:r>
            <w:r w:rsidR="00DD7C02" w:rsidRPr="00DD7C02">
              <w:rPr>
                <w:rFonts w:ascii="Segoe UI Symbol" w:hAnsi="Segoe UI Symbol" w:cs="Segoe UI Symbol"/>
              </w:rPr>
              <w:t>The major outcomes will showcase three CRM-efficient PaaS offerings with enhanced sustainability as a European model to business</w:t>
            </w:r>
            <w:r w:rsidR="00DD7C02">
              <w:rPr>
                <w:rFonts w:ascii="Segoe UI Symbol" w:hAnsi="Segoe UI Symbol" w:cs="Segoe UI Symbol"/>
              </w:rPr>
              <w:t xml:space="preserve"> </w:t>
            </w:r>
            <w:r w:rsidR="00DD7C02" w:rsidRPr="00DD7C02">
              <w:rPr>
                <w:rFonts w:ascii="Segoe UI Symbol" w:hAnsi="Segoe UI Symbol" w:cs="Segoe UI Symbol"/>
              </w:rPr>
              <w:t>leaders and policy makers. The major expected impacts are 1) increasing the CRM efficiency and security from the EU’s interest,</w:t>
            </w:r>
            <w:r w:rsidR="00DD7C02">
              <w:rPr>
                <w:rFonts w:ascii="Segoe UI Symbol" w:hAnsi="Segoe UI Symbol" w:cs="Segoe UI Symbol"/>
              </w:rPr>
              <w:t xml:space="preserve"> </w:t>
            </w:r>
            <w:r w:rsidR="00DD7C02" w:rsidRPr="00DD7C02">
              <w:rPr>
                <w:rFonts w:ascii="Segoe UI Symbol" w:hAnsi="Segoe UI Symbol" w:cs="Segoe UI Symbol"/>
              </w:rPr>
              <w:t>2) decoupling economic growth and resource use and 3) improving innovation capacity for further enhancing CRM-efficient PaaS</w:t>
            </w:r>
            <w:r w:rsidR="00DD7C02">
              <w:rPr>
                <w:rFonts w:ascii="Segoe UI Symbol" w:hAnsi="Segoe UI Symbol" w:cs="Segoe UI Symbol"/>
              </w:rPr>
              <w:t xml:space="preserve"> </w:t>
            </w:r>
            <w:r w:rsidR="00DD7C02" w:rsidRPr="00DD7C02">
              <w:rPr>
                <w:rFonts w:ascii="Segoe UI Symbol" w:hAnsi="Segoe UI Symbol" w:cs="Segoe UI Symbol"/>
              </w:rPr>
              <w:t>business models.</w:t>
            </w:r>
          </w:p>
        </w:tc>
      </w:tr>
    </w:tbl>
    <w:p w14:paraId="7712ACFF" w14:textId="77777777" w:rsidR="00DD7C02" w:rsidRDefault="00DD7C02"/>
    <w:p w14:paraId="38681AF4" w14:textId="061BE451"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8681AF7" w14:textId="77777777" w:rsidTr="55D391EC">
        <w:trPr>
          <w:cantSplit/>
          <w:trHeight w:val="269"/>
        </w:trPr>
        <w:tc>
          <w:tcPr>
            <w:tcW w:w="15593" w:type="dxa"/>
            <w:gridSpan w:val="2"/>
            <w:shd w:val="clear" w:color="auto" w:fill="5B9BD5" w:themeFill="accent5"/>
          </w:tcPr>
          <w:p w14:paraId="38681AF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8681AF6" w14:textId="77777777" w:rsidR="00BA789F" w:rsidRPr="00184881" w:rsidRDefault="00BA789F" w:rsidP="00184881"/>
        </w:tc>
      </w:tr>
      <w:tr w:rsidR="00184881" w:rsidRPr="00F42A6F" w14:paraId="38681B47" w14:textId="77777777" w:rsidTr="55D391EC">
        <w:trPr>
          <w:cantSplit/>
          <w:trHeight w:val="269"/>
        </w:trPr>
        <w:tc>
          <w:tcPr>
            <w:tcW w:w="15593" w:type="dxa"/>
            <w:gridSpan w:val="2"/>
          </w:tcPr>
          <w:p w14:paraId="38681AF8"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5"/>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8681AFE" w14:textId="77777777" w:rsidTr="55D391EC">
              <w:tc>
                <w:tcPr>
                  <w:tcW w:w="7116" w:type="dxa"/>
                  <w:gridSpan w:val="4"/>
                  <w:tcBorders>
                    <w:top w:val="nil"/>
                    <w:left w:val="nil"/>
                  </w:tcBorders>
                </w:tcPr>
                <w:p w14:paraId="38681AF9" w14:textId="77777777" w:rsidR="007B6EED" w:rsidRPr="00184DDE" w:rsidRDefault="007B6EED" w:rsidP="00184881">
                  <w:pPr>
                    <w:rPr>
                      <w:sz w:val="20"/>
                    </w:rPr>
                  </w:pPr>
                </w:p>
              </w:tc>
              <w:tc>
                <w:tcPr>
                  <w:tcW w:w="1984" w:type="dxa"/>
                </w:tcPr>
                <w:p w14:paraId="38681AF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8681AF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8681AF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8681AF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8681B0B" w14:textId="77777777" w:rsidTr="55D391EC">
              <w:tc>
                <w:tcPr>
                  <w:tcW w:w="1588" w:type="dxa"/>
                </w:tcPr>
                <w:p w14:paraId="38681AFF" w14:textId="77777777" w:rsidR="00202C9D" w:rsidRDefault="00202C9D" w:rsidP="00202C9D">
                  <w:r>
                    <w:t xml:space="preserve">Dataset </w:t>
                  </w:r>
                  <w:r w:rsidR="009E2081">
                    <w:t>N</w:t>
                  </w:r>
                  <w:r>
                    <w:t>ame</w:t>
                  </w:r>
                </w:p>
              </w:tc>
              <w:tc>
                <w:tcPr>
                  <w:tcW w:w="1842" w:type="dxa"/>
                </w:tcPr>
                <w:p w14:paraId="38681B00" w14:textId="77777777" w:rsidR="00202C9D" w:rsidRDefault="00202C9D" w:rsidP="00202C9D">
                  <w:r>
                    <w:t>Description</w:t>
                  </w:r>
                </w:p>
              </w:tc>
              <w:tc>
                <w:tcPr>
                  <w:tcW w:w="2332" w:type="dxa"/>
                </w:tcPr>
                <w:p w14:paraId="38681B01" w14:textId="77777777" w:rsidR="00202C9D" w:rsidRPr="00F42A6F" w:rsidRDefault="009E2081" w:rsidP="00202C9D">
                  <w:r>
                    <w:t>New or Reused</w:t>
                  </w:r>
                  <w:r w:rsidR="00202C9D">
                    <w:t xml:space="preserve"> </w:t>
                  </w:r>
                </w:p>
              </w:tc>
              <w:tc>
                <w:tcPr>
                  <w:tcW w:w="1354" w:type="dxa"/>
                </w:tcPr>
                <w:p w14:paraId="38681B02" w14:textId="77777777" w:rsidR="00202C9D" w:rsidRDefault="009E2081" w:rsidP="00202C9D">
                  <w:r>
                    <w:t>Digital or Physical</w:t>
                  </w:r>
                  <w:r w:rsidR="00202C9D">
                    <w:t xml:space="preserve"> </w:t>
                  </w:r>
                </w:p>
              </w:tc>
              <w:tc>
                <w:tcPr>
                  <w:tcW w:w="1984" w:type="dxa"/>
                </w:tcPr>
                <w:p w14:paraId="38681B03" w14:textId="77777777" w:rsidR="00202C9D" w:rsidRDefault="00202C9D" w:rsidP="00202C9D">
                  <w:r>
                    <w:t>Digital Data Type</w:t>
                  </w:r>
                </w:p>
                <w:p w14:paraId="38681B04" w14:textId="77777777" w:rsidR="00202C9D" w:rsidRDefault="00202C9D" w:rsidP="00807DDC"/>
              </w:tc>
              <w:tc>
                <w:tcPr>
                  <w:tcW w:w="1985" w:type="dxa"/>
                </w:tcPr>
                <w:p w14:paraId="38681B05" w14:textId="77777777" w:rsidR="00202C9D" w:rsidRDefault="00202C9D" w:rsidP="00202C9D">
                  <w:r>
                    <w:t xml:space="preserve">Digital Data Format </w:t>
                  </w:r>
                </w:p>
                <w:p w14:paraId="38681B06" w14:textId="77777777" w:rsidR="00202C9D" w:rsidRDefault="00202C9D" w:rsidP="00184DDE"/>
              </w:tc>
              <w:tc>
                <w:tcPr>
                  <w:tcW w:w="2126" w:type="dxa"/>
                </w:tcPr>
                <w:p w14:paraId="38681B07" w14:textId="77777777" w:rsidR="00202C9D" w:rsidRDefault="00202C9D" w:rsidP="00202C9D">
                  <w:r>
                    <w:t>Digital Data Volume (MB, GB, TB)</w:t>
                  </w:r>
                </w:p>
              </w:tc>
              <w:tc>
                <w:tcPr>
                  <w:tcW w:w="2156" w:type="dxa"/>
                </w:tcPr>
                <w:p w14:paraId="38681B08" w14:textId="77777777" w:rsidR="00202C9D" w:rsidRDefault="00202C9D" w:rsidP="00202C9D">
                  <w:r>
                    <w:t>Physical Volume</w:t>
                  </w:r>
                </w:p>
                <w:p w14:paraId="38681B09" w14:textId="77777777" w:rsidR="00202C9D" w:rsidRDefault="00202C9D" w:rsidP="00202C9D"/>
                <w:p w14:paraId="38681B0A" w14:textId="77777777" w:rsidR="00202C9D" w:rsidRDefault="00202C9D" w:rsidP="00184DDE"/>
              </w:tc>
            </w:tr>
            <w:tr w:rsidR="00202C9D" w14:paraId="38681B32" w14:textId="77777777" w:rsidTr="55D391EC">
              <w:tc>
                <w:tcPr>
                  <w:tcW w:w="1588" w:type="dxa"/>
                </w:tcPr>
                <w:p w14:paraId="38681B0C" w14:textId="0E7A2E45" w:rsidR="00202C9D" w:rsidRPr="0054574E" w:rsidRDefault="001C0C86" w:rsidP="00202C9D">
                  <w:pPr>
                    <w:rPr>
                      <w:color w:val="70AD47" w:themeColor="accent6"/>
                    </w:rPr>
                  </w:pPr>
                  <w:r w:rsidRPr="0054574E">
                    <w:rPr>
                      <w:color w:val="70AD47" w:themeColor="accent6"/>
                    </w:rPr>
                    <w:t>Template</w:t>
                  </w:r>
                </w:p>
              </w:tc>
              <w:tc>
                <w:tcPr>
                  <w:tcW w:w="1842" w:type="dxa"/>
                </w:tcPr>
                <w:p w14:paraId="38681B0D" w14:textId="77777777" w:rsidR="00202C9D" w:rsidRPr="0054574E" w:rsidRDefault="00202C9D" w:rsidP="00202C9D">
                  <w:pPr>
                    <w:rPr>
                      <w:color w:val="70AD47" w:themeColor="accent6"/>
                    </w:rPr>
                  </w:pPr>
                </w:p>
              </w:tc>
              <w:tc>
                <w:tcPr>
                  <w:tcW w:w="2332" w:type="dxa"/>
                </w:tcPr>
                <w:p w14:paraId="38681B0E" w14:textId="6737D2B6" w:rsidR="00202C9D" w:rsidRPr="0054574E" w:rsidRDefault="00377604" w:rsidP="00202C9D">
                  <w:pPr>
                    <w:rPr>
                      <w:color w:val="70AD47" w:themeColor="accent6"/>
                      <w:lang w:val="en-US"/>
                    </w:rPr>
                  </w:pPr>
                  <w:sdt>
                    <w:sdtPr>
                      <w:rPr>
                        <w:color w:val="70AD47" w:themeColor="accent6"/>
                        <w:lang w:val="en-US"/>
                      </w:rPr>
                      <w:id w:val="-1837914260"/>
                      <w:placeholder>
                        <w:docPart w:val="DefaultPlaceholder_1081868574"/>
                      </w:placeholder>
                      <w14:checkbox>
                        <w14:checked w14:val="0"/>
                        <w14:checkedState w14:val="2612" w14:font="MS Gothic"/>
                        <w14:uncheckedState w14:val="2610" w14:font="MS Gothic"/>
                      </w14:checkbox>
                    </w:sdtPr>
                    <w:sdtEndPr/>
                    <w:sdtContent>
                      <w:r w:rsidR="00202C9D" w:rsidRPr="0054574E">
                        <w:rPr>
                          <w:rFonts w:ascii="MS Gothic" w:eastAsia="MS Gothic" w:hAnsi="MS Gothic"/>
                          <w:color w:val="70AD47" w:themeColor="accent6"/>
                          <w:lang w:val="en-US"/>
                        </w:rPr>
                        <w:t>☐</w:t>
                      </w:r>
                    </w:sdtContent>
                  </w:sdt>
                  <w:r w:rsidR="00202C9D" w:rsidRPr="0054574E">
                    <w:rPr>
                      <w:color w:val="70AD47" w:themeColor="accent6"/>
                      <w:lang w:val="en-US"/>
                    </w:rPr>
                    <w:t xml:space="preserve"> Generate new data</w:t>
                  </w:r>
                </w:p>
                <w:p w14:paraId="38681B0F" w14:textId="606FBD4E" w:rsidR="00202C9D" w:rsidRPr="0054574E" w:rsidRDefault="00377604" w:rsidP="00202C9D">
                  <w:pPr>
                    <w:rPr>
                      <w:color w:val="70AD47" w:themeColor="accent6"/>
                    </w:rPr>
                  </w:pPr>
                  <w:sdt>
                    <w:sdtPr>
                      <w:rPr>
                        <w:color w:val="70AD47" w:themeColor="accent6"/>
                        <w:lang w:val="en-US"/>
                      </w:rPr>
                      <w:id w:val="-1773621054"/>
                      <w:placeholder>
                        <w:docPart w:val="DefaultPlaceholder_1081868574"/>
                      </w:placeholder>
                      <w14:checkbox>
                        <w14:checked w14:val="0"/>
                        <w14:checkedState w14:val="2612" w14:font="MS Gothic"/>
                        <w14:uncheckedState w14:val="2610" w14:font="MS Gothic"/>
                      </w14:checkbox>
                    </w:sdtPr>
                    <w:sdtEndPr/>
                    <w:sdtContent>
                      <w:r w:rsidR="00202C9D" w:rsidRPr="0054574E">
                        <w:rPr>
                          <w:rFonts w:ascii="MS Gothic" w:eastAsia="MS Gothic" w:hAnsi="MS Gothic"/>
                          <w:color w:val="70AD47" w:themeColor="accent6"/>
                          <w:lang w:val="en-US"/>
                        </w:rPr>
                        <w:t>☐</w:t>
                      </w:r>
                    </w:sdtContent>
                  </w:sdt>
                  <w:r w:rsidR="00202C9D" w:rsidRPr="0054574E">
                    <w:rPr>
                      <w:color w:val="70AD47" w:themeColor="accent6"/>
                      <w:lang w:val="en-US"/>
                    </w:rPr>
                    <w:t xml:space="preserve"> Reuse existing data</w:t>
                  </w:r>
                </w:p>
              </w:tc>
              <w:tc>
                <w:tcPr>
                  <w:tcW w:w="1354" w:type="dxa"/>
                </w:tcPr>
                <w:p w14:paraId="38681B10" w14:textId="77777777" w:rsidR="00202C9D" w:rsidRPr="0054574E" w:rsidRDefault="00377604" w:rsidP="00202C9D">
                  <w:pPr>
                    <w:rPr>
                      <w:color w:val="70AD47" w:themeColor="accent6"/>
                      <w:lang w:val="en-US"/>
                    </w:rPr>
                  </w:pPr>
                  <w:sdt>
                    <w:sdtPr>
                      <w:rPr>
                        <w:color w:val="70AD47" w:themeColor="accent6"/>
                        <w:lang w:val="en-US"/>
                      </w:rPr>
                      <w:id w:val="-1249884780"/>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Digital</w:t>
                  </w:r>
                </w:p>
                <w:p w14:paraId="38681B11" w14:textId="77777777" w:rsidR="00202C9D" w:rsidRPr="0054574E" w:rsidRDefault="00377604" w:rsidP="00202C9D">
                  <w:pPr>
                    <w:rPr>
                      <w:color w:val="70AD47" w:themeColor="accent6"/>
                    </w:rPr>
                  </w:pPr>
                  <w:sdt>
                    <w:sdtPr>
                      <w:rPr>
                        <w:color w:val="70AD47" w:themeColor="accent6"/>
                        <w:lang w:val="en-US"/>
                      </w:rPr>
                      <w:id w:val="-1655596918"/>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Physical</w:t>
                  </w:r>
                </w:p>
              </w:tc>
              <w:tc>
                <w:tcPr>
                  <w:tcW w:w="1984" w:type="dxa"/>
                </w:tcPr>
                <w:p w14:paraId="38681B12" w14:textId="77777777" w:rsidR="00202C9D" w:rsidRPr="0054574E" w:rsidRDefault="00377604" w:rsidP="00202C9D">
                  <w:pPr>
                    <w:rPr>
                      <w:color w:val="70AD47" w:themeColor="accent6"/>
                      <w:lang w:val="en-US"/>
                    </w:rPr>
                  </w:pPr>
                  <w:sdt>
                    <w:sdtPr>
                      <w:rPr>
                        <w:color w:val="70AD47" w:themeColor="accent6"/>
                        <w:lang w:val="en-US"/>
                      </w:rPr>
                      <w:id w:val="-1200165630"/>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Observational</w:t>
                  </w:r>
                </w:p>
                <w:p w14:paraId="38681B13" w14:textId="77777777" w:rsidR="00202C9D" w:rsidRPr="0054574E" w:rsidRDefault="00377604" w:rsidP="00202C9D">
                  <w:pPr>
                    <w:rPr>
                      <w:color w:val="70AD47" w:themeColor="accent6"/>
                      <w:lang w:val="en-US"/>
                    </w:rPr>
                  </w:pPr>
                  <w:sdt>
                    <w:sdtPr>
                      <w:rPr>
                        <w:color w:val="70AD47" w:themeColor="accent6"/>
                        <w:lang w:val="en-US"/>
                      </w:rPr>
                      <w:id w:val="-914628923"/>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Experimental</w:t>
                  </w:r>
                </w:p>
                <w:p w14:paraId="38681B14" w14:textId="77777777" w:rsidR="00202C9D" w:rsidRPr="0054574E" w:rsidRDefault="00377604" w:rsidP="00202C9D">
                  <w:pPr>
                    <w:rPr>
                      <w:color w:val="70AD47" w:themeColor="accent6"/>
                      <w:lang w:val="en-US"/>
                    </w:rPr>
                  </w:pPr>
                  <w:sdt>
                    <w:sdtPr>
                      <w:rPr>
                        <w:color w:val="70AD47" w:themeColor="accent6"/>
                        <w:lang w:val="en-US"/>
                      </w:rPr>
                      <w:id w:val="-80451465"/>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Compiled/</w:t>
                  </w:r>
                  <w:r w:rsidR="00BA789F" w:rsidRPr="0054574E">
                    <w:rPr>
                      <w:color w:val="70AD47" w:themeColor="accent6"/>
                      <w:lang w:val="en-US"/>
                    </w:rPr>
                    <w:t xml:space="preserve"> </w:t>
                  </w:r>
                  <w:r w:rsidR="00202C9D" w:rsidRPr="0054574E">
                    <w:rPr>
                      <w:color w:val="70AD47" w:themeColor="accent6"/>
                      <w:lang w:val="en-US"/>
                    </w:rPr>
                    <w:t>aggregated data</w:t>
                  </w:r>
                </w:p>
                <w:p w14:paraId="38681B15" w14:textId="77777777" w:rsidR="00202C9D" w:rsidRPr="0054574E" w:rsidRDefault="00377604" w:rsidP="00202C9D">
                  <w:pPr>
                    <w:rPr>
                      <w:color w:val="70AD47" w:themeColor="accent6"/>
                      <w:lang w:val="en-US"/>
                    </w:rPr>
                  </w:pPr>
                  <w:sdt>
                    <w:sdtPr>
                      <w:rPr>
                        <w:color w:val="70AD47" w:themeColor="accent6"/>
                        <w:lang w:val="en-US"/>
                      </w:rPr>
                      <w:id w:val="-727300673"/>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Simulation data</w:t>
                  </w:r>
                </w:p>
                <w:p w14:paraId="38681B16" w14:textId="77777777" w:rsidR="00202C9D" w:rsidRPr="0054574E" w:rsidRDefault="00377604" w:rsidP="00202C9D">
                  <w:pPr>
                    <w:rPr>
                      <w:color w:val="70AD47" w:themeColor="accent6"/>
                      <w:lang w:val="en-US"/>
                    </w:rPr>
                  </w:pPr>
                  <w:sdt>
                    <w:sdtPr>
                      <w:rPr>
                        <w:color w:val="70AD47" w:themeColor="accent6"/>
                        <w:lang w:val="en-US"/>
                      </w:rPr>
                      <w:id w:val="315774868"/>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Software</w:t>
                  </w:r>
                </w:p>
                <w:p w14:paraId="38681B17" w14:textId="77777777" w:rsidR="00202C9D" w:rsidRPr="0054574E" w:rsidRDefault="00377604" w:rsidP="00202C9D">
                  <w:pPr>
                    <w:rPr>
                      <w:color w:val="70AD47" w:themeColor="accent6"/>
                      <w:lang w:val="en-US"/>
                    </w:rPr>
                  </w:pPr>
                  <w:sdt>
                    <w:sdtPr>
                      <w:rPr>
                        <w:color w:val="70AD47" w:themeColor="accent6"/>
                        <w:lang w:val="en-US"/>
                      </w:rPr>
                      <w:id w:val="-845932847"/>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Other</w:t>
                  </w:r>
                </w:p>
                <w:p w14:paraId="38681B18" w14:textId="77777777" w:rsidR="00202C9D" w:rsidRPr="0054574E" w:rsidRDefault="00377604" w:rsidP="00202C9D">
                  <w:pPr>
                    <w:rPr>
                      <w:color w:val="70AD47" w:themeColor="accent6"/>
                      <w:lang w:val="en-US"/>
                    </w:rPr>
                  </w:pPr>
                  <w:sdt>
                    <w:sdtPr>
                      <w:rPr>
                        <w:color w:val="70AD47" w:themeColor="accent6"/>
                        <w:lang w:val="en-US"/>
                      </w:rPr>
                      <w:id w:val="-1417775578"/>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NA</w:t>
                  </w:r>
                </w:p>
                <w:p w14:paraId="38681B19" w14:textId="77777777" w:rsidR="00202C9D" w:rsidRPr="0054574E" w:rsidRDefault="00202C9D" w:rsidP="00202C9D">
                  <w:pPr>
                    <w:rPr>
                      <w:color w:val="70AD47" w:themeColor="accent6"/>
                      <w:lang w:val="en-US"/>
                    </w:rPr>
                  </w:pPr>
                </w:p>
                <w:p w14:paraId="38681B1A" w14:textId="77777777" w:rsidR="00202C9D" w:rsidRPr="0054574E" w:rsidRDefault="00202C9D" w:rsidP="00202C9D">
                  <w:pPr>
                    <w:rPr>
                      <w:color w:val="70AD47" w:themeColor="accent6"/>
                      <w:lang w:val="en-US"/>
                    </w:rPr>
                  </w:pPr>
                </w:p>
              </w:tc>
              <w:tc>
                <w:tcPr>
                  <w:tcW w:w="1985" w:type="dxa"/>
                </w:tcPr>
                <w:p w14:paraId="38681B1B" w14:textId="39BE5259" w:rsidR="00202C9D" w:rsidRPr="0054574E" w:rsidRDefault="00377604" w:rsidP="00202C9D">
                  <w:pPr>
                    <w:rPr>
                      <w:color w:val="70AD47" w:themeColor="accent6"/>
                      <w:lang w:val="en-US"/>
                    </w:rPr>
                  </w:pPr>
                  <w:sdt>
                    <w:sdtPr>
                      <w:rPr>
                        <w:color w:val="70AD47" w:themeColor="accent6"/>
                        <w:lang w:val="en-US"/>
                      </w:rPr>
                      <w:id w:val="1668053313"/>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w:t>
                  </w:r>
                  <w:proofErr w:type="spellStart"/>
                  <w:r w:rsidR="00202C9D" w:rsidRPr="0054574E">
                    <w:rPr>
                      <w:color w:val="70AD47" w:themeColor="accent6"/>
                      <w:lang w:val="en-US"/>
                    </w:rPr>
                    <w:t>por</w:t>
                  </w:r>
                  <w:proofErr w:type="spellEnd"/>
                </w:p>
                <w:p w14:paraId="38681B1C" w14:textId="77777777" w:rsidR="00202C9D" w:rsidRPr="0054574E" w:rsidRDefault="00377604" w:rsidP="00202C9D">
                  <w:pPr>
                    <w:rPr>
                      <w:color w:val="70AD47" w:themeColor="accent6"/>
                      <w:lang w:val="en-US"/>
                    </w:rPr>
                  </w:pPr>
                  <w:sdt>
                    <w:sdtPr>
                      <w:rPr>
                        <w:color w:val="70AD47" w:themeColor="accent6"/>
                        <w:lang w:val="en-US"/>
                      </w:rPr>
                      <w:id w:val="471179152"/>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.xml</w:t>
                  </w:r>
                </w:p>
                <w:p w14:paraId="38681B1D" w14:textId="77777777" w:rsidR="00202C9D" w:rsidRPr="0054574E" w:rsidRDefault="00377604" w:rsidP="00202C9D">
                  <w:pPr>
                    <w:rPr>
                      <w:color w:val="70AD47" w:themeColor="accent6"/>
                      <w:lang w:val="en-US"/>
                    </w:rPr>
                  </w:pPr>
                  <w:sdt>
                    <w:sdtPr>
                      <w:rPr>
                        <w:color w:val="70AD47" w:themeColor="accent6"/>
                        <w:lang w:val="en-US"/>
                      </w:rPr>
                      <w:id w:val="-1397895237"/>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.tab</w:t>
                  </w:r>
                </w:p>
                <w:p w14:paraId="38681B1E" w14:textId="77777777" w:rsidR="00202C9D" w:rsidRPr="0054574E" w:rsidRDefault="00377604" w:rsidP="00202C9D">
                  <w:pPr>
                    <w:rPr>
                      <w:color w:val="70AD47" w:themeColor="accent6"/>
                      <w:lang w:val="en-US"/>
                    </w:rPr>
                  </w:pPr>
                  <w:sdt>
                    <w:sdtPr>
                      <w:rPr>
                        <w:color w:val="70AD47" w:themeColor="accent6"/>
                        <w:lang w:val="en-US"/>
                      </w:rPr>
                      <w:id w:val="-1859037666"/>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.csv</w:t>
                  </w:r>
                </w:p>
                <w:p w14:paraId="38681B1F" w14:textId="77777777" w:rsidR="00202C9D" w:rsidRPr="0054574E" w:rsidRDefault="00377604" w:rsidP="00202C9D">
                  <w:pPr>
                    <w:rPr>
                      <w:color w:val="70AD47" w:themeColor="accent6"/>
                      <w:lang w:val="en-US"/>
                    </w:rPr>
                  </w:pPr>
                  <w:sdt>
                    <w:sdtPr>
                      <w:rPr>
                        <w:color w:val="70AD47" w:themeColor="accent6"/>
                        <w:lang w:val="en-US"/>
                      </w:rPr>
                      <w:id w:val="38248088"/>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.pdf</w:t>
                  </w:r>
                </w:p>
                <w:p w14:paraId="38681B20" w14:textId="77777777" w:rsidR="00202C9D" w:rsidRPr="0054574E" w:rsidRDefault="00377604" w:rsidP="00202C9D">
                  <w:pPr>
                    <w:rPr>
                      <w:color w:val="70AD47" w:themeColor="accent6"/>
                      <w:lang w:val="en-US"/>
                    </w:rPr>
                  </w:pPr>
                  <w:sdt>
                    <w:sdtPr>
                      <w:rPr>
                        <w:color w:val="70AD47" w:themeColor="accent6"/>
                        <w:lang w:val="en-US"/>
                      </w:rPr>
                      <w:id w:val="-1742712654"/>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.txt</w:t>
                  </w:r>
                </w:p>
                <w:p w14:paraId="38681B21" w14:textId="77777777" w:rsidR="00202C9D" w:rsidRPr="0054574E" w:rsidRDefault="00377604" w:rsidP="00202C9D">
                  <w:pPr>
                    <w:rPr>
                      <w:color w:val="70AD47" w:themeColor="accent6"/>
                      <w:lang w:val="en-US"/>
                    </w:rPr>
                  </w:pPr>
                  <w:sdt>
                    <w:sdtPr>
                      <w:rPr>
                        <w:color w:val="70AD47" w:themeColor="accent6"/>
                        <w:lang w:val="en-US"/>
                      </w:rPr>
                      <w:id w:val="-470368386"/>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.rtf</w:t>
                  </w:r>
                </w:p>
                <w:p w14:paraId="38681B22" w14:textId="77777777" w:rsidR="00202C9D" w:rsidRPr="0054574E" w:rsidRDefault="00377604" w:rsidP="00202C9D">
                  <w:pPr>
                    <w:rPr>
                      <w:color w:val="70AD47" w:themeColor="accent6"/>
                      <w:lang w:val="en-US"/>
                    </w:rPr>
                  </w:pPr>
                  <w:sdt>
                    <w:sdtPr>
                      <w:rPr>
                        <w:color w:val="70AD47" w:themeColor="accent6"/>
                        <w:lang w:val="en-US"/>
                      </w:rPr>
                      <w:id w:val="-1285503169"/>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.dwg</w:t>
                  </w:r>
                </w:p>
                <w:p w14:paraId="38681B23" w14:textId="77777777" w:rsidR="00202C9D" w:rsidRPr="0054574E" w:rsidRDefault="00377604" w:rsidP="00202C9D">
                  <w:pPr>
                    <w:rPr>
                      <w:color w:val="70AD47" w:themeColor="accent6"/>
                      <w:lang w:val="en-US"/>
                    </w:rPr>
                  </w:pPr>
                  <w:sdt>
                    <w:sdtPr>
                      <w:rPr>
                        <w:color w:val="70AD47" w:themeColor="accent6"/>
                        <w:lang w:val="en-US"/>
                      </w:rPr>
                      <w:id w:val="834889992"/>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.tab</w:t>
                  </w:r>
                </w:p>
                <w:p w14:paraId="38681B24" w14:textId="5569E138" w:rsidR="00202C9D" w:rsidRPr="0054574E" w:rsidRDefault="00377604" w:rsidP="00202C9D">
                  <w:pPr>
                    <w:rPr>
                      <w:color w:val="70AD47" w:themeColor="accent6"/>
                      <w:lang w:val="en-US"/>
                    </w:rPr>
                  </w:pPr>
                  <w:sdt>
                    <w:sdtPr>
                      <w:rPr>
                        <w:color w:val="70AD47" w:themeColor="accent6"/>
                        <w:lang w:val="en-US"/>
                      </w:rPr>
                      <w:id w:val="-1206174435"/>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w:t>
                  </w:r>
                  <w:proofErr w:type="spellStart"/>
                  <w:r w:rsidR="00202C9D" w:rsidRPr="0054574E">
                    <w:rPr>
                      <w:color w:val="70AD47" w:themeColor="accent6"/>
                      <w:lang w:val="en-US"/>
                    </w:rPr>
                    <w:t>gml</w:t>
                  </w:r>
                  <w:proofErr w:type="spellEnd"/>
                </w:p>
                <w:p w14:paraId="38681B25" w14:textId="77777777" w:rsidR="00202C9D" w:rsidRPr="0054574E" w:rsidRDefault="00377604" w:rsidP="00202C9D">
                  <w:pPr>
                    <w:rPr>
                      <w:color w:val="70AD47" w:themeColor="accent6"/>
                      <w:lang w:val="en-US"/>
                    </w:rPr>
                  </w:pPr>
                  <w:sdt>
                    <w:sdtPr>
                      <w:rPr>
                        <w:color w:val="70AD47" w:themeColor="accent6"/>
                        <w:lang w:val="en-US"/>
                      </w:rPr>
                      <w:id w:val="-834145166"/>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other: </w:t>
                  </w:r>
                </w:p>
                <w:p w14:paraId="38681B26" w14:textId="77777777" w:rsidR="00202C9D" w:rsidRPr="0054574E" w:rsidRDefault="00377604" w:rsidP="00202C9D">
                  <w:pPr>
                    <w:rPr>
                      <w:color w:val="70AD47" w:themeColor="accent6"/>
                      <w:lang w:val="en-US"/>
                    </w:rPr>
                  </w:pPr>
                  <w:sdt>
                    <w:sdtPr>
                      <w:rPr>
                        <w:color w:val="70AD47" w:themeColor="accent6"/>
                        <w:lang w:val="en-US"/>
                      </w:rPr>
                      <w:id w:val="278153285"/>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NA</w:t>
                  </w:r>
                </w:p>
              </w:tc>
              <w:tc>
                <w:tcPr>
                  <w:tcW w:w="2126" w:type="dxa"/>
                </w:tcPr>
                <w:p w14:paraId="38681B27" w14:textId="77777777" w:rsidR="00202C9D" w:rsidRPr="0054574E" w:rsidRDefault="00377604" w:rsidP="00202C9D">
                  <w:pPr>
                    <w:rPr>
                      <w:color w:val="70AD47" w:themeColor="accent6"/>
                      <w:lang w:val="en-US"/>
                    </w:rPr>
                  </w:pPr>
                  <w:sdt>
                    <w:sdtPr>
                      <w:rPr>
                        <w:color w:val="70AD47" w:themeColor="accent6"/>
                        <w:lang w:val="en-US"/>
                      </w:rPr>
                      <w:id w:val="-1851712533"/>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&lt; 100 MB</w:t>
                  </w:r>
                </w:p>
                <w:p w14:paraId="38681B28" w14:textId="77777777" w:rsidR="00202C9D" w:rsidRPr="0054574E" w:rsidRDefault="00377604" w:rsidP="00202C9D">
                  <w:pPr>
                    <w:rPr>
                      <w:color w:val="70AD47" w:themeColor="accent6"/>
                      <w:lang w:val="en-US"/>
                    </w:rPr>
                  </w:pPr>
                  <w:sdt>
                    <w:sdtPr>
                      <w:rPr>
                        <w:color w:val="70AD47" w:themeColor="accent6"/>
                        <w:lang w:val="en-US"/>
                      </w:rPr>
                      <w:id w:val="1425618354"/>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&lt; 1 GB</w:t>
                  </w:r>
                </w:p>
                <w:p w14:paraId="38681B29" w14:textId="77777777" w:rsidR="00202C9D" w:rsidRPr="0054574E" w:rsidRDefault="00377604" w:rsidP="00202C9D">
                  <w:pPr>
                    <w:rPr>
                      <w:color w:val="70AD47" w:themeColor="accent6"/>
                      <w:lang w:val="en-US"/>
                    </w:rPr>
                  </w:pPr>
                  <w:sdt>
                    <w:sdtPr>
                      <w:rPr>
                        <w:color w:val="70AD47" w:themeColor="accent6"/>
                        <w:lang w:val="en-US"/>
                      </w:rPr>
                      <w:id w:val="981206256"/>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&lt; 100 GB</w:t>
                  </w:r>
                </w:p>
                <w:p w14:paraId="38681B2A" w14:textId="77777777" w:rsidR="00202C9D" w:rsidRPr="0054574E" w:rsidRDefault="00377604" w:rsidP="00202C9D">
                  <w:pPr>
                    <w:rPr>
                      <w:color w:val="70AD47" w:themeColor="accent6"/>
                      <w:lang w:val="en-US"/>
                    </w:rPr>
                  </w:pPr>
                  <w:sdt>
                    <w:sdtPr>
                      <w:rPr>
                        <w:color w:val="70AD47" w:themeColor="accent6"/>
                        <w:lang w:val="en-US"/>
                      </w:rPr>
                      <w:id w:val="-1397971051"/>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&lt; 1 TB</w:t>
                  </w:r>
                </w:p>
                <w:p w14:paraId="38681B2B" w14:textId="77777777" w:rsidR="00202C9D" w:rsidRPr="0054574E" w:rsidRDefault="00377604" w:rsidP="00202C9D">
                  <w:pPr>
                    <w:rPr>
                      <w:color w:val="70AD47" w:themeColor="accent6"/>
                      <w:lang w:val="en-US"/>
                    </w:rPr>
                  </w:pPr>
                  <w:sdt>
                    <w:sdtPr>
                      <w:rPr>
                        <w:color w:val="70AD47" w:themeColor="accent6"/>
                        <w:lang w:val="en-US"/>
                      </w:rPr>
                      <w:id w:val="1736737703"/>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&lt; 5 TB</w:t>
                  </w:r>
                </w:p>
                <w:p w14:paraId="38681B2C" w14:textId="77777777" w:rsidR="00202C9D" w:rsidRPr="0054574E" w:rsidRDefault="00377604" w:rsidP="00202C9D">
                  <w:pPr>
                    <w:rPr>
                      <w:color w:val="70AD47" w:themeColor="accent6"/>
                      <w:lang w:val="en-US"/>
                    </w:rPr>
                  </w:pPr>
                  <w:sdt>
                    <w:sdtPr>
                      <w:rPr>
                        <w:color w:val="70AD47" w:themeColor="accent6"/>
                        <w:lang w:val="en-US"/>
                      </w:rPr>
                      <w:id w:val="-232786039"/>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&lt; 10 TB</w:t>
                  </w:r>
                </w:p>
                <w:p w14:paraId="38681B2D" w14:textId="77777777" w:rsidR="00202C9D" w:rsidRPr="0054574E" w:rsidRDefault="00377604" w:rsidP="00202C9D">
                  <w:pPr>
                    <w:rPr>
                      <w:color w:val="70AD47" w:themeColor="accent6"/>
                      <w:lang w:val="en-US"/>
                    </w:rPr>
                  </w:pPr>
                  <w:sdt>
                    <w:sdtPr>
                      <w:rPr>
                        <w:color w:val="70AD47" w:themeColor="accent6"/>
                        <w:lang w:val="en-US"/>
                      </w:rPr>
                      <w:id w:val="-1633320963"/>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&lt; 50 TB</w:t>
                  </w:r>
                </w:p>
                <w:p w14:paraId="38681B2E" w14:textId="77777777" w:rsidR="00202C9D" w:rsidRPr="0054574E" w:rsidRDefault="00377604" w:rsidP="00202C9D">
                  <w:pPr>
                    <w:rPr>
                      <w:color w:val="70AD47" w:themeColor="accent6"/>
                      <w:lang w:val="en-US"/>
                    </w:rPr>
                  </w:pPr>
                  <w:sdt>
                    <w:sdtPr>
                      <w:rPr>
                        <w:color w:val="70AD47" w:themeColor="accent6"/>
                        <w:lang w:val="en-US"/>
                      </w:rPr>
                      <w:id w:val="1744913423"/>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&gt; 50 TB</w:t>
                  </w:r>
                </w:p>
                <w:p w14:paraId="38681B2F" w14:textId="77777777" w:rsidR="00202C9D" w:rsidRPr="0054574E" w:rsidRDefault="00377604" w:rsidP="00202C9D">
                  <w:pPr>
                    <w:rPr>
                      <w:color w:val="70AD47" w:themeColor="accent6"/>
                      <w:lang w:val="en-US"/>
                    </w:rPr>
                  </w:pPr>
                  <w:sdt>
                    <w:sdtPr>
                      <w:rPr>
                        <w:color w:val="70AD47" w:themeColor="accent6"/>
                        <w:lang w:val="en-US"/>
                      </w:rPr>
                      <w:id w:val="-1072503366"/>
                      <w14:checkbox>
                        <w14:checked w14:val="0"/>
                        <w14:checkedState w14:val="2612" w14:font="MS Gothic"/>
                        <w14:uncheckedState w14:val="2610" w14:font="MS Gothic"/>
                      </w14:checkbox>
                    </w:sdtPr>
                    <w:sdtEndPr/>
                    <w:sdtContent>
                      <w:r w:rsidR="00202C9D" w:rsidRPr="0054574E">
                        <w:rPr>
                          <w:rFonts w:ascii="MS Gothic" w:eastAsia="MS Gothic" w:hAnsi="MS Gothic" w:hint="eastAsia"/>
                          <w:color w:val="70AD47" w:themeColor="accent6"/>
                          <w:lang w:val="en-US"/>
                        </w:rPr>
                        <w:t>☐</w:t>
                      </w:r>
                    </w:sdtContent>
                  </w:sdt>
                  <w:r w:rsidR="00202C9D" w:rsidRPr="0054574E">
                    <w:rPr>
                      <w:color w:val="70AD47" w:themeColor="accent6"/>
                      <w:lang w:val="en-US"/>
                    </w:rPr>
                    <w:t xml:space="preserve"> NA</w:t>
                  </w:r>
                </w:p>
                <w:p w14:paraId="38681B30" w14:textId="77777777" w:rsidR="00202C9D" w:rsidRPr="0054574E" w:rsidRDefault="00202C9D" w:rsidP="00202C9D">
                  <w:pPr>
                    <w:rPr>
                      <w:color w:val="70AD47" w:themeColor="accent6"/>
                    </w:rPr>
                  </w:pPr>
                </w:p>
              </w:tc>
              <w:tc>
                <w:tcPr>
                  <w:tcW w:w="2156" w:type="dxa"/>
                </w:tcPr>
                <w:p w14:paraId="38681B31" w14:textId="77777777" w:rsidR="00202C9D" w:rsidRPr="0054574E" w:rsidRDefault="00202C9D" w:rsidP="00202C9D">
                  <w:pPr>
                    <w:rPr>
                      <w:color w:val="70AD47" w:themeColor="accent6"/>
                    </w:rPr>
                  </w:pPr>
                </w:p>
              </w:tc>
            </w:tr>
            <w:tr w:rsidR="00184DDE" w14:paraId="38681B3B" w14:textId="77777777" w:rsidTr="55D391EC">
              <w:tc>
                <w:tcPr>
                  <w:tcW w:w="1588" w:type="dxa"/>
                </w:tcPr>
                <w:p w14:paraId="38681B33" w14:textId="7F441680" w:rsidR="00184DDE" w:rsidRDefault="3690798A" w:rsidP="00202C9D">
                  <w:ins w:id="1" w:author="Author">
                    <w:r>
                      <w:t>Disassembly results</w:t>
                    </w:r>
                  </w:ins>
                </w:p>
              </w:tc>
              <w:tc>
                <w:tcPr>
                  <w:tcW w:w="1842" w:type="dxa"/>
                </w:tcPr>
                <w:p w14:paraId="38681B34" w14:textId="203D9F46" w:rsidR="00184DDE" w:rsidRDefault="3690798A" w:rsidP="00202C9D">
                  <w:ins w:id="2" w:author="Author">
                    <w:r>
                      <w:t>Results of manual and robotic disassembly analysis</w:t>
                    </w:r>
                  </w:ins>
                </w:p>
              </w:tc>
              <w:tc>
                <w:tcPr>
                  <w:tcW w:w="2332" w:type="dxa"/>
                </w:tcPr>
                <w:p w14:paraId="38681B35" w14:textId="1B8DA085" w:rsidR="00184DDE" w:rsidRDefault="3690798A" w:rsidP="00202C9D">
                  <w:pPr>
                    <w:rPr>
                      <w:rFonts w:ascii="MS Gothic" w:eastAsia="MS Gothic" w:hAnsi="MS Gothic"/>
                      <w:lang w:val="en-US"/>
                    </w:rPr>
                  </w:pPr>
                  <w:ins w:id="3" w:author="Author">
                    <w:r w:rsidRPr="55D391EC">
                      <w:rPr>
                        <w:rFonts w:ascii="MS Gothic" w:eastAsia="MS Gothic" w:hAnsi="MS Gothic"/>
                        <w:lang w:val="en-US"/>
                      </w:rPr>
                      <w:t>both</w:t>
                    </w:r>
                  </w:ins>
                </w:p>
              </w:tc>
              <w:tc>
                <w:tcPr>
                  <w:tcW w:w="1354" w:type="dxa"/>
                </w:tcPr>
                <w:p w14:paraId="38681B36" w14:textId="77981483" w:rsidR="00184DDE" w:rsidRDefault="3690798A" w:rsidP="00202C9D">
                  <w:pPr>
                    <w:rPr>
                      <w:rFonts w:ascii="MS Gothic" w:eastAsia="MS Gothic" w:hAnsi="MS Gothic"/>
                      <w:lang w:val="en-US"/>
                    </w:rPr>
                  </w:pPr>
                  <w:ins w:id="4" w:author="Author">
                    <w:r w:rsidRPr="55D391EC">
                      <w:rPr>
                        <w:rFonts w:ascii="MS Gothic" w:eastAsia="MS Gothic" w:hAnsi="MS Gothic"/>
                        <w:lang w:val="en-US"/>
                      </w:rPr>
                      <w:t>digital</w:t>
                    </w:r>
                  </w:ins>
                </w:p>
              </w:tc>
              <w:tc>
                <w:tcPr>
                  <w:tcW w:w="1984" w:type="dxa"/>
                </w:tcPr>
                <w:p w14:paraId="38681B37" w14:textId="0C01E12C" w:rsidR="00184DDE" w:rsidRDefault="3690798A" w:rsidP="00202C9D">
                  <w:pPr>
                    <w:rPr>
                      <w:rFonts w:ascii="MS Gothic" w:eastAsia="MS Gothic" w:hAnsi="MS Gothic"/>
                      <w:lang w:val="en-US"/>
                    </w:rPr>
                  </w:pPr>
                  <w:ins w:id="5" w:author="Author">
                    <w:r w:rsidRPr="55D391EC">
                      <w:rPr>
                        <w:rFonts w:ascii="MS Gothic" w:eastAsia="MS Gothic" w:hAnsi="MS Gothic"/>
                        <w:lang w:val="en-US"/>
                      </w:rPr>
                      <w:t>experimental</w:t>
                    </w:r>
                  </w:ins>
                </w:p>
              </w:tc>
              <w:tc>
                <w:tcPr>
                  <w:tcW w:w="1985" w:type="dxa"/>
                </w:tcPr>
                <w:p w14:paraId="38681B38" w14:textId="206BD73C" w:rsidR="00184DDE" w:rsidRDefault="3690798A" w:rsidP="00202C9D">
                  <w:pPr>
                    <w:rPr>
                      <w:rFonts w:ascii="MS Gothic" w:eastAsia="MS Gothic" w:hAnsi="MS Gothic"/>
                      <w:lang w:val="en-US"/>
                    </w:rPr>
                  </w:pPr>
                  <w:ins w:id="6" w:author="Author">
                    <w:r w:rsidRPr="55D391EC">
                      <w:rPr>
                        <w:rFonts w:ascii="MS Gothic" w:eastAsia="MS Gothic" w:hAnsi="MS Gothic"/>
                        <w:lang w:val="en-US"/>
                      </w:rPr>
                      <w:t>Word and excel</w:t>
                    </w:r>
                  </w:ins>
                </w:p>
              </w:tc>
              <w:tc>
                <w:tcPr>
                  <w:tcW w:w="2126" w:type="dxa"/>
                </w:tcPr>
                <w:p w14:paraId="38681B39" w14:textId="03C17FDF" w:rsidR="00184DDE" w:rsidRDefault="3690798A" w:rsidP="00202C9D">
                  <w:pPr>
                    <w:rPr>
                      <w:rFonts w:ascii="MS Gothic" w:eastAsia="MS Gothic" w:hAnsi="MS Gothic"/>
                      <w:lang w:val="en-US"/>
                    </w:rPr>
                  </w:pPr>
                  <w:ins w:id="7" w:author="Author">
                    <w:r w:rsidRPr="55D391EC">
                      <w:rPr>
                        <w:rFonts w:ascii="MS Gothic" w:eastAsia="MS Gothic" w:hAnsi="MS Gothic"/>
                        <w:lang w:val="en-US"/>
                      </w:rPr>
                      <w:t>&lt;100MB</w:t>
                    </w:r>
                  </w:ins>
                </w:p>
              </w:tc>
              <w:tc>
                <w:tcPr>
                  <w:tcW w:w="2156" w:type="dxa"/>
                </w:tcPr>
                <w:p w14:paraId="38681B3A" w14:textId="69D9A28F" w:rsidR="00184DDE" w:rsidRDefault="3690798A" w:rsidP="00202C9D">
                  <w:ins w:id="8" w:author="Author">
                    <w:r>
                      <w:t>Products for disassembly</w:t>
                    </w:r>
                  </w:ins>
                </w:p>
              </w:tc>
            </w:tr>
            <w:tr w:rsidR="00BA789F" w14:paraId="38681B44" w14:textId="77777777" w:rsidTr="55D391EC">
              <w:tc>
                <w:tcPr>
                  <w:tcW w:w="1588" w:type="dxa"/>
                </w:tcPr>
                <w:p w14:paraId="38681B3C" w14:textId="3C6BA902" w:rsidR="00BA789F" w:rsidRDefault="3690798A" w:rsidP="00202C9D">
                  <w:ins w:id="9" w:author="Author">
                    <w:r>
                      <w:t>Disassembly code</w:t>
                    </w:r>
                  </w:ins>
                </w:p>
              </w:tc>
              <w:tc>
                <w:tcPr>
                  <w:tcW w:w="1842" w:type="dxa"/>
                </w:tcPr>
                <w:p w14:paraId="38681B3D" w14:textId="5D2CC3E5" w:rsidR="00BA789F" w:rsidRDefault="3690798A" w:rsidP="00202C9D">
                  <w:ins w:id="10" w:author="Author">
                    <w:r>
                      <w:t xml:space="preserve">Code for performing robotic </w:t>
                    </w:r>
                    <w:r>
                      <w:lastRenderedPageBreak/>
                      <w:t>disassembly tests</w:t>
                    </w:r>
                  </w:ins>
                </w:p>
              </w:tc>
              <w:tc>
                <w:tcPr>
                  <w:tcW w:w="2332" w:type="dxa"/>
                </w:tcPr>
                <w:p w14:paraId="38681B3E" w14:textId="72A1649B" w:rsidR="00BA789F" w:rsidRDefault="3690798A" w:rsidP="00202C9D">
                  <w:pPr>
                    <w:rPr>
                      <w:rFonts w:ascii="MS Gothic" w:eastAsia="MS Gothic" w:hAnsi="MS Gothic"/>
                      <w:lang w:val="en-US"/>
                    </w:rPr>
                  </w:pPr>
                  <w:ins w:id="11" w:author="Author">
                    <w:r w:rsidRPr="55D391EC">
                      <w:rPr>
                        <w:rFonts w:ascii="MS Gothic" w:eastAsia="MS Gothic" w:hAnsi="MS Gothic"/>
                        <w:lang w:val="en-US"/>
                      </w:rPr>
                      <w:lastRenderedPageBreak/>
                      <w:t>both</w:t>
                    </w:r>
                  </w:ins>
                </w:p>
              </w:tc>
              <w:tc>
                <w:tcPr>
                  <w:tcW w:w="1354" w:type="dxa"/>
                </w:tcPr>
                <w:p w14:paraId="38681B3F" w14:textId="4E32F6E0" w:rsidR="00BA789F" w:rsidRDefault="3690798A" w:rsidP="00202C9D">
                  <w:pPr>
                    <w:rPr>
                      <w:rFonts w:ascii="MS Gothic" w:eastAsia="MS Gothic" w:hAnsi="MS Gothic"/>
                      <w:lang w:val="en-US"/>
                    </w:rPr>
                  </w:pPr>
                  <w:ins w:id="12" w:author="Author">
                    <w:r w:rsidRPr="55D391EC">
                      <w:rPr>
                        <w:rFonts w:ascii="MS Gothic" w:eastAsia="MS Gothic" w:hAnsi="MS Gothic"/>
                        <w:lang w:val="en-US"/>
                      </w:rPr>
                      <w:t>digital</w:t>
                    </w:r>
                  </w:ins>
                </w:p>
              </w:tc>
              <w:tc>
                <w:tcPr>
                  <w:tcW w:w="1984" w:type="dxa"/>
                </w:tcPr>
                <w:p w14:paraId="38681B40" w14:textId="26A678A8" w:rsidR="00BA789F" w:rsidRDefault="3690798A" w:rsidP="00202C9D">
                  <w:pPr>
                    <w:rPr>
                      <w:rFonts w:ascii="MS Gothic" w:eastAsia="MS Gothic" w:hAnsi="MS Gothic"/>
                      <w:lang w:val="en-US"/>
                    </w:rPr>
                  </w:pPr>
                  <w:ins w:id="13" w:author="Author">
                    <w:r w:rsidRPr="55D391EC">
                      <w:rPr>
                        <w:rFonts w:ascii="MS Gothic" w:eastAsia="MS Gothic" w:hAnsi="MS Gothic"/>
                        <w:lang w:val="en-US"/>
                      </w:rPr>
                      <w:t>software</w:t>
                    </w:r>
                  </w:ins>
                </w:p>
              </w:tc>
              <w:tc>
                <w:tcPr>
                  <w:tcW w:w="1985" w:type="dxa"/>
                </w:tcPr>
                <w:p w14:paraId="38681B41" w14:textId="7B898EBA" w:rsidR="00BA789F" w:rsidRDefault="3690798A" w:rsidP="00202C9D">
                  <w:pPr>
                    <w:rPr>
                      <w:rFonts w:ascii="MS Gothic" w:eastAsia="MS Gothic" w:hAnsi="MS Gothic"/>
                      <w:lang w:val="en-US"/>
                    </w:rPr>
                  </w:pPr>
                  <w:ins w:id="14" w:author="Author">
                    <w:r w:rsidRPr="55D391EC">
                      <w:rPr>
                        <w:rFonts w:ascii="MS Gothic" w:eastAsia="MS Gothic" w:hAnsi="MS Gothic"/>
                        <w:lang w:val="en-US"/>
                      </w:rPr>
                      <w:t>Python script</w:t>
                    </w:r>
                  </w:ins>
                </w:p>
              </w:tc>
              <w:tc>
                <w:tcPr>
                  <w:tcW w:w="2126" w:type="dxa"/>
                </w:tcPr>
                <w:p w14:paraId="38681B42" w14:textId="45A5B6EE" w:rsidR="00BA789F" w:rsidRDefault="3690798A" w:rsidP="00202C9D">
                  <w:pPr>
                    <w:rPr>
                      <w:rFonts w:ascii="MS Gothic" w:eastAsia="MS Gothic" w:hAnsi="MS Gothic"/>
                      <w:lang w:val="en-US"/>
                    </w:rPr>
                  </w:pPr>
                  <w:ins w:id="15" w:author="Author">
                    <w:r w:rsidRPr="55D391EC">
                      <w:rPr>
                        <w:rFonts w:ascii="MS Gothic" w:eastAsia="MS Gothic" w:hAnsi="MS Gothic"/>
                        <w:lang w:val="en-US"/>
                      </w:rPr>
                      <w:t>&lt;100Mb</w:t>
                    </w:r>
                  </w:ins>
                </w:p>
              </w:tc>
              <w:tc>
                <w:tcPr>
                  <w:tcW w:w="2156" w:type="dxa"/>
                </w:tcPr>
                <w:p w14:paraId="38681B43" w14:textId="3A528421" w:rsidR="00BA789F" w:rsidRDefault="3690798A" w:rsidP="00202C9D">
                  <w:ins w:id="16" w:author="Author">
                    <w:r>
                      <w:t>Disassembly setup</w:t>
                    </w:r>
                  </w:ins>
                </w:p>
              </w:tc>
            </w:tr>
          </w:tbl>
          <w:p w14:paraId="38681B45" w14:textId="77777777" w:rsidR="00BA789F" w:rsidRDefault="00BA789F" w:rsidP="00BA789F">
            <w:pPr>
              <w:spacing w:before="80"/>
              <w:rPr>
                <w:lang w:val="en-US"/>
              </w:rPr>
            </w:pPr>
          </w:p>
          <w:p w14:paraId="38681B46" w14:textId="77777777" w:rsidR="00BA789F" w:rsidRDefault="00BA789F" w:rsidP="00BA789F">
            <w:pPr>
              <w:spacing w:before="80"/>
              <w:rPr>
                <w:lang w:val="en-US"/>
              </w:rPr>
            </w:pPr>
          </w:p>
        </w:tc>
      </w:tr>
      <w:tr w:rsidR="00BA789F" w:rsidRPr="00F42A6F" w14:paraId="38681B4F" w14:textId="77777777" w:rsidTr="55D391EC">
        <w:trPr>
          <w:cantSplit/>
          <w:trHeight w:val="269"/>
        </w:trPr>
        <w:tc>
          <w:tcPr>
            <w:tcW w:w="15593" w:type="dxa"/>
            <w:gridSpan w:val="2"/>
          </w:tcPr>
          <w:p w14:paraId="38681B48"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8681B49"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8681B4A"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6"/>
            </w:r>
            <w:r w:rsidRPr="00184DDE">
              <w:rPr>
                <w:rStyle w:val="SubtleReference"/>
                <w:i/>
                <w:sz w:val="20"/>
              </w:rPr>
              <w:t xml:space="preserve"> (e.g. text &amp; data mining, derived variables, 3D modelling); simulation data (e.g. climate models); software, etc.</w:t>
            </w:r>
          </w:p>
          <w:p w14:paraId="38681B4B"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38681B4C"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8681B4D"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8681B4E" w14:textId="77777777" w:rsidR="00BA789F" w:rsidRPr="00BA789F" w:rsidRDefault="00BA789F" w:rsidP="00345E00"/>
        </w:tc>
      </w:tr>
      <w:tr w:rsidR="00AE4A22" w:rsidRPr="00F42A6F" w14:paraId="38681B53" w14:textId="77777777" w:rsidTr="55D391EC">
        <w:trPr>
          <w:cantSplit/>
          <w:trHeight w:val="269"/>
        </w:trPr>
        <w:tc>
          <w:tcPr>
            <w:tcW w:w="4962" w:type="dxa"/>
          </w:tcPr>
          <w:p w14:paraId="38681B50" w14:textId="44F8F574" w:rsidR="00AE4A22" w:rsidRDefault="00AE4A22" w:rsidP="00AE4A22">
            <w:r w:rsidRPr="008E2CC2">
              <w:t>If you reuse existing data, please specify the source, preferably by using a persistent identifier (e.g. DOI, Handle, URL etc.) per dataset or data type</w:t>
            </w:r>
            <w:r>
              <w:t>.</w:t>
            </w:r>
          </w:p>
          <w:p w14:paraId="38681B51" w14:textId="77777777" w:rsidR="00AE4A22" w:rsidRDefault="00AE4A22" w:rsidP="00CA2D12"/>
        </w:tc>
        <w:tc>
          <w:tcPr>
            <w:tcW w:w="10631" w:type="dxa"/>
          </w:tcPr>
          <w:p w14:paraId="441B3D0E" w14:textId="0F7E395E" w:rsidR="00AE4A22" w:rsidRDefault="0527F47B" w:rsidP="55D391EC">
            <w:pPr>
              <w:rPr>
                <w:lang w:val="en-US"/>
              </w:rPr>
            </w:pPr>
            <w:r w:rsidRPr="55D391EC">
              <w:rPr>
                <w:lang w:val="en-US"/>
              </w:rPr>
              <w:t xml:space="preserve">Data available from prior research on </w:t>
            </w:r>
            <w:proofErr w:type="spellStart"/>
            <w:r w:rsidRPr="55D391EC">
              <w:rPr>
                <w:lang w:val="en-US"/>
              </w:rPr>
              <w:t>eDIM</w:t>
            </w:r>
            <w:proofErr w:type="spellEnd"/>
            <w:r w:rsidRPr="55D391EC">
              <w:rPr>
                <w:lang w:val="en-US"/>
              </w:rPr>
              <w:t>.</w:t>
            </w:r>
          </w:p>
          <w:p w14:paraId="38681B52" w14:textId="3B2F6C58" w:rsidR="00AE4A22" w:rsidRDefault="0527F47B" w:rsidP="55D391EC">
            <w:pPr>
              <w:rPr>
                <w:lang w:val="en-US"/>
              </w:rPr>
            </w:pPr>
            <w:r w:rsidRPr="55D391EC">
              <w:rPr>
                <w:lang w:val="en-US"/>
              </w:rPr>
              <w:t>Software available from prior research on robotic disassembly.</w:t>
            </w:r>
          </w:p>
        </w:tc>
      </w:tr>
      <w:tr w:rsidR="003D036F" w:rsidRPr="00F42A6F" w14:paraId="38681B5C" w14:textId="77777777" w:rsidTr="55D391EC">
        <w:trPr>
          <w:cantSplit/>
          <w:trHeight w:val="269"/>
        </w:trPr>
        <w:tc>
          <w:tcPr>
            <w:tcW w:w="4962" w:type="dxa"/>
          </w:tcPr>
          <w:p w14:paraId="38681B54"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8681B55" w14:textId="77777777" w:rsidR="00FB5895" w:rsidRPr="00250516" w:rsidRDefault="00377604"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8681B56" w14:textId="77777777" w:rsidR="00FB5895" w:rsidRDefault="00377604"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8681B57" w14:textId="6452DD88" w:rsidR="00FB5895" w:rsidRDefault="00377604"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08067E">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38681B58" w14:textId="64B3B1F1" w:rsidR="00FB5895" w:rsidRDefault="00377604" w:rsidP="00FB5895">
            <w:pPr>
              <w:rPr>
                <w:lang w:val="en-US"/>
              </w:rPr>
            </w:pPr>
            <w:sdt>
              <w:sdtPr>
                <w:rPr>
                  <w:lang w:val="en-US"/>
                </w:rPr>
                <w:id w:val="366645960"/>
                <w14:checkbox>
                  <w14:checked w14:val="1"/>
                  <w14:checkedState w14:val="2612" w14:font="MS Gothic"/>
                  <w14:uncheckedState w14:val="2610" w14:font="MS Gothic"/>
                </w14:checkbox>
              </w:sdtPr>
              <w:sdtEndPr/>
              <w:sdtContent>
                <w:r w:rsidR="0008067E">
                  <w:rPr>
                    <w:rFonts w:ascii="MS Gothic" w:eastAsia="MS Gothic" w:hAnsi="MS Gothic" w:hint="eastAsia"/>
                    <w:lang w:val="en-US"/>
                  </w:rPr>
                  <w:t>☒</w:t>
                </w:r>
              </w:sdtContent>
            </w:sdt>
            <w:r w:rsidR="00FB5895">
              <w:rPr>
                <w:lang w:val="en-US"/>
              </w:rPr>
              <w:t xml:space="preserve"> </w:t>
            </w:r>
            <w:r w:rsidR="003D128A">
              <w:rPr>
                <w:lang w:val="en-US"/>
              </w:rPr>
              <w:t>No</w:t>
            </w:r>
          </w:p>
          <w:p w14:paraId="38681B59" w14:textId="77777777" w:rsidR="003D036F" w:rsidRDefault="00EE33E8" w:rsidP="003D128A">
            <w:pPr>
              <w:rPr>
                <w:lang w:val="en-US"/>
              </w:rPr>
            </w:pPr>
            <w:r>
              <w:rPr>
                <w:lang w:val="en-US"/>
              </w:rPr>
              <w:t>If yes, please describe:</w:t>
            </w:r>
          </w:p>
          <w:p w14:paraId="38681B5A" w14:textId="77777777" w:rsidR="00EE33E8" w:rsidRDefault="00EE33E8" w:rsidP="003D128A">
            <w:pPr>
              <w:rPr>
                <w:lang w:val="en-US"/>
              </w:rPr>
            </w:pPr>
          </w:p>
          <w:p w14:paraId="38681B5B" w14:textId="77777777" w:rsidR="00EE33E8" w:rsidRDefault="00EE33E8" w:rsidP="003D128A">
            <w:pPr>
              <w:rPr>
                <w:lang w:val="en-US"/>
              </w:rPr>
            </w:pPr>
          </w:p>
        </w:tc>
      </w:tr>
      <w:tr w:rsidR="003D036F" w:rsidRPr="00F42A6F" w14:paraId="38681B66" w14:textId="77777777" w:rsidTr="55D391EC">
        <w:trPr>
          <w:cantSplit/>
          <w:trHeight w:val="269"/>
        </w:trPr>
        <w:tc>
          <w:tcPr>
            <w:tcW w:w="4962" w:type="dxa"/>
          </w:tcPr>
          <w:p w14:paraId="38681B5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7" w:name="_Hlk89173861"/>
            <w:r w:rsidR="00FF09CC" w:rsidRPr="008F6455">
              <w:rPr>
                <w:rStyle w:val="FootnoteReference"/>
                <w:i/>
                <w:smallCaps/>
                <w:color w:val="5A5A5A" w:themeColor="text1" w:themeTint="A5"/>
                <w:sz w:val="20"/>
                <w:szCs w:val="20"/>
              </w:rPr>
              <w:footnoteReference w:id="7"/>
            </w:r>
            <w:bookmarkEnd w:id="17"/>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8681B5E" w14:textId="77777777" w:rsidR="00E62A40" w:rsidRPr="00250516" w:rsidRDefault="00377604"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38681B5F" w14:textId="134F0649" w:rsidR="00E62A40" w:rsidRDefault="00377604" w:rsidP="00E62A40">
            <w:pPr>
              <w:rPr>
                <w:lang w:val="en-US"/>
              </w:rPr>
            </w:pPr>
            <w:sdt>
              <w:sdtPr>
                <w:rPr>
                  <w:lang w:val="en-US"/>
                </w:rPr>
                <w:id w:val="308687415"/>
                <w14:checkbox>
                  <w14:checked w14:val="1"/>
                  <w14:checkedState w14:val="2612" w14:font="MS Gothic"/>
                  <w14:uncheckedState w14:val="2610" w14:font="MS Gothic"/>
                </w14:checkbox>
              </w:sdtPr>
              <w:sdtEndPr/>
              <w:sdtContent>
                <w:r w:rsidR="00212A42">
                  <w:rPr>
                    <w:rFonts w:ascii="MS Gothic" w:eastAsia="MS Gothic" w:hAnsi="MS Gothic" w:hint="eastAsia"/>
                    <w:lang w:val="en-US"/>
                  </w:rPr>
                  <w:t>☒</w:t>
                </w:r>
              </w:sdtContent>
            </w:sdt>
            <w:r w:rsidR="00E62A40" w:rsidRPr="00250516">
              <w:rPr>
                <w:lang w:val="en-US"/>
              </w:rPr>
              <w:t xml:space="preserve"> </w:t>
            </w:r>
            <w:r w:rsidR="00E62A40">
              <w:rPr>
                <w:lang w:val="en-US"/>
              </w:rPr>
              <w:t>No</w:t>
            </w:r>
          </w:p>
          <w:p w14:paraId="38681B60" w14:textId="77777777" w:rsidR="00E62A40" w:rsidRDefault="00E62A40" w:rsidP="00E62A40">
            <w:pPr>
              <w:rPr>
                <w:lang w:val="en-US"/>
              </w:rPr>
            </w:pPr>
            <w:r>
              <w:rPr>
                <w:lang w:val="en-US"/>
              </w:rPr>
              <w:t>If yes:</w:t>
            </w:r>
          </w:p>
          <w:p w14:paraId="38681B62"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8681B63"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38681B65" w14:textId="77777777" w:rsidR="003D036F" w:rsidRDefault="003D036F" w:rsidP="00345E00">
            <w:pPr>
              <w:rPr>
                <w:lang w:val="en-US"/>
              </w:rPr>
            </w:pPr>
          </w:p>
        </w:tc>
      </w:tr>
      <w:tr w:rsidR="003D036F" w:rsidRPr="00F42A6F" w14:paraId="38681B6C" w14:textId="77777777" w:rsidTr="55D391EC">
        <w:trPr>
          <w:cantSplit/>
          <w:trHeight w:val="269"/>
        </w:trPr>
        <w:tc>
          <w:tcPr>
            <w:tcW w:w="4962" w:type="dxa"/>
          </w:tcPr>
          <w:p w14:paraId="38681B67"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8681B68" w14:textId="6D6F076E" w:rsidR="00DF3028" w:rsidRPr="00250516" w:rsidRDefault="00377604" w:rsidP="00DF3028">
            <w:pPr>
              <w:rPr>
                <w:lang w:val="en-US"/>
              </w:rPr>
            </w:pPr>
            <w:sdt>
              <w:sdtPr>
                <w:rPr>
                  <w:lang w:val="en-US"/>
                </w:rPr>
                <w:id w:val="-955715386"/>
                <w14:checkbox>
                  <w14:checked w14:val="1"/>
                  <w14:checkedState w14:val="2612" w14:font="MS Gothic"/>
                  <w14:uncheckedState w14:val="2610" w14:font="MS Gothic"/>
                </w14:checkbox>
              </w:sdtPr>
              <w:sdtEndPr/>
              <w:sdtContent>
                <w:r w:rsidR="003E50ED">
                  <w:rPr>
                    <w:rFonts w:ascii="MS Gothic" w:eastAsia="MS Gothic" w:hAnsi="MS Gothic" w:hint="eastAsia"/>
                    <w:lang w:val="en-US"/>
                  </w:rPr>
                  <w:t>☒</w:t>
                </w:r>
              </w:sdtContent>
            </w:sdt>
            <w:r w:rsidR="00DF3028">
              <w:rPr>
                <w:lang w:val="en-US"/>
              </w:rPr>
              <w:t xml:space="preserve"> Yes</w:t>
            </w:r>
          </w:p>
          <w:p w14:paraId="38681B69" w14:textId="77777777" w:rsidR="00DF3028" w:rsidRDefault="00377604"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38681B6A" w14:textId="201D0AB2" w:rsidR="00DF3028" w:rsidRDefault="71FAF6FC" w:rsidP="00DF3028">
            <w:pPr>
              <w:rPr>
                <w:lang w:val="en-US"/>
              </w:rPr>
            </w:pPr>
            <w:r w:rsidRPr="55D391EC">
              <w:rPr>
                <w:lang w:val="en-US"/>
              </w:rPr>
              <w:t>If yes</w:t>
            </w:r>
            <w:r w:rsidR="0A5D08DB" w:rsidRPr="55D391EC">
              <w:rPr>
                <w:lang w:val="en-US"/>
              </w:rPr>
              <w:t>, please comment</w:t>
            </w:r>
            <w:r w:rsidRPr="55D391EC">
              <w:rPr>
                <w:lang w:val="en-US"/>
              </w:rPr>
              <w:t xml:space="preserve">: </w:t>
            </w:r>
            <w:r w:rsidR="1039E80B" w:rsidRPr="55D391EC">
              <w:rPr>
                <w:lang w:val="en-US"/>
              </w:rPr>
              <w:t xml:space="preserve">Potential for </w:t>
            </w:r>
            <w:r w:rsidR="0014669A" w:rsidRPr="55D391EC">
              <w:rPr>
                <w:lang w:val="en-US"/>
              </w:rPr>
              <w:t>valorization</w:t>
            </w:r>
            <w:r w:rsidR="1039E80B" w:rsidRPr="55D391EC">
              <w:rPr>
                <w:lang w:val="en-US"/>
              </w:rPr>
              <w:t xml:space="preserve"> of robotic disassembly systems and </w:t>
            </w:r>
            <w:r w:rsidR="0014669A" w:rsidRPr="55D391EC">
              <w:rPr>
                <w:lang w:val="en-US"/>
              </w:rPr>
              <w:t>eco-design</w:t>
            </w:r>
            <w:r w:rsidR="1039E80B" w:rsidRPr="55D391EC">
              <w:rPr>
                <w:lang w:val="en-US"/>
              </w:rPr>
              <w:t xml:space="preserve"> principles.</w:t>
            </w:r>
          </w:p>
          <w:p w14:paraId="38681B6B" w14:textId="77777777" w:rsidR="003D036F" w:rsidRDefault="003D036F" w:rsidP="00345E00">
            <w:pPr>
              <w:rPr>
                <w:lang w:val="en-US"/>
              </w:rPr>
            </w:pPr>
          </w:p>
        </w:tc>
      </w:tr>
      <w:tr w:rsidR="003D036F" w:rsidRPr="00F42A6F" w14:paraId="38681B72" w14:textId="77777777" w:rsidTr="55D391EC">
        <w:trPr>
          <w:cantSplit/>
          <w:trHeight w:val="269"/>
        </w:trPr>
        <w:tc>
          <w:tcPr>
            <w:tcW w:w="4962" w:type="dxa"/>
          </w:tcPr>
          <w:p w14:paraId="38681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681B6E" w14:textId="15CE6BA9" w:rsidR="007C3FA4" w:rsidRPr="00250516" w:rsidRDefault="00377604"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2A4F31">
                  <w:rPr>
                    <w:rFonts w:ascii="MS Gothic" w:eastAsia="MS Gothic" w:hAnsi="MS Gothic" w:hint="eastAsia"/>
                    <w:lang w:val="en-US"/>
                  </w:rPr>
                  <w:t>☐</w:t>
                </w:r>
              </w:sdtContent>
            </w:sdt>
            <w:r w:rsidR="007C3FA4">
              <w:rPr>
                <w:lang w:val="en-US"/>
              </w:rPr>
              <w:t xml:space="preserve"> Yes</w:t>
            </w:r>
          </w:p>
          <w:p w14:paraId="38681B6F" w14:textId="7A726285" w:rsidR="007C3FA4" w:rsidRDefault="00377604" w:rsidP="007C3FA4">
            <w:pPr>
              <w:rPr>
                <w:lang w:val="en-US"/>
              </w:rPr>
            </w:pPr>
            <w:sdt>
              <w:sdtPr>
                <w:rPr>
                  <w:lang w:val="en-US"/>
                </w:rPr>
                <w:id w:val="-755433304"/>
                <w14:checkbox>
                  <w14:checked w14:val="1"/>
                  <w14:checkedState w14:val="2612" w14:font="MS Gothic"/>
                  <w14:uncheckedState w14:val="2610" w14:font="MS Gothic"/>
                </w14:checkbox>
              </w:sdtPr>
              <w:sdtEndPr/>
              <w:sdtContent>
                <w:r w:rsidR="002A4F31">
                  <w:rPr>
                    <w:rFonts w:ascii="MS Gothic" w:eastAsia="MS Gothic" w:hAnsi="MS Gothic" w:hint="eastAsia"/>
                    <w:lang w:val="en-US"/>
                  </w:rPr>
                  <w:t>☒</w:t>
                </w:r>
              </w:sdtContent>
            </w:sdt>
            <w:r w:rsidR="007C3FA4">
              <w:rPr>
                <w:lang w:val="en-US"/>
              </w:rPr>
              <w:t xml:space="preserve"> No</w:t>
            </w:r>
          </w:p>
          <w:p w14:paraId="38681B70" w14:textId="3E3DE398" w:rsidR="007C3FA4" w:rsidRDefault="007C3FA4" w:rsidP="007C3FA4">
            <w:pPr>
              <w:rPr>
                <w:lang w:val="en-US"/>
              </w:rPr>
            </w:pPr>
            <w:r>
              <w:rPr>
                <w:lang w:val="en-US"/>
              </w:rPr>
              <w:t xml:space="preserve">If yes, please explain: </w:t>
            </w:r>
          </w:p>
          <w:p w14:paraId="38681B71" w14:textId="51D749DE" w:rsidR="003D036F" w:rsidRDefault="003D036F" w:rsidP="00345E00">
            <w:pPr>
              <w:rPr>
                <w:lang w:val="en-US"/>
              </w:rPr>
            </w:pPr>
          </w:p>
        </w:tc>
      </w:tr>
      <w:tr w:rsidR="003D036F" w:rsidRPr="00F42A6F" w14:paraId="38681B78" w14:textId="77777777" w:rsidTr="55D391EC">
        <w:trPr>
          <w:cantSplit/>
          <w:trHeight w:val="269"/>
        </w:trPr>
        <w:tc>
          <w:tcPr>
            <w:tcW w:w="4962" w:type="dxa"/>
          </w:tcPr>
          <w:p w14:paraId="38681B7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8681B74" w14:textId="3FA50924" w:rsidR="00950DB8" w:rsidRPr="00250516" w:rsidRDefault="00377604"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2A4F31">
                  <w:rPr>
                    <w:rFonts w:ascii="MS Gothic" w:eastAsia="MS Gothic" w:hAnsi="MS Gothic" w:hint="eastAsia"/>
                    <w:lang w:val="en-US"/>
                  </w:rPr>
                  <w:t>☒</w:t>
                </w:r>
              </w:sdtContent>
            </w:sdt>
            <w:r w:rsidR="00950DB8">
              <w:rPr>
                <w:lang w:val="en-US"/>
              </w:rPr>
              <w:t xml:space="preserve"> Yes</w:t>
            </w:r>
          </w:p>
          <w:p w14:paraId="38681B75" w14:textId="77777777" w:rsidR="00950DB8" w:rsidRDefault="00377604"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38681B76" w14:textId="77777777" w:rsidR="00950DB8" w:rsidRDefault="00950DB8" w:rsidP="00950DB8">
            <w:pPr>
              <w:rPr>
                <w:lang w:val="en-US"/>
              </w:rPr>
            </w:pPr>
            <w:r>
              <w:rPr>
                <w:lang w:val="en-US"/>
              </w:rPr>
              <w:t xml:space="preserve">If yes, please explain: </w:t>
            </w:r>
          </w:p>
          <w:p w14:paraId="38681B77" w14:textId="0678DC71" w:rsidR="003D036F" w:rsidRDefault="002A4F31" w:rsidP="00345E00">
            <w:pPr>
              <w:rPr>
                <w:lang w:val="en-US"/>
              </w:rPr>
            </w:pPr>
            <w:r>
              <w:rPr>
                <w:lang w:val="en-US"/>
              </w:rPr>
              <w:t>Confidential company (BSH) data,</w:t>
            </w:r>
            <w:r w:rsidR="000B35FD">
              <w:rPr>
                <w:lang w:val="en-US"/>
              </w:rPr>
              <w:t xml:space="preserve"> relating to</w:t>
            </w:r>
            <w:r>
              <w:rPr>
                <w:lang w:val="en-US"/>
              </w:rPr>
              <w:t xml:space="preserve"> e.g., design or sales, cannot be shared with uninvolved parties.</w:t>
            </w:r>
          </w:p>
        </w:tc>
      </w:tr>
    </w:tbl>
    <w:p w14:paraId="5A3E8B84" w14:textId="77777777" w:rsidR="008144B9" w:rsidRDefault="008144B9">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57444132" w14:paraId="38681B7E" w14:textId="77777777" w:rsidTr="55D391EC">
        <w:trPr>
          <w:cantSplit/>
          <w:trHeight w:val="269"/>
        </w:trPr>
        <w:tc>
          <w:tcPr>
            <w:tcW w:w="15593" w:type="dxa"/>
            <w:gridSpan w:val="2"/>
            <w:shd w:val="clear" w:color="auto" w:fill="5B9BD5" w:themeFill="accent5"/>
          </w:tcPr>
          <w:p w14:paraId="38681B7C"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8681B7D" w14:textId="77777777" w:rsidR="00184DDE" w:rsidRPr="00AB71F6" w:rsidRDefault="00184DDE" w:rsidP="00184DDE">
            <w:pPr>
              <w:pStyle w:val="ListParagraph"/>
              <w:ind w:left="1080"/>
              <w:rPr>
                <w:b/>
              </w:rPr>
            </w:pPr>
          </w:p>
        </w:tc>
      </w:tr>
      <w:tr w:rsidR="002300DE" w14:paraId="38681B82" w14:textId="77777777" w:rsidTr="55D391EC">
        <w:trPr>
          <w:cantSplit/>
          <w:trHeight w:val="269"/>
        </w:trPr>
        <w:tc>
          <w:tcPr>
            <w:tcW w:w="4962" w:type="dxa"/>
            <w:shd w:val="clear" w:color="auto" w:fill="FFFFFF" w:themeFill="background1"/>
          </w:tcPr>
          <w:p w14:paraId="38681B7F"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8681B80" w14:textId="77777777" w:rsidR="00CA2D12" w:rsidRPr="00CA2D12" w:rsidRDefault="00CA2D12" w:rsidP="0035345E">
            <w:pPr>
              <w:jc w:val="both"/>
              <w:rPr>
                <w:i/>
              </w:rPr>
            </w:pPr>
          </w:p>
        </w:tc>
        <w:tc>
          <w:tcPr>
            <w:tcW w:w="10631" w:type="dxa"/>
            <w:shd w:val="clear" w:color="auto" w:fill="FFFFFF" w:themeFill="background1"/>
          </w:tcPr>
          <w:p w14:paraId="7F852C45" w14:textId="72C706A2" w:rsidR="00CA2D12" w:rsidRPr="0087542B" w:rsidRDefault="5FCF9814" w:rsidP="00462C2F">
            <w:r>
              <w:t xml:space="preserve"> </w:t>
            </w:r>
            <w:r w:rsidR="0A2DB66A">
              <w:t>Publication and uniform format will be set up for collection of data from disassembly experiments.</w:t>
            </w:r>
          </w:p>
          <w:p w14:paraId="1D810CF5" w14:textId="638EC05B" w:rsidR="00CA2D12" w:rsidRPr="0087542B" w:rsidRDefault="0A2DB66A" w:rsidP="55D391EC">
            <w:r>
              <w:t>Software results will be developed with appropriate comments and readme files.</w:t>
            </w:r>
            <w:r w:rsidR="001C46AD">
              <w:t xml:space="preserve"> The generated code will be </w:t>
            </w:r>
            <w:r w:rsidR="00D576FF">
              <w:t xml:space="preserve">managed on GitLab (within our research group) and on </w:t>
            </w:r>
            <w:r w:rsidR="00E57F4D">
              <w:t>SharePoint/OneDrive (individual work).</w:t>
            </w:r>
          </w:p>
          <w:p w14:paraId="38681B81" w14:textId="74A40A98" w:rsidR="00CA2D12" w:rsidRPr="0087542B" w:rsidRDefault="00CA2D12" w:rsidP="55D391EC"/>
        </w:tc>
      </w:tr>
      <w:tr w:rsidR="002300DE" w14:paraId="38681B91" w14:textId="77777777" w:rsidTr="55D391EC">
        <w:trPr>
          <w:cantSplit/>
          <w:trHeight w:val="269"/>
        </w:trPr>
        <w:tc>
          <w:tcPr>
            <w:tcW w:w="4962" w:type="dxa"/>
            <w:shd w:val="clear" w:color="auto" w:fill="FFFFFF" w:themeFill="background1"/>
          </w:tcPr>
          <w:p w14:paraId="38681B83"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8681B8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8681B85" w14:textId="77777777" w:rsidR="00771CF4" w:rsidRDefault="00771CF4" w:rsidP="00771CF4">
            <w:pPr>
              <w:rPr>
                <w:rFonts w:ascii="Arial" w:eastAsia="Times New Roman" w:hAnsi="Arial" w:cs="Arial"/>
                <w:sz w:val="16"/>
                <w:szCs w:val="16"/>
                <w:lang w:val="en-US" w:eastAsia="nl-BE"/>
              </w:rPr>
            </w:pPr>
          </w:p>
          <w:p w14:paraId="38681B86"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38681B8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8681B88" w14:textId="668A60B6" w:rsidR="00CA2D12" w:rsidRPr="00250516" w:rsidRDefault="00377604"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35280D">
                  <w:rPr>
                    <w:rFonts w:ascii="MS Gothic" w:eastAsia="MS Gothic" w:hAnsi="MS Gothic" w:hint="eastAsia"/>
                    <w:lang w:val="en-US"/>
                  </w:rPr>
                  <w:t>☐</w:t>
                </w:r>
              </w:sdtContent>
            </w:sdt>
            <w:r w:rsidR="00CA2D12">
              <w:rPr>
                <w:lang w:val="en-US"/>
              </w:rPr>
              <w:t xml:space="preserve"> Yes</w:t>
            </w:r>
          </w:p>
          <w:p w14:paraId="38681B89" w14:textId="58E7160B" w:rsidR="00CA2D12" w:rsidRDefault="00377604" w:rsidP="00CA2D12">
            <w:pPr>
              <w:rPr>
                <w:lang w:val="en-US"/>
              </w:rPr>
            </w:pPr>
            <w:sdt>
              <w:sdtPr>
                <w:rPr>
                  <w:lang w:val="en-US"/>
                </w:rPr>
                <w:id w:val="-1366749508"/>
                <w:placeholder>
                  <w:docPart w:val="DefaultPlaceholder_1081868574"/>
                </w:placeholder>
                <w14:checkbox>
                  <w14:checked w14:val="1"/>
                  <w14:checkedState w14:val="2612" w14:font="MS Gothic"/>
                  <w14:uncheckedState w14:val="2610" w14:font="MS Gothic"/>
                </w14:checkbox>
              </w:sdtPr>
              <w:sdtEndPr/>
              <w:sdtContent>
                <w:r w:rsidR="00443484">
                  <w:rPr>
                    <w:rFonts w:ascii="MS Gothic" w:eastAsia="MS Gothic" w:hAnsi="MS Gothic" w:hint="eastAsia"/>
                    <w:lang w:val="en-US"/>
                  </w:rPr>
                  <w:t>☒</w:t>
                </w:r>
              </w:sdtContent>
            </w:sdt>
            <w:r w:rsidR="77AC745D">
              <w:rPr>
                <w:lang w:val="en-US"/>
              </w:rPr>
              <w:t xml:space="preserve"> No</w:t>
            </w:r>
          </w:p>
          <w:p w14:paraId="38681B8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8681B8B" w14:textId="77777777" w:rsidR="00F81457" w:rsidRDefault="00F81457" w:rsidP="00F81457">
            <w:pPr>
              <w:rPr>
                <w:lang w:val="en-US"/>
              </w:rPr>
            </w:pPr>
          </w:p>
          <w:p w14:paraId="38681B8C" w14:textId="77777777" w:rsidR="00F81457" w:rsidRDefault="00F81457" w:rsidP="00F81457">
            <w:pPr>
              <w:rPr>
                <w:lang w:val="en-US"/>
              </w:rPr>
            </w:pPr>
          </w:p>
          <w:p w14:paraId="38681B8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8681B8E" w14:textId="77777777" w:rsidR="00F81457" w:rsidRDefault="00F81457" w:rsidP="00F81457">
            <w:pPr>
              <w:rPr>
                <w:lang w:val="en-US"/>
              </w:rPr>
            </w:pPr>
          </w:p>
          <w:p w14:paraId="38681B8F" w14:textId="4A4B4704" w:rsidR="00F81457" w:rsidRPr="00F81457" w:rsidRDefault="4310485C" w:rsidP="00F81457">
            <w:pPr>
              <w:rPr>
                <w:lang w:val="en-US"/>
              </w:rPr>
            </w:pPr>
            <w:r w:rsidRPr="55D391EC">
              <w:rPr>
                <w:lang w:val="en-US"/>
              </w:rPr>
              <w:t>No standard metadata formats are available.</w:t>
            </w:r>
          </w:p>
          <w:p w14:paraId="38681B90" w14:textId="77777777" w:rsidR="002300DE" w:rsidRDefault="002300DE" w:rsidP="00534707">
            <w:pPr>
              <w:jc w:val="both"/>
              <w:rPr>
                <w:b/>
                <w:bCs/>
              </w:rPr>
            </w:pPr>
          </w:p>
        </w:tc>
      </w:tr>
    </w:tbl>
    <w:p w14:paraId="38681B93" w14:textId="4F3FD1A7" w:rsidR="008144B9" w:rsidRDefault="008144B9">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681B96" w14:textId="77777777" w:rsidTr="005E32FD">
        <w:trPr>
          <w:cantSplit/>
          <w:trHeight w:val="269"/>
        </w:trPr>
        <w:tc>
          <w:tcPr>
            <w:tcW w:w="15593" w:type="dxa"/>
            <w:gridSpan w:val="2"/>
            <w:shd w:val="clear" w:color="auto" w:fill="5B9BD5" w:themeFill="accent5"/>
          </w:tcPr>
          <w:p w14:paraId="38681B94"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8681B95" w14:textId="77777777" w:rsidR="00877A71" w:rsidRPr="00145CC7" w:rsidRDefault="00877A71" w:rsidP="00EE6614">
            <w:pPr>
              <w:ind w:left="360"/>
              <w:jc w:val="center"/>
              <w:rPr>
                <w:b/>
              </w:rPr>
            </w:pPr>
          </w:p>
        </w:tc>
      </w:tr>
      <w:tr w:rsidR="002300DE" w:rsidRPr="00F42A6F" w14:paraId="38681B9C" w14:textId="77777777" w:rsidTr="00436EB9">
        <w:trPr>
          <w:cantSplit/>
          <w:trHeight w:val="269"/>
        </w:trPr>
        <w:tc>
          <w:tcPr>
            <w:tcW w:w="4962" w:type="dxa"/>
          </w:tcPr>
          <w:p w14:paraId="38681B97" w14:textId="77777777" w:rsidR="002300DE" w:rsidRDefault="00CE6D90" w:rsidP="008F2D7E">
            <w:r w:rsidRPr="002B78E0">
              <w:t>Where will the data be stored?</w:t>
            </w:r>
          </w:p>
        </w:tc>
        <w:tc>
          <w:tcPr>
            <w:tcW w:w="10631" w:type="dxa"/>
          </w:tcPr>
          <w:p w14:paraId="38681B9B" w14:textId="72CC7063" w:rsidR="00CE6D90" w:rsidRPr="00A35DB7" w:rsidRDefault="006330C5" w:rsidP="006330C5">
            <w:r w:rsidRPr="006330C5">
              <w:rPr>
                <w:lang w:val="en-US"/>
              </w:rPr>
              <w:t>A S</w:t>
            </w:r>
            <w:r w:rsidR="00247FBE" w:rsidRPr="006330C5">
              <w:rPr>
                <w:lang w:val="en-US"/>
              </w:rPr>
              <w:t xml:space="preserve">harePoint directory, linked to </w:t>
            </w:r>
            <w:r w:rsidR="00A35DB7" w:rsidRPr="006330C5">
              <w:rPr>
                <w:lang w:val="en-US"/>
              </w:rPr>
              <w:t>a MS Teams group, accessible to Life</w:t>
            </w:r>
            <w:r w:rsidR="00421794" w:rsidRPr="006330C5">
              <w:rPr>
                <w:lang w:val="en-US"/>
              </w:rPr>
              <w:t xml:space="preserve"> C</w:t>
            </w:r>
            <w:r w:rsidR="00A35DB7" w:rsidRPr="006330C5">
              <w:rPr>
                <w:lang w:val="en-US"/>
              </w:rPr>
              <w:t xml:space="preserve">ycle </w:t>
            </w:r>
            <w:r w:rsidR="00421794" w:rsidRPr="006330C5">
              <w:rPr>
                <w:lang w:val="en-US"/>
              </w:rPr>
              <w:t>E</w:t>
            </w:r>
            <w:r w:rsidR="00A35DB7" w:rsidRPr="006330C5">
              <w:rPr>
                <w:lang w:val="en-US"/>
              </w:rPr>
              <w:t>ngineering</w:t>
            </w:r>
            <w:r w:rsidR="00177C8C" w:rsidRPr="006330C5">
              <w:rPr>
                <w:lang w:val="en-US"/>
              </w:rPr>
              <w:t xml:space="preserve"> (LCE)</w:t>
            </w:r>
            <w:r w:rsidR="00A35DB7" w:rsidRPr="006330C5">
              <w:rPr>
                <w:lang w:val="en-US"/>
              </w:rPr>
              <w:t xml:space="preserve"> research group staff.</w:t>
            </w:r>
            <w:r w:rsidR="00557340">
              <w:rPr>
                <w:lang w:val="en-US"/>
              </w:rPr>
              <w:t xml:space="preserve"> The Teams group’s files </w:t>
            </w:r>
            <w:r w:rsidR="006B349A">
              <w:rPr>
                <w:lang w:val="en-US"/>
              </w:rPr>
              <w:t xml:space="preserve">will </w:t>
            </w:r>
            <w:r w:rsidR="00557340">
              <w:rPr>
                <w:lang w:val="en-US"/>
              </w:rPr>
              <w:t>c</w:t>
            </w:r>
            <w:r w:rsidR="006B349A">
              <w:rPr>
                <w:lang w:val="en-US"/>
              </w:rPr>
              <w:t>o</w:t>
            </w:r>
            <w:r w:rsidR="00557340">
              <w:rPr>
                <w:lang w:val="en-US"/>
              </w:rPr>
              <w:t>nt</w:t>
            </w:r>
            <w:r w:rsidR="006B349A">
              <w:rPr>
                <w:lang w:val="en-US"/>
              </w:rPr>
              <w:t>i</w:t>
            </w:r>
            <w:r w:rsidR="00557340">
              <w:rPr>
                <w:lang w:val="en-US"/>
              </w:rPr>
              <w:t>n</w:t>
            </w:r>
            <w:r w:rsidR="006B349A">
              <w:rPr>
                <w:lang w:val="en-US"/>
              </w:rPr>
              <w:t>ue to be accessible to the LCE staff</w:t>
            </w:r>
            <w:r w:rsidR="004A1BEC">
              <w:rPr>
                <w:lang w:val="en-US"/>
              </w:rPr>
              <w:t xml:space="preserve">, and the file locations </w:t>
            </w:r>
            <w:r w:rsidR="00765C70">
              <w:rPr>
                <w:lang w:val="en-US"/>
              </w:rPr>
              <w:t>are</w:t>
            </w:r>
            <w:r w:rsidR="004A1BEC">
              <w:rPr>
                <w:lang w:val="en-US"/>
              </w:rPr>
              <w:t xml:space="preserve"> not linked to any individual staff member.</w:t>
            </w:r>
            <w:r w:rsidR="00247FBE" w:rsidRPr="00247FBE">
              <w:t xml:space="preserve"> </w:t>
            </w:r>
          </w:p>
        </w:tc>
      </w:tr>
      <w:tr w:rsidR="002300DE" w:rsidRPr="00F42A6F" w14:paraId="38681BA7" w14:textId="77777777" w:rsidTr="00436EB9">
        <w:trPr>
          <w:cantSplit/>
          <w:trHeight w:val="269"/>
        </w:trPr>
        <w:tc>
          <w:tcPr>
            <w:tcW w:w="4962" w:type="dxa"/>
          </w:tcPr>
          <w:p w14:paraId="38681B9D" w14:textId="77777777" w:rsidR="0008393F" w:rsidRDefault="00C67569" w:rsidP="00877A71">
            <w:r w:rsidRPr="002B78E0">
              <w:t>How will the data be backed up?</w:t>
            </w:r>
          </w:p>
          <w:p w14:paraId="38681B9E" w14:textId="77777777" w:rsidR="0008393F" w:rsidRDefault="0008393F" w:rsidP="0008393F"/>
          <w:p w14:paraId="38681B9F"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18" w:name="_Ref112255174"/>
            <w:r w:rsidR="00534576">
              <w:rPr>
                <w:rStyle w:val="FootnoteReference"/>
                <w:i/>
                <w:smallCaps/>
                <w:color w:val="5A5A5A" w:themeColor="text1" w:themeTint="A5"/>
                <w:sz w:val="20"/>
                <w:szCs w:val="20"/>
              </w:rPr>
              <w:footnoteReference w:id="8"/>
            </w:r>
            <w:bookmarkEnd w:id="18"/>
          </w:p>
          <w:p w14:paraId="38681BA0" w14:textId="77777777" w:rsidR="0093526F" w:rsidRDefault="0093526F" w:rsidP="0008393F">
            <w:pPr>
              <w:rPr>
                <w:i/>
                <w:sz w:val="20"/>
                <w:szCs w:val="20"/>
              </w:rPr>
            </w:pPr>
          </w:p>
          <w:p w14:paraId="38681BA1"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8681BA2" w14:textId="77777777" w:rsidR="002300DE" w:rsidRPr="0008393F" w:rsidRDefault="002300DE" w:rsidP="0008393F"/>
        </w:tc>
        <w:tc>
          <w:tcPr>
            <w:tcW w:w="10631" w:type="dxa"/>
          </w:tcPr>
          <w:p w14:paraId="505E958B" w14:textId="77777777" w:rsidR="00E5288A" w:rsidRDefault="000A606E" w:rsidP="00443484">
            <w:pPr>
              <w:pStyle w:val="ListParagraph"/>
              <w:numPr>
                <w:ilvl w:val="0"/>
                <w:numId w:val="37"/>
              </w:numPr>
              <w:rPr>
                <w:lang w:val="en-US"/>
              </w:rPr>
            </w:pPr>
            <w:r w:rsidRPr="00E5288A">
              <w:rPr>
                <w:lang w:val="en-US"/>
              </w:rPr>
              <w:t>Internally managed within the SharePoint service.</w:t>
            </w:r>
          </w:p>
          <w:p w14:paraId="27E94938" w14:textId="51CA1398" w:rsidR="000A606E" w:rsidRPr="00E5288A" w:rsidRDefault="000A606E" w:rsidP="00443484">
            <w:pPr>
              <w:pStyle w:val="ListParagraph"/>
              <w:numPr>
                <w:ilvl w:val="0"/>
                <w:numId w:val="37"/>
              </w:numPr>
              <w:rPr>
                <w:lang w:val="en-US"/>
              </w:rPr>
            </w:pPr>
            <w:r w:rsidRPr="00E5288A">
              <w:rPr>
                <w:lang w:val="en-US"/>
              </w:rPr>
              <w:t>Additional</w:t>
            </w:r>
            <w:r w:rsidR="00E13A25" w:rsidRPr="00E5288A">
              <w:rPr>
                <w:lang w:val="en-US"/>
              </w:rPr>
              <w:t xml:space="preserve">ly, </w:t>
            </w:r>
            <w:r w:rsidR="00455E87" w:rsidRPr="00E5288A">
              <w:rPr>
                <w:lang w:val="en-US"/>
              </w:rPr>
              <w:t xml:space="preserve">the SharePoint directory will be </w:t>
            </w:r>
            <w:r w:rsidR="006B7C61" w:rsidRPr="00E5288A">
              <w:rPr>
                <w:lang w:val="en-US"/>
              </w:rPr>
              <w:t xml:space="preserve">periodically </w:t>
            </w:r>
            <w:proofErr w:type="spellStart"/>
            <w:r w:rsidR="006B7C61" w:rsidRPr="00E5288A">
              <w:rPr>
                <w:lang w:val="en-US"/>
              </w:rPr>
              <w:t>backuped</w:t>
            </w:r>
            <w:proofErr w:type="spellEnd"/>
            <w:r w:rsidR="006B7C61" w:rsidRPr="00E5288A">
              <w:rPr>
                <w:lang w:val="en-US"/>
              </w:rPr>
              <w:t xml:space="preserve"> to </w:t>
            </w:r>
            <w:r w:rsidR="00D36AA5" w:rsidRPr="00E5288A">
              <w:rPr>
                <w:lang w:val="en-US"/>
              </w:rPr>
              <w:t>external storage drives</w:t>
            </w:r>
            <w:r w:rsidR="00E5288A" w:rsidRPr="00E5288A">
              <w:rPr>
                <w:lang w:val="en-US"/>
              </w:rPr>
              <w:t>, stored in the LCE laboratory or office spaces.</w:t>
            </w:r>
          </w:p>
          <w:p w14:paraId="38681BA6" w14:textId="77777777" w:rsidR="00C67569" w:rsidRPr="00247FBE" w:rsidRDefault="00C67569" w:rsidP="00C67569">
            <w:pPr>
              <w:rPr>
                <w:lang w:val="en-US"/>
              </w:rPr>
            </w:pPr>
          </w:p>
        </w:tc>
      </w:tr>
      <w:tr w:rsidR="00C271CA" w:rsidRPr="00F42A6F" w14:paraId="38681BAF" w14:textId="77777777" w:rsidTr="00436EB9">
        <w:trPr>
          <w:cantSplit/>
          <w:trHeight w:val="269"/>
        </w:trPr>
        <w:tc>
          <w:tcPr>
            <w:tcW w:w="4962" w:type="dxa"/>
          </w:tcPr>
          <w:p w14:paraId="38681B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8681BA9" w14:textId="658F0DEA" w:rsidR="00C271CA" w:rsidRPr="00436EB9" w:rsidRDefault="00377604"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57056D">
                  <w:rPr>
                    <w:rFonts w:ascii="MS Gothic" w:eastAsia="MS Gothic" w:hAnsi="MS Gothic" w:hint="eastAsia"/>
                    <w:lang w:val="en-US"/>
                  </w:rPr>
                  <w:t>☒</w:t>
                </w:r>
              </w:sdtContent>
            </w:sdt>
            <w:r w:rsidR="00C271CA" w:rsidRPr="00436EB9">
              <w:rPr>
                <w:lang w:val="en-US"/>
              </w:rPr>
              <w:t xml:space="preserve"> Yes</w:t>
            </w:r>
          </w:p>
          <w:p w14:paraId="38681BAA" w14:textId="77777777" w:rsidR="00C271CA" w:rsidRPr="00436EB9" w:rsidRDefault="00377604"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8681BAB" w14:textId="77777777" w:rsidR="0087485C" w:rsidRDefault="0087485C" w:rsidP="00C271CA">
            <w:pPr>
              <w:rPr>
                <w:bCs/>
              </w:rPr>
            </w:pPr>
            <w:r>
              <w:rPr>
                <w:bCs/>
              </w:rPr>
              <w:t>If yes, please specify concisely:</w:t>
            </w:r>
          </w:p>
          <w:p w14:paraId="38681BAC" w14:textId="3FDFD196" w:rsidR="0087485C" w:rsidRDefault="0087485C" w:rsidP="00C271CA">
            <w:pPr>
              <w:rPr>
                <w:bCs/>
              </w:rPr>
            </w:pPr>
          </w:p>
          <w:p w14:paraId="38681BAD" w14:textId="77777777" w:rsidR="00C271CA" w:rsidRDefault="00C271CA" w:rsidP="00C271CA">
            <w:pPr>
              <w:rPr>
                <w:bCs/>
              </w:rPr>
            </w:pPr>
            <w:r w:rsidRPr="00436EB9">
              <w:rPr>
                <w:bCs/>
              </w:rPr>
              <w:t xml:space="preserve">If no, please </w:t>
            </w:r>
            <w:r>
              <w:rPr>
                <w:bCs/>
              </w:rPr>
              <w:t>specify</w:t>
            </w:r>
            <w:r w:rsidRPr="00436EB9">
              <w:rPr>
                <w:bCs/>
              </w:rPr>
              <w:t xml:space="preserve">: </w:t>
            </w:r>
          </w:p>
          <w:p w14:paraId="38681BAE" w14:textId="77777777" w:rsidR="0087485C" w:rsidRPr="00436EB9" w:rsidRDefault="0087485C" w:rsidP="00C271CA">
            <w:pPr>
              <w:rPr>
                <w:bCs/>
              </w:rPr>
            </w:pPr>
          </w:p>
        </w:tc>
      </w:tr>
      <w:tr w:rsidR="00C271CA" w:rsidRPr="00F42A6F" w14:paraId="38681BBA" w14:textId="77777777" w:rsidTr="00436EB9">
        <w:trPr>
          <w:cantSplit/>
          <w:trHeight w:val="269"/>
        </w:trPr>
        <w:tc>
          <w:tcPr>
            <w:tcW w:w="4962" w:type="dxa"/>
          </w:tcPr>
          <w:p w14:paraId="38681BB0" w14:textId="77777777" w:rsidR="00EB125A" w:rsidRDefault="00EB125A" w:rsidP="00C271CA">
            <w:r w:rsidRPr="00C40606">
              <w:t>How will you ensure that the data are securely stored and not accessed or modified by unauthorized persons?</w:t>
            </w:r>
          </w:p>
          <w:p w14:paraId="38681BB1" w14:textId="77777777" w:rsidR="00EB125A" w:rsidRDefault="00EB125A" w:rsidP="00EB125A"/>
          <w:p w14:paraId="38681BB2"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8681BB3" w14:textId="77777777" w:rsidR="00C271CA" w:rsidRPr="00EB125A" w:rsidRDefault="00C271CA" w:rsidP="00EB125A"/>
        </w:tc>
        <w:tc>
          <w:tcPr>
            <w:tcW w:w="10631" w:type="dxa"/>
          </w:tcPr>
          <w:p w14:paraId="38681BB8" w14:textId="2660F31E" w:rsidR="00EB125A" w:rsidRDefault="00005443" w:rsidP="00C271CA">
            <w:pPr>
              <w:rPr>
                <w:bCs/>
              </w:rPr>
            </w:pPr>
            <w:r w:rsidRPr="00005443">
              <w:rPr>
                <w:bCs/>
              </w:rPr>
              <w:t>The S</w:t>
            </w:r>
            <w:r w:rsidR="00900034">
              <w:rPr>
                <w:bCs/>
              </w:rPr>
              <w:t xml:space="preserve">harePoint directory, coupled to the MS Teams group, is only accessible to </w:t>
            </w:r>
            <w:r w:rsidR="00A5437B">
              <w:rPr>
                <w:bCs/>
              </w:rPr>
              <w:t>members of this group</w:t>
            </w:r>
            <w:r w:rsidR="00DF3577">
              <w:rPr>
                <w:bCs/>
              </w:rPr>
              <w:t xml:space="preserve"> (in principle only LCE staff members)</w:t>
            </w:r>
            <w:r w:rsidR="00A5437B">
              <w:rPr>
                <w:bCs/>
              </w:rPr>
              <w:t xml:space="preserve">. </w:t>
            </w:r>
            <w:r w:rsidR="0041604F">
              <w:rPr>
                <w:bCs/>
              </w:rPr>
              <w:t xml:space="preserve">If required, a private channer could be setup, only accessible to a specific set </w:t>
            </w:r>
            <w:r w:rsidR="001E0E90">
              <w:rPr>
                <w:bCs/>
              </w:rPr>
              <w:t>of people.</w:t>
            </w:r>
          </w:p>
          <w:p w14:paraId="0C8F4DC7" w14:textId="77777777" w:rsidR="00CC3EBB" w:rsidRDefault="00CC3EBB" w:rsidP="00C271CA">
            <w:pPr>
              <w:rPr>
                <w:bCs/>
              </w:rPr>
            </w:pPr>
          </w:p>
          <w:p w14:paraId="62E57230" w14:textId="3A3D2140" w:rsidR="00CC3EBB" w:rsidRDefault="00CC3EBB" w:rsidP="00C271CA">
            <w:pPr>
              <w:rPr>
                <w:rFonts w:ascii="MS Gothic" w:eastAsia="MS Gothic" w:hAnsi="MS Gothic"/>
                <w:lang w:val="en-US"/>
              </w:rPr>
            </w:pPr>
            <w:r>
              <w:rPr>
                <w:bCs/>
              </w:rPr>
              <w:t xml:space="preserve">Regarding physical backups, they could be </w:t>
            </w:r>
            <w:r w:rsidR="00593ADB">
              <w:rPr>
                <w:bCs/>
              </w:rPr>
              <w:t>stored behind locked cabinet doors.</w:t>
            </w:r>
          </w:p>
          <w:p w14:paraId="38681BB9" w14:textId="77777777" w:rsidR="00EB125A" w:rsidRDefault="00EB125A" w:rsidP="00C271CA">
            <w:pPr>
              <w:rPr>
                <w:rFonts w:ascii="MS Gothic" w:eastAsia="MS Gothic" w:hAnsi="MS Gothic"/>
                <w:lang w:val="en-US"/>
              </w:rPr>
            </w:pPr>
          </w:p>
        </w:tc>
      </w:tr>
      <w:tr w:rsidR="00C271CA" w:rsidRPr="00F42A6F" w14:paraId="38681BC0" w14:textId="77777777" w:rsidTr="00436EB9">
        <w:trPr>
          <w:cantSplit/>
          <w:trHeight w:val="269"/>
        </w:trPr>
        <w:tc>
          <w:tcPr>
            <w:tcW w:w="4962" w:type="dxa"/>
          </w:tcPr>
          <w:p w14:paraId="38681BBB"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32CAEBF" w14:textId="77777777" w:rsidR="00771609" w:rsidRDefault="003524FB" w:rsidP="00C271CA">
            <w:r w:rsidRPr="003524FB">
              <w:t>€0</w:t>
            </w:r>
            <w:r w:rsidRPr="003524FB">
              <w:br/>
              <w:t>Hosted on SharePoint and is included in general overhead for the university (KUL)</w:t>
            </w:r>
          </w:p>
          <w:p w14:paraId="77824D18" w14:textId="77777777" w:rsidR="003524FB" w:rsidRDefault="003524FB" w:rsidP="00C271CA"/>
          <w:p w14:paraId="38681BBF" w14:textId="1101CE0E" w:rsidR="003524FB" w:rsidRDefault="003524FB" w:rsidP="00C271CA">
            <w:pPr>
              <w:rPr>
                <w:rFonts w:ascii="MS Gothic" w:eastAsia="MS Gothic" w:hAnsi="MS Gothic"/>
                <w:lang w:val="en-US"/>
              </w:rPr>
            </w:pPr>
            <w:r>
              <w:t xml:space="preserve">Backups can be made on already </w:t>
            </w:r>
            <w:r w:rsidR="00881925">
              <w:t>owned hard drives that can be reformatted and repurposed.</w:t>
            </w:r>
          </w:p>
        </w:tc>
      </w:tr>
    </w:tbl>
    <w:p w14:paraId="64E5E8F1" w14:textId="632641DC" w:rsidR="004219E9" w:rsidRDefault="004219E9">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681BC5" w14:textId="77777777" w:rsidTr="005E32FD">
        <w:trPr>
          <w:cantSplit/>
          <w:trHeight w:val="269"/>
        </w:trPr>
        <w:tc>
          <w:tcPr>
            <w:tcW w:w="15593" w:type="dxa"/>
            <w:gridSpan w:val="2"/>
            <w:shd w:val="clear" w:color="auto" w:fill="5B9BD5" w:themeFill="accent5"/>
          </w:tcPr>
          <w:p w14:paraId="38681BC3"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8681BC4" w14:textId="77777777" w:rsidR="00877A71" w:rsidRPr="00145CC7" w:rsidRDefault="00877A71" w:rsidP="00A729DC">
            <w:pPr>
              <w:ind w:left="720"/>
              <w:jc w:val="center"/>
              <w:rPr>
                <w:b/>
              </w:rPr>
            </w:pPr>
          </w:p>
        </w:tc>
      </w:tr>
      <w:tr w:rsidR="002300DE" w:rsidRPr="00F42A6F" w14:paraId="38681BC8" w14:textId="77777777" w:rsidTr="00436EB9">
        <w:trPr>
          <w:cantSplit/>
          <w:trHeight w:val="269"/>
        </w:trPr>
        <w:tc>
          <w:tcPr>
            <w:tcW w:w="4962" w:type="dxa"/>
          </w:tcPr>
          <w:p w14:paraId="38681BC6"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8681BC7" w14:textId="4552989C" w:rsidR="002300DE" w:rsidRPr="006542BA" w:rsidRDefault="006542BA" w:rsidP="6320600B">
            <w:r w:rsidRPr="006542BA">
              <w:t xml:space="preserve">In principle, all data </w:t>
            </w:r>
            <w:r w:rsidR="006E43C9">
              <w:t>will be stored in the SharePoint directory, which will remain accessible and managed by the LCE research group.</w:t>
            </w:r>
            <w:r w:rsidR="00BD4960">
              <w:t xml:space="preserve"> There is no </w:t>
            </w:r>
            <w:r w:rsidR="003C0384">
              <w:t>motivation</w:t>
            </w:r>
            <w:r w:rsidR="00921511">
              <w:t xml:space="preserve"> to reduce the amount of stored data</w:t>
            </w:r>
            <w:r w:rsidR="003C0384">
              <w:t>.</w:t>
            </w:r>
          </w:p>
        </w:tc>
      </w:tr>
      <w:tr w:rsidR="002300DE" w:rsidRPr="00F42A6F" w14:paraId="38681BCF" w14:textId="77777777" w:rsidTr="00436EB9">
        <w:trPr>
          <w:cantSplit/>
          <w:trHeight w:val="269"/>
        </w:trPr>
        <w:tc>
          <w:tcPr>
            <w:tcW w:w="4962" w:type="dxa"/>
          </w:tcPr>
          <w:p w14:paraId="38681BC9" w14:textId="77777777" w:rsidR="002300DE" w:rsidRDefault="000C4BF5" w:rsidP="000C4BF5">
            <w:r w:rsidRPr="00C40606">
              <w:t>Where will these data be archived (stored and curated for the long-term)?</w:t>
            </w:r>
          </w:p>
        </w:tc>
        <w:tc>
          <w:tcPr>
            <w:tcW w:w="10631" w:type="dxa"/>
          </w:tcPr>
          <w:p w14:paraId="38681BCD" w14:textId="70F767C2" w:rsidR="000C4BF5" w:rsidRPr="003873B8" w:rsidRDefault="003873B8" w:rsidP="6320600B">
            <w:r w:rsidRPr="003873B8">
              <w:t>On</w:t>
            </w:r>
            <w:r>
              <w:t>line, in the SharePoint directory</w:t>
            </w:r>
            <w:r w:rsidR="00FC57E6">
              <w:t>.</w:t>
            </w:r>
          </w:p>
          <w:p w14:paraId="38681BCE" w14:textId="77777777" w:rsidR="000C4BF5" w:rsidRPr="003873B8" w:rsidRDefault="000C4BF5" w:rsidP="6320600B"/>
        </w:tc>
      </w:tr>
      <w:tr w:rsidR="002300DE" w:rsidRPr="00906DA8" w14:paraId="38681BD5" w14:textId="77777777" w:rsidTr="00436EB9">
        <w:trPr>
          <w:cantSplit/>
          <w:trHeight w:val="269"/>
        </w:trPr>
        <w:tc>
          <w:tcPr>
            <w:tcW w:w="4962" w:type="dxa"/>
          </w:tcPr>
          <w:p w14:paraId="38681BD3" w14:textId="397EFB13" w:rsidR="00AB632D" w:rsidRPr="00436EB9" w:rsidRDefault="00AB632D" w:rsidP="0028573F">
            <w:pPr>
              <w:rPr>
                <w:i/>
              </w:rPr>
            </w:pPr>
            <w:r w:rsidRPr="00C40606">
              <w:t>What are the expected costs for data preservation during the expected retention period? How will these costs be covered?</w:t>
            </w:r>
          </w:p>
        </w:tc>
        <w:tc>
          <w:tcPr>
            <w:tcW w:w="10631" w:type="dxa"/>
          </w:tcPr>
          <w:p w14:paraId="6D74F56D" w14:textId="77777777" w:rsidR="00FC57E6" w:rsidRDefault="00FC57E6" w:rsidP="00FC57E6">
            <w:r w:rsidRPr="003524FB">
              <w:t>€0</w:t>
            </w:r>
            <w:r w:rsidRPr="003524FB">
              <w:br/>
              <w:t>Hosted on SharePoint and is included in general overhead for the university (KUL)</w:t>
            </w:r>
          </w:p>
          <w:p w14:paraId="3AF83B14" w14:textId="77777777" w:rsidR="00FC57E6" w:rsidRDefault="00FC57E6" w:rsidP="00FC57E6"/>
          <w:p w14:paraId="38681BD4" w14:textId="5FFF3812" w:rsidR="002300DE" w:rsidRPr="003873B8" w:rsidRDefault="00FC57E6" w:rsidP="00FC57E6">
            <w:r>
              <w:t>Backups can be made on already owned hard drives that can be reformatted and repurposed.</w:t>
            </w:r>
          </w:p>
        </w:tc>
      </w:tr>
    </w:tbl>
    <w:p w14:paraId="38681BD7"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681BDA" w14:textId="77777777" w:rsidTr="55D391EC">
        <w:trPr>
          <w:cantSplit/>
          <w:trHeight w:val="269"/>
        </w:trPr>
        <w:tc>
          <w:tcPr>
            <w:tcW w:w="15593" w:type="dxa"/>
            <w:gridSpan w:val="2"/>
            <w:shd w:val="clear" w:color="auto" w:fill="5B9BD5" w:themeFill="accent5"/>
          </w:tcPr>
          <w:p w14:paraId="38681BD8"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8681BD9" w14:textId="77777777" w:rsidR="00877A71" w:rsidRPr="00145CC7" w:rsidRDefault="00877A71" w:rsidP="00EE6614">
            <w:pPr>
              <w:rPr>
                <w:b/>
              </w:rPr>
            </w:pPr>
          </w:p>
        </w:tc>
      </w:tr>
      <w:tr w:rsidR="0046404A" w:rsidRPr="00F42A6F" w14:paraId="38681BE7" w14:textId="77777777" w:rsidTr="55D391EC">
        <w:trPr>
          <w:cantSplit/>
          <w:trHeight w:val="269"/>
        </w:trPr>
        <w:tc>
          <w:tcPr>
            <w:tcW w:w="4962" w:type="dxa"/>
          </w:tcPr>
          <w:p w14:paraId="38681BDB" w14:textId="77777777" w:rsidR="0046404A" w:rsidRDefault="0046404A" w:rsidP="00877A71">
            <w:r w:rsidRPr="0046404A">
              <w:t xml:space="preserve">Will the data (or part of the data) be made available for reuse after/during the project?  </w:t>
            </w:r>
          </w:p>
          <w:p w14:paraId="38681BD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8681BD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38681BDE" w14:textId="77777777" w:rsidR="0046404A" w:rsidRPr="00394E22" w:rsidRDefault="0046404A" w:rsidP="00394E22"/>
        </w:tc>
        <w:tc>
          <w:tcPr>
            <w:tcW w:w="10631" w:type="dxa"/>
          </w:tcPr>
          <w:p w14:paraId="38681BDF" w14:textId="77777777" w:rsidR="004D37B4" w:rsidRDefault="00377604"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38681BE0" w14:textId="77777777" w:rsidR="004D37B4" w:rsidRDefault="00377604"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38681BE1" w14:textId="0BD35278" w:rsidR="004D37B4" w:rsidRDefault="00377604" w:rsidP="004D37B4">
            <w:sdt>
              <w:sdtPr>
                <w:rPr>
                  <w:lang w:val="en-US"/>
                </w:rPr>
                <w:id w:val="468630886"/>
                <w14:checkbox>
                  <w14:checked w14:val="0"/>
                  <w14:checkedState w14:val="2612" w14:font="MS Gothic"/>
                  <w14:uncheckedState w14:val="2610" w14:font="MS Gothic"/>
                </w14:checkbox>
              </w:sdtPr>
              <w:sdtEndPr/>
              <w:sdtContent>
                <w:r w:rsidR="008F6820">
                  <w:rPr>
                    <w:rFonts w:ascii="MS Gothic" w:eastAsia="MS Gothic" w:hAnsi="MS Gothic" w:hint="eastAsia"/>
                    <w:lang w:val="en-US"/>
                  </w:rPr>
                  <w:t>☐</w:t>
                </w:r>
              </w:sdtContent>
            </w:sdt>
            <w:r w:rsidR="004D37B4">
              <w:t xml:space="preserve"> No (closed access)</w:t>
            </w:r>
          </w:p>
          <w:p w14:paraId="38681BE2" w14:textId="15535214" w:rsidR="004D37B4" w:rsidRDefault="00377604" w:rsidP="004D37B4">
            <w:sdt>
              <w:sdtPr>
                <w:rPr>
                  <w:lang w:val="en-US"/>
                </w:rPr>
                <w:id w:val="1604457293"/>
                <w14:checkbox>
                  <w14:checked w14:val="1"/>
                  <w14:checkedState w14:val="2612" w14:font="MS Gothic"/>
                  <w14:uncheckedState w14:val="2610" w14:font="MS Gothic"/>
                </w14:checkbox>
              </w:sdtPr>
              <w:sdtEndPr/>
              <w:sdtContent>
                <w:r w:rsidR="008F6820">
                  <w:rPr>
                    <w:rFonts w:ascii="MS Gothic" w:eastAsia="MS Gothic" w:hAnsi="MS Gothic" w:hint="eastAsia"/>
                    <w:lang w:val="en-US"/>
                  </w:rPr>
                  <w:t>☒</w:t>
                </w:r>
              </w:sdtContent>
            </w:sdt>
            <w:r w:rsidR="004D37B4">
              <w:t xml:space="preserve"> Other, please specify:</w:t>
            </w:r>
          </w:p>
          <w:p w14:paraId="31F16FD9" w14:textId="1CCD067F" w:rsidR="00E308F1" w:rsidRDefault="008F6820" w:rsidP="00E308F1">
            <w:r>
              <w:t xml:space="preserve">In principle: </w:t>
            </w:r>
            <w:r w:rsidR="001C4324">
              <w:t>N</w:t>
            </w:r>
            <w:r>
              <w:t xml:space="preserve">o. Only in case some experimental data is required to be published alongside a conference or journal article would data be (openly) </w:t>
            </w:r>
            <w:r w:rsidR="00632215">
              <w:t xml:space="preserve">shared. In that case, see the </w:t>
            </w:r>
            <w:r w:rsidR="00E308F1">
              <w:t xml:space="preserve">reply on </w:t>
            </w:r>
          </w:p>
          <w:p w14:paraId="38681BE6" w14:textId="0C6AD23B" w:rsidR="0046404A" w:rsidRPr="00E308F1" w:rsidRDefault="00E308F1" w:rsidP="00E308F1">
            <w:pPr>
              <w:rPr>
                <w:i/>
                <w:iCs/>
              </w:rPr>
            </w:pPr>
            <w:r w:rsidRPr="00E308F1">
              <w:rPr>
                <w:i/>
                <w:iCs/>
              </w:rPr>
              <w:t>6. Data Sharing and Reuse &gt; Where will the data be made available? If already known, please provide a repository per dataset or data type.</w:t>
            </w:r>
          </w:p>
        </w:tc>
      </w:tr>
      <w:tr w:rsidR="008F41F6" w:rsidRPr="00F42A6F" w14:paraId="38681BEA" w14:textId="77777777" w:rsidTr="55D391EC">
        <w:trPr>
          <w:cantSplit/>
          <w:trHeight w:val="269"/>
        </w:trPr>
        <w:tc>
          <w:tcPr>
            <w:tcW w:w="4962" w:type="dxa"/>
          </w:tcPr>
          <w:p w14:paraId="38681BE8" w14:textId="77777777" w:rsidR="008F41F6" w:rsidRDefault="008F41F6" w:rsidP="00877A71">
            <w:r w:rsidRPr="008F41F6">
              <w:t>If access is restricted, please specify who will be able to access the data and under what conditions.</w:t>
            </w:r>
          </w:p>
        </w:tc>
        <w:tc>
          <w:tcPr>
            <w:tcW w:w="10631" w:type="dxa"/>
          </w:tcPr>
          <w:p w14:paraId="38681BE9" w14:textId="77777777" w:rsidR="008F41F6" w:rsidRDefault="00962486" w:rsidP="00436EB9">
            <w:pPr>
              <w:rPr>
                <w:lang w:val="en-US"/>
              </w:rPr>
            </w:pPr>
            <w:r>
              <w:rPr>
                <w:lang w:val="en-US"/>
              </w:rPr>
              <w:t>Not applicable</w:t>
            </w:r>
          </w:p>
        </w:tc>
      </w:tr>
      <w:tr w:rsidR="002300DE" w:rsidRPr="00F42A6F" w14:paraId="38681BF6" w14:textId="77777777" w:rsidTr="55D391EC">
        <w:trPr>
          <w:cantSplit/>
          <w:trHeight w:val="269"/>
        </w:trPr>
        <w:tc>
          <w:tcPr>
            <w:tcW w:w="4962" w:type="dxa"/>
          </w:tcPr>
          <w:p w14:paraId="38681BE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8681BEC" w14:textId="77777777" w:rsidR="00436EB9" w:rsidRPr="00CD462E" w:rsidRDefault="00377604" w:rsidP="00436EB9">
            <w:pPr>
              <w:rPr>
                <w:bCs/>
                <w:lang w:val="en-US"/>
              </w:rPr>
            </w:pPr>
            <w:sdt>
              <w:sdtPr>
                <w:rPr>
                  <w:bCs/>
                  <w:lang w:val="en-US"/>
                </w:rPr>
                <w:id w:val="-2116126963"/>
                <w14:checkbox>
                  <w14:checked w14:val="0"/>
                  <w14:checkedState w14:val="2612" w14:font="MS Gothic"/>
                  <w14:uncheckedState w14:val="2610" w14:font="MS Gothic"/>
                </w14:checkbox>
              </w:sdtPr>
              <w:sdtEndPr/>
              <w:sdtContent>
                <w:r w:rsidR="00436EB9" w:rsidRPr="00CD462E">
                  <w:rPr>
                    <w:rFonts w:ascii="MS Gothic" w:eastAsia="MS Gothic" w:hAnsi="MS Gothic" w:hint="eastAsia"/>
                    <w:bCs/>
                    <w:lang w:val="en-US"/>
                  </w:rPr>
                  <w:t>☐</w:t>
                </w:r>
              </w:sdtContent>
            </w:sdt>
            <w:r w:rsidR="00436EB9" w:rsidRPr="00CD462E">
              <w:rPr>
                <w:bCs/>
                <w:lang w:val="en-US"/>
              </w:rPr>
              <w:t xml:space="preserve"> Yes</w:t>
            </w:r>
            <w:r w:rsidR="00566351" w:rsidRPr="00CD462E">
              <w:rPr>
                <w:bCs/>
                <w:lang w:val="en-US"/>
              </w:rPr>
              <w:t>, privacy aspects</w:t>
            </w:r>
          </w:p>
          <w:p w14:paraId="38681BED" w14:textId="5F76C3C4" w:rsidR="00566351" w:rsidRPr="00CD462E" w:rsidRDefault="00377604" w:rsidP="00436EB9">
            <w:pPr>
              <w:rPr>
                <w:bCs/>
                <w:lang w:val="en-US"/>
              </w:rPr>
            </w:pPr>
            <w:sdt>
              <w:sdtPr>
                <w:rPr>
                  <w:bCs/>
                  <w:lang w:val="en-US"/>
                </w:rPr>
                <w:id w:val="-2025085753"/>
                <w14:checkbox>
                  <w14:checked w14:val="1"/>
                  <w14:checkedState w14:val="2612" w14:font="MS Gothic"/>
                  <w14:uncheckedState w14:val="2610" w14:font="MS Gothic"/>
                </w14:checkbox>
              </w:sdtPr>
              <w:sdtEndPr/>
              <w:sdtContent>
                <w:r w:rsidR="00545996" w:rsidRPr="00CD462E">
                  <w:rPr>
                    <w:rFonts w:ascii="MS Gothic" w:eastAsia="MS Gothic" w:hAnsi="MS Gothic" w:hint="eastAsia"/>
                    <w:bCs/>
                    <w:lang w:val="en-US"/>
                  </w:rPr>
                  <w:t>☒</w:t>
                </w:r>
              </w:sdtContent>
            </w:sdt>
            <w:r w:rsidR="00566351" w:rsidRPr="00CD462E">
              <w:rPr>
                <w:bCs/>
                <w:lang w:val="en-US"/>
              </w:rPr>
              <w:t xml:space="preserve"> Yes, intellectual property rights</w:t>
            </w:r>
          </w:p>
          <w:p w14:paraId="38681BEE" w14:textId="77777777" w:rsidR="00566351" w:rsidRPr="00CD462E" w:rsidRDefault="00377604" w:rsidP="00436EB9">
            <w:pPr>
              <w:rPr>
                <w:bCs/>
                <w:lang w:val="en-US"/>
              </w:rPr>
            </w:pPr>
            <w:sdt>
              <w:sdtPr>
                <w:rPr>
                  <w:bCs/>
                  <w:lang w:val="en-US"/>
                </w:rPr>
                <w:id w:val="-933977856"/>
                <w14:checkbox>
                  <w14:checked w14:val="0"/>
                  <w14:checkedState w14:val="2612" w14:font="MS Gothic"/>
                  <w14:uncheckedState w14:val="2610" w14:font="MS Gothic"/>
                </w14:checkbox>
              </w:sdtPr>
              <w:sdtEndPr/>
              <w:sdtContent>
                <w:r w:rsidR="00566351" w:rsidRPr="00CD462E">
                  <w:rPr>
                    <w:rFonts w:ascii="MS Gothic" w:eastAsia="MS Gothic" w:hAnsi="MS Gothic" w:hint="eastAsia"/>
                    <w:bCs/>
                    <w:lang w:val="en-US"/>
                  </w:rPr>
                  <w:t>☐</w:t>
                </w:r>
              </w:sdtContent>
            </w:sdt>
            <w:r w:rsidR="00566351" w:rsidRPr="00CD462E">
              <w:rPr>
                <w:bCs/>
                <w:lang w:val="en-US"/>
              </w:rPr>
              <w:t xml:space="preserve"> Yes, ethical aspects </w:t>
            </w:r>
          </w:p>
          <w:p w14:paraId="38681BEF" w14:textId="77777777" w:rsidR="00566351" w:rsidRPr="00CD462E" w:rsidRDefault="00377604" w:rsidP="00436EB9">
            <w:pPr>
              <w:rPr>
                <w:bCs/>
                <w:lang w:val="en-US"/>
              </w:rPr>
            </w:pPr>
            <w:sdt>
              <w:sdtPr>
                <w:rPr>
                  <w:bCs/>
                  <w:lang w:val="en-US"/>
                </w:rPr>
                <w:id w:val="-350880801"/>
                <w14:checkbox>
                  <w14:checked w14:val="0"/>
                  <w14:checkedState w14:val="2612" w14:font="MS Gothic"/>
                  <w14:uncheckedState w14:val="2610" w14:font="MS Gothic"/>
                </w14:checkbox>
              </w:sdtPr>
              <w:sdtEndPr/>
              <w:sdtContent>
                <w:r w:rsidR="00566351" w:rsidRPr="00CD462E">
                  <w:rPr>
                    <w:rFonts w:ascii="MS Gothic" w:eastAsia="MS Gothic" w:hAnsi="MS Gothic" w:hint="eastAsia"/>
                    <w:bCs/>
                    <w:lang w:val="en-US"/>
                  </w:rPr>
                  <w:t>☐</w:t>
                </w:r>
              </w:sdtContent>
            </w:sdt>
            <w:r w:rsidR="005904AD" w:rsidRPr="00CD462E">
              <w:rPr>
                <w:bCs/>
                <w:lang w:val="en-US"/>
              </w:rPr>
              <w:t xml:space="preserve"> Yes, aspects of dual use</w:t>
            </w:r>
          </w:p>
          <w:p w14:paraId="38681BF0" w14:textId="77777777" w:rsidR="00566351" w:rsidRPr="00CD462E" w:rsidRDefault="00377604" w:rsidP="00436EB9">
            <w:pPr>
              <w:rPr>
                <w:bCs/>
                <w:lang w:val="en-US"/>
              </w:rPr>
            </w:pPr>
            <w:sdt>
              <w:sdtPr>
                <w:rPr>
                  <w:bCs/>
                  <w:lang w:val="en-US"/>
                </w:rPr>
                <w:id w:val="-123844979"/>
                <w14:checkbox>
                  <w14:checked w14:val="0"/>
                  <w14:checkedState w14:val="2612" w14:font="MS Gothic"/>
                  <w14:uncheckedState w14:val="2610" w14:font="MS Gothic"/>
                </w14:checkbox>
              </w:sdtPr>
              <w:sdtEndPr/>
              <w:sdtContent>
                <w:r w:rsidR="00566351" w:rsidRPr="00CD462E">
                  <w:rPr>
                    <w:rFonts w:ascii="MS Gothic" w:eastAsia="MS Gothic" w:hAnsi="MS Gothic" w:hint="eastAsia"/>
                    <w:bCs/>
                    <w:lang w:val="en-US"/>
                  </w:rPr>
                  <w:t>☐</w:t>
                </w:r>
              </w:sdtContent>
            </w:sdt>
            <w:r w:rsidR="005904AD" w:rsidRPr="00CD462E">
              <w:rPr>
                <w:bCs/>
                <w:lang w:val="en-US"/>
              </w:rPr>
              <w:t xml:space="preserve"> Yes, other</w:t>
            </w:r>
          </w:p>
          <w:p w14:paraId="38681BF1" w14:textId="77777777" w:rsidR="00436EB9" w:rsidRPr="00CD462E" w:rsidRDefault="00377604" w:rsidP="00436EB9">
            <w:pPr>
              <w:rPr>
                <w:bCs/>
                <w:lang w:val="en-US"/>
              </w:rPr>
            </w:pPr>
            <w:sdt>
              <w:sdtPr>
                <w:rPr>
                  <w:bCs/>
                  <w:lang w:val="en-US"/>
                </w:rPr>
                <w:id w:val="2020801625"/>
                <w14:checkbox>
                  <w14:checked w14:val="0"/>
                  <w14:checkedState w14:val="2612" w14:font="MS Gothic"/>
                  <w14:uncheckedState w14:val="2610" w14:font="MS Gothic"/>
                </w14:checkbox>
              </w:sdtPr>
              <w:sdtEndPr/>
              <w:sdtContent>
                <w:r w:rsidR="00436EB9" w:rsidRPr="00CD462E">
                  <w:rPr>
                    <w:rFonts w:ascii="MS Gothic" w:eastAsia="MS Gothic" w:hAnsi="MS Gothic" w:hint="eastAsia"/>
                    <w:bCs/>
                    <w:lang w:val="en-US"/>
                  </w:rPr>
                  <w:t>☐</w:t>
                </w:r>
              </w:sdtContent>
            </w:sdt>
            <w:r w:rsidR="00436EB9" w:rsidRPr="00CD462E">
              <w:rPr>
                <w:bCs/>
                <w:lang w:val="en-US"/>
              </w:rPr>
              <w:t xml:space="preserve"> No</w:t>
            </w:r>
          </w:p>
          <w:p w14:paraId="38681BF2" w14:textId="77777777" w:rsidR="005904AD" w:rsidRPr="00CD462E" w:rsidRDefault="005904AD" w:rsidP="00436EB9">
            <w:pPr>
              <w:rPr>
                <w:bCs/>
                <w:lang w:val="en-US"/>
              </w:rPr>
            </w:pPr>
          </w:p>
          <w:p w14:paraId="38681BF3" w14:textId="77777777" w:rsidR="002300DE" w:rsidRPr="00CD462E" w:rsidRDefault="00436EB9" w:rsidP="00436EB9">
            <w:pPr>
              <w:rPr>
                <w:bCs/>
              </w:rPr>
            </w:pPr>
            <w:r w:rsidRPr="00CD462E">
              <w:rPr>
                <w:bCs/>
              </w:rPr>
              <w:t>If yes, please specify:</w:t>
            </w:r>
          </w:p>
          <w:p w14:paraId="38681BF5" w14:textId="4256BEC3" w:rsidR="005904AD" w:rsidRPr="00CD462E" w:rsidRDefault="00CD462E" w:rsidP="0011334C">
            <w:pPr>
              <w:rPr>
                <w:bCs/>
              </w:rPr>
            </w:pPr>
            <w:r w:rsidRPr="00CD462E">
              <w:rPr>
                <w:bCs/>
              </w:rPr>
              <w:t xml:space="preserve">All </w:t>
            </w:r>
            <w:r w:rsidR="0011334C">
              <w:rPr>
                <w:bCs/>
              </w:rPr>
              <w:t xml:space="preserve">confidential design and sales </w:t>
            </w:r>
            <w:r>
              <w:rPr>
                <w:bCs/>
              </w:rPr>
              <w:t xml:space="preserve">data </w:t>
            </w:r>
            <w:r w:rsidR="0011334C">
              <w:rPr>
                <w:bCs/>
              </w:rPr>
              <w:t xml:space="preserve">acquired from BSH that was required to </w:t>
            </w:r>
            <w:r w:rsidR="00B426D0">
              <w:rPr>
                <w:bCs/>
              </w:rPr>
              <w:t>perform the analyses</w:t>
            </w:r>
            <w:r w:rsidR="00C87585">
              <w:rPr>
                <w:bCs/>
              </w:rPr>
              <w:t xml:space="preserve"> is to remain </w:t>
            </w:r>
            <w:r w:rsidR="009D1FE9">
              <w:rPr>
                <w:bCs/>
              </w:rPr>
              <w:t xml:space="preserve">confidential and is </w:t>
            </w:r>
            <w:r w:rsidR="007624E7">
              <w:rPr>
                <w:bCs/>
              </w:rPr>
              <w:t>not to be shared with third parties.</w:t>
            </w:r>
          </w:p>
        </w:tc>
      </w:tr>
      <w:tr w:rsidR="002300DE" w:rsidRPr="00F42A6F" w14:paraId="38681BF9" w14:textId="77777777" w:rsidTr="55D391EC">
        <w:trPr>
          <w:cantSplit/>
          <w:trHeight w:val="269"/>
        </w:trPr>
        <w:tc>
          <w:tcPr>
            <w:tcW w:w="4962" w:type="dxa"/>
          </w:tcPr>
          <w:p w14:paraId="38681BF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8681BF8" w14:textId="67082C0E" w:rsidR="00782134" w:rsidRPr="00782134" w:rsidRDefault="007D7997" w:rsidP="00782134">
            <w:r>
              <w:t xml:space="preserve">If required in the context of scientific publications, specific, free accessible SharePoint </w:t>
            </w:r>
            <w:r w:rsidR="009466CB">
              <w:t>directories can be setup</w:t>
            </w:r>
            <w:r w:rsidR="00326A26">
              <w:t xml:space="preserve">, </w:t>
            </w:r>
            <w:r w:rsidR="003E45D5">
              <w:t xml:space="preserve">which will be </w:t>
            </w:r>
            <w:r w:rsidR="00326A26">
              <w:t>included in the article</w:t>
            </w:r>
            <w:r w:rsidR="003E45D5">
              <w:t>s</w:t>
            </w:r>
            <w:r w:rsidR="009466CB">
              <w:t xml:space="preserve">. This data may not include confidential </w:t>
            </w:r>
            <w:r w:rsidR="001D1878">
              <w:t>data.</w:t>
            </w:r>
          </w:p>
        </w:tc>
      </w:tr>
      <w:tr w:rsidR="002300DE" w:rsidRPr="00F42A6F" w14:paraId="38681C02" w14:textId="77777777" w:rsidTr="55D391EC">
        <w:trPr>
          <w:cantSplit/>
          <w:trHeight w:val="269"/>
        </w:trPr>
        <w:tc>
          <w:tcPr>
            <w:tcW w:w="4962" w:type="dxa"/>
          </w:tcPr>
          <w:p w14:paraId="38681BFA" w14:textId="77777777" w:rsidR="00CF3DAB" w:rsidRDefault="00CF3DAB" w:rsidP="00877A71">
            <w:r w:rsidRPr="00CF3DAB">
              <w:lastRenderedPageBreak/>
              <w:t>When will the data be made available?</w:t>
            </w:r>
          </w:p>
          <w:p w14:paraId="38681BFB" w14:textId="77777777" w:rsidR="00CF3DAB" w:rsidRDefault="00CF3DAB" w:rsidP="00CF3DAB"/>
          <w:p w14:paraId="38681BFC"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38681C00" w14:textId="24FF173F" w:rsidR="00CF3DAB" w:rsidRDefault="001859CF" w:rsidP="6320600B">
            <w:r w:rsidRPr="001859CF">
              <w:t xml:space="preserve">In </w:t>
            </w:r>
            <w:r>
              <w:t xml:space="preserve">the context of </w:t>
            </w:r>
            <w:r w:rsidR="006C27B4">
              <w:t>publications,</w:t>
            </w:r>
            <w:r>
              <w:t xml:space="preserve"> </w:t>
            </w:r>
            <w:r w:rsidR="006C27B4">
              <w:t>when required (</w:t>
            </w:r>
            <w:r w:rsidR="00522127">
              <w:t xml:space="preserve">time of </w:t>
            </w:r>
            <w:r w:rsidR="006C27B4">
              <w:t xml:space="preserve">submitting or </w:t>
            </w:r>
            <w:r w:rsidR="00522127">
              <w:t>publishing)</w:t>
            </w:r>
            <w:r w:rsidR="006C27B4">
              <w:t>.</w:t>
            </w:r>
          </w:p>
          <w:p w14:paraId="30056FB0" w14:textId="77777777" w:rsidR="00350137" w:rsidRDefault="00350137" w:rsidP="00522127"/>
          <w:p w14:paraId="38681C01" w14:textId="4701ED9D" w:rsidR="00CF3DAB" w:rsidRPr="001859CF" w:rsidRDefault="006C27B4" w:rsidP="00522127">
            <w:r>
              <w:t>Other: never.</w:t>
            </w:r>
          </w:p>
        </w:tc>
      </w:tr>
      <w:tr w:rsidR="002300DE" w:rsidRPr="00F42A6F" w14:paraId="38681C0A" w14:textId="77777777" w:rsidTr="55D391EC">
        <w:trPr>
          <w:cantSplit/>
          <w:trHeight w:val="269"/>
        </w:trPr>
        <w:tc>
          <w:tcPr>
            <w:tcW w:w="4962" w:type="dxa"/>
          </w:tcPr>
          <w:p w14:paraId="38681C03" w14:textId="77777777" w:rsidR="002300DE" w:rsidRDefault="009966C3" w:rsidP="00877A71">
            <w:r w:rsidRPr="009966C3">
              <w:t>Which data usage licenses are you going to provide? If none, please explain why.</w:t>
            </w:r>
          </w:p>
          <w:p w14:paraId="38681C04" w14:textId="77777777" w:rsidR="00CF07B7" w:rsidRDefault="00CF07B7" w:rsidP="00877A71"/>
          <w:p w14:paraId="38681C05"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8681C06" w14:textId="77777777" w:rsidR="009C54E5" w:rsidRPr="007B6EED" w:rsidRDefault="009C54E5" w:rsidP="00CF07B7">
            <w:pPr>
              <w:rPr>
                <w:rStyle w:val="SubtleReference"/>
                <w:i/>
                <w:sz w:val="20"/>
                <w:szCs w:val="20"/>
              </w:rPr>
            </w:pPr>
          </w:p>
          <w:p w14:paraId="38681C07"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9"/>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8681C08" w14:textId="77777777" w:rsidR="009966C3" w:rsidRDefault="009966C3" w:rsidP="00877A71"/>
        </w:tc>
        <w:tc>
          <w:tcPr>
            <w:tcW w:w="10631" w:type="dxa"/>
          </w:tcPr>
          <w:p w14:paraId="7140B1DD" w14:textId="33C3A2CF" w:rsidR="002300DE" w:rsidRPr="00124D0A" w:rsidRDefault="4B30A8FB" w:rsidP="55D391EC">
            <w:pPr>
              <w:pStyle w:val="NormalWeb"/>
              <w:rPr>
                <w:rFonts w:ascii="Arial" w:hAnsi="Arial" w:cs="Arial"/>
                <w:sz w:val="20"/>
                <w:szCs w:val="20"/>
                <w:lang w:val="en-GB"/>
              </w:rPr>
            </w:pPr>
            <w:r w:rsidRPr="55D391EC">
              <w:rPr>
                <w:lang w:val="en-GB"/>
              </w:rPr>
              <w:t>Results of prior research on ease of disassembly have always been openly published.</w:t>
            </w:r>
          </w:p>
          <w:p w14:paraId="262DB344" w14:textId="62EA6811" w:rsidR="002300DE" w:rsidRPr="00124D0A" w:rsidRDefault="4B30A8FB" w:rsidP="55D391EC">
            <w:pPr>
              <w:pStyle w:val="NormalWeb"/>
              <w:rPr>
                <w:rFonts w:ascii="Arial" w:hAnsi="Arial" w:cs="Arial"/>
                <w:sz w:val="20"/>
                <w:szCs w:val="20"/>
                <w:lang w:val="en-GB"/>
              </w:rPr>
            </w:pPr>
            <w:r w:rsidRPr="55D391EC">
              <w:rPr>
                <w:lang w:val="en-GB"/>
              </w:rPr>
              <w:t>All software developed for robotic disassembly experiments will be protected under copyrights.</w:t>
            </w:r>
          </w:p>
          <w:p w14:paraId="38681C09" w14:textId="235B19BC" w:rsidR="002300DE" w:rsidRPr="00124D0A" w:rsidRDefault="4B30A8FB" w:rsidP="00124D0A">
            <w:pPr>
              <w:pStyle w:val="NormalWeb"/>
              <w:rPr>
                <w:rFonts w:ascii="Arial" w:hAnsi="Arial" w:cs="Arial"/>
                <w:sz w:val="20"/>
                <w:szCs w:val="20"/>
                <w:lang w:val="en-GB"/>
              </w:rPr>
            </w:pPr>
            <w:r w:rsidRPr="55D391EC">
              <w:rPr>
                <w:lang w:val="en-GB"/>
              </w:rPr>
              <w:t xml:space="preserve">The IP strategy of the research group is to openly publish on achieved performances and adopted </w:t>
            </w:r>
            <w:r w:rsidR="00214ECD" w:rsidRPr="55D391EC">
              <w:rPr>
                <w:lang w:val="en-GB"/>
              </w:rPr>
              <w:t>methodologies</w:t>
            </w:r>
            <w:r w:rsidRPr="55D391EC">
              <w:rPr>
                <w:lang w:val="en-GB"/>
              </w:rPr>
              <w:t xml:space="preserve"> and technologies, whereas the software code developed is only shared under license agreements for specific</w:t>
            </w:r>
            <w:r w:rsidR="1938A2AE" w:rsidRPr="55D391EC">
              <w:rPr>
                <w:lang w:val="en-GB"/>
              </w:rPr>
              <w:t xml:space="preserve"> applications, allowing future research and developments on the topic of robotic disassembly for other applications.</w:t>
            </w:r>
          </w:p>
        </w:tc>
      </w:tr>
      <w:tr w:rsidR="00331EA7" w:rsidRPr="00F42A6F" w14:paraId="38681C14" w14:textId="77777777" w:rsidTr="55D391EC">
        <w:trPr>
          <w:cantSplit/>
          <w:trHeight w:val="269"/>
        </w:trPr>
        <w:tc>
          <w:tcPr>
            <w:tcW w:w="4962" w:type="dxa"/>
          </w:tcPr>
          <w:p w14:paraId="38681C0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8681C0C" w14:textId="77777777" w:rsidR="00C25D47" w:rsidRDefault="00C25D47" w:rsidP="00877A71"/>
          <w:p w14:paraId="38681C0D"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8681C0E" w14:textId="77777777" w:rsidR="00331EA7" w:rsidRPr="00C25D47" w:rsidRDefault="00331EA7" w:rsidP="00C25D47"/>
        </w:tc>
        <w:tc>
          <w:tcPr>
            <w:tcW w:w="10631" w:type="dxa"/>
          </w:tcPr>
          <w:p w14:paraId="38681C0F" w14:textId="77777777" w:rsidR="00331EA7" w:rsidRPr="003524FB" w:rsidRDefault="00377604"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3524FB">
                  <w:rPr>
                    <w:rFonts w:ascii="MS Gothic" w:eastAsia="MS Gothic" w:hAnsi="MS Gothic" w:hint="eastAsia"/>
                    <w:lang w:val="en-US"/>
                  </w:rPr>
                  <w:t>☐</w:t>
                </w:r>
              </w:sdtContent>
            </w:sdt>
            <w:r w:rsidR="00331EA7" w:rsidRPr="003524FB">
              <w:rPr>
                <w:lang w:val="en-US"/>
              </w:rPr>
              <w:t xml:space="preserve"> Yes</w:t>
            </w:r>
          </w:p>
          <w:p w14:paraId="38681C10" w14:textId="26CB9F1C" w:rsidR="00331EA7" w:rsidRPr="003524FB" w:rsidRDefault="00377604"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124D0A">
                  <w:rPr>
                    <w:rFonts w:ascii="MS Gothic" w:eastAsia="MS Gothic" w:hAnsi="MS Gothic" w:hint="eastAsia"/>
                    <w:lang w:val="en-US"/>
                  </w:rPr>
                  <w:t>☒</w:t>
                </w:r>
              </w:sdtContent>
            </w:sdt>
            <w:r w:rsidR="00331EA7" w:rsidRPr="003524FB">
              <w:rPr>
                <w:lang w:val="en-US"/>
              </w:rPr>
              <w:t xml:space="preserve"> No</w:t>
            </w:r>
          </w:p>
          <w:p w14:paraId="38681C11" w14:textId="77777777" w:rsidR="00331EA7" w:rsidRPr="003524FB" w:rsidRDefault="00331EA7" w:rsidP="00331EA7">
            <w:r w:rsidRPr="003524FB">
              <w:t>If yes:</w:t>
            </w:r>
          </w:p>
          <w:p w14:paraId="38681C12" w14:textId="77777777" w:rsidR="00331EA7" w:rsidRPr="003524FB" w:rsidRDefault="00331EA7" w:rsidP="00331EA7"/>
          <w:p w14:paraId="38681C13" w14:textId="77777777" w:rsidR="00331EA7" w:rsidRPr="003524FB" w:rsidRDefault="00331EA7" w:rsidP="00331EA7"/>
        </w:tc>
      </w:tr>
      <w:tr w:rsidR="002300DE" w:rsidRPr="005B780B" w14:paraId="38681C18" w14:textId="77777777" w:rsidTr="55D391EC">
        <w:trPr>
          <w:cantSplit/>
          <w:trHeight w:val="269"/>
        </w:trPr>
        <w:tc>
          <w:tcPr>
            <w:tcW w:w="4962" w:type="dxa"/>
          </w:tcPr>
          <w:p w14:paraId="38681C15" w14:textId="77777777" w:rsidR="00D712D9" w:rsidRPr="00BD4178" w:rsidRDefault="002300DE" w:rsidP="00877A71">
            <w:r>
              <w:t xml:space="preserve">What are the expected costs for data sharing? How will these costs be covered? </w:t>
            </w:r>
          </w:p>
          <w:p w14:paraId="38681C16" w14:textId="77777777" w:rsidR="00171BDA" w:rsidRPr="00D712D9" w:rsidRDefault="00171BDA" w:rsidP="00877A71">
            <w:pPr>
              <w:rPr>
                <w:i/>
              </w:rPr>
            </w:pPr>
          </w:p>
        </w:tc>
        <w:tc>
          <w:tcPr>
            <w:tcW w:w="10631" w:type="dxa"/>
          </w:tcPr>
          <w:p w14:paraId="0461DD46" w14:textId="77777777" w:rsidR="008864A8" w:rsidRDefault="008864A8" w:rsidP="008864A8">
            <w:r w:rsidRPr="003524FB">
              <w:t>€0</w:t>
            </w:r>
            <w:r w:rsidRPr="003524FB">
              <w:br/>
              <w:t>Hosted on SharePoint and is included in general overhead for the university (KUL)</w:t>
            </w:r>
          </w:p>
          <w:p w14:paraId="39728898" w14:textId="77777777" w:rsidR="008864A8" w:rsidRDefault="008864A8" w:rsidP="008864A8"/>
          <w:p w14:paraId="38681C17" w14:textId="79EEF19A" w:rsidR="002300DE" w:rsidRPr="003524FB" w:rsidRDefault="008864A8" w:rsidP="008864A8">
            <w:r>
              <w:t>Backups can be made on already owned hard drives that can be reformatted and repurposed.</w:t>
            </w:r>
          </w:p>
        </w:tc>
      </w:tr>
    </w:tbl>
    <w:p w14:paraId="69320EC5" w14:textId="77777777" w:rsidR="004219E9" w:rsidRDefault="004219E9">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681C1C" w14:textId="77777777" w:rsidTr="005E32FD">
        <w:trPr>
          <w:cantSplit/>
          <w:trHeight w:val="501"/>
        </w:trPr>
        <w:tc>
          <w:tcPr>
            <w:tcW w:w="15593" w:type="dxa"/>
            <w:gridSpan w:val="2"/>
            <w:shd w:val="clear" w:color="auto" w:fill="5B9BD5" w:themeFill="accent5"/>
          </w:tcPr>
          <w:p w14:paraId="38681C1A"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38681C1B" w14:textId="77777777" w:rsidR="00877A71" w:rsidRPr="00145CC7" w:rsidRDefault="00877A71" w:rsidP="00EE6614">
            <w:pPr>
              <w:ind w:left="360"/>
              <w:rPr>
                <w:b/>
              </w:rPr>
            </w:pPr>
          </w:p>
        </w:tc>
      </w:tr>
      <w:tr w:rsidR="002300DE" w:rsidRPr="00F42A6F" w14:paraId="38681C1F" w14:textId="77777777" w:rsidTr="00436EB9">
        <w:trPr>
          <w:cantSplit/>
          <w:trHeight w:val="269"/>
        </w:trPr>
        <w:tc>
          <w:tcPr>
            <w:tcW w:w="4962" w:type="dxa"/>
          </w:tcPr>
          <w:p w14:paraId="38681C1D" w14:textId="77777777" w:rsidR="002300DE" w:rsidRPr="00CA44D7" w:rsidRDefault="00F621F9" w:rsidP="00877A71">
            <w:r w:rsidRPr="00C40606">
              <w:t>Who will manage data documentation and metadata during the research project?</w:t>
            </w:r>
          </w:p>
        </w:tc>
        <w:tc>
          <w:tcPr>
            <w:tcW w:w="10631" w:type="dxa"/>
          </w:tcPr>
          <w:p w14:paraId="38681C1E" w14:textId="6D662F6E" w:rsidR="002300DE" w:rsidRPr="00C57639" w:rsidRDefault="00643738" w:rsidP="6320600B">
            <w:pPr>
              <w:rPr>
                <w:b/>
                <w:bCs/>
              </w:rPr>
            </w:pPr>
            <w:r>
              <w:rPr>
                <w:b/>
                <w:bCs/>
              </w:rPr>
              <w:t>Jef Peeters</w:t>
            </w:r>
          </w:p>
        </w:tc>
      </w:tr>
      <w:tr w:rsidR="002300DE" w:rsidRPr="00F42A6F" w14:paraId="38681C22" w14:textId="77777777" w:rsidTr="00436EB9">
        <w:trPr>
          <w:cantSplit/>
          <w:trHeight w:val="269"/>
        </w:trPr>
        <w:tc>
          <w:tcPr>
            <w:tcW w:w="4962" w:type="dxa"/>
          </w:tcPr>
          <w:p w14:paraId="38681C20" w14:textId="77777777" w:rsidR="002300DE" w:rsidRDefault="00F621F9" w:rsidP="00877A71">
            <w:r w:rsidRPr="00C40606">
              <w:t>Who will manage data storage and backup during the research project?</w:t>
            </w:r>
          </w:p>
        </w:tc>
        <w:tc>
          <w:tcPr>
            <w:tcW w:w="10631" w:type="dxa"/>
          </w:tcPr>
          <w:p w14:paraId="38681C21" w14:textId="43B0320F" w:rsidR="002300DE" w:rsidRPr="00C57639" w:rsidRDefault="00643738" w:rsidP="6320600B">
            <w:pPr>
              <w:rPr>
                <w:b/>
                <w:bCs/>
              </w:rPr>
            </w:pPr>
            <w:r>
              <w:rPr>
                <w:b/>
                <w:bCs/>
              </w:rPr>
              <w:t>Jef Peeters</w:t>
            </w:r>
          </w:p>
        </w:tc>
      </w:tr>
      <w:tr w:rsidR="002300DE" w:rsidRPr="00F42A6F" w14:paraId="38681C25" w14:textId="77777777" w:rsidTr="00436EB9">
        <w:trPr>
          <w:cantSplit/>
          <w:trHeight w:val="269"/>
        </w:trPr>
        <w:tc>
          <w:tcPr>
            <w:tcW w:w="4962" w:type="dxa"/>
          </w:tcPr>
          <w:p w14:paraId="38681C23" w14:textId="77777777" w:rsidR="002300DE" w:rsidRDefault="00F621F9" w:rsidP="00877A71">
            <w:r w:rsidRPr="00C40606">
              <w:t>Who will manage data preservation and sharing?</w:t>
            </w:r>
          </w:p>
        </w:tc>
        <w:tc>
          <w:tcPr>
            <w:tcW w:w="10631" w:type="dxa"/>
          </w:tcPr>
          <w:p w14:paraId="38681C24" w14:textId="72E7EDA2" w:rsidR="002300DE" w:rsidRPr="00C57639" w:rsidRDefault="00511F44" w:rsidP="6320600B">
            <w:pPr>
              <w:rPr>
                <w:b/>
                <w:bCs/>
              </w:rPr>
            </w:pPr>
            <w:r>
              <w:rPr>
                <w:b/>
                <w:bCs/>
              </w:rPr>
              <w:t>Jef Peeters</w:t>
            </w:r>
          </w:p>
        </w:tc>
      </w:tr>
      <w:tr w:rsidR="002300DE" w:rsidRPr="00F42A6F" w14:paraId="38681C28" w14:textId="77777777" w:rsidTr="00436EB9">
        <w:trPr>
          <w:cantSplit/>
          <w:trHeight w:val="269"/>
        </w:trPr>
        <w:tc>
          <w:tcPr>
            <w:tcW w:w="4962" w:type="dxa"/>
          </w:tcPr>
          <w:p w14:paraId="38681C26" w14:textId="77777777" w:rsidR="00D712D9" w:rsidRPr="00D712D9" w:rsidRDefault="000E7787" w:rsidP="00D712D9">
            <w:pPr>
              <w:rPr>
                <w:i/>
              </w:rPr>
            </w:pPr>
            <w:r w:rsidRPr="00C40606">
              <w:t>Who will update and implement this DMP?</w:t>
            </w:r>
          </w:p>
        </w:tc>
        <w:tc>
          <w:tcPr>
            <w:tcW w:w="10631" w:type="dxa"/>
          </w:tcPr>
          <w:p w14:paraId="38681C27" w14:textId="3E7B6B79" w:rsidR="002300DE" w:rsidRPr="00C57639" w:rsidRDefault="00511F44" w:rsidP="6320600B">
            <w:pPr>
              <w:rPr>
                <w:b/>
                <w:bCs/>
              </w:rPr>
            </w:pPr>
            <w:r>
              <w:rPr>
                <w:b/>
                <w:bCs/>
              </w:rPr>
              <w:t>Jef Peeters</w:t>
            </w:r>
          </w:p>
        </w:tc>
      </w:tr>
    </w:tbl>
    <w:p w14:paraId="38681C29" w14:textId="77777777" w:rsidR="0095381F" w:rsidRDefault="0095381F" w:rsidP="0095381F"/>
    <w:sectPr w:rsidR="0095381F"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5D1A5" w14:textId="77777777" w:rsidR="00377604" w:rsidRDefault="00377604" w:rsidP="00CE49D2">
      <w:r>
        <w:separator/>
      </w:r>
    </w:p>
  </w:endnote>
  <w:endnote w:type="continuationSeparator" w:id="0">
    <w:p w14:paraId="0F9901BD" w14:textId="77777777" w:rsidR="00377604" w:rsidRDefault="00377604" w:rsidP="00CE49D2">
      <w:r>
        <w:continuationSeparator/>
      </w:r>
    </w:p>
  </w:endnote>
  <w:endnote w:type="continuationNotice" w:id="1">
    <w:p w14:paraId="06374ACF" w14:textId="77777777" w:rsidR="00377604" w:rsidRDefault="00377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8681C37" w14:textId="2E142FBC"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4F7A48">
          <w:rPr>
            <w:noProof/>
          </w:rPr>
          <w:t>14</w:t>
        </w:r>
        <w:r w:rsidR="00DF0787">
          <w:rPr>
            <w:noProof/>
          </w:rPr>
          <w:fldChar w:fldCharType="end"/>
        </w:r>
      </w:p>
    </w:sdtContent>
  </w:sdt>
  <w:p w14:paraId="38681C38"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F956" w14:textId="77777777" w:rsidR="00377604" w:rsidRDefault="00377604" w:rsidP="00CE49D2">
      <w:r>
        <w:separator/>
      </w:r>
    </w:p>
  </w:footnote>
  <w:footnote w:type="continuationSeparator" w:id="0">
    <w:p w14:paraId="6D5A7640" w14:textId="77777777" w:rsidR="00377604" w:rsidRDefault="00377604" w:rsidP="00CE49D2">
      <w:r>
        <w:continuationSeparator/>
      </w:r>
    </w:p>
  </w:footnote>
  <w:footnote w:type="continuationNotice" w:id="1">
    <w:p w14:paraId="7860DD3C" w14:textId="77777777" w:rsidR="00377604" w:rsidRDefault="00377604"/>
  </w:footnote>
  <w:footnote w:id="2">
    <w:p w14:paraId="38681C3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3">
    <w:p w14:paraId="38681C3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4">
    <w:p w14:paraId="38681C3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5">
    <w:p w14:paraId="38681C3C"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6">
    <w:p w14:paraId="38681C3D"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7">
    <w:p w14:paraId="38681C3E"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8">
    <w:p w14:paraId="38681C3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9">
    <w:p w14:paraId="38681C40"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4A343D"/>
    <w:multiLevelType w:val="hybridMultilevel"/>
    <w:tmpl w:val="82686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6"/>
  </w:num>
  <w:num w:numId="35">
    <w:abstractNumId w:val="10"/>
  </w:num>
  <w:num w:numId="36">
    <w:abstractNumId w:val="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443"/>
    <w:rsid w:val="000058FD"/>
    <w:rsid w:val="00007531"/>
    <w:rsid w:val="00007854"/>
    <w:rsid w:val="000108DF"/>
    <w:rsid w:val="0001291E"/>
    <w:rsid w:val="00017A08"/>
    <w:rsid w:val="00020990"/>
    <w:rsid w:val="00025AC4"/>
    <w:rsid w:val="000260CC"/>
    <w:rsid w:val="000262FD"/>
    <w:rsid w:val="0002695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615"/>
    <w:rsid w:val="00065E37"/>
    <w:rsid w:val="00070249"/>
    <w:rsid w:val="00072018"/>
    <w:rsid w:val="000743EB"/>
    <w:rsid w:val="0008067E"/>
    <w:rsid w:val="0008393F"/>
    <w:rsid w:val="00083FD0"/>
    <w:rsid w:val="000906CC"/>
    <w:rsid w:val="00094570"/>
    <w:rsid w:val="00097E2A"/>
    <w:rsid w:val="000A2BC9"/>
    <w:rsid w:val="000A46BC"/>
    <w:rsid w:val="000A606E"/>
    <w:rsid w:val="000B154E"/>
    <w:rsid w:val="000B2E0A"/>
    <w:rsid w:val="000B35FD"/>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0F6EC6"/>
    <w:rsid w:val="00100DBE"/>
    <w:rsid w:val="00102451"/>
    <w:rsid w:val="0011334C"/>
    <w:rsid w:val="00114359"/>
    <w:rsid w:val="00114BDA"/>
    <w:rsid w:val="0011665F"/>
    <w:rsid w:val="00117455"/>
    <w:rsid w:val="00120BCC"/>
    <w:rsid w:val="00121E34"/>
    <w:rsid w:val="00123984"/>
    <w:rsid w:val="00124813"/>
    <w:rsid w:val="0012483E"/>
    <w:rsid w:val="00124D0A"/>
    <w:rsid w:val="00134F62"/>
    <w:rsid w:val="0013590B"/>
    <w:rsid w:val="00135919"/>
    <w:rsid w:val="00144014"/>
    <w:rsid w:val="00145CC7"/>
    <w:rsid w:val="0014669A"/>
    <w:rsid w:val="001468CB"/>
    <w:rsid w:val="0015218E"/>
    <w:rsid w:val="00155351"/>
    <w:rsid w:val="001569A1"/>
    <w:rsid w:val="00165EC0"/>
    <w:rsid w:val="00166718"/>
    <w:rsid w:val="001707E4"/>
    <w:rsid w:val="00171BDA"/>
    <w:rsid w:val="00171BFB"/>
    <w:rsid w:val="00174B35"/>
    <w:rsid w:val="00174CE7"/>
    <w:rsid w:val="00175B65"/>
    <w:rsid w:val="00177772"/>
    <w:rsid w:val="00177C8C"/>
    <w:rsid w:val="00184061"/>
    <w:rsid w:val="001847ED"/>
    <w:rsid w:val="00184881"/>
    <w:rsid w:val="00184A64"/>
    <w:rsid w:val="00184DDE"/>
    <w:rsid w:val="001859CF"/>
    <w:rsid w:val="001942F8"/>
    <w:rsid w:val="001956AB"/>
    <w:rsid w:val="00197920"/>
    <w:rsid w:val="001A0CD1"/>
    <w:rsid w:val="001A5677"/>
    <w:rsid w:val="001A63D0"/>
    <w:rsid w:val="001A6D63"/>
    <w:rsid w:val="001B2621"/>
    <w:rsid w:val="001B2BD8"/>
    <w:rsid w:val="001B2D3E"/>
    <w:rsid w:val="001B4C60"/>
    <w:rsid w:val="001B5551"/>
    <w:rsid w:val="001C0C86"/>
    <w:rsid w:val="001C2BEF"/>
    <w:rsid w:val="001C3D28"/>
    <w:rsid w:val="001C4324"/>
    <w:rsid w:val="001C46AD"/>
    <w:rsid w:val="001D1878"/>
    <w:rsid w:val="001E0E90"/>
    <w:rsid w:val="001F6067"/>
    <w:rsid w:val="00202C9D"/>
    <w:rsid w:val="00203D87"/>
    <w:rsid w:val="00207D68"/>
    <w:rsid w:val="00212A42"/>
    <w:rsid w:val="00214ECD"/>
    <w:rsid w:val="0021587B"/>
    <w:rsid w:val="00223EB2"/>
    <w:rsid w:val="002300DE"/>
    <w:rsid w:val="002330AD"/>
    <w:rsid w:val="00243B39"/>
    <w:rsid w:val="00244172"/>
    <w:rsid w:val="00244A11"/>
    <w:rsid w:val="002466F2"/>
    <w:rsid w:val="0024685C"/>
    <w:rsid w:val="00247520"/>
    <w:rsid w:val="00247FBE"/>
    <w:rsid w:val="00250516"/>
    <w:rsid w:val="00250D8D"/>
    <w:rsid w:val="00251FCB"/>
    <w:rsid w:val="0025395E"/>
    <w:rsid w:val="0025638E"/>
    <w:rsid w:val="00262289"/>
    <w:rsid w:val="00265950"/>
    <w:rsid w:val="00272ABF"/>
    <w:rsid w:val="00274F0B"/>
    <w:rsid w:val="00277747"/>
    <w:rsid w:val="0028025A"/>
    <w:rsid w:val="00280887"/>
    <w:rsid w:val="00281C4E"/>
    <w:rsid w:val="00282F85"/>
    <w:rsid w:val="00282FDF"/>
    <w:rsid w:val="00283137"/>
    <w:rsid w:val="0028573F"/>
    <w:rsid w:val="0029352E"/>
    <w:rsid w:val="00294D7D"/>
    <w:rsid w:val="002977B7"/>
    <w:rsid w:val="002A0F9E"/>
    <w:rsid w:val="002A243F"/>
    <w:rsid w:val="002A4F31"/>
    <w:rsid w:val="002B4CAC"/>
    <w:rsid w:val="002C28CD"/>
    <w:rsid w:val="002C5FEE"/>
    <w:rsid w:val="002D0C7D"/>
    <w:rsid w:val="002D4FD0"/>
    <w:rsid w:val="002E49B6"/>
    <w:rsid w:val="002F5624"/>
    <w:rsid w:val="003004C8"/>
    <w:rsid w:val="0030069C"/>
    <w:rsid w:val="00302D33"/>
    <w:rsid w:val="003057A3"/>
    <w:rsid w:val="003061B6"/>
    <w:rsid w:val="0030680D"/>
    <w:rsid w:val="00306F7B"/>
    <w:rsid w:val="003104AE"/>
    <w:rsid w:val="003107D3"/>
    <w:rsid w:val="00310D46"/>
    <w:rsid w:val="00313DB3"/>
    <w:rsid w:val="00316EB3"/>
    <w:rsid w:val="0032471C"/>
    <w:rsid w:val="00326A26"/>
    <w:rsid w:val="00331ACC"/>
    <w:rsid w:val="00331EA7"/>
    <w:rsid w:val="00340878"/>
    <w:rsid w:val="00341BE4"/>
    <w:rsid w:val="0034263E"/>
    <w:rsid w:val="003427F6"/>
    <w:rsid w:val="00343B19"/>
    <w:rsid w:val="0034429D"/>
    <w:rsid w:val="00345E00"/>
    <w:rsid w:val="00350137"/>
    <w:rsid w:val="0035079E"/>
    <w:rsid w:val="003524FB"/>
    <w:rsid w:val="0035280D"/>
    <w:rsid w:val="0035345E"/>
    <w:rsid w:val="003605DF"/>
    <w:rsid w:val="00361B98"/>
    <w:rsid w:val="003625F8"/>
    <w:rsid w:val="00362E34"/>
    <w:rsid w:val="003639ED"/>
    <w:rsid w:val="0036548C"/>
    <w:rsid w:val="00367F6D"/>
    <w:rsid w:val="003716A8"/>
    <w:rsid w:val="003725B0"/>
    <w:rsid w:val="00377604"/>
    <w:rsid w:val="00384EF4"/>
    <w:rsid w:val="003873B8"/>
    <w:rsid w:val="00391536"/>
    <w:rsid w:val="0039254C"/>
    <w:rsid w:val="0039292F"/>
    <w:rsid w:val="00394E22"/>
    <w:rsid w:val="00397CAE"/>
    <w:rsid w:val="003A0344"/>
    <w:rsid w:val="003A13C9"/>
    <w:rsid w:val="003A6916"/>
    <w:rsid w:val="003B479A"/>
    <w:rsid w:val="003B5ED3"/>
    <w:rsid w:val="003C0384"/>
    <w:rsid w:val="003C3A24"/>
    <w:rsid w:val="003C48A9"/>
    <w:rsid w:val="003D036F"/>
    <w:rsid w:val="003D128A"/>
    <w:rsid w:val="003D2185"/>
    <w:rsid w:val="003D2DDC"/>
    <w:rsid w:val="003E12E0"/>
    <w:rsid w:val="003E45D5"/>
    <w:rsid w:val="003E50ED"/>
    <w:rsid w:val="003E566A"/>
    <w:rsid w:val="003E7A5B"/>
    <w:rsid w:val="003E7F04"/>
    <w:rsid w:val="00401452"/>
    <w:rsid w:val="004014E1"/>
    <w:rsid w:val="0040421C"/>
    <w:rsid w:val="004060FE"/>
    <w:rsid w:val="004079B4"/>
    <w:rsid w:val="004105C0"/>
    <w:rsid w:val="00412CAA"/>
    <w:rsid w:val="004140F2"/>
    <w:rsid w:val="00415B89"/>
    <w:rsid w:val="0041604F"/>
    <w:rsid w:val="00421794"/>
    <w:rsid w:val="004217AE"/>
    <w:rsid w:val="004219E9"/>
    <w:rsid w:val="00422BA9"/>
    <w:rsid w:val="00425D61"/>
    <w:rsid w:val="00425E19"/>
    <w:rsid w:val="00436EB9"/>
    <w:rsid w:val="0044123C"/>
    <w:rsid w:val="00441D64"/>
    <w:rsid w:val="004420AA"/>
    <w:rsid w:val="00442BCA"/>
    <w:rsid w:val="00443484"/>
    <w:rsid w:val="00447077"/>
    <w:rsid w:val="00455E87"/>
    <w:rsid w:val="004619EB"/>
    <w:rsid w:val="00462C2F"/>
    <w:rsid w:val="00462F82"/>
    <w:rsid w:val="0046404A"/>
    <w:rsid w:val="0046695E"/>
    <w:rsid w:val="00470052"/>
    <w:rsid w:val="004715DE"/>
    <w:rsid w:val="0047216C"/>
    <w:rsid w:val="004822B2"/>
    <w:rsid w:val="004830FF"/>
    <w:rsid w:val="00483CF2"/>
    <w:rsid w:val="0048548C"/>
    <w:rsid w:val="00490B09"/>
    <w:rsid w:val="00491041"/>
    <w:rsid w:val="00492E32"/>
    <w:rsid w:val="00494771"/>
    <w:rsid w:val="0049739D"/>
    <w:rsid w:val="004A04ED"/>
    <w:rsid w:val="004A1BEC"/>
    <w:rsid w:val="004A39C4"/>
    <w:rsid w:val="004A454D"/>
    <w:rsid w:val="004A6E68"/>
    <w:rsid w:val="004B2CCF"/>
    <w:rsid w:val="004B3A11"/>
    <w:rsid w:val="004B414E"/>
    <w:rsid w:val="004B6368"/>
    <w:rsid w:val="004C16AA"/>
    <w:rsid w:val="004C570E"/>
    <w:rsid w:val="004C72B8"/>
    <w:rsid w:val="004D2363"/>
    <w:rsid w:val="004D37B4"/>
    <w:rsid w:val="004E5067"/>
    <w:rsid w:val="004E5EC5"/>
    <w:rsid w:val="004E6101"/>
    <w:rsid w:val="004E7651"/>
    <w:rsid w:val="004F1D91"/>
    <w:rsid w:val="004F4F1C"/>
    <w:rsid w:val="004F6D0E"/>
    <w:rsid w:val="004F7863"/>
    <w:rsid w:val="004F7A48"/>
    <w:rsid w:val="00501AA5"/>
    <w:rsid w:val="00501D2C"/>
    <w:rsid w:val="00507DA6"/>
    <w:rsid w:val="005111C4"/>
    <w:rsid w:val="00511F44"/>
    <w:rsid w:val="005122EA"/>
    <w:rsid w:val="00513A0C"/>
    <w:rsid w:val="00514168"/>
    <w:rsid w:val="0051621F"/>
    <w:rsid w:val="00517620"/>
    <w:rsid w:val="00522127"/>
    <w:rsid w:val="005252B9"/>
    <w:rsid w:val="00526D79"/>
    <w:rsid w:val="00531564"/>
    <w:rsid w:val="00534346"/>
    <w:rsid w:val="00534576"/>
    <w:rsid w:val="00534707"/>
    <w:rsid w:val="0054104A"/>
    <w:rsid w:val="005434A0"/>
    <w:rsid w:val="0054574E"/>
    <w:rsid w:val="00545996"/>
    <w:rsid w:val="005463E7"/>
    <w:rsid w:val="00552B61"/>
    <w:rsid w:val="00555EA1"/>
    <w:rsid w:val="00557340"/>
    <w:rsid w:val="00561EE6"/>
    <w:rsid w:val="00566351"/>
    <w:rsid w:val="0057056D"/>
    <w:rsid w:val="00572C6D"/>
    <w:rsid w:val="0057545A"/>
    <w:rsid w:val="0057740F"/>
    <w:rsid w:val="0058666D"/>
    <w:rsid w:val="00586889"/>
    <w:rsid w:val="005871A9"/>
    <w:rsid w:val="005904AD"/>
    <w:rsid w:val="005907FA"/>
    <w:rsid w:val="00593ADB"/>
    <w:rsid w:val="00595441"/>
    <w:rsid w:val="005A2408"/>
    <w:rsid w:val="005A5A37"/>
    <w:rsid w:val="005B75F8"/>
    <w:rsid w:val="005B780B"/>
    <w:rsid w:val="005C2645"/>
    <w:rsid w:val="005C6FF1"/>
    <w:rsid w:val="005C71C0"/>
    <w:rsid w:val="005D4D9E"/>
    <w:rsid w:val="005D5814"/>
    <w:rsid w:val="005D70BF"/>
    <w:rsid w:val="005D763F"/>
    <w:rsid w:val="005E32FD"/>
    <w:rsid w:val="005E451B"/>
    <w:rsid w:val="005E4E1C"/>
    <w:rsid w:val="005E5386"/>
    <w:rsid w:val="005F1A74"/>
    <w:rsid w:val="005F6665"/>
    <w:rsid w:val="00605302"/>
    <w:rsid w:val="00605AAD"/>
    <w:rsid w:val="00610242"/>
    <w:rsid w:val="006200AD"/>
    <w:rsid w:val="00620EDF"/>
    <w:rsid w:val="006218C5"/>
    <w:rsid w:val="006247A4"/>
    <w:rsid w:val="00626238"/>
    <w:rsid w:val="0062643D"/>
    <w:rsid w:val="00632215"/>
    <w:rsid w:val="006330C5"/>
    <w:rsid w:val="006362D7"/>
    <w:rsid w:val="00641D7D"/>
    <w:rsid w:val="00642BC5"/>
    <w:rsid w:val="00643738"/>
    <w:rsid w:val="0064652A"/>
    <w:rsid w:val="00646E0C"/>
    <w:rsid w:val="00650192"/>
    <w:rsid w:val="00650708"/>
    <w:rsid w:val="00653953"/>
    <w:rsid w:val="006542BA"/>
    <w:rsid w:val="006553BC"/>
    <w:rsid w:val="006673DA"/>
    <w:rsid w:val="00671B90"/>
    <w:rsid w:val="00682AAC"/>
    <w:rsid w:val="00687A26"/>
    <w:rsid w:val="00691D07"/>
    <w:rsid w:val="00693CE5"/>
    <w:rsid w:val="00694E66"/>
    <w:rsid w:val="006A5D4A"/>
    <w:rsid w:val="006A6191"/>
    <w:rsid w:val="006B279A"/>
    <w:rsid w:val="006B349A"/>
    <w:rsid w:val="006B7C61"/>
    <w:rsid w:val="006C0CA3"/>
    <w:rsid w:val="006C1970"/>
    <w:rsid w:val="006C27B4"/>
    <w:rsid w:val="006C28E9"/>
    <w:rsid w:val="006C3324"/>
    <w:rsid w:val="006C344D"/>
    <w:rsid w:val="006C680B"/>
    <w:rsid w:val="006D08F2"/>
    <w:rsid w:val="006D1D70"/>
    <w:rsid w:val="006D2E56"/>
    <w:rsid w:val="006D642B"/>
    <w:rsid w:val="006E04E8"/>
    <w:rsid w:val="006E43C9"/>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24E7"/>
    <w:rsid w:val="00765983"/>
    <w:rsid w:val="00765C70"/>
    <w:rsid w:val="00770EC7"/>
    <w:rsid w:val="00771609"/>
    <w:rsid w:val="00771CF4"/>
    <w:rsid w:val="0077269A"/>
    <w:rsid w:val="00773AF9"/>
    <w:rsid w:val="00776FEF"/>
    <w:rsid w:val="0078107F"/>
    <w:rsid w:val="00782134"/>
    <w:rsid w:val="0078430C"/>
    <w:rsid w:val="00784847"/>
    <w:rsid w:val="00794DEC"/>
    <w:rsid w:val="00797E32"/>
    <w:rsid w:val="007A26E0"/>
    <w:rsid w:val="007A56FE"/>
    <w:rsid w:val="007A6DDB"/>
    <w:rsid w:val="007B6E98"/>
    <w:rsid w:val="007B6EED"/>
    <w:rsid w:val="007C0C85"/>
    <w:rsid w:val="007C3FA4"/>
    <w:rsid w:val="007D492D"/>
    <w:rsid w:val="007D6EBF"/>
    <w:rsid w:val="007D7997"/>
    <w:rsid w:val="007E35BB"/>
    <w:rsid w:val="007E6415"/>
    <w:rsid w:val="007F11F0"/>
    <w:rsid w:val="007F13A5"/>
    <w:rsid w:val="007F2F46"/>
    <w:rsid w:val="007F3B26"/>
    <w:rsid w:val="007F3E3D"/>
    <w:rsid w:val="007F4754"/>
    <w:rsid w:val="007F5AC1"/>
    <w:rsid w:val="00803AF8"/>
    <w:rsid w:val="00804705"/>
    <w:rsid w:val="00806A6B"/>
    <w:rsid w:val="00806FB4"/>
    <w:rsid w:val="00807DDC"/>
    <w:rsid w:val="00813CAC"/>
    <w:rsid w:val="008144B9"/>
    <w:rsid w:val="00816268"/>
    <w:rsid w:val="00822852"/>
    <w:rsid w:val="00822E4E"/>
    <w:rsid w:val="00824607"/>
    <w:rsid w:val="0083192F"/>
    <w:rsid w:val="00833350"/>
    <w:rsid w:val="00834A9E"/>
    <w:rsid w:val="008355FA"/>
    <w:rsid w:val="00842CBF"/>
    <w:rsid w:val="008525D0"/>
    <w:rsid w:val="00852762"/>
    <w:rsid w:val="0085323F"/>
    <w:rsid w:val="00854DD7"/>
    <w:rsid w:val="00861A4A"/>
    <w:rsid w:val="008621C9"/>
    <w:rsid w:val="00862410"/>
    <w:rsid w:val="008626AA"/>
    <w:rsid w:val="0086362F"/>
    <w:rsid w:val="00864E53"/>
    <w:rsid w:val="00870E5A"/>
    <w:rsid w:val="008713A1"/>
    <w:rsid w:val="00872F86"/>
    <w:rsid w:val="0087485C"/>
    <w:rsid w:val="0087542B"/>
    <w:rsid w:val="00877514"/>
    <w:rsid w:val="00877A71"/>
    <w:rsid w:val="00877B0C"/>
    <w:rsid w:val="00880395"/>
    <w:rsid w:val="00880752"/>
    <w:rsid w:val="00881925"/>
    <w:rsid w:val="008852B8"/>
    <w:rsid w:val="008864A8"/>
    <w:rsid w:val="00894769"/>
    <w:rsid w:val="00895A49"/>
    <w:rsid w:val="00897E82"/>
    <w:rsid w:val="008A28C6"/>
    <w:rsid w:val="008A7DC0"/>
    <w:rsid w:val="008B0EAB"/>
    <w:rsid w:val="008B5407"/>
    <w:rsid w:val="008B5D86"/>
    <w:rsid w:val="008C202C"/>
    <w:rsid w:val="008C4396"/>
    <w:rsid w:val="008D3E1D"/>
    <w:rsid w:val="008F15D8"/>
    <w:rsid w:val="008F2823"/>
    <w:rsid w:val="008F2D7E"/>
    <w:rsid w:val="008F2E0D"/>
    <w:rsid w:val="008F41F6"/>
    <w:rsid w:val="008F6455"/>
    <w:rsid w:val="008F6820"/>
    <w:rsid w:val="008F6DC0"/>
    <w:rsid w:val="008F73BC"/>
    <w:rsid w:val="00900034"/>
    <w:rsid w:val="00900116"/>
    <w:rsid w:val="00900D74"/>
    <w:rsid w:val="00901351"/>
    <w:rsid w:val="0090187E"/>
    <w:rsid w:val="00902638"/>
    <w:rsid w:val="00905D63"/>
    <w:rsid w:val="00906DA8"/>
    <w:rsid w:val="0091060F"/>
    <w:rsid w:val="009142A7"/>
    <w:rsid w:val="00916AB5"/>
    <w:rsid w:val="0092127A"/>
    <w:rsid w:val="00921511"/>
    <w:rsid w:val="00923488"/>
    <w:rsid w:val="00925163"/>
    <w:rsid w:val="009340EF"/>
    <w:rsid w:val="0093526F"/>
    <w:rsid w:val="00935EFB"/>
    <w:rsid w:val="00937E61"/>
    <w:rsid w:val="009413CA"/>
    <w:rsid w:val="0094370D"/>
    <w:rsid w:val="009466CB"/>
    <w:rsid w:val="00950DB8"/>
    <w:rsid w:val="00951016"/>
    <w:rsid w:val="0095316C"/>
    <w:rsid w:val="0095381F"/>
    <w:rsid w:val="009554FC"/>
    <w:rsid w:val="00960037"/>
    <w:rsid w:val="00962486"/>
    <w:rsid w:val="009630FC"/>
    <w:rsid w:val="00964E11"/>
    <w:rsid w:val="0097375E"/>
    <w:rsid w:val="00973E14"/>
    <w:rsid w:val="00980823"/>
    <w:rsid w:val="00984679"/>
    <w:rsid w:val="00990B96"/>
    <w:rsid w:val="009940AD"/>
    <w:rsid w:val="009966C3"/>
    <w:rsid w:val="009A45CB"/>
    <w:rsid w:val="009A60A5"/>
    <w:rsid w:val="009B33FA"/>
    <w:rsid w:val="009B4BD5"/>
    <w:rsid w:val="009B7BF9"/>
    <w:rsid w:val="009C0EAA"/>
    <w:rsid w:val="009C32D2"/>
    <w:rsid w:val="009C54E5"/>
    <w:rsid w:val="009C66B2"/>
    <w:rsid w:val="009D090C"/>
    <w:rsid w:val="009D1FE9"/>
    <w:rsid w:val="009D32FB"/>
    <w:rsid w:val="009E1DAC"/>
    <w:rsid w:val="009E1EFB"/>
    <w:rsid w:val="009E2081"/>
    <w:rsid w:val="009F0CD6"/>
    <w:rsid w:val="009F3B66"/>
    <w:rsid w:val="009F5507"/>
    <w:rsid w:val="009F5B28"/>
    <w:rsid w:val="009F7382"/>
    <w:rsid w:val="00A01A88"/>
    <w:rsid w:val="00A107B3"/>
    <w:rsid w:val="00A11B82"/>
    <w:rsid w:val="00A12425"/>
    <w:rsid w:val="00A133D9"/>
    <w:rsid w:val="00A14579"/>
    <w:rsid w:val="00A14918"/>
    <w:rsid w:val="00A23DCD"/>
    <w:rsid w:val="00A3290C"/>
    <w:rsid w:val="00A35DB7"/>
    <w:rsid w:val="00A35DEE"/>
    <w:rsid w:val="00A43714"/>
    <w:rsid w:val="00A447AF"/>
    <w:rsid w:val="00A46496"/>
    <w:rsid w:val="00A517CF"/>
    <w:rsid w:val="00A5437B"/>
    <w:rsid w:val="00A555D2"/>
    <w:rsid w:val="00A564D2"/>
    <w:rsid w:val="00A616E0"/>
    <w:rsid w:val="00A61B0A"/>
    <w:rsid w:val="00A63E45"/>
    <w:rsid w:val="00A64CBA"/>
    <w:rsid w:val="00A65FEF"/>
    <w:rsid w:val="00A668A3"/>
    <w:rsid w:val="00A729DC"/>
    <w:rsid w:val="00A73E90"/>
    <w:rsid w:val="00A759AA"/>
    <w:rsid w:val="00A77C6A"/>
    <w:rsid w:val="00A82458"/>
    <w:rsid w:val="00A83C02"/>
    <w:rsid w:val="00A87F42"/>
    <w:rsid w:val="00A950FF"/>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26D0"/>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762CC"/>
    <w:rsid w:val="00B819E4"/>
    <w:rsid w:val="00B83C35"/>
    <w:rsid w:val="00B85A06"/>
    <w:rsid w:val="00B9081C"/>
    <w:rsid w:val="00B91795"/>
    <w:rsid w:val="00B91E6E"/>
    <w:rsid w:val="00B92A46"/>
    <w:rsid w:val="00B95D39"/>
    <w:rsid w:val="00BA0C2F"/>
    <w:rsid w:val="00BA1FC0"/>
    <w:rsid w:val="00BA21AB"/>
    <w:rsid w:val="00BA789F"/>
    <w:rsid w:val="00BB11D1"/>
    <w:rsid w:val="00BB2951"/>
    <w:rsid w:val="00BB4EB5"/>
    <w:rsid w:val="00BB76F4"/>
    <w:rsid w:val="00BB7A94"/>
    <w:rsid w:val="00BB7DDF"/>
    <w:rsid w:val="00BC02E2"/>
    <w:rsid w:val="00BC076D"/>
    <w:rsid w:val="00BC1A18"/>
    <w:rsid w:val="00BD4178"/>
    <w:rsid w:val="00BD4960"/>
    <w:rsid w:val="00BE1EDA"/>
    <w:rsid w:val="00BE259C"/>
    <w:rsid w:val="00BF2CCA"/>
    <w:rsid w:val="00C05F18"/>
    <w:rsid w:val="00C10A94"/>
    <w:rsid w:val="00C1455E"/>
    <w:rsid w:val="00C149C1"/>
    <w:rsid w:val="00C15D94"/>
    <w:rsid w:val="00C161F1"/>
    <w:rsid w:val="00C21924"/>
    <w:rsid w:val="00C25D47"/>
    <w:rsid w:val="00C26A02"/>
    <w:rsid w:val="00C271CA"/>
    <w:rsid w:val="00C4007E"/>
    <w:rsid w:val="00C4422C"/>
    <w:rsid w:val="00C47672"/>
    <w:rsid w:val="00C512C7"/>
    <w:rsid w:val="00C57639"/>
    <w:rsid w:val="00C61245"/>
    <w:rsid w:val="00C64163"/>
    <w:rsid w:val="00C6497B"/>
    <w:rsid w:val="00C652EE"/>
    <w:rsid w:val="00C67569"/>
    <w:rsid w:val="00C7438E"/>
    <w:rsid w:val="00C80C97"/>
    <w:rsid w:val="00C873EB"/>
    <w:rsid w:val="00C87585"/>
    <w:rsid w:val="00C90462"/>
    <w:rsid w:val="00C94198"/>
    <w:rsid w:val="00C95055"/>
    <w:rsid w:val="00CA24FE"/>
    <w:rsid w:val="00CA2D12"/>
    <w:rsid w:val="00CA4241"/>
    <w:rsid w:val="00CA4252"/>
    <w:rsid w:val="00CA44D7"/>
    <w:rsid w:val="00CA6EB1"/>
    <w:rsid w:val="00CB01C8"/>
    <w:rsid w:val="00CB3F10"/>
    <w:rsid w:val="00CB4D5A"/>
    <w:rsid w:val="00CC0428"/>
    <w:rsid w:val="00CC3EBB"/>
    <w:rsid w:val="00CC7B3F"/>
    <w:rsid w:val="00CD0893"/>
    <w:rsid w:val="00CD0EA7"/>
    <w:rsid w:val="00CD114B"/>
    <w:rsid w:val="00CD1C5B"/>
    <w:rsid w:val="00CD36C2"/>
    <w:rsid w:val="00CD462E"/>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3B69"/>
    <w:rsid w:val="00D36325"/>
    <w:rsid w:val="00D36AA5"/>
    <w:rsid w:val="00D41136"/>
    <w:rsid w:val="00D41ED1"/>
    <w:rsid w:val="00D4266B"/>
    <w:rsid w:val="00D43C73"/>
    <w:rsid w:val="00D47ACE"/>
    <w:rsid w:val="00D5497C"/>
    <w:rsid w:val="00D576FF"/>
    <w:rsid w:val="00D650F6"/>
    <w:rsid w:val="00D712D9"/>
    <w:rsid w:val="00D72439"/>
    <w:rsid w:val="00D77B2F"/>
    <w:rsid w:val="00D830E9"/>
    <w:rsid w:val="00D83587"/>
    <w:rsid w:val="00D8400D"/>
    <w:rsid w:val="00D84BF4"/>
    <w:rsid w:val="00D90D85"/>
    <w:rsid w:val="00DA5AD2"/>
    <w:rsid w:val="00DB04E9"/>
    <w:rsid w:val="00DB1F56"/>
    <w:rsid w:val="00DB45C0"/>
    <w:rsid w:val="00DB6B82"/>
    <w:rsid w:val="00DC140B"/>
    <w:rsid w:val="00DD3A5D"/>
    <w:rsid w:val="00DD5262"/>
    <w:rsid w:val="00DD7C02"/>
    <w:rsid w:val="00DE0273"/>
    <w:rsid w:val="00DE10EF"/>
    <w:rsid w:val="00DE315A"/>
    <w:rsid w:val="00DE371E"/>
    <w:rsid w:val="00DE7CB0"/>
    <w:rsid w:val="00DF0167"/>
    <w:rsid w:val="00DF0787"/>
    <w:rsid w:val="00DF1358"/>
    <w:rsid w:val="00DF2884"/>
    <w:rsid w:val="00DF3028"/>
    <w:rsid w:val="00DF3577"/>
    <w:rsid w:val="00DF372D"/>
    <w:rsid w:val="00DF3E6A"/>
    <w:rsid w:val="00DF4913"/>
    <w:rsid w:val="00E12740"/>
    <w:rsid w:val="00E13A25"/>
    <w:rsid w:val="00E14E40"/>
    <w:rsid w:val="00E20180"/>
    <w:rsid w:val="00E25EC7"/>
    <w:rsid w:val="00E308F1"/>
    <w:rsid w:val="00E36981"/>
    <w:rsid w:val="00E40098"/>
    <w:rsid w:val="00E414CA"/>
    <w:rsid w:val="00E427BD"/>
    <w:rsid w:val="00E44ADC"/>
    <w:rsid w:val="00E4728F"/>
    <w:rsid w:val="00E47889"/>
    <w:rsid w:val="00E5288A"/>
    <w:rsid w:val="00E52B19"/>
    <w:rsid w:val="00E54046"/>
    <w:rsid w:val="00E5577F"/>
    <w:rsid w:val="00E57F4D"/>
    <w:rsid w:val="00E57FED"/>
    <w:rsid w:val="00E6127A"/>
    <w:rsid w:val="00E62A40"/>
    <w:rsid w:val="00E63773"/>
    <w:rsid w:val="00E67B8A"/>
    <w:rsid w:val="00E77592"/>
    <w:rsid w:val="00E841AA"/>
    <w:rsid w:val="00E8604D"/>
    <w:rsid w:val="00E93C67"/>
    <w:rsid w:val="00EA1B20"/>
    <w:rsid w:val="00EA21F4"/>
    <w:rsid w:val="00EA3D21"/>
    <w:rsid w:val="00EA3EAE"/>
    <w:rsid w:val="00EA6BDF"/>
    <w:rsid w:val="00EA77B5"/>
    <w:rsid w:val="00EB125A"/>
    <w:rsid w:val="00EC3A89"/>
    <w:rsid w:val="00EC5937"/>
    <w:rsid w:val="00EC7281"/>
    <w:rsid w:val="00ED3CF4"/>
    <w:rsid w:val="00ED5CBB"/>
    <w:rsid w:val="00EE114C"/>
    <w:rsid w:val="00EE1CA6"/>
    <w:rsid w:val="00EE33E8"/>
    <w:rsid w:val="00EE6614"/>
    <w:rsid w:val="00EF0947"/>
    <w:rsid w:val="00EF170D"/>
    <w:rsid w:val="00EF6E3A"/>
    <w:rsid w:val="00F002B8"/>
    <w:rsid w:val="00F01A75"/>
    <w:rsid w:val="00F036DD"/>
    <w:rsid w:val="00F04C6A"/>
    <w:rsid w:val="00F108D0"/>
    <w:rsid w:val="00F12B71"/>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57E6"/>
    <w:rsid w:val="00FD65B1"/>
    <w:rsid w:val="00FD75F2"/>
    <w:rsid w:val="00FD7D75"/>
    <w:rsid w:val="00FE4199"/>
    <w:rsid w:val="00FE6F89"/>
    <w:rsid w:val="00FF09CC"/>
    <w:rsid w:val="00FF2B69"/>
    <w:rsid w:val="024D50F9"/>
    <w:rsid w:val="0325EDC6"/>
    <w:rsid w:val="0527F47B"/>
    <w:rsid w:val="0572DC49"/>
    <w:rsid w:val="0728289E"/>
    <w:rsid w:val="074AD2AF"/>
    <w:rsid w:val="083272C9"/>
    <w:rsid w:val="09C0C006"/>
    <w:rsid w:val="0A2DB66A"/>
    <w:rsid w:val="0A558A88"/>
    <w:rsid w:val="0A5D08DB"/>
    <w:rsid w:val="0C50271A"/>
    <w:rsid w:val="0D563E5C"/>
    <w:rsid w:val="0DF0DBEE"/>
    <w:rsid w:val="1039E80B"/>
    <w:rsid w:val="128B3CAE"/>
    <w:rsid w:val="14F79AA3"/>
    <w:rsid w:val="159CAF24"/>
    <w:rsid w:val="16B7BD45"/>
    <w:rsid w:val="17397BA4"/>
    <w:rsid w:val="17DE46AC"/>
    <w:rsid w:val="1925484F"/>
    <w:rsid w:val="1938A2AE"/>
    <w:rsid w:val="198AF7D5"/>
    <w:rsid w:val="1B4F10FB"/>
    <w:rsid w:val="1B7EA14A"/>
    <w:rsid w:val="1CD0E0D0"/>
    <w:rsid w:val="1E5CA52E"/>
    <w:rsid w:val="1F234B5B"/>
    <w:rsid w:val="212AB2E3"/>
    <w:rsid w:val="2153916E"/>
    <w:rsid w:val="222E43EE"/>
    <w:rsid w:val="249B6555"/>
    <w:rsid w:val="299DF57D"/>
    <w:rsid w:val="2CFDB481"/>
    <w:rsid w:val="2EC16B26"/>
    <w:rsid w:val="2EEF334B"/>
    <w:rsid w:val="2FA18FE0"/>
    <w:rsid w:val="308A91B3"/>
    <w:rsid w:val="3109B17B"/>
    <w:rsid w:val="32059EFE"/>
    <w:rsid w:val="335C8865"/>
    <w:rsid w:val="3690798A"/>
    <w:rsid w:val="38998FA5"/>
    <w:rsid w:val="401C9B85"/>
    <w:rsid w:val="403A34DC"/>
    <w:rsid w:val="4135C084"/>
    <w:rsid w:val="41D6053D"/>
    <w:rsid w:val="4310485C"/>
    <w:rsid w:val="448E75E7"/>
    <w:rsid w:val="44CE5FEC"/>
    <w:rsid w:val="4588A111"/>
    <w:rsid w:val="46B0562C"/>
    <w:rsid w:val="4A9679DF"/>
    <w:rsid w:val="4B30A8FB"/>
    <w:rsid w:val="4E4818B6"/>
    <w:rsid w:val="4E491197"/>
    <w:rsid w:val="51DCA359"/>
    <w:rsid w:val="51EC2907"/>
    <w:rsid w:val="52674E7F"/>
    <w:rsid w:val="52CC1C3B"/>
    <w:rsid w:val="55D391EC"/>
    <w:rsid w:val="56F66814"/>
    <w:rsid w:val="57357FE6"/>
    <w:rsid w:val="57444132"/>
    <w:rsid w:val="57FF3339"/>
    <w:rsid w:val="5AEAFDDF"/>
    <w:rsid w:val="5BB2912E"/>
    <w:rsid w:val="5D59270C"/>
    <w:rsid w:val="5E097644"/>
    <w:rsid w:val="5E8FAAAC"/>
    <w:rsid w:val="5FA546A5"/>
    <w:rsid w:val="5FB6CA38"/>
    <w:rsid w:val="5FCF9814"/>
    <w:rsid w:val="60474A6A"/>
    <w:rsid w:val="625DF4C4"/>
    <w:rsid w:val="6320600B"/>
    <w:rsid w:val="65DD9B1A"/>
    <w:rsid w:val="6AD4B756"/>
    <w:rsid w:val="6C83C9AD"/>
    <w:rsid w:val="6D19153A"/>
    <w:rsid w:val="6DE44195"/>
    <w:rsid w:val="711F695F"/>
    <w:rsid w:val="715F2856"/>
    <w:rsid w:val="71FAF6FC"/>
    <w:rsid w:val="7278F764"/>
    <w:rsid w:val="7373BAE6"/>
    <w:rsid w:val="74BBE937"/>
    <w:rsid w:val="74C4A00B"/>
    <w:rsid w:val="76329979"/>
    <w:rsid w:val="77AC745D"/>
    <w:rsid w:val="77CE69DA"/>
    <w:rsid w:val="78AC5D2D"/>
    <w:rsid w:val="796A3A3B"/>
    <w:rsid w:val="7CA1DAFD"/>
    <w:rsid w:val="7FDC4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81A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character" w:styleId="PlaceholderText">
    <w:name w:val="Placeholder Text"/>
    <w:basedOn w:val="DefaultParagraphFont"/>
    <w:uiPriority w:val="99"/>
    <w:semiHidden/>
    <w:rsid w:val="004D2363"/>
    <w:rPr>
      <w:color w:val="808080"/>
    </w:rPr>
  </w:style>
  <w:style w:type="character" w:customStyle="1" w:styleId="cf01">
    <w:name w:val="cf01"/>
    <w:basedOn w:val="DefaultParagraphFont"/>
    <w:rsid w:val="005E4E1C"/>
    <w:rPr>
      <w:rFonts w:ascii="Segoe UI" w:hAnsi="Segoe UI" w:cs="Segoe UI" w:hint="default"/>
      <w:sz w:val="18"/>
      <w:szCs w:val="18"/>
    </w:rPr>
  </w:style>
  <w:style w:type="character" w:styleId="Mention">
    <w:name w:val="Mention"/>
    <w:basedOn w:val="DefaultParagraphFont"/>
    <w:uiPriority w:val="99"/>
    <w:unhideWhenUsed/>
    <w:rsid w:val="001A5677"/>
    <w:rPr>
      <w:color w:val="2B579A"/>
      <w:shd w:val="clear" w:color="auto" w:fill="E1DFDD"/>
    </w:rPr>
  </w:style>
  <w:style w:type="character" w:styleId="UnresolvedMention">
    <w:name w:val="Unresolved Mention"/>
    <w:basedOn w:val="DefaultParagraphFont"/>
    <w:uiPriority w:val="99"/>
    <w:semiHidden/>
    <w:unhideWhenUsed/>
    <w:rsid w:val="001B2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766">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5414">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urfnet.nl/display/standards/info-eu-repo/" TargetMode="Externa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or.org/05f95031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5AB54A9B-F36A-4BB3-9609-725B3F36E456}"/>
      </w:docPartPr>
      <w:docPartBody>
        <w:p w:rsidR="0051088D" w:rsidRDefault="0051088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1088D"/>
    <w:rsid w:val="0051088D"/>
    <w:rsid w:val="00B44CDD"/>
    <w:rsid w:val="00D20EAC"/>
    <w:rsid w:val="00DE4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G0G6121N</Project_x0020_Ref.>
    <FundingCallID xmlns="d2b4f59a-05ce-4744-9d1c-9dd30147ee09">39386</FundingCallID>
    <Code xmlns="d2b4f59a-05ce-4744-9d1c-9dd30147ee09">3E220215</Code>
    <TypeDoc xmlns="de64d03d-2dbc-4782-9fbf-1d8df1c50cf7">Initial</TypeDoc>
    <FormID xmlns="d2b4f59a-05ce-4744-9d1c-9dd30147ee09">2209</FormID>
    <_dlc_DocId xmlns="d2b4f59a-05ce-4744-9d1c-9dd30147ee09">P4FNSWA4HVKW-73199252-9469</_dlc_DocId>
    <_dlc_DocIdUrl xmlns="d2b4f59a-05ce-4744-9d1c-9dd30147ee09">
      <Url>https://www.groupware.kuleuven.be/sites/dmpmt/_layouts/15/DocIdRedir.aspx?ID=P4FNSWA4HVKW-73199252-9469</Url>
      <Description>P4FNSWA4HVKW-73199252-9469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AB0C-DFDE-46A3-B2D5-51536129F9D5}"/>
</file>

<file path=customXml/itemProps2.xml><?xml version="1.0" encoding="utf-8"?>
<ds:datastoreItem xmlns:ds="http://schemas.openxmlformats.org/officeDocument/2006/customXml" ds:itemID="{9911420A-2D98-427C-9EF4-7D37F62A7E48}"/>
</file>

<file path=customXml/itemProps3.xml><?xml version="1.0" encoding="utf-8"?>
<ds:datastoreItem xmlns:ds="http://schemas.openxmlformats.org/officeDocument/2006/customXml" ds:itemID="{EAEE69F6-856E-45D7-8D16-4326A239721F}"/>
</file>

<file path=customXml/itemProps4.xml><?xml version="1.0" encoding="utf-8"?>
<ds:datastoreItem xmlns:ds="http://schemas.openxmlformats.org/officeDocument/2006/customXml" ds:itemID="{88DEB039-27B7-42C1-A318-641A23E42417}"/>
</file>

<file path=customXml/itemProps5.xml><?xml version="1.0" encoding="utf-8"?>
<ds:datastoreItem xmlns:ds="http://schemas.openxmlformats.org/officeDocument/2006/customXml" ds:itemID="{37D18E28-8225-4202-90C1-47427062D9ED}"/>
</file>

<file path=docProps/app.xml><?xml version="1.0" encoding="utf-8"?>
<Properties xmlns="http://schemas.openxmlformats.org/officeDocument/2006/extended-properties" xmlns:vt="http://schemas.openxmlformats.org/officeDocument/2006/docPropsVTypes">
  <Template>Normal.dotm</Template>
  <TotalTime>0</TotalTime>
  <Pages>14</Pages>
  <Words>2755</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Links>
    <vt:vector size="30" baseType="variant">
      <vt:variant>
        <vt:i4>65623</vt:i4>
      </vt:variant>
      <vt:variant>
        <vt:i4>9</vt:i4>
      </vt:variant>
      <vt:variant>
        <vt:i4>0</vt:i4>
      </vt:variant>
      <vt:variant>
        <vt:i4>5</vt:i4>
      </vt:variant>
      <vt:variant>
        <vt:lpwstr>https://wiki.surfnet.nl/display/standards/info-eu-repo/</vt:lpwstr>
      </vt:variant>
      <vt:variant>
        <vt:lpwstr>infoeurepo-AccessRights</vt:lpwstr>
      </vt:variant>
      <vt:variant>
        <vt:i4>24</vt:i4>
      </vt:variant>
      <vt:variant>
        <vt:i4>3</vt:i4>
      </vt:variant>
      <vt:variant>
        <vt:i4>0</vt:i4>
      </vt:variant>
      <vt:variant>
        <vt:i4>5</vt:i4>
      </vt:variant>
      <vt:variant>
        <vt:lpwstr>https://ror.org/05f950310</vt:lpwstr>
      </vt:variant>
      <vt:variant>
        <vt:lpwstr/>
      </vt:variant>
      <vt:variant>
        <vt:i4>6291500</vt:i4>
      </vt:variant>
      <vt:variant>
        <vt:i4>0</vt:i4>
      </vt:variant>
      <vt:variant>
        <vt:i4>0</vt:i4>
      </vt:variant>
      <vt:variant>
        <vt:i4>5</vt:i4>
      </vt:variant>
      <vt:variant>
        <vt:lpwstr>https://www.fwo.be/media/1024841/glossary-flemish-standard-data-management-plan.pdf</vt:lpwstr>
      </vt:variant>
      <vt:variant>
        <vt:lpwstr/>
      </vt:variant>
      <vt:variant>
        <vt:i4>1507346</vt:i4>
      </vt:variant>
      <vt:variant>
        <vt:i4>3</vt:i4>
      </vt:variant>
      <vt:variant>
        <vt:i4>0</vt:i4>
      </vt:variant>
      <vt:variant>
        <vt:i4>5</vt:i4>
      </vt:variant>
      <vt:variant>
        <vt:lpwstr>https://osf.io/2z5g3/</vt:lpwstr>
      </vt:variant>
      <vt:variant>
        <vt:lpwstr/>
      </vt:variant>
      <vt:variant>
        <vt:i4>1507346</vt:i4>
      </vt:variant>
      <vt:variant>
        <vt:i4>0</vt:i4>
      </vt:variant>
      <vt:variant>
        <vt:i4>0</vt:i4>
      </vt:variant>
      <vt:variant>
        <vt:i4>5</vt:i4>
      </vt:variant>
      <vt:variant>
        <vt:lpwstr>https://osf.io/2z5g3/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2022-11-28T11:12:00Z</dcterms:created>
  <dcterms:modified xsi:type="dcterms:W3CDTF">2022-11-28T11:12:00Z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2981b7c9-439b-4d45-8699-79df9e1573b8</vt:lpwstr>
  </property>
</Properties>
</file>