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F7562" w14:textId="77777777" w:rsidR="001A45E1" w:rsidRDefault="00FA78D3" w:rsidP="00AB3302">
      <w:pPr>
        <w:pStyle w:val="Kop1"/>
        <w:spacing w:after="160" w:line="259" w:lineRule="auto"/>
      </w:pPr>
      <w:r>
        <w:t>FWO DMP</w:t>
      </w:r>
      <w:r w:rsidR="003C48A9">
        <w:t xml:space="preserve"> Template</w:t>
      </w:r>
      <w:r>
        <w:t xml:space="preserve"> - </w:t>
      </w:r>
      <w:r w:rsidR="00AB3302" w:rsidRPr="00AB3302">
        <w:t>Flemish Standard Data Management Plan</w:t>
      </w:r>
    </w:p>
    <w:p w14:paraId="2D470366" w14:textId="77777777" w:rsidR="00AB3302" w:rsidRPr="00AB3302" w:rsidRDefault="001A45E1" w:rsidP="00AB3302">
      <w:pPr>
        <w:pStyle w:val="Kop1"/>
        <w:spacing w:after="160" w:line="259" w:lineRule="auto"/>
      </w:pPr>
      <w:r>
        <w:t>Version KU Leuven</w:t>
      </w:r>
      <w:r w:rsidR="00AB3302" w:rsidRPr="00AB3302">
        <w:t xml:space="preserve"> </w:t>
      </w:r>
      <w:r w:rsidR="00AB3302" w:rsidRPr="00F1796E">
        <w:rPr>
          <w:b/>
          <w:bCs/>
          <w:sz w:val="24"/>
          <w:szCs w:val="24"/>
        </w:rPr>
        <w:tab/>
      </w:r>
    </w:p>
    <w:p w14:paraId="185A2EE2" w14:textId="77777777" w:rsidR="003C48A9" w:rsidRDefault="003C48A9" w:rsidP="00AB3302">
      <w:pPr>
        <w:rPr>
          <w:bCs/>
        </w:rPr>
      </w:pPr>
    </w:p>
    <w:p w14:paraId="56C54AE0"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69D644BF"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C183744"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280D0A6A" w14:textId="77777777" w:rsidR="00AB3302" w:rsidRDefault="00AB3302" w:rsidP="00F17D69">
      <w:pPr>
        <w:spacing w:after="120"/>
        <w:rPr>
          <w:bCs/>
        </w:rPr>
      </w:pPr>
    </w:p>
    <w:p w14:paraId="17554EC4" w14:textId="77777777" w:rsidR="00E20180" w:rsidRDefault="00E20180" w:rsidP="00AE0BF5"/>
    <w:p w14:paraId="3EBB68E7" w14:textId="77777777" w:rsidR="00AB3302" w:rsidRDefault="00AB3302" w:rsidP="00AE0BF5">
      <w:pPr>
        <w:rPr>
          <w:rFonts w:cstheme="minorHAnsi"/>
        </w:rPr>
      </w:pPr>
    </w:p>
    <w:p w14:paraId="36B44C7F" w14:textId="77777777" w:rsidR="00AB3302" w:rsidRDefault="00AB3302" w:rsidP="00AE0BF5">
      <w:pPr>
        <w:rPr>
          <w:rFonts w:cstheme="minorHAnsi"/>
        </w:rPr>
      </w:pPr>
    </w:p>
    <w:p w14:paraId="3DE7712A"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3F326EF6" w14:textId="77777777" w:rsidTr="00306CBC">
        <w:trPr>
          <w:cantSplit/>
        </w:trPr>
        <w:tc>
          <w:tcPr>
            <w:tcW w:w="15593" w:type="dxa"/>
            <w:gridSpan w:val="2"/>
            <w:shd w:val="clear" w:color="auto" w:fill="5B9BD5" w:themeFill="accent5"/>
          </w:tcPr>
          <w:p w14:paraId="72ED279B" w14:textId="77777777" w:rsidR="00202C9D" w:rsidRPr="00AB71F6" w:rsidRDefault="00202C9D" w:rsidP="00306CBC">
            <w:pPr>
              <w:pStyle w:val="Lijstalinea"/>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0F154CDD" w14:textId="77777777" w:rsidR="00202C9D" w:rsidRPr="00265950" w:rsidRDefault="00202C9D" w:rsidP="00306CBC">
            <w:pPr>
              <w:pStyle w:val="Lijstalinea"/>
              <w:ind w:left="1080"/>
              <w:rPr>
                <w:b/>
                <w:lang w:val="nl-BE"/>
              </w:rPr>
            </w:pPr>
          </w:p>
        </w:tc>
      </w:tr>
      <w:tr w:rsidR="00202C9D" w14:paraId="4867BBA7" w14:textId="77777777" w:rsidTr="00306CBC">
        <w:trPr>
          <w:cantSplit/>
          <w:trHeight w:val="269"/>
        </w:trPr>
        <w:tc>
          <w:tcPr>
            <w:tcW w:w="4962" w:type="dxa"/>
          </w:tcPr>
          <w:p w14:paraId="0CD7A172"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4759503B" w14:textId="6EE717EF" w:rsidR="00202C9D" w:rsidRPr="003605DF" w:rsidRDefault="0086308C" w:rsidP="00306CBC">
            <w:pPr>
              <w:rPr>
                <w:b/>
                <w:bCs/>
                <w:lang w:val="nl-BE"/>
              </w:rPr>
            </w:pPr>
            <w:r>
              <w:rPr>
                <w:b/>
                <w:bCs/>
                <w:lang w:val="nl-BE"/>
              </w:rPr>
              <w:t>Hannelore Kemps</w:t>
            </w:r>
            <w:r w:rsidR="009412C3">
              <w:rPr>
                <w:b/>
                <w:bCs/>
                <w:lang w:val="nl-BE"/>
              </w:rPr>
              <w:t xml:space="preserve"> </w:t>
            </w:r>
            <w:r w:rsidR="00963577" w:rsidRPr="00BC10D9">
              <w:rPr>
                <w:lang w:val="nl-BE"/>
              </w:rPr>
              <w:t>0000-0001-9248-1697</w:t>
            </w:r>
          </w:p>
        </w:tc>
      </w:tr>
      <w:tr w:rsidR="00202C9D" w14:paraId="6C8932C2" w14:textId="77777777" w:rsidTr="00306CBC">
        <w:trPr>
          <w:cantSplit/>
          <w:trHeight w:val="633"/>
        </w:trPr>
        <w:tc>
          <w:tcPr>
            <w:tcW w:w="4962" w:type="dxa"/>
          </w:tcPr>
          <w:p w14:paraId="4E96D5CD"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7874F0C0" w14:textId="7F78FD22" w:rsidR="00C50766" w:rsidRDefault="00C50766" w:rsidP="00C50766">
            <w:pPr>
              <w:rPr>
                <w:rFonts w:cstheme="minorHAnsi"/>
                <w:bCs/>
              </w:rPr>
            </w:pPr>
            <w:r w:rsidRPr="00234619">
              <w:rPr>
                <w:rFonts w:cstheme="minorHAnsi"/>
                <w:b/>
                <w:bCs/>
              </w:rPr>
              <w:t xml:space="preserve">Aernout </w:t>
            </w:r>
            <w:proofErr w:type="spellStart"/>
            <w:r w:rsidRPr="00234619">
              <w:rPr>
                <w:rFonts w:cstheme="minorHAnsi"/>
                <w:b/>
                <w:bCs/>
              </w:rPr>
              <w:t>Luttun</w:t>
            </w:r>
            <w:proofErr w:type="spellEnd"/>
            <w:r w:rsidRPr="00234619">
              <w:rPr>
                <w:rFonts w:cstheme="minorHAnsi"/>
                <w:b/>
                <w:bCs/>
              </w:rPr>
              <w:t xml:space="preserve"> </w:t>
            </w:r>
            <w:r w:rsidRPr="00234619">
              <w:rPr>
                <w:rFonts w:cstheme="minorHAnsi"/>
                <w:bCs/>
              </w:rPr>
              <w:t>(</w:t>
            </w:r>
            <w:r w:rsidRPr="00234619">
              <w:rPr>
                <w:rFonts w:cstheme="minorHAnsi"/>
                <w:bCs/>
                <w:color w:val="000000" w:themeColor="text1"/>
                <w:shd w:val="clear" w:color="auto" w:fill="FFFFFF"/>
              </w:rPr>
              <w:t>0000-0001-7902-9524)</w:t>
            </w:r>
            <w:r w:rsidRPr="00234619">
              <w:rPr>
                <w:rFonts w:cstheme="minorHAnsi"/>
                <w:color w:val="000000" w:themeColor="text1"/>
                <w:shd w:val="clear" w:color="auto" w:fill="FFFFFF"/>
              </w:rPr>
              <w:t>,</w:t>
            </w:r>
            <w:r w:rsidRPr="00234619">
              <w:rPr>
                <w:rFonts w:cstheme="minorHAnsi"/>
                <w:bCs/>
              </w:rPr>
              <w:t xml:space="preserve"> supervisor</w:t>
            </w:r>
          </w:p>
          <w:p w14:paraId="4C0F5621" w14:textId="77777777" w:rsidR="00C50766" w:rsidRPr="00234619" w:rsidRDefault="00C50766" w:rsidP="00C50766">
            <w:pPr>
              <w:rPr>
                <w:rFonts w:cstheme="minorHAnsi"/>
                <w:color w:val="000000" w:themeColor="text1"/>
                <w:shd w:val="clear" w:color="auto" w:fill="FFFFFF"/>
              </w:rPr>
            </w:pPr>
          </w:p>
          <w:p w14:paraId="0B94F50A" w14:textId="77777777" w:rsidR="00202C9D" w:rsidRPr="006C0CA3" w:rsidRDefault="00202C9D" w:rsidP="00306CBC">
            <w:pPr>
              <w:rPr>
                <w:b/>
                <w:bCs/>
              </w:rPr>
            </w:pPr>
          </w:p>
        </w:tc>
      </w:tr>
      <w:tr w:rsidR="00202C9D" w14:paraId="2D477C80" w14:textId="77777777" w:rsidTr="00306CBC">
        <w:trPr>
          <w:cantSplit/>
          <w:trHeight w:val="269"/>
        </w:trPr>
        <w:tc>
          <w:tcPr>
            <w:tcW w:w="4962" w:type="dxa"/>
          </w:tcPr>
          <w:p w14:paraId="666D2A2B" w14:textId="77777777" w:rsidR="00202C9D" w:rsidRDefault="00202C9D" w:rsidP="00306CBC">
            <w:pPr>
              <w:rPr>
                <w:lang w:val="nl-BE"/>
              </w:rPr>
            </w:pPr>
            <w:r w:rsidRPr="00B84C69">
              <w:t>Project number</w:t>
            </w:r>
            <w:bookmarkStart w:id="0" w:name="_Ref112255161"/>
            <w:r w:rsidR="0031680E">
              <w:t xml:space="preserve"> </w:t>
            </w:r>
            <w:r>
              <w:rPr>
                <w:rStyle w:val="Voetnootmarkering"/>
              </w:rPr>
              <w:footnoteReference w:id="1"/>
            </w:r>
            <w:bookmarkEnd w:id="0"/>
            <w:r w:rsidRPr="00B84C69">
              <w:t xml:space="preserve"> </w:t>
            </w:r>
            <w:r>
              <w:t>&amp;</w:t>
            </w:r>
            <w:r w:rsidRPr="00B84C69">
              <w:t xml:space="preserve"> title</w:t>
            </w:r>
          </w:p>
        </w:tc>
        <w:tc>
          <w:tcPr>
            <w:tcW w:w="10631" w:type="dxa"/>
          </w:tcPr>
          <w:p w14:paraId="04F7B0D5" w14:textId="79A5F887" w:rsidR="00202C9D" w:rsidRPr="00993A83" w:rsidRDefault="00D85A8A" w:rsidP="00D85A8A">
            <w:r w:rsidRPr="001D7595">
              <w:rPr>
                <w:rFonts w:cstheme="minorHAnsi"/>
                <w:color w:val="32363A"/>
                <w:shd w:val="clear" w:color="auto" w:fill="FFFFFF"/>
              </w:rPr>
              <w:t xml:space="preserve">3M230218 </w:t>
            </w:r>
            <w:r w:rsidRPr="001D7595">
              <w:rPr>
                <w:rFonts w:cstheme="minorHAnsi"/>
              </w:rPr>
              <w:t>-</w:t>
            </w:r>
            <w:r>
              <w:t xml:space="preserve"> U</w:t>
            </w:r>
            <w:r w:rsidR="00993A83">
              <w:t>nravelling the role of transcription factor Prdm16 in endothelial cells during the progression of ischaemic stroke.</w:t>
            </w:r>
          </w:p>
        </w:tc>
      </w:tr>
      <w:tr w:rsidR="00202C9D" w14:paraId="7AA65C32" w14:textId="77777777" w:rsidTr="00306CBC">
        <w:trPr>
          <w:cantSplit/>
          <w:trHeight w:val="269"/>
        </w:trPr>
        <w:tc>
          <w:tcPr>
            <w:tcW w:w="4962" w:type="dxa"/>
          </w:tcPr>
          <w:p w14:paraId="2A7FF8EB"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0A7D0E9D" w14:textId="696A5336" w:rsidR="00202C9D" w:rsidRPr="00993A83" w:rsidRDefault="00993A83" w:rsidP="00306CBC">
            <w:r>
              <w:t>1271824N</w:t>
            </w:r>
          </w:p>
        </w:tc>
      </w:tr>
      <w:tr w:rsidR="00202C9D" w:rsidRPr="00F01BDC" w14:paraId="441260A7" w14:textId="77777777" w:rsidTr="00306CBC">
        <w:trPr>
          <w:cantSplit/>
          <w:trHeight w:val="269"/>
        </w:trPr>
        <w:tc>
          <w:tcPr>
            <w:tcW w:w="4962" w:type="dxa"/>
          </w:tcPr>
          <w:p w14:paraId="5B2BEF16" w14:textId="77777777" w:rsidR="00202C9D" w:rsidRPr="00B84C69" w:rsidRDefault="00202C9D" w:rsidP="00306CBC">
            <w:r w:rsidRPr="00C512C7">
              <w:t>Affiliation(s)</w:t>
            </w:r>
          </w:p>
        </w:tc>
        <w:tc>
          <w:tcPr>
            <w:tcW w:w="10631" w:type="dxa"/>
          </w:tcPr>
          <w:p w14:paraId="3F8001D3" w14:textId="5B50E35B" w:rsidR="00202C9D" w:rsidRDefault="00EE2E7E" w:rsidP="00306CBC">
            <w:pPr>
              <w:rPr>
                <w:lang w:val="nl-BE"/>
              </w:rPr>
            </w:pPr>
            <w:r>
              <w:rPr>
                <w:rFonts w:ascii="Segoe UI Symbol" w:hAnsi="Segoe UI Symbol" w:cs="Segoe UI Symbol"/>
                <w:lang w:val="nl-BE"/>
              </w:rPr>
              <w:t xml:space="preserve">X </w:t>
            </w:r>
            <w:r w:rsidR="00202C9D" w:rsidRPr="0094370D">
              <w:rPr>
                <w:lang w:val="nl-BE"/>
              </w:rPr>
              <w:t xml:space="preserve">KU Leuven </w:t>
            </w:r>
          </w:p>
          <w:p w14:paraId="2CD2C58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2CF0CFFE"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2D68181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0D711BE0"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7471AF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0DE27796" w14:textId="77777777" w:rsidR="00202C9D" w:rsidRPr="0086308C" w:rsidRDefault="00202C9D" w:rsidP="00C87DF9">
            <w:pPr>
              <w:rPr>
                <w:lang w:val="fr-FR"/>
              </w:rPr>
            </w:pPr>
            <w:r w:rsidRPr="0086308C">
              <w:rPr>
                <w:rFonts w:cstheme="minorHAnsi"/>
                <w:lang w:val="fr-FR"/>
              </w:rPr>
              <w:t xml:space="preserve">ROR identifier </w:t>
            </w:r>
            <w:r w:rsidR="00C87DF9" w:rsidRPr="0086308C">
              <w:rPr>
                <w:rFonts w:cstheme="minorHAnsi"/>
                <w:lang w:val="fr-FR"/>
              </w:rPr>
              <w:t>KU Leuven</w:t>
            </w:r>
            <w:r w:rsidRPr="0086308C">
              <w:rPr>
                <w:rFonts w:cstheme="minorHAnsi"/>
                <w:lang w:val="fr-FR"/>
              </w:rPr>
              <w:t>:</w:t>
            </w:r>
            <w:r w:rsidRPr="0086308C">
              <w:rPr>
                <w:lang w:val="fr-FR"/>
              </w:rPr>
              <w:t xml:space="preserve"> </w:t>
            </w:r>
            <w:r w:rsidR="009C532A" w:rsidRPr="0086308C">
              <w:rPr>
                <w:lang w:val="fr-FR"/>
              </w:rPr>
              <w:t>05f950310</w:t>
            </w:r>
          </w:p>
        </w:tc>
      </w:tr>
      <w:tr w:rsidR="00202C9D" w:rsidRPr="003716A8" w14:paraId="11C17753" w14:textId="77777777" w:rsidTr="00306CBC">
        <w:trPr>
          <w:cantSplit/>
          <w:trHeight w:val="269"/>
        </w:trPr>
        <w:tc>
          <w:tcPr>
            <w:tcW w:w="4962" w:type="dxa"/>
          </w:tcPr>
          <w:p w14:paraId="1012B220" w14:textId="77777777" w:rsidR="00202C9D" w:rsidRPr="00C512C7" w:rsidRDefault="00202C9D" w:rsidP="00306CBC">
            <w:r w:rsidRPr="003716A8">
              <w:lastRenderedPageBreak/>
              <w:t>Please provide a short project description</w:t>
            </w:r>
          </w:p>
        </w:tc>
        <w:tc>
          <w:tcPr>
            <w:tcW w:w="10631" w:type="dxa"/>
          </w:tcPr>
          <w:p w14:paraId="16DA6736" w14:textId="770D2D75" w:rsidR="00202C9D" w:rsidRDefault="00B01F96" w:rsidP="00B01F96">
            <w:pPr>
              <w:jc w:val="both"/>
              <w:rPr>
                <w:rFonts w:ascii="Segoe UI Symbol" w:hAnsi="Segoe UI Symbol" w:cs="Segoe UI Symbol"/>
              </w:rPr>
            </w:pPr>
            <w:r>
              <w:t xml:space="preserve">Ischaemic stroke is defined as a focal neurological deficit of vascular origin to the central nervous system. During an ischaemic event, several cerebrovascular adaptations occur, including alterations in blood-brain barrier (BBB) permeability as well as recruitment and remodelling of collateral </w:t>
            </w:r>
            <w:proofErr w:type="spellStart"/>
            <w:r>
              <w:t>arteri</w:t>
            </w:r>
            <w:proofErr w:type="spellEnd"/>
            <w:r>
              <w:t>(</w:t>
            </w:r>
            <w:proofErr w:type="spellStart"/>
            <w:r>
              <w:t>ol</w:t>
            </w:r>
            <w:proofErr w:type="spellEnd"/>
            <w:r>
              <w:t xml:space="preserve">)es, which are both determinant for stroke outcome. Understanding the molecular mechanisms that govern the maintenance and function of both collateral </w:t>
            </w:r>
            <w:proofErr w:type="spellStart"/>
            <w:r>
              <w:t>arteri</w:t>
            </w:r>
            <w:proofErr w:type="spellEnd"/>
            <w:r>
              <w:t>(</w:t>
            </w:r>
            <w:proofErr w:type="spellStart"/>
            <w:r>
              <w:t>ol</w:t>
            </w:r>
            <w:proofErr w:type="spellEnd"/>
            <w:r>
              <w:t>)es and BBB capillaries upon cerebral ischaemia is crucial to establish new effective therapies. Recently, my host lab has found that transcription factor Prdm16 in arterial endothelial cells supports arterial flow recovery during hind limb ischaemia by preserving their function. In this project, I will determine whether Prdm16 has a similar role during the progression of ischaemic stroke. My preliminary data shows a protective role for endothelial Prdm16 on ischaemic stroke lesion development. I will first elucidate whether Prdm16 limits infarct growth by preserving collateral function and/or BBB integrity upon cerebral ischaemia. Next, I will unravel the downstream targets that mediate the protective impact of endothelial Prdm16 during stroke. Finally, I will investigate the translational relevance of targeting Prdm16 or its mediators upon ageing to improve cerebrovascular function following stroke. Altogether, I expect that this project will lead to the identification of new treatment strategies for stroke patients.</w:t>
            </w:r>
          </w:p>
          <w:p w14:paraId="53B63FFC" w14:textId="77777777" w:rsidR="00202C9D" w:rsidRPr="003716A8" w:rsidRDefault="00202C9D" w:rsidP="00306CBC">
            <w:pPr>
              <w:rPr>
                <w:rFonts w:ascii="Segoe UI Symbol" w:hAnsi="Segoe UI Symbol" w:cs="Segoe UI Symbol"/>
              </w:rPr>
            </w:pPr>
          </w:p>
        </w:tc>
      </w:tr>
    </w:tbl>
    <w:p w14:paraId="0AA92F3A" w14:textId="37AB3500" w:rsidR="00B45D33" w:rsidRDefault="00B45D33">
      <w:pPr>
        <w:rPr>
          <w:rFonts w:cstheme="minorHAnsi"/>
        </w:rPr>
      </w:pPr>
    </w:p>
    <w:p w14:paraId="01037AA7" w14:textId="77777777" w:rsidR="001D510F" w:rsidRDefault="001D510F"/>
    <w:tbl>
      <w:tblPr>
        <w:tblStyle w:val="Tabelraster"/>
        <w:tblW w:w="15593" w:type="dxa"/>
        <w:tblInd w:w="-714" w:type="dxa"/>
        <w:tblLayout w:type="fixed"/>
        <w:tblLook w:val="04A0" w:firstRow="1" w:lastRow="0" w:firstColumn="1" w:lastColumn="0" w:noHBand="0" w:noVBand="1"/>
      </w:tblPr>
      <w:tblGrid>
        <w:gridCol w:w="4962"/>
        <w:gridCol w:w="10631"/>
      </w:tblGrid>
      <w:tr w:rsidR="00BA789F" w:rsidRPr="00F42A6F" w14:paraId="2472277E" w14:textId="77777777" w:rsidTr="00BA789F">
        <w:trPr>
          <w:cantSplit/>
          <w:trHeight w:val="269"/>
        </w:trPr>
        <w:tc>
          <w:tcPr>
            <w:tcW w:w="15593" w:type="dxa"/>
            <w:gridSpan w:val="2"/>
            <w:shd w:val="clear" w:color="auto" w:fill="5B9BD5" w:themeFill="accent5"/>
          </w:tcPr>
          <w:p w14:paraId="178586D6" w14:textId="77777777" w:rsidR="00BA789F" w:rsidRDefault="00BA789F" w:rsidP="00BA789F">
            <w:pPr>
              <w:pStyle w:val="Lijstalinea"/>
              <w:numPr>
                <w:ilvl w:val="0"/>
                <w:numId w:val="22"/>
              </w:numPr>
              <w:jc w:val="center"/>
              <w:rPr>
                <w:b/>
                <w:bCs/>
                <w:lang w:val="nl-BE"/>
              </w:rPr>
            </w:pPr>
            <w:r>
              <w:rPr>
                <w:b/>
                <w:bCs/>
                <w:lang w:val="nl-BE"/>
              </w:rPr>
              <w:t>Research Data Summary</w:t>
            </w:r>
          </w:p>
          <w:p w14:paraId="78926D25" w14:textId="77777777" w:rsidR="00BA789F" w:rsidRPr="00184881" w:rsidRDefault="00BA789F" w:rsidP="00184881"/>
        </w:tc>
      </w:tr>
      <w:tr w:rsidR="005414F2" w:rsidRPr="00F42A6F" w14:paraId="04A09DEF" w14:textId="77777777" w:rsidTr="005414F2">
        <w:trPr>
          <w:cantSplit/>
          <w:trHeight w:val="269"/>
        </w:trPr>
        <w:tc>
          <w:tcPr>
            <w:tcW w:w="15593" w:type="dxa"/>
            <w:gridSpan w:val="2"/>
            <w:shd w:val="clear" w:color="auto" w:fill="auto"/>
          </w:tcPr>
          <w:p w14:paraId="4482C185" w14:textId="29DF1190" w:rsidR="005414F2" w:rsidRDefault="005414F2" w:rsidP="005414F2">
            <w:pPr>
              <w:jc w:val="both"/>
            </w:pPr>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t xml:space="preserve"> </w:t>
            </w:r>
            <w:r>
              <w:rPr>
                <w:rStyle w:val="Voetnootmarkering"/>
              </w:rPr>
              <w:footnoteReference w:id="3"/>
            </w:r>
            <w:r w:rsidRPr="00184881">
              <w:t xml:space="preserve">. </w:t>
            </w:r>
          </w:p>
          <w:p w14:paraId="3EDECE64" w14:textId="6746E7B3" w:rsidR="005414F2" w:rsidRPr="005414F2" w:rsidRDefault="005414F2" w:rsidP="005414F2">
            <w:pPr>
              <w:tabs>
                <w:tab w:val="left" w:pos="8256"/>
              </w:tabs>
              <w:rPr>
                <w:b/>
                <w:bCs/>
              </w:rPr>
            </w:pPr>
          </w:p>
        </w:tc>
      </w:tr>
      <w:tr w:rsidR="00184881" w:rsidRPr="00382488" w14:paraId="57F49EF3" w14:textId="77777777" w:rsidTr="00DF0787">
        <w:trPr>
          <w:cantSplit/>
          <w:trHeight w:val="269"/>
        </w:trPr>
        <w:tc>
          <w:tcPr>
            <w:tcW w:w="15593" w:type="dxa"/>
            <w:gridSpan w:val="2"/>
          </w:tcPr>
          <w:p w14:paraId="4A61DAC6" w14:textId="110C5DEF" w:rsidR="00202C9D" w:rsidRDefault="00202C9D" w:rsidP="005414F2">
            <w:pPr>
              <w:jc w:val="both"/>
            </w:pPr>
          </w:p>
          <w:tbl>
            <w:tblPr>
              <w:tblStyle w:val="Tabelraster"/>
              <w:tblW w:w="0" w:type="auto"/>
              <w:tblInd w:w="5" w:type="dxa"/>
              <w:tblLayout w:type="fixed"/>
              <w:tblLook w:val="04A0" w:firstRow="1" w:lastRow="0" w:firstColumn="1" w:lastColumn="0" w:noHBand="0" w:noVBand="1"/>
            </w:tblPr>
            <w:tblGrid>
              <w:gridCol w:w="2296"/>
              <w:gridCol w:w="1560"/>
              <w:gridCol w:w="1906"/>
              <w:gridCol w:w="1354"/>
              <w:gridCol w:w="1984"/>
              <w:gridCol w:w="1985"/>
              <w:gridCol w:w="2126"/>
              <w:gridCol w:w="2156"/>
            </w:tblGrid>
            <w:tr w:rsidR="007B6EED" w14:paraId="6F84852C" w14:textId="77777777" w:rsidTr="009E2081">
              <w:tc>
                <w:tcPr>
                  <w:tcW w:w="7116" w:type="dxa"/>
                  <w:gridSpan w:val="4"/>
                  <w:tcBorders>
                    <w:top w:val="nil"/>
                    <w:left w:val="nil"/>
                  </w:tcBorders>
                </w:tcPr>
                <w:p w14:paraId="2712BB24" w14:textId="77777777" w:rsidR="007B6EED" w:rsidRPr="00184DDE" w:rsidRDefault="007B6EED" w:rsidP="00184881">
                  <w:pPr>
                    <w:rPr>
                      <w:sz w:val="20"/>
                    </w:rPr>
                  </w:pPr>
                </w:p>
              </w:tc>
              <w:tc>
                <w:tcPr>
                  <w:tcW w:w="1984" w:type="dxa"/>
                </w:tcPr>
                <w:p w14:paraId="14A22C6C"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1985" w:type="dxa"/>
                </w:tcPr>
                <w:p w14:paraId="2C8EE4A2" w14:textId="77777777" w:rsidR="007B6EED" w:rsidRPr="00184DDE" w:rsidRDefault="007B6EED" w:rsidP="00202C9D">
                  <w:pPr>
                    <w:rPr>
                      <w:rStyle w:val="Subtieleverwijzing"/>
                      <w:i/>
                      <w:sz w:val="20"/>
                    </w:rPr>
                  </w:pPr>
                  <w:r w:rsidRPr="00184DDE">
                    <w:rPr>
                      <w:rStyle w:val="Subtieleverwijzing"/>
                      <w:i/>
                      <w:sz w:val="20"/>
                    </w:rPr>
                    <w:t>Only for digital data</w:t>
                  </w:r>
                </w:p>
              </w:tc>
              <w:tc>
                <w:tcPr>
                  <w:tcW w:w="2126" w:type="dxa"/>
                </w:tcPr>
                <w:p w14:paraId="00E5D394" w14:textId="77777777" w:rsidR="007B6EED" w:rsidRPr="00184DDE" w:rsidRDefault="007B6EED" w:rsidP="00184881">
                  <w:pPr>
                    <w:rPr>
                      <w:rStyle w:val="Subtieleverwijzing"/>
                      <w:i/>
                      <w:sz w:val="20"/>
                    </w:rPr>
                  </w:pPr>
                  <w:r w:rsidRPr="00184DDE">
                    <w:rPr>
                      <w:rStyle w:val="Subtieleverwijzing"/>
                      <w:i/>
                      <w:sz w:val="20"/>
                    </w:rPr>
                    <w:t>Only for digital data</w:t>
                  </w:r>
                </w:p>
              </w:tc>
              <w:tc>
                <w:tcPr>
                  <w:tcW w:w="2156" w:type="dxa"/>
                </w:tcPr>
                <w:p w14:paraId="0BF27523" w14:textId="77777777" w:rsidR="007B6EED" w:rsidRPr="00184DDE" w:rsidRDefault="007B6EED" w:rsidP="00184881">
                  <w:pPr>
                    <w:rPr>
                      <w:rStyle w:val="Subtieleverwijzing"/>
                      <w:i/>
                      <w:sz w:val="20"/>
                    </w:rPr>
                  </w:pPr>
                  <w:r w:rsidRPr="00184DDE">
                    <w:rPr>
                      <w:rStyle w:val="Subtieleverwijzing"/>
                      <w:i/>
                      <w:sz w:val="20"/>
                    </w:rPr>
                    <w:t>Only for physical data</w:t>
                  </w:r>
                </w:p>
              </w:tc>
            </w:tr>
            <w:tr w:rsidR="00202C9D" w14:paraId="7E33EB88" w14:textId="77777777" w:rsidTr="00120483">
              <w:tc>
                <w:tcPr>
                  <w:tcW w:w="2296" w:type="dxa"/>
                </w:tcPr>
                <w:p w14:paraId="49F5DCF0" w14:textId="77777777" w:rsidR="00202C9D" w:rsidRDefault="00202C9D" w:rsidP="00202C9D">
                  <w:r>
                    <w:t xml:space="preserve">Dataset </w:t>
                  </w:r>
                  <w:r w:rsidR="009E2081">
                    <w:t>N</w:t>
                  </w:r>
                  <w:r>
                    <w:t>ame</w:t>
                  </w:r>
                </w:p>
              </w:tc>
              <w:tc>
                <w:tcPr>
                  <w:tcW w:w="1560" w:type="dxa"/>
                </w:tcPr>
                <w:p w14:paraId="7829AD4A" w14:textId="77777777" w:rsidR="00202C9D" w:rsidRDefault="00202C9D" w:rsidP="00202C9D">
                  <w:r>
                    <w:t>Description</w:t>
                  </w:r>
                </w:p>
              </w:tc>
              <w:tc>
                <w:tcPr>
                  <w:tcW w:w="1906" w:type="dxa"/>
                </w:tcPr>
                <w:p w14:paraId="71E9E25F" w14:textId="77777777" w:rsidR="00202C9D" w:rsidRPr="00FF0A6F" w:rsidRDefault="009E2081" w:rsidP="00202C9D">
                  <w:r w:rsidRPr="00FF0A6F">
                    <w:t>New or Reused</w:t>
                  </w:r>
                  <w:r w:rsidR="00202C9D" w:rsidRPr="00FF0A6F">
                    <w:t xml:space="preserve"> </w:t>
                  </w:r>
                </w:p>
              </w:tc>
              <w:tc>
                <w:tcPr>
                  <w:tcW w:w="1354" w:type="dxa"/>
                </w:tcPr>
                <w:p w14:paraId="349E4555" w14:textId="77777777" w:rsidR="00202C9D" w:rsidRDefault="009E2081" w:rsidP="00202C9D">
                  <w:r>
                    <w:t>Digital or Physical</w:t>
                  </w:r>
                  <w:r w:rsidR="00202C9D">
                    <w:t xml:space="preserve"> </w:t>
                  </w:r>
                </w:p>
              </w:tc>
              <w:tc>
                <w:tcPr>
                  <w:tcW w:w="1984" w:type="dxa"/>
                </w:tcPr>
                <w:p w14:paraId="36D69A3B" w14:textId="77777777" w:rsidR="00202C9D" w:rsidRDefault="00202C9D" w:rsidP="00202C9D">
                  <w:r>
                    <w:t>Digital Data Type</w:t>
                  </w:r>
                </w:p>
                <w:p w14:paraId="61E7A6CB" w14:textId="77777777" w:rsidR="00202C9D" w:rsidRDefault="00202C9D" w:rsidP="00807DDC"/>
              </w:tc>
              <w:tc>
                <w:tcPr>
                  <w:tcW w:w="1985" w:type="dxa"/>
                </w:tcPr>
                <w:p w14:paraId="0EF6A007" w14:textId="77777777" w:rsidR="00202C9D" w:rsidRDefault="00202C9D" w:rsidP="00202C9D">
                  <w:r>
                    <w:t xml:space="preserve">Digital Data Format </w:t>
                  </w:r>
                </w:p>
                <w:p w14:paraId="2665DDB3" w14:textId="77777777" w:rsidR="00202C9D" w:rsidRDefault="00202C9D" w:rsidP="00184DDE"/>
              </w:tc>
              <w:tc>
                <w:tcPr>
                  <w:tcW w:w="2126" w:type="dxa"/>
                </w:tcPr>
                <w:p w14:paraId="2CF6D580" w14:textId="77777777" w:rsidR="00202C9D" w:rsidRDefault="00202C9D" w:rsidP="00202C9D">
                  <w:r>
                    <w:t>Digital Data Volume (MB, GB, TB)</w:t>
                  </w:r>
                </w:p>
              </w:tc>
              <w:tc>
                <w:tcPr>
                  <w:tcW w:w="2156" w:type="dxa"/>
                </w:tcPr>
                <w:p w14:paraId="14694F31" w14:textId="77777777" w:rsidR="00202C9D" w:rsidRDefault="00202C9D" w:rsidP="00202C9D">
                  <w:r>
                    <w:t>Physical Volume</w:t>
                  </w:r>
                </w:p>
                <w:p w14:paraId="270FCD6A" w14:textId="77777777" w:rsidR="00202C9D" w:rsidRDefault="00202C9D" w:rsidP="00202C9D"/>
                <w:p w14:paraId="24482158" w14:textId="77777777" w:rsidR="00202C9D" w:rsidRDefault="00202C9D" w:rsidP="00184DDE"/>
              </w:tc>
            </w:tr>
            <w:tr w:rsidR="00C41F10" w14:paraId="55D087ED" w14:textId="77777777" w:rsidTr="00120483">
              <w:tc>
                <w:tcPr>
                  <w:tcW w:w="2296" w:type="dxa"/>
                </w:tcPr>
                <w:p w14:paraId="225C8EEA" w14:textId="3FD8AA21" w:rsidR="00C41F10" w:rsidRPr="00234619" w:rsidRDefault="00C41F10" w:rsidP="00C41F10">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Single-</w:t>
                  </w:r>
                  <w:r w:rsidR="00236CD8">
                    <w:rPr>
                      <w:rFonts w:asciiTheme="minorHAnsi" w:hAnsiTheme="minorHAnsi" w:cstheme="minorHAnsi"/>
                      <w:lang w:val="en-US"/>
                    </w:rPr>
                    <w:t>nuclei</w:t>
                  </w:r>
                  <w:r w:rsidRPr="00234619">
                    <w:rPr>
                      <w:rFonts w:asciiTheme="minorHAnsi" w:hAnsiTheme="minorHAnsi" w:cstheme="minorHAnsi"/>
                      <w:lang w:val="en-US"/>
                    </w:rPr>
                    <w:t xml:space="preserve"> RNA sequencing raw data sets </w:t>
                  </w:r>
                </w:p>
                <w:p w14:paraId="28DFB3F3" w14:textId="77777777" w:rsidR="00C41F10" w:rsidRDefault="00C41F10" w:rsidP="00C41F10"/>
              </w:tc>
              <w:tc>
                <w:tcPr>
                  <w:tcW w:w="1560" w:type="dxa"/>
                </w:tcPr>
                <w:p w14:paraId="2907285A" w14:textId="4A42FFE2" w:rsidR="00C41F10" w:rsidRDefault="00C41F10" w:rsidP="00C41F10">
                  <w:r w:rsidRPr="00234619">
                    <w:rPr>
                      <w:rFonts w:cstheme="minorHAnsi"/>
                    </w:rPr>
                    <w:t>Acquired from single-cell core facility</w:t>
                  </w:r>
                </w:p>
              </w:tc>
              <w:tc>
                <w:tcPr>
                  <w:tcW w:w="1906" w:type="dxa"/>
                </w:tcPr>
                <w:p w14:paraId="12A3CB95" w14:textId="2CEDAFAD" w:rsidR="00C41F10" w:rsidRPr="00250516" w:rsidRDefault="00F01BDC" w:rsidP="00C41F10">
                  <w:pPr>
                    <w:rPr>
                      <w:lang w:val="en-US"/>
                    </w:rPr>
                  </w:pPr>
                  <w:sdt>
                    <w:sdtPr>
                      <w:rPr>
                        <w:lang w:val="en-US"/>
                      </w:rPr>
                      <w:id w:val="-1837914260"/>
                      <w14:checkbox>
                        <w14:checked w14:val="1"/>
                        <w14:checkedState w14:val="2612" w14:font="MS Gothic"/>
                        <w14:uncheckedState w14:val="2610" w14:font="MS Gothic"/>
                      </w14:checkbox>
                    </w:sdtPr>
                    <w:sdtEndPr/>
                    <w:sdtContent>
                      <w:r w:rsidR="00EC1EB5">
                        <w:rPr>
                          <w:rFonts w:ascii="MS Gothic" w:eastAsia="MS Gothic" w:hAnsi="MS Gothic" w:hint="eastAsia"/>
                          <w:lang w:val="en-US"/>
                        </w:rPr>
                        <w:t>☒</w:t>
                      </w:r>
                    </w:sdtContent>
                  </w:sdt>
                  <w:r w:rsidR="00C41F10">
                    <w:rPr>
                      <w:lang w:val="en-US"/>
                    </w:rPr>
                    <w:t xml:space="preserve"> </w:t>
                  </w:r>
                  <w:r w:rsidR="00C41F10" w:rsidRPr="00250516">
                    <w:rPr>
                      <w:lang w:val="en-US"/>
                    </w:rPr>
                    <w:t>Generate new data</w:t>
                  </w:r>
                </w:p>
                <w:p w14:paraId="30C5C029" w14:textId="77777777" w:rsidR="00C41F10" w:rsidRPr="000E6129" w:rsidRDefault="00F01BDC" w:rsidP="00C41F10">
                  <w:sdt>
                    <w:sdtPr>
                      <w:rPr>
                        <w:lang w:val="en-US"/>
                      </w:rPr>
                      <w:id w:val="-1773621054"/>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sidRPr="00250516">
                    <w:rPr>
                      <w:lang w:val="en-US"/>
                    </w:rPr>
                    <w:t xml:space="preserve"> Reuse existing data</w:t>
                  </w:r>
                </w:p>
              </w:tc>
              <w:tc>
                <w:tcPr>
                  <w:tcW w:w="1354" w:type="dxa"/>
                </w:tcPr>
                <w:p w14:paraId="2D69C51B" w14:textId="34F613FC" w:rsidR="00C41F10" w:rsidRPr="00250516" w:rsidRDefault="00F01BDC" w:rsidP="00C41F10">
                  <w:pPr>
                    <w:rPr>
                      <w:lang w:val="en-US"/>
                    </w:rPr>
                  </w:pPr>
                  <w:sdt>
                    <w:sdtPr>
                      <w:rPr>
                        <w:lang w:val="en-US"/>
                      </w:rPr>
                      <w:id w:val="-1249884780"/>
                      <w14:checkbox>
                        <w14:checked w14:val="1"/>
                        <w14:checkedState w14:val="2612" w14:font="MS Gothic"/>
                        <w14:uncheckedState w14:val="2610" w14:font="MS Gothic"/>
                      </w14:checkbox>
                    </w:sdtPr>
                    <w:sdtEndPr/>
                    <w:sdtContent>
                      <w:r w:rsidR="00EC1EB5">
                        <w:rPr>
                          <w:rFonts w:ascii="MS Gothic" w:eastAsia="MS Gothic" w:hAnsi="MS Gothic" w:hint="eastAsia"/>
                          <w:lang w:val="en-US"/>
                        </w:rPr>
                        <w:t>☒</w:t>
                      </w:r>
                    </w:sdtContent>
                  </w:sdt>
                  <w:r w:rsidR="00C41F10">
                    <w:rPr>
                      <w:lang w:val="en-US"/>
                    </w:rPr>
                    <w:t xml:space="preserve"> Digital</w:t>
                  </w:r>
                </w:p>
                <w:p w14:paraId="4DBB58FA" w14:textId="77777777" w:rsidR="00C41F10" w:rsidRDefault="00F01BDC" w:rsidP="00C41F10">
                  <w:sdt>
                    <w:sdtPr>
                      <w:rPr>
                        <w:lang w:val="en-US"/>
                      </w:rPr>
                      <w:id w:val="-1655596918"/>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sidRPr="00250516">
                    <w:rPr>
                      <w:lang w:val="en-US"/>
                    </w:rPr>
                    <w:t xml:space="preserve"> </w:t>
                  </w:r>
                  <w:r w:rsidR="00C41F10">
                    <w:rPr>
                      <w:lang w:val="en-US"/>
                    </w:rPr>
                    <w:t>Physical</w:t>
                  </w:r>
                </w:p>
              </w:tc>
              <w:tc>
                <w:tcPr>
                  <w:tcW w:w="1984" w:type="dxa"/>
                </w:tcPr>
                <w:p w14:paraId="27514331" w14:textId="77777777" w:rsidR="00C41F10" w:rsidRPr="00250516" w:rsidRDefault="00F01BDC" w:rsidP="00C41F10">
                  <w:pPr>
                    <w:rPr>
                      <w:lang w:val="en-US"/>
                    </w:rPr>
                  </w:pPr>
                  <w:sdt>
                    <w:sdtPr>
                      <w:rPr>
                        <w:lang w:val="en-US"/>
                      </w:rPr>
                      <w:id w:val="-1200165630"/>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Audiovisual</w:t>
                  </w:r>
                </w:p>
                <w:p w14:paraId="738B7681" w14:textId="77777777" w:rsidR="00C41F10" w:rsidRDefault="00F01BDC" w:rsidP="00C41F10">
                  <w:pPr>
                    <w:rPr>
                      <w:lang w:val="en-US"/>
                    </w:rPr>
                  </w:pPr>
                  <w:sdt>
                    <w:sdtPr>
                      <w:rPr>
                        <w:lang w:val="en-US"/>
                      </w:rPr>
                      <w:id w:val="-914628923"/>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sidRPr="00250516">
                    <w:rPr>
                      <w:lang w:val="en-US"/>
                    </w:rPr>
                    <w:t xml:space="preserve"> </w:t>
                  </w:r>
                  <w:r w:rsidR="00C41F10">
                    <w:rPr>
                      <w:lang w:val="en-US"/>
                    </w:rPr>
                    <w:t>Images</w:t>
                  </w:r>
                </w:p>
                <w:p w14:paraId="484E2C8C" w14:textId="77777777" w:rsidR="00C41F10" w:rsidRDefault="00F01BDC" w:rsidP="00C41F10">
                  <w:pPr>
                    <w:rPr>
                      <w:lang w:val="en-US"/>
                    </w:rPr>
                  </w:pPr>
                  <w:sdt>
                    <w:sdtPr>
                      <w:rPr>
                        <w:lang w:val="en-US"/>
                      </w:rPr>
                      <w:id w:val="-80451465"/>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Sound</w:t>
                  </w:r>
                </w:p>
                <w:p w14:paraId="7A0FD019" w14:textId="77777777" w:rsidR="00C41F10" w:rsidRDefault="00F01BDC" w:rsidP="00C41F10">
                  <w:pPr>
                    <w:rPr>
                      <w:lang w:val="en-US"/>
                    </w:rPr>
                  </w:pPr>
                  <w:sdt>
                    <w:sdtPr>
                      <w:rPr>
                        <w:lang w:val="en-US"/>
                      </w:rPr>
                      <w:id w:val="-727300673"/>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Numerical</w:t>
                  </w:r>
                </w:p>
                <w:p w14:paraId="4BAF35BC" w14:textId="37BC0996" w:rsidR="00C41F10" w:rsidRDefault="00F01BDC" w:rsidP="00C41F10">
                  <w:pPr>
                    <w:rPr>
                      <w:lang w:val="en-US"/>
                    </w:rPr>
                  </w:pPr>
                  <w:sdt>
                    <w:sdtPr>
                      <w:rPr>
                        <w:lang w:val="en-US"/>
                      </w:rPr>
                      <w:id w:val="315774868"/>
                      <w14:checkbox>
                        <w14:checked w14:val="1"/>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C41F10">
                    <w:rPr>
                      <w:lang w:val="en-US"/>
                    </w:rPr>
                    <w:t xml:space="preserve"> Textual</w:t>
                  </w:r>
                </w:p>
                <w:p w14:paraId="1BAD4172" w14:textId="77777777" w:rsidR="00C41F10" w:rsidRDefault="00F01BDC" w:rsidP="00C41F10">
                  <w:pPr>
                    <w:rPr>
                      <w:lang w:val="en-US"/>
                    </w:rPr>
                  </w:pPr>
                  <w:sdt>
                    <w:sdtPr>
                      <w:rPr>
                        <w:lang w:val="en-US"/>
                      </w:rPr>
                      <w:id w:val="-845932847"/>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Model</w:t>
                  </w:r>
                </w:p>
                <w:p w14:paraId="60B46537" w14:textId="77777777" w:rsidR="00C41F10" w:rsidRDefault="00F01BDC" w:rsidP="00C41F10">
                  <w:pPr>
                    <w:rPr>
                      <w:lang w:val="en-US"/>
                    </w:rPr>
                  </w:pPr>
                  <w:sdt>
                    <w:sdtPr>
                      <w:rPr>
                        <w:lang w:val="en-US"/>
                      </w:rPr>
                      <w:id w:val="1653785920"/>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Software</w:t>
                  </w:r>
                </w:p>
                <w:p w14:paraId="039BCEAB" w14:textId="77777777" w:rsidR="00C41F10" w:rsidRDefault="00F01BDC" w:rsidP="00C41F10">
                  <w:pPr>
                    <w:rPr>
                      <w:lang w:val="en-US"/>
                    </w:rPr>
                  </w:pPr>
                  <w:sdt>
                    <w:sdtPr>
                      <w:rPr>
                        <w:lang w:val="en-US"/>
                      </w:rPr>
                      <w:id w:val="-1417775578"/>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Other:</w:t>
                  </w:r>
                </w:p>
              </w:tc>
              <w:tc>
                <w:tcPr>
                  <w:tcW w:w="1985" w:type="dxa"/>
                </w:tcPr>
                <w:p w14:paraId="72BE56D9" w14:textId="77777777" w:rsidR="00C7027F" w:rsidRPr="00234619" w:rsidRDefault="00C7027F" w:rsidP="00C7027F">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w:t>
                  </w:r>
                  <w:proofErr w:type="spellStart"/>
                  <w:r w:rsidRPr="00234619">
                    <w:rPr>
                      <w:rFonts w:asciiTheme="minorHAnsi" w:hAnsiTheme="minorHAnsi" w:cstheme="minorHAnsi"/>
                      <w:lang w:val="en-US"/>
                    </w:rPr>
                    <w:t>fastq</w:t>
                  </w:r>
                  <w:proofErr w:type="spellEnd"/>
                  <w:r w:rsidRPr="00234619">
                    <w:rPr>
                      <w:rFonts w:asciiTheme="minorHAnsi" w:hAnsiTheme="minorHAnsi" w:cstheme="minorHAnsi"/>
                      <w:lang w:val="en-US"/>
                    </w:rPr>
                    <w:t xml:space="preserve"> files, .</w:t>
                  </w:r>
                  <w:proofErr w:type="spellStart"/>
                  <w:r w:rsidRPr="00234619">
                    <w:rPr>
                      <w:rFonts w:asciiTheme="minorHAnsi" w:hAnsiTheme="minorHAnsi" w:cstheme="minorHAnsi"/>
                      <w:lang w:val="en-US"/>
                    </w:rPr>
                    <w:t>gz</w:t>
                  </w:r>
                  <w:proofErr w:type="spellEnd"/>
                  <w:r w:rsidRPr="00234619">
                    <w:rPr>
                      <w:rFonts w:asciiTheme="minorHAnsi" w:hAnsiTheme="minorHAnsi" w:cstheme="minorHAnsi"/>
                      <w:lang w:val="en-US"/>
                    </w:rPr>
                    <w:t xml:space="preserve"> files, .bam files </w:t>
                  </w:r>
                </w:p>
                <w:p w14:paraId="0B5427E1" w14:textId="77777777" w:rsidR="00C41F10" w:rsidRDefault="00C41F10" w:rsidP="00C41F10">
                  <w:pPr>
                    <w:rPr>
                      <w:lang w:val="en-US"/>
                    </w:rPr>
                  </w:pPr>
                </w:p>
              </w:tc>
              <w:tc>
                <w:tcPr>
                  <w:tcW w:w="2126" w:type="dxa"/>
                </w:tcPr>
                <w:p w14:paraId="368A873B" w14:textId="77777777" w:rsidR="00C41F10" w:rsidRDefault="00F01BDC" w:rsidP="00C41F10">
                  <w:pPr>
                    <w:rPr>
                      <w:lang w:val="en-US"/>
                    </w:rPr>
                  </w:pPr>
                  <w:sdt>
                    <w:sdtPr>
                      <w:rPr>
                        <w:lang w:val="en-US"/>
                      </w:rPr>
                      <w:id w:val="1425618354"/>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sidRPr="00250516">
                    <w:rPr>
                      <w:lang w:val="en-US"/>
                    </w:rPr>
                    <w:t xml:space="preserve"> </w:t>
                  </w:r>
                  <w:r w:rsidR="00C41F10">
                    <w:rPr>
                      <w:lang w:val="en-US"/>
                    </w:rPr>
                    <w:t>&lt; 1 GB</w:t>
                  </w:r>
                </w:p>
                <w:p w14:paraId="7B72A784" w14:textId="1807C7E1" w:rsidR="00C41F10" w:rsidRDefault="00F01BDC" w:rsidP="00C41F10">
                  <w:pPr>
                    <w:rPr>
                      <w:lang w:val="en-US"/>
                    </w:rPr>
                  </w:pPr>
                  <w:sdt>
                    <w:sdtPr>
                      <w:rPr>
                        <w:lang w:val="en-US"/>
                      </w:rPr>
                      <w:id w:val="981206256"/>
                      <w14:checkbox>
                        <w14:checked w14:val="1"/>
                        <w14:checkedState w14:val="2612" w14:font="MS Gothic"/>
                        <w14:uncheckedState w14:val="2610" w14:font="MS Gothic"/>
                      </w14:checkbox>
                    </w:sdtPr>
                    <w:sdtEndPr/>
                    <w:sdtContent>
                      <w:r w:rsidR="00C7027F">
                        <w:rPr>
                          <w:rFonts w:ascii="MS Gothic" w:eastAsia="MS Gothic" w:hAnsi="MS Gothic" w:hint="eastAsia"/>
                          <w:lang w:val="en-US"/>
                        </w:rPr>
                        <w:t>☒</w:t>
                      </w:r>
                    </w:sdtContent>
                  </w:sdt>
                  <w:r w:rsidR="00C41F10">
                    <w:rPr>
                      <w:lang w:val="en-US"/>
                    </w:rPr>
                    <w:t xml:space="preserve"> &lt; 100 GB</w:t>
                  </w:r>
                </w:p>
                <w:p w14:paraId="78915EEC" w14:textId="77777777" w:rsidR="00C41F10" w:rsidRDefault="00F01BDC" w:rsidP="00C41F10">
                  <w:pPr>
                    <w:rPr>
                      <w:lang w:val="en-US"/>
                    </w:rPr>
                  </w:pPr>
                  <w:sdt>
                    <w:sdtPr>
                      <w:rPr>
                        <w:lang w:val="en-US"/>
                      </w:rPr>
                      <w:id w:val="-1397971051"/>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&lt; 1 TB</w:t>
                  </w:r>
                </w:p>
                <w:p w14:paraId="7BF37A31" w14:textId="77777777" w:rsidR="00C41F10" w:rsidRPr="00250516" w:rsidRDefault="00F01BDC" w:rsidP="00C41F10">
                  <w:pPr>
                    <w:rPr>
                      <w:lang w:val="en-US"/>
                    </w:rPr>
                  </w:pPr>
                  <w:sdt>
                    <w:sdtPr>
                      <w:rPr>
                        <w:lang w:val="en-US"/>
                      </w:rPr>
                      <w:id w:val="1736737703"/>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&lt; 5 TB</w:t>
                  </w:r>
                </w:p>
                <w:p w14:paraId="46A3B0BF" w14:textId="77777777" w:rsidR="00C41F10" w:rsidRDefault="00F01BDC" w:rsidP="00C41F10">
                  <w:pPr>
                    <w:rPr>
                      <w:lang w:val="en-US"/>
                    </w:rPr>
                  </w:pPr>
                  <w:sdt>
                    <w:sdtPr>
                      <w:rPr>
                        <w:lang w:val="en-US"/>
                      </w:rPr>
                      <w:id w:val="1744913423"/>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sidRPr="00250516">
                    <w:rPr>
                      <w:lang w:val="en-US"/>
                    </w:rPr>
                    <w:t xml:space="preserve"> </w:t>
                  </w:r>
                  <w:r w:rsidR="00C41F10">
                    <w:rPr>
                      <w:lang w:val="en-US"/>
                    </w:rPr>
                    <w:t>&gt; 5 TB</w:t>
                  </w:r>
                </w:p>
                <w:p w14:paraId="10C06E79" w14:textId="77777777" w:rsidR="00C41F10" w:rsidRDefault="00F01BDC" w:rsidP="00C41F10">
                  <w:pPr>
                    <w:rPr>
                      <w:lang w:val="en-US"/>
                    </w:rPr>
                  </w:pPr>
                  <w:sdt>
                    <w:sdtPr>
                      <w:rPr>
                        <w:lang w:val="en-US"/>
                      </w:rPr>
                      <w:id w:val="-1072503366"/>
                      <w14:checkbox>
                        <w14:checked w14:val="0"/>
                        <w14:checkedState w14:val="2612" w14:font="MS Gothic"/>
                        <w14:uncheckedState w14:val="2610" w14:font="MS Gothic"/>
                      </w14:checkbox>
                    </w:sdtPr>
                    <w:sdtEndPr/>
                    <w:sdtContent>
                      <w:r w:rsidR="00C41F10">
                        <w:rPr>
                          <w:rFonts w:ascii="MS Gothic" w:eastAsia="MS Gothic" w:hAnsi="MS Gothic" w:hint="eastAsia"/>
                          <w:lang w:val="en-US"/>
                        </w:rPr>
                        <w:t>☐</w:t>
                      </w:r>
                    </w:sdtContent>
                  </w:sdt>
                  <w:r w:rsidR="00C41F10">
                    <w:rPr>
                      <w:lang w:val="en-US"/>
                    </w:rPr>
                    <w:t xml:space="preserve"> NA</w:t>
                  </w:r>
                </w:p>
                <w:p w14:paraId="415ADEB1" w14:textId="77777777" w:rsidR="00C41F10" w:rsidRDefault="00C41F10" w:rsidP="00C41F10"/>
              </w:tc>
              <w:tc>
                <w:tcPr>
                  <w:tcW w:w="2156" w:type="dxa"/>
                </w:tcPr>
                <w:p w14:paraId="561DF1C2" w14:textId="77777777" w:rsidR="00C41F10" w:rsidRDefault="00C41F10" w:rsidP="00C41F10"/>
              </w:tc>
            </w:tr>
            <w:tr w:rsidR="00EC1EB5" w:rsidRPr="00F01BDC" w14:paraId="699969EE" w14:textId="77777777" w:rsidTr="00120483">
              <w:tc>
                <w:tcPr>
                  <w:tcW w:w="2296" w:type="dxa"/>
                </w:tcPr>
                <w:p w14:paraId="53E371B6" w14:textId="2AB07524" w:rsidR="00EC1EB5" w:rsidRPr="00234619" w:rsidRDefault="00EC1EB5" w:rsidP="00EC1EB5">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Single-</w:t>
                  </w:r>
                  <w:r w:rsidR="00236CD8">
                    <w:rPr>
                      <w:rFonts w:asciiTheme="minorHAnsi" w:hAnsiTheme="minorHAnsi" w:cstheme="minorHAnsi"/>
                      <w:lang w:val="en-US"/>
                    </w:rPr>
                    <w:t>nuclei</w:t>
                  </w:r>
                  <w:r w:rsidRPr="00234619">
                    <w:rPr>
                      <w:rFonts w:asciiTheme="minorHAnsi" w:hAnsiTheme="minorHAnsi" w:cstheme="minorHAnsi"/>
                      <w:lang w:val="en-US"/>
                    </w:rPr>
                    <w:t xml:space="preserve"> RNA sequencing processed datasets </w:t>
                  </w:r>
                </w:p>
                <w:p w14:paraId="3BFB70E1" w14:textId="77777777" w:rsidR="00EC1EB5" w:rsidRDefault="00EC1EB5" w:rsidP="00EC1EB5"/>
              </w:tc>
              <w:tc>
                <w:tcPr>
                  <w:tcW w:w="1560" w:type="dxa"/>
                </w:tcPr>
                <w:p w14:paraId="38264327" w14:textId="075F607D" w:rsidR="00EC1EB5" w:rsidRDefault="00EC1EB5" w:rsidP="00EC1EB5">
                  <w:r w:rsidRPr="00234619">
                    <w:rPr>
                      <w:rFonts w:cstheme="minorHAnsi"/>
                    </w:rPr>
                    <w:t>Processed data allowing downstream analysis of single-cell results</w:t>
                  </w:r>
                </w:p>
              </w:tc>
              <w:tc>
                <w:tcPr>
                  <w:tcW w:w="1906" w:type="dxa"/>
                </w:tcPr>
                <w:p w14:paraId="6BFF4CFE" w14:textId="2A41F863" w:rsidR="00EC1EB5" w:rsidRPr="00250516" w:rsidRDefault="00F01BDC" w:rsidP="00EC1EB5">
                  <w:pPr>
                    <w:rPr>
                      <w:lang w:val="en-US"/>
                    </w:rPr>
                  </w:pPr>
                  <w:sdt>
                    <w:sdtPr>
                      <w:rPr>
                        <w:lang w:val="en-US"/>
                      </w:rPr>
                      <w:id w:val="1442656078"/>
                      <w14:checkbox>
                        <w14:checked w14:val="1"/>
                        <w14:checkedState w14:val="2612" w14:font="MS Gothic"/>
                        <w14:uncheckedState w14:val="2610" w14:font="MS Gothic"/>
                      </w14:checkbox>
                    </w:sdtPr>
                    <w:sdtEndPr/>
                    <w:sdtContent>
                      <w:r w:rsidR="00EC1EB5">
                        <w:rPr>
                          <w:rFonts w:ascii="MS Gothic" w:eastAsia="MS Gothic" w:hAnsi="MS Gothic" w:hint="eastAsia"/>
                          <w:lang w:val="en-US"/>
                        </w:rPr>
                        <w:t>☒</w:t>
                      </w:r>
                    </w:sdtContent>
                  </w:sdt>
                  <w:r w:rsidR="00EC1EB5">
                    <w:rPr>
                      <w:lang w:val="en-US"/>
                    </w:rPr>
                    <w:t xml:space="preserve"> </w:t>
                  </w:r>
                  <w:r w:rsidR="00EC1EB5" w:rsidRPr="00250516">
                    <w:rPr>
                      <w:lang w:val="en-US"/>
                    </w:rPr>
                    <w:t>Generate new data</w:t>
                  </w:r>
                </w:p>
                <w:p w14:paraId="2EEAF9B9" w14:textId="3C398C8F" w:rsidR="00EC1EB5" w:rsidRDefault="00F01BDC" w:rsidP="00EC1EB5">
                  <w:pPr>
                    <w:rPr>
                      <w:rFonts w:ascii="MS Gothic" w:eastAsia="MS Gothic" w:hAnsi="MS Gothic"/>
                      <w:lang w:val="en-US"/>
                    </w:rPr>
                  </w:pPr>
                  <w:sdt>
                    <w:sdtPr>
                      <w:rPr>
                        <w:lang w:val="en-US"/>
                      </w:rPr>
                      <w:id w:val="283706241"/>
                      <w14:checkbox>
                        <w14:checked w14:val="0"/>
                        <w14:checkedState w14:val="2612" w14:font="MS Gothic"/>
                        <w14:uncheckedState w14:val="2610" w14:font="MS Gothic"/>
                      </w14:checkbox>
                    </w:sdtPr>
                    <w:sdtEndPr/>
                    <w:sdtContent>
                      <w:r w:rsidR="00EC1EB5">
                        <w:rPr>
                          <w:rFonts w:ascii="MS Gothic" w:eastAsia="MS Gothic" w:hAnsi="MS Gothic" w:hint="eastAsia"/>
                          <w:lang w:val="en-US"/>
                        </w:rPr>
                        <w:t>☐</w:t>
                      </w:r>
                    </w:sdtContent>
                  </w:sdt>
                  <w:r w:rsidR="00EC1EB5" w:rsidRPr="00250516">
                    <w:rPr>
                      <w:lang w:val="en-US"/>
                    </w:rPr>
                    <w:t xml:space="preserve"> Reuse existing data</w:t>
                  </w:r>
                </w:p>
              </w:tc>
              <w:tc>
                <w:tcPr>
                  <w:tcW w:w="1354" w:type="dxa"/>
                </w:tcPr>
                <w:p w14:paraId="36C08838" w14:textId="77777777" w:rsidR="0056320E" w:rsidRPr="00250516" w:rsidRDefault="00F01BDC" w:rsidP="0056320E">
                  <w:pPr>
                    <w:rPr>
                      <w:lang w:val="en-US"/>
                    </w:rPr>
                  </w:pPr>
                  <w:sdt>
                    <w:sdtPr>
                      <w:rPr>
                        <w:lang w:val="en-US"/>
                      </w:rPr>
                      <w:id w:val="-1405223303"/>
                      <w14:checkbox>
                        <w14:checked w14:val="1"/>
                        <w14:checkedState w14:val="2612" w14:font="MS Gothic"/>
                        <w14:uncheckedState w14:val="2610" w14:font="MS Gothic"/>
                      </w14:checkbox>
                    </w:sdtPr>
                    <w:sdtEndPr/>
                    <w:sdtContent>
                      <w:r w:rsidR="0056320E">
                        <w:rPr>
                          <w:rFonts w:ascii="MS Gothic" w:eastAsia="MS Gothic" w:hAnsi="MS Gothic" w:hint="eastAsia"/>
                          <w:lang w:val="en-US"/>
                        </w:rPr>
                        <w:t>☒</w:t>
                      </w:r>
                    </w:sdtContent>
                  </w:sdt>
                  <w:r w:rsidR="0056320E">
                    <w:rPr>
                      <w:lang w:val="en-US"/>
                    </w:rPr>
                    <w:t xml:space="preserve"> Digital</w:t>
                  </w:r>
                </w:p>
                <w:p w14:paraId="077AFDC9" w14:textId="1336A5D0" w:rsidR="00EC1EB5" w:rsidRDefault="00F01BDC" w:rsidP="0056320E">
                  <w:pPr>
                    <w:rPr>
                      <w:rFonts w:ascii="MS Gothic" w:eastAsia="MS Gothic" w:hAnsi="MS Gothic"/>
                      <w:lang w:val="en-US"/>
                    </w:rPr>
                  </w:pPr>
                  <w:sdt>
                    <w:sdtPr>
                      <w:rPr>
                        <w:lang w:val="en-US"/>
                      </w:rPr>
                      <w:id w:val="-491634796"/>
                      <w14:checkbox>
                        <w14:checked w14:val="0"/>
                        <w14:checkedState w14:val="2612" w14:font="MS Gothic"/>
                        <w14:uncheckedState w14:val="2610" w14:font="MS Gothic"/>
                      </w14:checkbox>
                    </w:sdtPr>
                    <w:sdtEndPr/>
                    <w:sdtContent>
                      <w:r w:rsidR="0056320E">
                        <w:rPr>
                          <w:rFonts w:ascii="MS Gothic" w:eastAsia="MS Gothic" w:hAnsi="MS Gothic" w:hint="eastAsia"/>
                          <w:lang w:val="en-US"/>
                        </w:rPr>
                        <w:t>☐</w:t>
                      </w:r>
                    </w:sdtContent>
                  </w:sdt>
                  <w:r w:rsidR="0056320E" w:rsidRPr="00250516">
                    <w:rPr>
                      <w:lang w:val="en-US"/>
                    </w:rPr>
                    <w:t xml:space="preserve"> </w:t>
                  </w:r>
                  <w:r w:rsidR="0056320E">
                    <w:rPr>
                      <w:lang w:val="en-US"/>
                    </w:rPr>
                    <w:t>Physical</w:t>
                  </w:r>
                </w:p>
              </w:tc>
              <w:tc>
                <w:tcPr>
                  <w:tcW w:w="1984" w:type="dxa"/>
                </w:tcPr>
                <w:p w14:paraId="186F566F" w14:textId="77777777" w:rsidR="006D7864" w:rsidRPr="00250516" w:rsidRDefault="00F01BDC" w:rsidP="006D7864">
                  <w:pPr>
                    <w:rPr>
                      <w:lang w:val="en-US"/>
                    </w:rPr>
                  </w:pPr>
                  <w:sdt>
                    <w:sdtPr>
                      <w:rPr>
                        <w:lang w:val="en-US"/>
                      </w:rPr>
                      <w:id w:val="-510922817"/>
                      <w14:checkbox>
                        <w14:checked w14:val="0"/>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6D7864">
                    <w:rPr>
                      <w:lang w:val="en-US"/>
                    </w:rPr>
                    <w:t xml:space="preserve"> Audiovisual</w:t>
                  </w:r>
                </w:p>
                <w:p w14:paraId="0253AFFA" w14:textId="2697CDA2" w:rsidR="006D7864" w:rsidRDefault="00F01BDC" w:rsidP="006D7864">
                  <w:pPr>
                    <w:rPr>
                      <w:lang w:val="en-US"/>
                    </w:rPr>
                  </w:pPr>
                  <w:sdt>
                    <w:sdtPr>
                      <w:rPr>
                        <w:lang w:val="en-US"/>
                      </w:rPr>
                      <w:id w:val="-255287365"/>
                      <w14:checkbox>
                        <w14:checked w14:val="1"/>
                        <w14:checkedState w14:val="2612" w14:font="MS Gothic"/>
                        <w14:uncheckedState w14:val="2610" w14:font="MS Gothic"/>
                      </w14:checkbox>
                    </w:sdtPr>
                    <w:sdtEndPr/>
                    <w:sdtContent>
                      <w:r w:rsidR="00D8411F">
                        <w:rPr>
                          <w:rFonts w:ascii="MS Gothic" w:eastAsia="MS Gothic" w:hAnsi="MS Gothic" w:hint="eastAsia"/>
                          <w:lang w:val="en-US"/>
                        </w:rPr>
                        <w:t>☒</w:t>
                      </w:r>
                    </w:sdtContent>
                  </w:sdt>
                  <w:r w:rsidR="006D7864" w:rsidRPr="00250516">
                    <w:rPr>
                      <w:lang w:val="en-US"/>
                    </w:rPr>
                    <w:t xml:space="preserve"> </w:t>
                  </w:r>
                  <w:r w:rsidR="006D7864">
                    <w:rPr>
                      <w:lang w:val="en-US"/>
                    </w:rPr>
                    <w:t>Images</w:t>
                  </w:r>
                </w:p>
                <w:p w14:paraId="5F92C084" w14:textId="77777777" w:rsidR="006D7864" w:rsidRDefault="00F01BDC" w:rsidP="006D7864">
                  <w:pPr>
                    <w:rPr>
                      <w:lang w:val="en-US"/>
                    </w:rPr>
                  </w:pPr>
                  <w:sdt>
                    <w:sdtPr>
                      <w:rPr>
                        <w:lang w:val="en-US"/>
                      </w:rPr>
                      <w:id w:val="503708826"/>
                      <w14:checkbox>
                        <w14:checked w14:val="0"/>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6D7864">
                    <w:rPr>
                      <w:lang w:val="en-US"/>
                    </w:rPr>
                    <w:t xml:space="preserve"> Sound</w:t>
                  </w:r>
                </w:p>
                <w:p w14:paraId="1BF078BA" w14:textId="35CDFF56" w:rsidR="006D7864" w:rsidRDefault="00F01BDC" w:rsidP="006D7864">
                  <w:pPr>
                    <w:rPr>
                      <w:lang w:val="en-US"/>
                    </w:rPr>
                  </w:pPr>
                  <w:sdt>
                    <w:sdtPr>
                      <w:rPr>
                        <w:lang w:val="en-US"/>
                      </w:rPr>
                      <w:id w:val="364650122"/>
                      <w14:checkbox>
                        <w14:checked w14:val="1"/>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6D7864">
                    <w:rPr>
                      <w:lang w:val="en-US"/>
                    </w:rPr>
                    <w:t xml:space="preserve"> Numerical</w:t>
                  </w:r>
                </w:p>
                <w:p w14:paraId="735429D8" w14:textId="2EE7F4C8" w:rsidR="006D7864" w:rsidRDefault="00F01BDC" w:rsidP="006D7864">
                  <w:pPr>
                    <w:rPr>
                      <w:lang w:val="en-US"/>
                    </w:rPr>
                  </w:pPr>
                  <w:sdt>
                    <w:sdtPr>
                      <w:rPr>
                        <w:lang w:val="en-US"/>
                      </w:rPr>
                      <w:id w:val="-659075405"/>
                      <w14:checkbox>
                        <w14:checked w14:val="1"/>
                        <w14:checkedState w14:val="2612" w14:font="MS Gothic"/>
                        <w14:uncheckedState w14:val="2610" w14:font="MS Gothic"/>
                      </w14:checkbox>
                    </w:sdtPr>
                    <w:sdtEndPr/>
                    <w:sdtContent>
                      <w:r w:rsidR="00D8411F">
                        <w:rPr>
                          <w:rFonts w:ascii="MS Gothic" w:eastAsia="MS Gothic" w:hAnsi="MS Gothic" w:hint="eastAsia"/>
                          <w:lang w:val="en-US"/>
                        </w:rPr>
                        <w:t>☒</w:t>
                      </w:r>
                    </w:sdtContent>
                  </w:sdt>
                  <w:r w:rsidR="006D7864">
                    <w:rPr>
                      <w:lang w:val="en-US"/>
                    </w:rPr>
                    <w:t xml:space="preserve"> Textual</w:t>
                  </w:r>
                </w:p>
                <w:p w14:paraId="7ED63F19" w14:textId="7F06EEEF" w:rsidR="006D7864" w:rsidRDefault="00F01BDC" w:rsidP="006D7864">
                  <w:pPr>
                    <w:rPr>
                      <w:lang w:val="en-US"/>
                    </w:rPr>
                  </w:pPr>
                  <w:sdt>
                    <w:sdtPr>
                      <w:rPr>
                        <w:lang w:val="en-US"/>
                      </w:rPr>
                      <w:id w:val="-2141487209"/>
                      <w14:checkbox>
                        <w14:checked w14:val="0"/>
                        <w14:checkedState w14:val="2612" w14:font="MS Gothic"/>
                        <w14:uncheckedState w14:val="2610" w14:font="MS Gothic"/>
                      </w14:checkbox>
                    </w:sdtPr>
                    <w:sdtEndPr/>
                    <w:sdtContent>
                      <w:r w:rsidR="00D8411F">
                        <w:rPr>
                          <w:rFonts w:ascii="MS Gothic" w:eastAsia="MS Gothic" w:hAnsi="MS Gothic" w:hint="eastAsia"/>
                          <w:lang w:val="en-US"/>
                        </w:rPr>
                        <w:t>☐</w:t>
                      </w:r>
                    </w:sdtContent>
                  </w:sdt>
                  <w:r w:rsidR="006D7864">
                    <w:rPr>
                      <w:lang w:val="en-US"/>
                    </w:rPr>
                    <w:t xml:space="preserve"> Model</w:t>
                  </w:r>
                </w:p>
                <w:p w14:paraId="7C3F9731" w14:textId="77777777" w:rsidR="006D7864" w:rsidRDefault="00F01BDC" w:rsidP="006D7864">
                  <w:pPr>
                    <w:rPr>
                      <w:lang w:val="en-US"/>
                    </w:rPr>
                  </w:pPr>
                  <w:sdt>
                    <w:sdtPr>
                      <w:rPr>
                        <w:lang w:val="en-US"/>
                      </w:rPr>
                      <w:id w:val="336654727"/>
                      <w14:checkbox>
                        <w14:checked w14:val="0"/>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6D7864">
                    <w:rPr>
                      <w:lang w:val="en-US"/>
                    </w:rPr>
                    <w:t xml:space="preserve"> Software</w:t>
                  </w:r>
                </w:p>
                <w:p w14:paraId="1466B7C0" w14:textId="2E982F68" w:rsidR="00EC1EB5" w:rsidRDefault="00F01BDC" w:rsidP="006D7864">
                  <w:pPr>
                    <w:rPr>
                      <w:rFonts w:ascii="MS Gothic" w:eastAsia="MS Gothic" w:hAnsi="MS Gothic"/>
                      <w:lang w:val="en-US"/>
                    </w:rPr>
                  </w:pPr>
                  <w:sdt>
                    <w:sdtPr>
                      <w:rPr>
                        <w:lang w:val="en-US"/>
                      </w:rPr>
                      <w:id w:val="1002713591"/>
                      <w14:checkbox>
                        <w14:checked w14:val="0"/>
                        <w14:checkedState w14:val="2612" w14:font="MS Gothic"/>
                        <w14:uncheckedState w14:val="2610" w14:font="MS Gothic"/>
                      </w14:checkbox>
                    </w:sdtPr>
                    <w:sdtEndPr/>
                    <w:sdtContent>
                      <w:r w:rsidR="006D7864">
                        <w:rPr>
                          <w:rFonts w:ascii="MS Gothic" w:eastAsia="MS Gothic" w:hAnsi="MS Gothic" w:hint="eastAsia"/>
                          <w:lang w:val="en-US"/>
                        </w:rPr>
                        <w:t>☐</w:t>
                      </w:r>
                    </w:sdtContent>
                  </w:sdt>
                  <w:r w:rsidR="006D7864">
                    <w:rPr>
                      <w:lang w:val="en-US"/>
                    </w:rPr>
                    <w:t xml:space="preserve"> Other:</w:t>
                  </w:r>
                </w:p>
              </w:tc>
              <w:tc>
                <w:tcPr>
                  <w:tcW w:w="1985" w:type="dxa"/>
                </w:tcPr>
                <w:p w14:paraId="331CB1C9" w14:textId="77777777" w:rsidR="00FB4001" w:rsidRPr="00234619" w:rsidRDefault="00FB4001" w:rsidP="00FB4001">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w:t>
                  </w:r>
                  <w:proofErr w:type="spellStart"/>
                  <w:r w:rsidRPr="00234619">
                    <w:rPr>
                      <w:rFonts w:asciiTheme="minorHAnsi" w:hAnsiTheme="minorHAnsi" w:cstheme="minorHAnsi"/>
                      <w:lang w:val="fr-FR"/>
                    </w:rPr>
                    <w:t>xls</w:t>
                  </w:r>
                  <w:proofErr w:type="spellEnd"/>
                  <w:r w:rsidRPr="00234619">
                    <w:rPr>
                      <w:rFonts w:asciiTheme="minorHAnsi" w:hAnsiTheme="minorHAnsi" w:cstheme="minorHAnsi"/>
                      <w:lang w:val="fr-FR"/>
                    </w:rPr>
                    <w:t xml:space="preserve"> files, .jpeg files, .</w:t>
                  </w:r>
                  <w:proofErr w:type="spellStart"/>
                  <w:r w:rsidRPr="00234619">
                    <w:rPr>
                      <w:rFonts w:asciiTheme="minorHAnsi" w:hAnsiTheme="minorHAnsi" w:cstheme="minorHAnsi"/>
                      <w:lang w:val="fr-FR"/>
                    </w:rPr>
                    <w:t>pdf</w:t>
                  </w:r>
                  <w:proofErr w:type="spellEnd"/>
                  <w:r w:rsidRPr="00234619">
                    <w:rPr>
                      <w:rFonts w:asciiTheme="minorHAnsi" w:hAnsiTheme="minorHAnsi" w:cstheme="minorHAnsi"/>
                      <w:lang w:val="fr-FR"/>
                    </w:rPr>
                    <w:t xml:space="preserve"> files, .txt files, .</w:t>
                  </w:r>
                  <w:proofErr w:type="spellStart"/>
                  <w:r w:rsidRPr="00234619">
                    <w:rPr>
                      <w:rFonts w:asciiTheme="minorHAnsi" w:hAnsiTheme="minorHAnsi" w:cstheme="minorHAnsi"/>
                      <w:lang w:val="fr-FR"/>
                    </w:rPr>
                    <w:t>cvs</w:t>
                  </w:r>
                  <w:proofErr w:type="spellEnd"/>
                  <w:r w:rsidRPr="00234619">
                    <w:rPr>
                      <w:rFonts w:asciiTheme="minorHAnsi" w:hAnsiTheme="minorHAnsi" w:cstheme="minorHAnsi"/>
                      <w:lang w:val="fr-FR"/>
                    </w:rPr>
                    <w:t xml:space="preserve"> files </w:t>
                  </w:r>
                </w:p>
                <w:p w14:paraId="43A40F46" w14:textId="77777777" w:rsidR="00EC1EB5" w:rsidRPr="00FB4001" w:rsidRDefault="00EC1EB5" w:rsidP="00EC1EB5">
                  <w:pPr>
                    <w:rPr>
                      <w:rFonts w:ascii="MS Gothic" w:eastAsia="MS Gothic" w:hAnsi="MS Gothic"/>
                      <w:lang w:val="fr-FR"/>
                    </w:rPr>
                  </w:pPr>
                </w:p>
              </w:tc>
              <w:tc>
                <w:tcPr>
                  <w:tcW w:w="2126" w:type="dxa"/>
                </w:tcPr>
                <w:p w14:paraId="3935F540" w14:textId="77777777" w:rsidR="00FB4001" w:rsidRPr="00FB4001" w:rsidRDefault="00F01BDC" w:rsidP="00FB4001">
                  <w:pPr>
                    <w:rPr>
                      <w:lang w:val="fr-FR"/>
                    </w:rPr>
                  </w:pPr>
                  <w:sdt>
                    <w:sdtPr>
                      <w:rPr>
                        <w:lang w:val="fr-FR"/>
                      </w:rPr>
                      <w:id w:val="618571375"/>
                      <w14:checkbox>
                        <w14:checked w14:val="0"/>
                        <w14:checkedState w14:val="2612" w14:font="MS Gothic"/>
                        <w14:uncheckedState w14:val="2610" w14:font="MS Gothic"/>
                      </w14:checkbox>
                    </w:sdtPr>
                    <w:sdtEndPr/>
                    <w:sdtContent>
                      <w:r w:rsidR="00FB4001" w:rsidRPr="00FB4001">
                        <w:rPr>
                          <w:rFonts w:ascii="MS Gothic" w:eastAsia="MS Gothic" w:hAnsi="MS Gothic" w:hint="eastAsia"/>
                          <w:lang w:val="fr-FR"/>
                        </w:rPr>
                        <w:t>☐</w:t>
                      </w:r>
                    </w:sdtContent>
                  </w:sdt>
                  <w:r w:rsidR="00FB4001" w:rsidRPr="00FB4001">
                    <w:rPr>
                      <w:lang w:val="fr-FR"/>
                    </w:rPr>
                    <w:t xml:space="preserve"> &lt; 1 GB</w:t>
                  </w:r>
                </w:p>
                <w:p w14:paraId="660E7BFA" w14:textId="6CC1F5B8" w:rsidR="00FB4001" w:rsidRPr="00FB4001" w:rsidRDefault="00F01BDC" w:rsidP="00FB4001">
                  <w:pPr>
                    <w:rPr>
                      <w:lang w:val="fr-FR"/>
                    </w:rPr>
                  </w:pPr>
                  <w:sdt>
                    <w:sdtPr>
                      <w:rPr>
                        <w:lang w:val="fr-FR"/>
                      </w:rPr>
                      <w:id w:val="1620724869"/>
                      <w14:checkbox>
                        <w14:checked w14:val="0"/>
                        <w14:checkedState w14:val="2612" w14:font="MS Gothic"/>
                        <w14:uncheckedState w14:val="2610" w14:font="MS Gothic"/>
                      </w14:checkbox>
                    </w:sdtPr>
                    <w:sdtEndPr/>
                    <w:sdtContent>
                      <w:r w:rsidR="00FB4001">
                        <w:rPr>
                          <w:rFonts w:ascii="MS Gothic" w:eastAsia="MS Gothic" w:hAnsi="MS Gothic" w:hint="eastAsia"/>
                          <w:lang w:val="fr-FR"/>
                        </w:rPr>
                        <w:t>☐</w:t>
                      </w:r>
                    </w:sdtContent>
                  </w:sdt>
                  <w:r w:rsidR="00FB4001" w:rsidRPr="00FB4001">
                    <w:rPr>
                      <w:lang w:val="fr-FR"/>
                    </w:rPr>
                    <w:t xml:space="preserve"> &lt; 100 GB</w:t>
                  </w:r>
                </w:p>
                <w:p w14:paraId="54B71CF5" w14:textId="506C8555" w:rsidR="00FB4001" w:rsidRPr="00FB4001" w:rsidRDefault="00F01BDC" w:rsidP="00FB4001">
                  <w:pPr>
                    <w:rPr>
                      <w:lang w:val="fr-FR"/>
                    </w:rPr>
                  </w:pPr>
                  <w:sdt>
                    <w:sdtPr>
                      <w:rPr>
                        <w:lang w:val="fr-FR"/>
                      </w:rPr>
                      <w:id w:val="-631400662"/>
                      <w14:checkbox>
                        <w14:checked w14:val="1"/>
                        <w14:checkedState w14:val="2612" w14:font="MS Gothic"/>
                        <w14:uncheckedState w14:val="2610" w14:font="MS Gothic"/>
                      </w14:checkbox>
                    </w:sdtPr>
                    <w:sdtEndPr/>
                    <w:sdtContent>
                      <w:r w:rsidR="00FB4001">
                        <w:rPr>
                          <w:rFonts w:ascii="MS Gothic" w:eastAsia="MS Gothic" w:hAnsi="MS Gothic" w:hint="eastAsia"/>
                          <w:lang w:val="fr-FR"/>
                        </w:rPr>
                        <w:t>☒</w:t>
                      </w:r>
                    </w:sdtContent>
                  </w:sdt>
                  <w:r w:rsidR="00FB4001" w:rsidRPr="00FB4001">
                    <w:rPr>
                      <w:lang w:val="fr-FR"/>
                    </w:rPr>
                    <w:t xml:space="preserve"> &lt; 1 TB</w:t>
                  </w:r>
                </w:p>
                <w:p w14:paraId="0FDEB581" w14:textId="77777777" w:rsidR="00FB4001" w:rsidRPr="00FB4001" w:rsidRDefault="00F01BDC" w:rsidP="00FB4001">
                  <w:pPr>
                    <w:rPr>
                      <w:lang w:val="fr-FR"/>
                    </w:rPr>
                  </w:pPr>
                  <w:sdt>
                    <w:sdtPr>
                      <w:rPr>
                        <w:lang w:val="fr-FR"/>
                      </w:rPr>
                      <w:id w:val="-2058160466"/>
                      <w14:checkbox>
                        <w14:checked w14:val="0"/>
                        <w14:checkedState w14:val="2612" w14:font="MS Gothic"/>
                        <w14:uncheckedState w14:val="2610" w14:font="MS Gothic"/>
                      </w14:checkbox>
                    </w:sdtPr>
                    <w:sdtEndPr/>
                    <w:sdtContent>
                      <w:r w:rsidR="00FB4001" w:rsidRPr="00FB4001">
                        <w:rPr>
                          <w:rFonts w:ascii="MS Gothic" w:eastAsia="MS Gothic" w:hAnsi="MS Gothic" w:hint="eastAsia"/>
                          <w:lang w:val="fr-FR"/>
                        </w:rPr>
                        <w:t>☐</w:t>
                      </w:r>
                    </w:sdtContent>
                  </w:sdt>
                  <w:r w:rsidR="00FB4001" w:rsidRPr="00FB4001">
                    <w:rPr>
                      <w:lang w:val="fr-FR"/>
                    </w:rPr>
                    <w:t xml:space="preserve"> &lt; 5 TB</w:t>
                  </w:r>
                </w:p>
                <w:p w14:paraId="6DE5C8D0" w14:textId="77777777" w:rsidR="00FB4001" w:rsidRPr="00FB4001" w:rsidRDefault="00F01BDC" w:rsidP="00FB4001">
                  <w:pPr>
                    <w:rPr>
                      <w:lang w:val="fr-FR"/>
                    </w:rPr>
                  </w:pPr>
                  <w:sdt>
                    <w:sdtPr>
                      <w:rPr>
                        <w:lang w:val="fr-FR"/>
                      </w:rPr>
                      <w:id w:val="-369072639"/>
                      <w14:checkbox>
                        <w14:checked w14:val="0"/>
                        <w14:checkedState w14:val="2612" w14:font="MS Gothic"/>
                        <w14:uncheckedState w14:val="2610" w14:font="MS Gothic"/>
                      </w14:checkbox>
                    </w:sdtPr>
                    <w:sdtEndPr/>
                    <w:sdtContent>
                      <w:r w:rsidR="00FB4001" w:rsidRPr="00FB4001">
                        <w:rPr>
                          <w:rFonts w:ascii="MS Gothic" w:eastAsia="MS Gothic" w:hAnsi="MS Gothic" w:hint="eastAsia"/>
                          <w:lang w:val="fr-FR"/>
                        </w:rPr>
                        <w:t>☐</w:t>
                      </w:r>
                    </w:sdtContent>
                  </w:sdt>
                  <w:r w:rsidR="00FB4001" w:rsidRPr="00FB4001">
                    <w:rPr>
                      <w:lang w:val="fr-FR"/>
                    </w:rPr>
                    <w:t xml:space="preserve"> &gt; 5 TB</w:t>
                  </w:r>
                </w:p>
                <w:p w14:paraId="2355C12F" w14:textId="77777777" w:rsidR="00FB4001" w:rsidRPr="00FB4001" w:rsidRDefault="00F01BDC" w:rsidP="00FB4001">
                  <w:pPr>
                    <w:rPr>
                      <w:lang w:val="fr-FR"/>
                    </w:rPr>
                  </w:pPr>
                  <w:sdt>
                    <w:sdtPr>
                      <w:rPr>
                        <w:lang w:val="fr-FR"/>
                      </w:rPr>
                      <w:id w:val="2088101686"/>
                      <w14:checkbox>
                        <w14:checked w14:val="0"/>
                        <w14:checkedState w14:val="2612" w14:font="MS Gothic"/>
                        <w14:uncheckedState w14:val="2610" w14:font="MS Gothic"/>
                      </w14:checkbox>
                    </w:sdtPr>
                    <w:sdtEndPr/>
                    <w:sdtContent>
                      <w:r w:rsidR="00FB4001" w:rsidRPr="00FB4001">
                        <w:rPr>
                          <w:rFonts w:ascii="MS Gothic" w:eastAsia="MS Gothic" w:hAnsi="MS Gothic" w:hint="eastAsia"/>
                          <w:lang w:val="fr-FR"/>
                        </w:rPr>
                        <w:t>☐</w:t>
                      </w:r>
                    </w:sdtContent>
                  </w:sdt>
                  <w:r w:rsidR="00FB4001" w:rsidRPr="00FB4001">
                    <w:rPr>
                      <w:lang w:val="fr-FR"/>
                    </w:rPr>
                    <w:t xml:space="preserve"> NA</w:t>
                  </w:r>
                </w:p>
                <w:p w14:paraId="07EAD80F" w14:textId="77777777" w:rsidR="00EC1EB5" w:rsidRPr="00FB4001" w:rsidRDefault="00EC1EB5" w:rsidP="00EC1EB5">
                  <w:pPr>
                    <w:rPr>
                      <w:rFonts w:ascii="MS Gothic" w:eastAsia="MS Gothic" w:hAnsi="MS Gothic"/>
                      <w:lang w:val="fr-FR"/>
                    </w:rPr>
                  </w:pPr>
                </w:p>
              </w:tc>
              <w:tc>
                <w:tcPr>
                  <w:tcW w:w="2156" w:type="dxa"/>
                </w:tcPr>
                <w:p w14:paraId="576F72F1" w14:textId="77777777" w:rsidR="00EC1EB5" w:rsidRPr="00FB4001" w:rsidRDefault="00EC1EB5" w:rsidP="00EC1EB5">
                  <w:pPr>
                    <w:rPr>
                      <w:lang w:val="fr-FR"/>
                    </w:rPr>
                  </w:pPr>
                </w:p>
              </w:tc>
            </w:tr>
            <w:tr w:rsidR="001D510F" w:rsidRPr="00F01BDC" w14:paraId="460350C7" w14:textId="77777777" w:rsidTr="00120483">
              <w:tc>
                <w:tcPr>
                  <w:tcW w:w="2296" w:type="dxa"/>
                </w:tcPr>
                <w:p w14:paraId="578E30A0" w14:textId="200306A4" w:rsidR="001D510F" w:rsidRPr="00234619" w:rsidRDefault="001D510F" w:rsidP="001D510F">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lang w:val="en-US"/>
                    </w:rPr>
                    <w:t xml:space="preserve">Microscopic images of </w:t>
                  </w:r>
                  <w:r w:rsidR="00120483">
                    <w:rPr>
                      <w:rFonts w:asciiTheme="minorHAnsi" w:hAnsiTheme="minorHAnsi" w:cstheme="minorHAnsi"/>
                      <w:lang w:val="en-US"/>
                    </w:rPr>
                    <w:t>immuno-</w:t>
                  </w:r>
                  <w:r w:rsidRPr="00234619">
                    <w:rPr>
                      <w:rFonts w:asciiTheme="minorHAnsi" w:hAnsiTheme="minorHAnsi" w:cstheme="minorHAnsi"/>
                      <w:lang w:val="en-US"/>
                    </w:rPr>
                    <w:t>fluores</w:t>
                  </w:r>
                  <w:r w:rsidR="00D823DA">
                    <w:rPr>
                      <w:rFonts w:asciiTheme="minorHAnsi" w:hAnsiTheme="minorHAnsi" w:cstheme="minorHAnsi"/>
                      <w:lang w:val="en-US"/>
                    </w:rPr>
                    <w:t>c</w:t>
                  </w:r>
                  <w:r w:rsidRPr="00234619">
                    <w:rPr>
                      <w:rFonts w:asciiTheme="minorHAnsi" w:hAnsiTheme="minorHAnsi" w:cstheme="minorHAnsi"/>
                      <w:lang w:val="en-US"/>
                    </w:rPr>
                    <w:t>ence and histochemic</w:t>
                  </w:r>
                  <w:r>
                    <w:rPr>
                      <w:rFonts w:asciiTheme="minorHAnsi" w:hAnsiTheme="minorHAnsi" w:cstheme="minorHAnsi"/>
                      <w:lang w:val="en-US"/>
                    </w:rPr>
                    <w:t xml:space="preserve">al </w:t>
                  </w:r>
                  <w:proofErr w:type="spellStart"/>
                  <w:r w:rsidRPr="00234619">
                    <w:rPr>
                      <w:rFonts w:asciiTheme="minorHAnsi" w:hAnsiTheme="minorHAnsi" w:cstheme="minorHAnsi"/>
                      <w:lang w:val="en-US"/>
                    </w:rPr>
                    <w:t>stainings</w:t>
                  </w:r>
                  <w:proofErr w:type="spellEnd"/>
                  <w:r w:rsidRPr="00234619">
                    <w:rPr>
                      <w:rFonts w:asciiTheme="minorHAnsi" w:hAnsiTheme="minorHAnsi" w:cstheme="minorHAnsi"/>
                      <w:lang w:val="en-US"/>
                    </w:rPr>
                    <w:t xml:space="preserve"> </w:t>
                  </w:r>
                </w:p>
                <w:p w14:paraId="3D81BC42" w14:textId="77777777" w:rsidR="001D510F" w:rsidRDefault="001D510F" w:rsidP="001D510F"/>
              </w:tc>
              <w:tc>
                <w:tcPr>
                  <w:tcW w:w="1560" w:type="dxa"/>
                </w:tcPr>
                <w:p w14:paraId="351FFFED" w14:textId="17D3AC40" w:rsidR="001D510F" w:rsidRDefault="001D510F" w:rsidP="001D510F">
                  <w:r w:rsidRPr="00234619">
                    <w:rPr>
                      <w:rFonts w:cstheme="minorHAnsi"/>
                      <w:lang w:val="en-US"/>
                    </w:rPr>
                    <w:t>Images from</w:t>
                  </w:r>
                  <w:r>
                    <w:rPr>
                      <w:rFonts w:cstheme="minorHAnsi"/>
                      <w:lang w:val="en-US"/>
                    </w:rPr>
                    <w:t xml:space="preserve"> </w:t>
                  </w:r>
                  <w:r w:rsidRPr="00234619">
                    <w:rPr>
                      <w:rFonts w:cstheme="minorHAnsi"/>
                      <w:lang w:val="en-US"/>
                    </w:rPr>
                    <w:t>mouse tissues</w:t>
                  </w:r>
                </w:p>
              </w:tc>
              <w:tc>
                <w:tcPr>
                  <w:tcW w:w="1906" w:type="dxa"/>
                </w:tcPr>
                <w:p w14:paraId="6F42247A" w14:textId="128DE9EF" w:rsidR="001D510F" w:rsidRPr="00250516" w:rsidRDefault="00F01BDC" w:rsidP="001D510F">
                  <w:pPr>
                    <w:rPr>
                      <w:lang w:val="en-US"/>
                    </w:rPr>
                  </w:pPr>
                  <w:sdt>
                    <w:sdtPr>
                      <w:rPr>
                        <w:lang w:val="en-US"/>
                      </w:rPr>
                      <w:id w:val="601144404"/>
                      <w14:checkbox>
                        <w14:checked w14:val="1"/>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D510F">
                    <w:rPr>
                      <w:lang w:val="en-US"/>
                    </w:rPr>
                    <w:t xml:space="preserve"> </w:t>
                  </w:r>
                  <w:r w:rsidR="001D510F" w:rsidRPr="00250516">
                    <w:rPr>
                      <w:lang w:val="en-US"/>
                    </w:rPr>
                    <w:t>Generate new data</w:t>
                  </w:r>
                </w:p>
                <w:p w14:paraId="27A9F9AC" w14:textId="577E3E2D" w:rsidR="001D510F" w:rsidRDefault="00F01BDC" w:rsidP="001D510F">
                  <w:pPr>
                    <w:rPr>
                      <w:rFonts w:ascii="MS Gothic" w:eastAsia="MS Gothic" w:hAnsi="MS Gothic"/>
                      <w:lang w:val="en-US"/>
                    </w:rPr>
                  </w:pPr>
                  <w:sdt>
                    <w:sdtPr>
                      <w:rPr>
                        <w:lang w:val="en-US"/>
                      </w:rPr>
                      <w:id w:val="1025601785"/>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sidRPr="00250516">
                    <w:rPr>
                      <w:lang w:val="en-US"/>
                    </w:rPr>
                    <w:t xml:space="preserve"> Reuse existing data</w:t>
                  </w:r>
                </w:p>
              </w:tc>
              <w:tc>
                <w:tcPr>
                  <w:tcW w:w="1354" w:type="dxa"/>
                </w:tcPr>
                <w:p w14:paraId="0B6DDCE3" w14:textId="77777777" w:rsidR="001D510F" w:rsidRPr="00250516" w:rsidRDefault="00F01BDC" w:rsidP="001D510F">
                  <w:pPr>
                    <w:rPr>
                      <w:lang w:val="en-US"/>
                    </w:rPr>
                  </w:pPr>
                  <w:sdt>
                    <w:sdtPr>
                      <w:rPr>
                        <w:lang w:val="en-US"/>
                      </w:rPr>
                      <w:id w:val="-501971999"/>
                      <w14:checkbox>
                        <w14:checked w14:val="1"/>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Digital</w:t>
                  </w:r>
                </w:p>
                <w:p w14:paraId="3EDBF568" w14:textId="10BFB387" w:rsidR="001D510F" w:rsidRDefault="00F01BDC" w:rsidP="001D510F">
                  <w:pPr>
                    <w:rPr>
                      <w:rFonts w:ascii="MS Gothic" w:eastAsia="MS Gothic" w:hAnsi="MS Gothic"/>
                      <w:lang w:val="en-US"/>
                    </w:rPr>
                  </w:pPr>
                  <w:sdt>
                    <w:sdtPr>
                      <w:rPr>
                        <w:lang w:val="en-US"/>
                      </w:rPr>
                      <w:id w:val="-1402674224"/>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sidRPr="00250516">
                    <w:rPr>
                      <w:lang w:val="en-US"/>
                    </w:rPr>
                    <w:t xml:space="preserve"> </w:t>
                  </w:r>
                  <w:r w:rsidR="001D510F">
                    <w:rPr>
                      <w:lang w:val="en-US"/>
                    </w:rPr>
                    <w:t>Physical</w:t>
                  </w:r>
                </w:p>
              </w:tc>
              <w:tc>
                <w:tcPr>
                  <w:tcW w:w="1984" w:type="dxa"/>
                </w:tcPr>
                <w:p w14:paraId="5E3F3FD2" w14:textId="77777777" w:rsidR="001D510F" w:rsidRPr="00250516" w:rsidRDefault="00F01BDC" w:rsidP="001D510F">
                  <w:pPr>
                    <w:rPr>
                      <w:lang w:val="en-US"/>
                    </w:rPr>
                  </w:pPr>
                  <w:sdt>
                    <w:sdtPr>
                      <w:rPr>
                        <w:lang w:val="en-US"/>
                      </w:rPr>
                      <w:id w:val="1420909342"/>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Audiovisual</w:t>
                  </w:r>
                </w:p>
                <w:p w14:paraId="3B804AB5" w14:textId="77777777" w:rsidR="001D510F" w:rsidRDefault="00F01BDC" w:rsidP="001D510F">
                  <w:pPr>
                    <w:rPr>
                      <w:lang w:val="en-US"/>
                    </w:rPr>
                  </w:pPr>
                  <w:sdt>
                    <w:sdtPr>
                      <w:rPr>
                        <w:lang w:val="en-US"/>
                      </w:rPr>
                      <w:id w:val="-714039933"/>
                      <w14:checkbox>
                        <w14:checked w14:val="1"/>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sidRPr="00250516">
                    <w:rPr>
                      <w:lang w:val="en-US"/>
                    </w:rPr>
                    <w:t xml:space="preserve"> </w:t>
                  </w:r>
                  <w:r w:rsidR="001D510F">
                    <w:rPr>
                      <w:lang w:val="en-US"/>
                    </w:rPr>
                    <w:t>Images</w:t>
                  </w:r>
                </w:p>
                <w:p w14:paraId="43BEDF6A" w14:textId="77777777" w:rsidR="001D510F" w:rsidRDefault="00F01BDC" w:rsidP="001D510F">
                  <w:pPr>
                    <w:rPr>
                      <w:lang w:val="en-US"/>
                    </w:rPr>
                  </w:pPr>
                  <w:sdt>
                    <w:sdtPr>
                      <w:rPr>
                        <w:lang w:val="en-US"/>
                      </w:rPr>
                      <w:id w:val="186266153"/>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Sound</w:t>
                  </w:r>
                </w:p>
                <w:p w14:paraId="0C8DC14C" w14:textId="667B8BF3" w:rsidR="001D510F" w:rsidRDefault="00F01BDC" w:rsidP="001D510F">
                  <w:pPr>
                    <w:rPr>
                      <w:lang w:val="en-US"/>
                    </w:rPr>
                  </w:pPr>
                  <w:sdt>
                    <w:sdtPr>
                      <w:rPr>
                        <w:lang w:val="en-US"/>
                      </w:rPr>
                      <w:id w:val="-1399433990"/>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Numerical</w:t>
                  </w:r>
                </w:p>
                <w:p w14:paraId="353D47A4" w14:textId="33038A24" w:rsidR="001D510F" w:rsidRDefault="00F01BDC" w:rsidP="001D510F">
                  <w:pPr>
                    <w:rPr>
                      <w:lang w:val="en-US"/>
                    </w:rPr>
                  </w:pPr>
                  <w:sdt>
                    <w:sdtPr>
                      <w:rPr>
                        <w:lang w:val="en-US"/>
                      </w:rPr>
                      <w:id w:val="1429774827"/>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Textual</w:t>
                  </w:r>
                </w:p>
                <w:p w14:paraId="0AF23FEA" w14:textId="77777777" w:rsidR="001D510F" w:rsidRDefault="00F01BDC" w:rsidP="001D510F">
                  <w:pPr>
                    <w:rPr>
                      <w:lang w:val="en-US"/>
                    </w:rPr>
                  </w:pPr>
                  <w:sdt>
                    <w:sdtPr>
                      <w:rPr>
                        <w:lang w:val="en-US"/>
                      </w:rPr>
                      <w:id w:val="633985153"/>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Model</w:t>
                  </w:r>
                </w:p>
                <w:p w14:paraId="0A8AA59D" w14:textId="77777777" w:rsidR="001D510F" w:rsidRDefault="00F01BDC" w:rsidP="001D510F">
                  <w:pPr>
                    <w:rPr>
                      <w:lang w:val="en-US"/>
                    </w:rPr>
                  </w:pPr>
                  <w:sdt>
                    <w:sdtPr>
                      <w:rPr>
                        <w:lang w:val="en-US"/>
                      </w:rPr>
                      <w:id w:val="941503818"/>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Software</w:t>
                  </w:r>
                </w:p>
                <w:p w14:paraId="176259EB" w14:textId="040034F5" w:rsidR="001D510F" w:rsidRDefault="00F01BDC" w:rsidP="001D510F">
                  <w:pPr>
                    <w:rPr>
                      <w:rFonts w:ascii="MS Gothic" w:eastAsia="MS Gothic" w:hAnsi="MS Gothic"/>
                      <w:lang w:val="en-US"/>
                    </w:rPr>
                  </w:pPr>
                  <w:sdt>
                    <w:sdtPr>
                      <w:rPr>
                        <w:lang w:val="en-US"/>
                      </w:rPr>
                      <w:id w:val="-1400981547"/>
                      <w14:checkbox>
                        <w14:checked w14:val="0"/>
                        <w14:checkedState w14:val="2612" w14:font="MS Gothic"/>
                        <w14:uncheckedState w14:val="2610" w14:font="MS Gothic"/>
                      </w14:checkbox>
                    </w:sdtPr>
                    <w:sdtEndPr/>
                    <w:sdtContent>
                      <w:r w:rsidR="001D510F">
                        <w:rPr>
                          <w:rFonts w:ascii="MS Gothic" w:eastAsia="MS Gothic" w:hAnsi="MS Gothic" w:hint="eastAsia"/>
                          <w:lang w:val="en-US"/>
                        </w:rPr>
                        <w:t>☐</w:t>
                      </w:r>
                    </w:sdtContent>
                  </w:sdt>
                  <w:r w:rsidR="001D510F">
                    <w:rPr>
                      <w:lang w:val="en-US"/>
                    </w:rPr>
                    <w:t xml:space="preserve"> Other:</w:t>
                  </w:r>
                </w:p>
              </w:tc>
              <w:tc>
                <w:tcPr>
                  <w:tcW w:w="1985" w:type="dxa"/>
                </w:tcPr>
                <w:p w14:paraId="3DF1556A" w14:textId="1C7E98D9" w:rsidR="001D510F" w:rsidRPr="00234619" w:rsidRDefault="001D510F" w:rsidP="001D510F">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.jpeg files, Zen .</w:t>
                  </w:r>
                  <w:proofErr w:type="spellStart"/>
                  <w:r w:rsidRPr="00234619">
                    <w:rPr>
                      <w:rFonts w:asciiTheme="minorHAnsi" w:hAnsiTheme="minorHAnsi" w:cstheme="minorHAnsi"/>
                      <w:lang w:val="fr-FR"/>
                    </w:rPr>
                    <w:t>zvi</w:t>
                  </w:r>
                  <w:proofErr w:type="spellEnd"/>
                  <w:r w:rsidRPr="00234619">
                    <w:rPr>
                      <w:rFonts w:asciiTheme="minorHAnsi" w:hAnsiTheme="minorHAnsi" w:cstheme="minorHAnsi"/>
                      <w:lang w:val="fr-FR"/>
                    </w:rPr>
                    <w:t xml:space="preserve"> files, .</w:t>
                  </w:r>
                  <w:proofErr w:type="spellStart"/>
                  <w:r w:rsidRPr="00234619">
                    <w:rPr>
                      <w:rFonts w:asciiTheme="minorHAnsi" w:hAnsiTheme="minorHAnsi" w:cstheme="minorHAnsi"/>
                      <w:lang w:val="fr-FR"/>
                    </w:rPr>
                    <w:t>czi</w:t>
                  </w:r>
                  <w:proofErr w:type="spellEnd"/>
                  <w:r w:rsidRPr="00234619">
                    <w:rPr>
                      <w:rFonts w:asciiTheme="minorHAnsi" w:hAnsiTheme="minorHAnsi" w:cstheme="minorHAnsi"/>
                      <w:lang w:val="fr-FR"/>
                    </w:rPr>
                    <w:t xml:space="preserve"> files, .</w:t>
                  </w:r>
                  <w:proofErr w:type="spellStart"/>
                  <w:r w:rsidRPr="00234619">
                    <w:rPr>
                      <w:rFonts w:asciiTheme="minorHAnsi" w:hAnsiTheme="minorHAnsi" w:cstheme="minorHAnsi"/>
                      <w:lang w:val="fr-FR"/>
                    </w:rPr>
                    <w:t>tif</w:t>
                  </w:r>
                  <w:r w:rsidR="005D5450">
                    <w:rPr>
                      <w:rFonts w:asciiTheme="minorHAnsi" w:hAnsiTheme="minorHAnsi" w:cstheme="minorHAnsi"/>
                      <w:lang w:val="fr-FR"/>
                    </w:rPr>
                    <w:t>f</w:t>
                  </w:r>
                  <w:proofErr w:type="spellEnd"/>
                  <w:r w:rsidRPr="00234619">
                    <w:rPr>
                      <w:rFonts w:asciiTheme="minorHAnsi" w:hAnsiTheme="minorHAnsi" w:cstheme="minorHAnsi"/>
                      <w:lang w:val="fr-FR"/>
                    </w:rPr>
                    <w:t xml:space="preserve"> files</w:t>
                  </w:r>
                </w:p>
                <w:p w14:paraId="33205C9F" w14:textId="77777777" w:rsidR="001D510F" w:rsidRPr="00121CCA" w:rsidRDefault="001D510F" w:rsidP="001D510F">
                  <w:pPr>
                    <w:rPr>
                      <w:rFonts w:ascii="MS Gothic" w:eastAsia="MS Gothic" w:hAnsi="MS Gothic"/>
                      <w:lang w:val="fr-FR"/>
                    </w:rPr>
                  </w:pPr>
                </w:p>
              </w:tc>
              <w:tc>
                <w:tcPr>
                  <w:tcW w:w="2126" w:type="dxa"/>
                </w:tcPr>
                <w:p w14:paraId="45AFACCF" w14:textId="77777777" w:rsidR="001D510F" w:rsidRPr="00FB4001" w:rsidRDefault="00F01BDC" w:rsidP="001D510F">
                  <w:pPr>
                    <w:rPr>
                      <w:lang w:val="fr-FR"/>
                    </w:rPr>
                  </w:pPr>
                  <w:sdt>
                    <w:sdtPr>
                      <w:rPr>
                        <w:lang w:val="fr-FR"/>
                      </w:rPr>
                      <w:id w:val="854005176"/>
                      <w14:checkbox>
                        <w14:checked w14:val="0"/>
                        <w14:checkedState w14:val="2612" w14:font="MS Gothic"/>
                        <w14:uncheckedState w14:val="2610" w14:font="MS Gothic"/>
                      </w14:checkbox>
                    </w:sdtPr>
                    <w:sdtEndPr/>
                    <w:sdtContent>
                      <w:r w:rsidR="001D510F" w:rsidRPr="00FB4001">
                        <w:rPr>
                          <w:rFonts w:ascii="MS Gothic" w:eastAsia="MS Gothic" w:hAnsi="MS Gothic" w:hint="eastAsia"/>
                          <w:lang w:val="fr-FR"/>
                        </w:rPr>
                        <w:t>☐</w:t>
                      </w:r>
                    </w:sdtContent>
                  </w:sdt>
                  <w:r w:rsidR="001D510F" w:rsidRPr="00FB4001">
                    <w:rPr>
                      <w:lang w:val="fr-FR"/>
                    </w:rPr>
                    <w:t xml:space="preserve"> &lt; 1 GB</w:t>
                  </w:r>
                </w:p>
                <w:p w14:paraId="7F856B12" w14:textId="594EF4DF" w:rsidR="001D510F" w:rsidRPr="00FB4001" w:rsidRDefault="00F01BDC" w:rsidP="001D510F">
                  <w:pPr>
                    <w:rPr>
                      <w:lang w:val="fr-FR"/>
                    </w:rPr>
                  </w:pPr>
                  <w:sdt>
                    <w:sdtPr>
                      <w:rPr>
                        <w:lang w:val="fr-FR"/>
                      </w:rPr>
                      <w:id w:val="-1998945858"/>
                      <w14:checkbox>
                        <w14:checked w14:val="1"/>
                        <w14:checkedState w14:val="2612" w14:font="MS Gothic"/>
                        <w14:uncheckedState w14:val="2610" w14:font="MS Gothic"/>
                      </w14:checkbox>
                    </w:sdtPr>
                    <w:sdtEndPr/>
                    <w:sdtContent>
                      <w:r w:rsidR="00E97C06">
                        <w:rPr>
                          <w:rFonts w:ascii="MS Gothic" w:eastAsia="MS Gothic" w:hAnsi="MS Gothic" w:hint="eastAsia"/>
                          <w:lang w:val="fr-FR"/>
                        </w:rPr>
                        <w:t>☒</w:t>
                      </w:r>
                    </w:sdtContent>
                  </w:sdt>
                  <w:r w:rsidR="001D510F" w:rsidRPr="00FB4001">
                    <w:rPr>
                      <w:lang w:val="fr-FR"/>
                    </w:rPr>
                    <w:t xml:space="preserve"> &lt; 100 GB</w:t>
                  </w:r>
                </w:p>
                <w:p w14:paraId="3C6984A1" w14:textId="4FFED04E" w:rsidR="001D510F" w:rsidRPr="00FB4001" w:rsidRDefault="00F01BDC" w:rsidP="001D510F">
                  <w:pPr>
                    <w:rPr>
                      <w:lang w:val="fr-FR"/>
                    </w:rPr>
                  </w:pPr>
                  <w:sdt>
                    <w:sdtPr>
                      <w:rPr>
                        <w:lang w:val="fr-FR"/>
                      </w:rPr>
                      <w:id w:val="-1228985810"/>
                      <w14:checkbox>
                        <w14:checked w14:val="0"/>
                        <w14:checkedState w14:val="2612" w14:font="MS Gothic"/>
                        <w14:uncheckedState w14:val="2610" w14:font="MS Gothic"/>
                      </w14:checkbox>
                    </w:sdtPr>
                    <w:sdtEndPr/>
                    <w:sdtContent>
                      <w:r w:rsidR="00E97C06">
                        <w:rPr>
                          <w:rFonts w:ascii="MS Gothic" w:eastAsia="MS Gothic" w:hAnsi="MS Gothic" w:hint="eastAsia"/>
                          <w:lang w:val="fr-FR"/>
                        </w:rPr>
                        <w:t>☐</w:t>
                      </w:r>
                    </w:sdtContent>
                  </w:sdt>
                  <w:r w:rsidR="001D510F" w:rsidRPr="00FB4001">
                    <w:rPr>
                      <w:lang w:val="fr-FR"/>
                    </w:rPr>
                    <w:t xml:space="preserve"> &lt; 1 TB</w:t>
                  </w:r>
                </w:p>
                <w:p w14:paraId="3711EE54" w14:textId="77777777" w:rsidR="001D510F" w:rsidRPr="00FB4001" w:rsidRDefault="00F01BDC" w:rsidP="001D510F">
                  <w:pPr>
                    <w:rPr>
                      <w:lang w:val="fr-FR"/>
                    </w:rPr>
                  </w:pPr>
                  <w:sdt>
                    <w:sdtPr>
                      <w:rPr>
                        <w:lang w:val="fr-FR"/>
                      </w:rPr>
                      <w:id w:val="1834022225"/>
                      <w14:checkbox>
                        <w14:checked w14:val="0"/>
                        <w14:checkedState w14:val="2612" w14:font="MS Gothic"/>
                        <w14:uncheckedState w14:val="2610" w14:font="MS Gothic"/>
                      </w14:checkbox>
                    </w:sdtPr>
                    <w:sdtEndPr/>
                    <w:sdtContent>
                      <w:r w:rsidR="001D510F" w:rsidRPr="00FB4001">
                        <w:rPr>
                          <w:rFonts w:ascii="MS Gothic" w:eastAsia="MS Gothic" w:hAnsi="MS Gothic" w:hint="eastAsia"/>
                          <w:lang w:val="fr-FR"/>
                        </w:rPr>
                        <w:t>☐</w:t>
                      </w:r>
                    </w:sdtContent>
                  </w:sdt>
                  <w:r w:rsidR="001D510F" w:rsidRPr="00FB4001">
                    <w:rPr>
                      <w:lang w:val="fr-FR"/>
                    </w:rPr>
                    <w:t xml:space="preserve"> &lt; 5 TB</w:t>
                  </w:r>
                </w:p>
                <w:p w14:paraId="45F0DE30" w14:textId="77777777" w:rsidR="001D510F" w:rsidRPr="00FB4001" w:rsidRDefault="00F01BDC" w:rsidP="001D510F">
                  <w:pPr>
                    <w:rPr>
                      <w:lang w:val="fr-FR"/>
                    </w:rPr>
                  </w:pPr>
                  <w:sdt>
                    <w:sdtPr>
                      <w:rPr>
                        <w:lang w:val="fr-FR"/>
                      </w:rPr>
                      <w:id w:val="-1958932515"/>
                      <w14:checkbox>
                        <w14:checked w14:val="0"/>
                        <w14:checkedState w14:val="2612" w14:font="MS Gothic"/>
                        <w14:uncheckedState w14:val="2610" w14:font="MS Gothic"/>
                      </w14:checkbox>
                    </w:sdtPr>
                    <w:sdtEndPr/>
                    <w:sdtContent>
                      <w:r w:rsidR="001D510F" w:rsidRPr="00FB4001">
                        <w:rPr>
                          <w:rFonts w:ascii="MS Gothic" w:eastAsia="MS Gothic" w:hAnsi="MS Gothic" w:hint="eastAsia"/>
                          <w:lang w:val="fr-FR"/>
                        </w:rPr>
                        <w:t>☐</w:t>
                      </w:r>
                    </w:sdtContent>
                  </w:sdt>
                  <w:r w:rsidR="001D510F" w:rsidRPr="00FB4001">
                    <w:rPr>
                      <w:lang w:val="fr-FR"/>
                    </w:rPr>
                    <w:t xml:space="preserve"> &gt; 5 TB</w:t>
                  </w:r>
                </w:p>
                <w:p w14:paraId="4488B0D4" w14:textId="77777777" w:rsidR="001D510F" w:rsidRPr="00FB4001" w:rsidRDefault="00F01BDC" w:rsidP="001D510F">
                  <w:pPr>
                    <w:rPr>
                      <w:lang w:val="fr-FR"/>
                    </w:rPr>
                  </w:pPr>
                  <w:sdt>
                    <w:sdtPr>
                      <w:rPr>
                        <w:lang w:val="fr-FR"/>
                      </w:rPr>
                      <w:id w:val="-558477113"/>
                      <w14:checkbox>
                        <w14:checked w14:val="0"/>
                        <w14:checkedState w14:val="2612" w14:font="MS Gothic"/>
                        <w14:uncheckedState w14:val="2610" w14:font="MS Gothic"/>
                      </w14:checkbox>
                    </w:sdtPr>
                    <w:sdtEndPr/>
                    <w:sdtContent>
                      <w:r w:rsidR="001D510F" w:rsidRPr="00FB4001">
                        <w:rPr>
                          <w:rFonts w:ascii="MS Gothic" w:eastAsia="MS Gothic" w:hAnsi="MS Gothic" w:hint="eastAsia"/>
                          <w:lang w:val="fr-FR"/>
                        </w:rPr>
                        <w:t>☐</w:t>
                      </w:r>
                    </w:sdtContent>
                  </w:sdt>
                  <w:r w:rsidR="001D510F" w:rsidRPr="00FB4001">
                    <w:rPr>
                      <w:lang w:val="fr-FR"/>
                    </w:rPr>
                    <w:t xml:space="preserve"> NA</w:t>
                  </w:r>
                </w:p>
                <w:p w14:paraId="7B8E07D7" w14:textId="77777777" w:rsidR="001D510F" w:rsidRPr="00121CCA" w:rsidRDefault="001D510F" w:rsidP="001D510F">
                  <w:pPr>
                    <w:rPr>
                      <w:rFonts w:ascii="MS Gothic" w:eastAsia="MS Gothic" w:hAnsi="MS Gothic"/>
                      <w:lang w:val="fr-FR"/>
                    </w:rPr>
                  </w:pPr>
                </w:p>
              </w:tc>
              <w:tc>
                <w:tcPr>
                  <w:tcW w:w="2156" w:type="dxa"/>
                </w:tcPr>
                <w:p w14:paraId="12CFB945" w14:textId="77777777" w:rsidR="001D510F" w:rsidRPr="00121CCA" w:rsidRDefault="001D510F" w:rsidP="001D510F">
                  <w:pPr>
                    <w:rPr>
                      <w:lang w:val="fr-FR"/>
                    </w:rPr>
                  </w:pPr>
                </w:p>
              </w:tc>
            </w:tr>
            <w:tr w:rsidR="002E34E7" w:rsidRPr="00F01BDC" w14:paraId="5921A464" w14:textId="77777777" w:rsidTr="00120483">
              <w:tc>
                <w:tcPr>
                  <w:tcW w:w="2296" w:type="dxa"/>
                </w:tcPr>
                <w:p w14:paraId="083EAB6D" w14:textId="6CDBFAC6" w:rsidR="002E34E7" w:rsidRPr="002E34E7" w:rsidRDefault="002E34E7" w:rsidP="002E34E7">
                  <w:r w:rsidRPr="002E34E7">
                    <w:lastRenderedPageBreak/>
                    <w:t xml:space="preserve">Macroscopic images of </w:t>
                  </w:r>
                  <w:r>
                    <w:t>coronal brain sections</w:t>
                  </w:r>
                </w:p>
              </w:tc>
              <w:tc>
                <w:tcPr>
                  <w:tcW w:w="1560" w:type="dxa"/>
                </w:tcPr>
                <w:p w14:paraId="674332DC" w14:textId="2F2295B9" w:rsidR="002E34E7" w:rsidRPr="002E34E7" w:rsidRDefault="002E34E7" w:rsidP="002E34E7">
                  <w:r>
                    <w:t>Images for isch</w:t>
                  </w:r>
                  <w:r w:rsidR="00D823DA">
                    <w:t>a</w:t>
                  </w:r>
                  <w:r>
                    <w:t>emic lesion size assessment</w:t>
                  </w:r>
                </w:p>
              </w:tc>
              <w:tc>
                <w:tcPr>
                  <w:tcW w:w="1906" w:type="dxa"/>
                </w:tcPr>
                <w:p w14:paraId="36061D74" w14:textId="6D3EACA1" w:rsidR="002E34E7" w:rsidRPr="00250516" w:rsidRDefault="00F01BDC" w:rsidP="002E34E7">
                  <w:pPr>
                    <w:rPr>
                      <w:lang w:val="en-US"/>
                    </w:rPr>
                  </w:pPr>
                  <w:sdt>
                    <w:sdtPr>
                      <w:rPr>
                        <w:lang w:val="en-US"/>
                      </w:rPr>
                      <w:id w:val="-1148592852"/>
                      <w14:checkbox>
                        <w14:checked w14:val="1"/>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2E34E7">
                    <w:rPr>
                      <w:lang w:val="en-US"/>
                    </w:rPr>
                    <w:t xml:space="preserve"> </w:t>
                  </w:r>
                  <w:r w:rsidR="002E34E7" w:rsidRPr="00250516">
                    <w:rPr>
                      <w:lang w:val="en-US"/>
                    </w:rPr>
                    <w:t>Generate new data</w:t>
                  </w:r>
                </w:p>
                <w:p w14:paraId="18031FF4" w14:textId="23A4AB95" w:rsidR="002E34E7" w:rsidRPr="002E34E7" w:rsidRDefault="00F01BDC" w:rsidP="002E34E7">
                  <w:pPr>
                    <w:rPr>
                      <w:rFonts w:ascii="MS Gothic" w:eastAsia="MS Gothic" w:hAnsi="MS Gothic"/>
                    </w:rPr>
                  </w:pPr>
                  <w:sdt>
                    <w:sdtPr>
                      <w:rPr>
                        <w:lang w:val="en-US"/>
                      </w:rPr>
                      <w:id w:val="1045942362"/>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sidRPr="00250516">
                    <w:rPr>
                      <w:lang w:val="en-US"/>
                    </w:rPr>
                    <w:t xml:space="preserve"> Reuse existing data</w:t>
                  </w:r>
                </w:p>
              </w:tc>
              <w:tc>
                <w:tcPr>
                  <w:tcW w:w="1354" w:type="dxa"/>
                </w:tcPr>
                <w:p w14:paraId="7F572EB2" w14:textId="77777777" w:rsidR="002E34E7" w:rsidRPr="00250516" w:rsidRDefault="00F01BDC" w:rsidP="002E34E7">
                  <w:pPr>
                    <w:rPr>
                      <w:lang w:val="en-US"/>
                    </w:rPr>
                  </w:pPr>
                  <w:sdt>
                    <w:sdtPr>
                      <w:rPr>
                        <w:lang w:val="en-US"/>
                      </w:rPr>
                      <w:id w:val="1906098632"/>
                      <w14:checkbox>
                        <w14:checked w14:val="1"/>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Digital</w:t>
                  </w:r>
                </w:p>
                <w:p w14:paraId="4AED9B0C" w14:textId="4EA74C03" w:rsidR="002E34E7" w:rsidRPr="002E34E7" w:rsidRDefault="00F01BDC" w:rsidP="002E34E7">
                  <w:pPr>
                    <w:rPr>
                      <w:rFonts w:ascii="MS Gothic" w:eastAsia="MS Gothic" w:hAnsi="MS Gothic"/>
                    </w:rPr>
                  </w:pPr>
                  <w:sdt>
                    <w:sdtPr>
                      <w:rPr>
                        <w:lang w:val="en-US"/>
                      </w:rPr>
                      <w:id w:val="1784384313"/>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sidRPr="00250516">
                    <w:rPr>
                      <w:lang w:val="en-US"/>
                    </w:rPr>
                    <w:t xml:space="preserve"> </w:t>
                  </w:r>
                  <w:r w:rsidR="002E34E7">
                    <w:rPr>
                      <w:lang w:val="en-US"/>
                    </w:rPr>
                    <w:t>Physical</w:t>
                  </w:r>
                </w:p>
              </w:tc>
              <w:tc>
                <w:tcPr>
                  <w:tcW w:w="1984" w:type="dxa"/>
                </w:tcPr>
                <w:p w14:paraId="031BF7EB" w14:textId="77777777" w:rsidR="002E34E7" w:rsidRPr="00250516" w:rsidRDefault="00F01BDC" w:rsidP="002E34E7">
                  <w:pPr>
                    <w:rPr>
                      <w:lang w:val="en-US"/>
                    </w:rPr>
                  </w:pPr>
                  <w:sdt>
                    <w:sdtPr>
                      <w:rPr>
                        <w:lang w:val="en-US"/>
                      </w:rPr>
                      <w:id w:val="1773281899"/>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Audiovisual</w:t>
                  </w:r>
                </w:p>
                <w:p w14:paraId="6302AA44" w14:textId="77777777" w:rsidR="002E34E7" w:rsidRDefault="00F01BDC" w:rsidP="002E34E7">
                  <w:pPr>
                    <w:rPr>
                      <w:lang w:val="en-US"/>
                    </w:rPr>
                  </w:pPr>
                  <w:sdt>
                    <w:sdtPr>
                      <w:rPr>
                        <w:lang w:val="en-US"/>
                      </w:rPr>
                      <w:id w:val="-1452548540"/>
                      <w14:checkbox>
                        <w14:checked w14:val="1"/>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sidRPr="00250516">
                    <w:rPr>
                      <w:lang w:val="en-US"/>
                    </w:rPr>
                    <w:t xml:space="preserve"> </w:t>
                  </w:r>
                  <w:r w:rsidR="002E34E7">
                    <w:rPr>
                      <w:lang w:val="en-US"/>
                    </w:rPr>
                    <w:t>Images</w:t>
                  </w:r>
                </w:p>
                <w:p w14:paraId="784ADFDF" w14:textId="77777777" w:rsidR="002E34E7" w:rsidRDefault="00F01BDC" w:rsidP="002E34E7">
                  <w:pPr>
                    <w:rPr>
                      <w:lang w:val="en-US"/>
                    </w:rPr>
                  </w:pPr>
                  <w:sdt>
                    <w:sdtPr>
                      <w:rPr>
                        <w:lang w:val="en-US"/>
                      </w:rPr>
                      <w:id w:val="802271974"/>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Sound</w:t>
                  </w:r>
                </w:p>
                <w:p w14:paraId="6B7B77CD" w14:textId="77777777" w:rsidR="002E34E7" w:rsidRDefault="00F01BDC" w:rsidP="002E34E7">
                  <w:pPr>
                    <w:rPr>
                      <w:lang w:val="en-US"/>
                    </w:rPr>
                  </w:pPr>
                  <w:sdt>
                    <w:sdtPr>
                      <w:rPr>
                        <w:lang w:val="en-US"/>
                      </w:rPr>
                      <w:id w:val="-1983370762"/>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Numerical</w:t>
                  </w:r>
                </w:p>
                <w:p w14:paraId="7AAFF52C" w14:textId="77777777" w:rsidR="002E34E7" w:rsidRDefault="00F01BDC" w:rsidP="002E34E7">
                  <w:pPr>
                    <w:rPr>
                      <w:lang w:val="en-US"/>
                    </w:rPr>
                  </w:pPr>
                  <w:sdt>
                    <w:sdtPr>
                      <w:rPr>
                        <w:lang w:val="en-US"/>
                      </w:rPr>
                      <w:id w:val="1368713563"/>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Textual</w:t>
                  </w:r>
                </w:p>
                <w:p w14:paraId="4B5D8302" w14:textId="77777777" w:rsidR="002E34E7" w:rsidRDefault="00F01BDC" w:rsidP="002E34E7">
                  <w:pPr>
                    <w:rPr>
                      <w:lang w:val="en-US"/>
                    </w:rPr>
                  </w:pPr>
                  <w:sdt>
                    <w:sdtPr>
                      <w:rPr>
                        <w:lang w:val="en-US"/>
                      </w:rPr>
                      <w:id w:val="-1188358037"/>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Model</w:t>
                  </w:r>
                </w:p>
                <w:p w14:paraId="5D77BE77" w14:textId="77777777" w:rsidR="002E34E7" w:rsidRDefault="00F01BDC" w:rsidP="002E34E7">
                  <w:pPr>
                    <w:rPr>
                      <w:lang w:val="en-US"/>
                    </w:rPr>
                  </w:pPr>
                  <w:sdt>
                    <w:sdtPr>
                      <w:rPr>
                        <w:lang w:val="en-US"/>
                      </w:rPr>
                      <w:id w:val="-51541212"/>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Software</w:t>
                  </w:r>
                </w:p>
                <w:p w14:paraId="1861F92C" w14:textId="55D2B3CB" w:rsidR="002E34E7" w:rsidRPr="002E34E7" w:rsidRDefault="00F01BDC" w:rsidP="002E34E7">
                  <w:pPr>
                    <w:rPr>
                      <w:rFonts w:ascii="MS Gothic" w:eastAsia="MS Gothic" w:hAnsi="MS Gothic"/>
                    </w:rPr>
                  </w:pPr>
                  <w:sdt>
                    <w:sdtPr>
                      <w:rPr>
                        <w:lang w:val="en-US"/>
                      </w:rPr>
                      <w:id w:val="1376963183"/>
                      <w14:checkbox>
                        <w14:checked w14:val="0"/>
                        <w14:checkedState w14:val="2612" w14:font="MS Gothic"/>
                        <w14:uncheckedState w14:val="2610" w14:font="MS Gothic"/>
                      </w14:checkbox>
                    </w:sdtPr>
                    <w:sdtEndPr/>
                    <w:sdtContent>
                      <w:r w:rsidR="002E34E7">
                        <w:rPr>
                          <w:rFonts w:ascii="MS Gothic" w:eastAsia="MS Gothic" w:hAnsi="MS Gothic" w:hint="eastAsia"/>
                          <w:lang w:val="en-US"/>
                        </w:rPr>
                        <w:t>☐</w:t>
                      </w:r>
                    </w:sdtContent>
                  </w:sdt>
                  <w:r w:rsidR="002E34E7">
                    <w:rPr>
                      <w:lang w:val="en-US"/>
                    </w:rPr>
                    <w:t xml:space="preserve"> Other:</w:t>
                  </w:r>
                </w:p>
              </w:tc>
              <w:tc>
                <w:tcPr>
                  <w:tcW w:w="1985" w:type="dxa"/>
                </w:tcPr>
                <w:p w14:paraId="0F48676A" w14:textId="55163A47" w:rsidR="002E34E7" w:rsidRPr="00234619" w:rsidRDefault="002E34E7" w:rsidP="002E34E7">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.jpeg files,</w:t>
                  </w:r>
                  <w:r w:rsidR="00BC30B8">
                    <w:rPr>
                      <w:rFonts w:asciiTheme="minorHAnsi" w:hAnsiTheme="minorHAnsi" w:cstheme="minorHAnsi"/>
                      <w:lang w:val="fr-FR"/>
                    </w:rPr>
                    <w:t xml:space="preserve"> .</w:t>
                  </w:r>
                  <w:proofErr w:type="spellStart"/>
                  <w:r w:rsidR="00BC30B8">
                    <w:rPr>
                      <w:rFonts w:asciiTheme="minorHAnsi" w:hAnsiTheme="minorHAnsi" w:cstheme="minorHAnsi"/>
                      <w:lang w:val="fr-FR"/>
                    </w:rPr>
                    <w:t>pdf</w:t>
                  </w:r>
                  <w:proofErr w:type="spellEnd"/>
                  <w:r w:rsidR="00BC30B8">
                    <w:rPr>
                      <w:rFonts w:asciiTheme="minorHAnsi" w:hAnsiTheme="minorHAnsi" w:cstheme="minorHAnsi"/>
                      <w:lang w:val="fr-FR"/>
                    </w:rPr>
                    <w:t xml:space="preserve"> files</w:t>
                  </w:r>
                </w:p>
                <w:p w14:paraId="01A0D059" w14:textId="77777777" w:rsidR="002E34E7" w:rsidRPr="002E34E7" w:rsidRDefault="002E34E7" w:rsidP="002E34E7">
                  <w:pPr>
                    <w:rPr>
                      <w:rFonts w:ascii="MS Gothic" w:eastAsia="MS Gothic" w:hAnsi="MS Gothic"/>
                      <w:lang w:val="fr-FR"/>
                    </w:rPr>
                  </w:pPr>
                </w:p>
              </w:tc>
              <w:tc>
                <w:tcPr>
                  <w:tcW w:w="2126" w:type="dxa"/>
                </w:tcPr>
                <w:p w14:paraId="67B3F9DD" w14:textId="077552E5" w:rsidR="002E34E7" w:rsidRPr="00FB4001" w:rsidRDefault="00F01BDC" w:rsidP="002E34E7">
                  <w:pPr>
                    <w:rPr>
                      <w:lang w:val="fr-FR"/>
                    </w:rPr>
                  </w:pPr>
                  <w:sdt>
                    <w:sdtPr>
                      <w:rPr>
                        <w:lang w:val="fr-FR"/>
                      </w:rPr>
                      <w:id w:val="2019039001"/>
                      <w14:checkbox>
                        <w14:checked w14:val="1"/>
                        <w14:checkedState w14:val="2612" w14:font="MS Gothic"/>
                        <w14:uncheckedState w14:val="2610" w14:font="MS Gothic"/>
                      </w14:checkbox>
                    </w:sdtPr>
                    <w:sdtEndPr/>
                    <w:sdtContent>
                      <w:r w:rsidR="00D4281C">
                        <w:rPr>
                          <w:rFonts w:ascii="MS Gothic" w:eastAsia="MS Gothic" w:hAnsi="MS Gothic" w:hint="eastAsia"/>
                          <w:lang w:val="fr-FR"/>
                        </w:rPr>
                        <w:t>☒</w:t>
                      </w:r>
                    </w:sdtContent>
                  </w:sdt>
                  <w:r w:rsidR="002E34E7" w:rsidRPr="00FB4001">
                    <w:rPr>
                      <w:lang w:val="fr-FR"/>
                    </w:rPr>
                    <w:t xml:space="preserve"> &lt; 1 GB</w:t>
                  </w:r>
                </w:p>
                <w:p w14:paraId="7E858180" w14:textId="2C80283E" w:rsidR="002E34E7" w:rsidRPr="00FB4001" w:rsidRDefault="00F01BDC" w:rsidP="002E34E7">
                  <w:pPr>
                    <w:rPr>
                      <w:lang w:val="fr-FR"/>
                    </w:rPr>
                  </w:pPr>
                  <w:sdt>
                    <w:sdtPr>
                      <w:rPr>
                        <w:lang w:val="fr-FR"/>
                      </w:rPr>
                      <w:id w:val="1890922120"/>
                      <w14:checkbox>
                        <w14:checked w14:val="0"/>
                        <w14:checkedState w14:val="2612" w14:font="MS Gothic"/>
                        <w14:uncheckedState w14:val="2610" w14:font="MS Gothic"/>
                      </w14:checkbox>
                    </w:sdtPr>
                    <w:sdtEndPr/>
                    <w:sdtContent>
                      <w:r w:rsidR="00D4281C">
                        <w:rPr>
                          <w:rFonts w:ascii="MS Gothic" w:eastAsia="MS Gothic" w:hAnsi="MS Gothic" w:hint="eastAsia"/>
                          <w:lang w:val="fr-FR"/>
                        </w:rPr>
                        <w:t>☐</w:t>
                      </w:r>
                    </w:sdtContent>
                  </w:sdt>
                  <w:r w:rsidR="002E34E7" w:rsidRPr="00FB4001">
                    <w:rPr>
                      <w:lang w:val="fr-FR"/>
                    </w:rPr>
                    <w:t xml:space="preserve"> &lt; 100 GB</w:t>
                  </w:r>
                </w:p>
                <w:p w14:paraId="62C6131E" w14:textId="77777777" w:rsidR="002E34E7" w:rsidRPr="00FB4001" w:rsidRDefault="00F01BDC" w:rsidP="002E34E7">
                  <w:pPr>
                    <w:rPr>
                      <w:lang w:val="fr-FR"/>
                    </w:rPr>
                  </w:pPr>
                  <w:sdt>
                    <w:sdtPr>
                      <w:rPr>
                        <w:lang w:val="fr-FR"/>
                      </w:rPr>
                      <w:id w:val="1788553022"/>
                      <w14:checkbox>
                        <w14:checked w14:val="0"/>
                        <w14:checkedState w14:val="2612" w14:font="MS Gothic"/>
                        <w14:uncheckedState w14:val="2610" w14:font="MS Gothic"/>
                      </w14:checkbox>
                    </w:sdtPr>
                    <w:sdtEndPr/>
                    <w:sdtContent>
                      <w:r w:rsidR="002E34E7">
                        <w:rPr>
                          <w:rFonts w:ascii="MS Gothic" w:eastAsia="MS Gothic" w:hAnsi="MS Gothic" w:hint="eastAsia"/>
                          <w:lang w:val="fr-FR"/>
                        </w:rPr>
                        <w:t>☐</w:t>
                      </w:r>
                    </w:sdtContent>
                  </w:sdt>
                  <w:r w:rsidR="002E34E7" w:rsidRPr="00FB4001">
                    <w:rPr>
                      <w:lang w:val="fr-FR"/>
                    </w:rPr>
                    <w:t xml:space="preserve"> &lt; 1 TB</w:t>
                  </w:r>
                </w:p>
                <w:p w14:paraId="63D85D68" w14:textId="77777777" w:rsidR="002E34E7" w:rsidRPr="00FB4001" w:rsidRDefault="00F01BDC" w:rsidP="002E34E7">
                  <w:pPr>
                    <w:rPr>
                      <w:lang w:val="fr-FR"/>
                    </w:rPr>
                  </w:pPr>
                  <w:sdt>
                    <w:sdtPr>
                      <w:rPr>
                        <w:lang w:val="fr-FR"/>
                      </w:rPr>
                      <w:id w:val="-1151978063"/>
                      <w14:checkbox>
                        <w14:checked w14:val="0"/>
                        <w14:checkedState w14:val="2612" w14:font="MS Gothic"/>
                        <w14:uncheckedState w14:val="2610" w14:font="MS Gothic"/>
                      </w14:checkbox>
                    </w:sdtPr>
                    <w:sdtEndPr/>
                    <w:sdtContent>
                      <w:r w:rsidR="002E34E7" w:rsidRPr="00FB4001">
                        <w:rPr>
                          <w:rFonts w:ascii="MS Gothic" w:eastAsia="MS Gothic" w:hAnsi="MS Gothic" w:hint="eastAsia"/>
                          <w:lang w:val="fr-FR"/>
                        </w:rPr>
                        <w:t>☐</w:t>
                      </w:r>
                    </w:sdtContent>
                  </w:sdt>
                  <w:r w:rsidR="002E34E7" w:rsidRPr="00FB4001">
                    <w:rPr>
                      <w:lang w:val="fr-FR"/>
                    </w:rPr>
                    <w:t xml:space="preserve"> &lt; 5 TB</w:t>
                  </w:r>
                </w:p>
                <w:p w14:paraId="7E84541E" w14:textId="77777777" w:rsidR="002E34E7" w:rsidRPr="00FB4001" w:rsidRDefault="00F01BDC" w:rsidP="002E34E7">
                  <w:pPr>
                    <w:rPr>
                      <w:lang w:val="fr-FR"/>
                    </w:rPr>
                  </w:pPr>
                  <w:sdt>
                    <w:sdtPr>
                      <w:rPr>
                        <w:lang w:val="fr-FR"/>
                      </w:rPr>
                      <w:id w:val="105940822"/>
                      <w14:checkbox>
                        <w14:checked w14:val="0"/>
                        <w14:checkedState w14:val="2612" w14:font="MS Gothic"/>
                        <w14:uncheckedState w14:val="2610" w14:font="MS Gothic"/>
                      </w14:checkbox>
                    </w:sdtPr>
                    <w:sdtEndPr/>
                    <w:sdtContent>
                      <w:r w:rsidR="002E34E7" w:rsidRPr="00FB4001">
                        <w:rPr>
                          <w:rFonts w:ascii="MS Gothic" w:eastAsia="MS Gothic" w:hAnsi="MS Gothic" w:hint="eastAsia"/>
                          <w:lang w:val="fr-FR"/>
                        </w:rPr>
                        <w:t>☐</w:t>
                      </w:r>
                    </w:sdtContent>
                  </w:sdt>
                  <w:r w:rsidR="002E34E7" w:rsidRPr="00FB4001">
                    <w:rPr>
                      <w:lang w:val="fr-FR"/>
                    </w:rPr>
                    <w:t xml:space="preserve"> &gt; 5 TB</w:t>
                  </w:r>
                </w:p>
                <w:p w14:paraId="359BEDF9" w14:textId="77777777" w:rsidR="002E34E7" w:rsidRPr="00FB4001" w:rsidRDefault="00F01BDC" w:rsidP="002E34E7">
                  <w:pPr>
                    <w:rPr>
                      <w:lang w:val="fr-FR"/>
                    </w:rPr>
                  </w:pPr>
                  <w:sdt>
                    <w:sdtPr>
                      <w:rPr>
                        <w:lang w:val="fr-FR"/>
                      </w:rPr>
                      <w:id w:val="1261647966"/>
                      <w14:checkbox>
                        <w14:checked w14:val="0"/>
                        <w14:checkedState w14:val="2612" w14:font="MS Gothic"/>
                        <w14:uncheckedState w14:val="2610" w14:font="MS Gothic"/>
                      </w14:checkbox>
                    </w:sdtPr>
                    <w:sdtEndPr/>
                    <w:sdtContent>
                      <w:r w:rsidR="002E34E7" w:rsidRPr="00FB4001">
                        <w:rPr>
                          <w:rFonts w:ascii="MS Gothic" w:eastAsia="MS Gothic" w:hAnsi="MS Gothic" w:hint="eastAsia"/>
                          <w:lang w:val="fr-FR"/>
                        </w:rPr>
                        <w:t>☐</w:t>
                      </w:r>
                    </w:sdtContent>
                  </w:sdt>
                  <w:r w:rsidR="002E34E7" w:rsidRPr="00FB4001">
                    <w:rPr>
                      <w:lang w:val="fr-FR"/>
                    </w:rPr>
                    <w:t xml:space="preserve"> NA</w:t>
                  </w:r>
                </w:p>
                <w:p w14:paraId="1165A520" w14:textId="77777777" w:rsidR="002E34E7" w:rsidRPr="002E34E7" w:rsidRDefault="002E34E7" w:rsidP="002E34E7">
                  <w:pPr>
                    <w:rPr>
                      <w:rFonts w:ascii="MS Gothic" w:eastAsia="MS Gothic" w:hAnsi="MS Gothic"/>
                      <w:lang w:val="fr-FR"/>
                    </w:rPr>
                  </w:pPr>
                </w:p>
              </w:tc>
              <w:tc>
                <w:tcPr>
                  <w:tcW w:w="2156" w:type="dxa"/>
                </w:tcPr>
                <w:p w14:paraId="037C7859" w14:textId="77777777" w:rsidR="002E34E7" w:rsidRPr="002E34E7" w:rsidRDefault="002E34E7" w:rsidP="002E34E7">
                  <w:pPr>
                    <w:rPr>
                      <w:lang w:val="fr-FR"/>
                    </w:rPr>
                  </w:pPr>
                </w:p>
              </w:tc>
            </w:tr>
            <w:tr w:rsidR="009F5B02" w:rsidRPr="00813B60" w14:paraId="0C69239E" w14:textId="77777777" w:rsidTr="00120483">
              <w:tc>
                <w:tcPr>
                  <w:tcW w:w="2296" w:type="dxa"/>
                </w:tcPr>
                <w:p w14:paraId="4B7F80C6" w14:textId="77777777" w:rsidR="009F5B02" w:rsidRPr="00234619" w:rsidRDefault="009F5B02" w:rsidP="009F5B02">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 xml:space="preserve">Mouse </w:t>
                  </w:r>
                  <w:proofErr w:type="spellStart"/>
                  <w:r w:rsidRPr="00234619">
                    <w:rPr>
                      <w:rFonts w:asciiTheme="minorHAnsi" w:hAnsiTheme="minorHAnsi" w:cstheme="minorHAnsi"/>
                    </w:rPr>
                    <w:t>genotyping</w:t>
                  </w:r>
                  <w:proofErr w:type="spellEnd"/>
                  <w:r w:rsidRPr="00234619">
                    <w:rPr>
                      <w:rFonts w:asciiTheme="minorHAnsi" w:hAnsiTheme="minorHAnsi" w:cstheme="minorHAnsi"/>
                    </w:rPr>
                    <w:t xml:space="preserve"> gel pictures</w:t>
                  </w:r>
                </w:p>
                <w:p w14:paraId="7AAC7F68" w14:textId="77777777" w:rsidR="009F5B02" w:rsidRPr="002E34E7" w:rsidRDefault="009F5B02" w:rsidP="009F5B02">
                  <w:pPr>
                    <w:rPr>
                      <w:lang w:val="fr-FR"/>
                    </w:rPr>
                  </w:pPr>
                </w:p>
              </w:tc>
              <w:tc>
                <w:tcPr>
                  <w:tcW w:w="1560" w:type="dxa"/>
                </w:tcPr>
                <w:p w14:paraId="46A0B0AB" w14:textId="799D362A" w:rsidR="009F5B02" w:rsidRPr="00813B60" w:rsidRDefault="009F5B02" w:rsidP="009F5B02">
                  <w:r w:rsidRPr="00234619">
                    <w:rPr>
                      <w:rFonts w:cstheme="minorHAnsi"/>
                      <w:lang w:val="en-US"/>
                    </w:rPr>
                    <w:t>Genotyping results from gel electro</w:t>
                  </w:r>
                  <w:r w:rsidR="00D823DA">
                    <w:rPr>
                      <w:rFonts w:cstheme="minorHAnsi"/>
                      <w:lang w:val="en-US"/>
                    </w:rPr>
                    <w:t>ph</w:t>
                  </w:r>
                  <w:r w:rsidRPr="00234619">
                    <w:rPr>
                      <w:rFonts w:cstheme="minorHAnsi"/>
                      <w:lang w:val="en-US"/>
                    </w:rPr>
                    <w:t>oresis</w:t>
                  </w:r>
                </w:p>
              </w:tc>
              <w:tc>
                <w:tcPr>
                  <w:tcW w:w="1906" w:type="dxa"/>
                </w:tcPr>
                <w:p w14:paraId="191EB783" w14:textId="5D5CEAB3" w:rsidR="009F5B02" w:rsidRPr="00250516" w:rsidRDefault="00F01BDC" w:rsidP="009F5B02">
                  <w:pPr>
                    <w:rPr>
                      <w:lang w:val="en-US"/>
                    </w:rPr>
                  </w:pPr>
                  <w:sdt>
                    <w:sdtPr>
                      <w:rPr>
                        <w:lang w:val="en-US"/>
                      </w:rPr>
                      <w:id w:val="2002695486"/>
                      <w14:checkbox>
                        <w14:checked w14:val="1"/>
                        <w14:checkedState w14:val="2612" w14:font="MS Gothic"/>
                        <w14:uncheckedState w14:val="2610" w14:font="MS Gothic"/>
                      </w14:checkbox>
                    </w:sdtPr>
                    <w:sdtEndPr/>
                    <w:sdtContent>
                      <w:r w:rsidR="00256347">
                        <w:rPr>
                          <w:rFonts w:ascii="MS Gothic" w:eastAsia="MS Gothic" w:hAnsi="MS Gothic" w:hint="eastAsia"/>
                          <w:lang w:val="en-US"/>
                        </w:rPr>
                        <w:t>☒</w:t>
                      </w:r>
                    </w:sdtContent>
                  </w:sdt>
                  <w:r w:rsidR="009F5B02">
                    <w:rPr>
                      <w:lang w:val="en-US"/>
                    </w:rPr>
                    <w:t xml:space="preserve"> </w:t>
                  </w:r>
                  <w:r w:rsidR="009F5B02" w:rsidRPr="00250516">
                    <w:rPr>
                      <w:lang w:val="en-US"/>
                    </w:rPr>
                    <w:t>Generate new data</w:t>
                  </w:r>
                </w:p>
                <w:p w14:paraId="1DA65B94" w14:textId="4A72DD1A" w:rsidR="009F5B02" w:rsidRPr="00813B60" w:rsidRDefault="00F01BDC" w:rsidP="009F5B02">
                  <w:pPr>
                    <w:rPr>
                      <w:rFonts w:ascii="MS Gothic" w:eastAsia="MS Gothic" w:hAnsi="MS Gothic"/>
                    </w:rPr>
                  </w:pPr>
                  <w:sdt>
                    <w:sdtPr>
                      <w:rPr>
                        <w:lang w:val="en-US"/>
                      </w:rPr>
                      <w:id w:val="2002381691"/>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sidRPr="00250516">
                    <w:rPr>
                      <w:lang w:val="en-US"/>
                    </w:rPr>
                    <w:t xml:space="preserve"> Reuse existing data</w:t>
                  </w:r>
                </w:p>
              </w:tc>
              <w:tc>
                <w:tcPr>
                  <w:tcW w:w="1354" w:type="dxa"/>
                </w:tcPr>
                <w:p w14:paraId="33991759" w14:textId="77777777" w:rsidR="009F5B02" w:rsidRPr="00250516" w:rsidRDefault="00F01BDC" w:rsidP="009F5B02">
                  <w:pPr>
                    <w:rPr>
                      <w:lang w:val="en-US"/>
                    </w:rPr>
                  </w:pPr>
                  <w:sdt>
                    <w:sdtPr>
                      <w:rPr>
                        <w:lang w:val="en-US"/>
                      </w:rPr>
                      <w:id w:val="861712572"/>
                      <w14:checkbox>
                        <w14:checked w14:val="1"/>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Digital</w:t>
                  </w:r>
                </w:p>
                <w:p w14:paraId="1213ECDF" w14:textId="13217033" w:rsidR="009F5B02" w:rsidRPr="00813B60" w:rsidRDefault="00F01BDC" w:rsidP="009F5B02">
                  <w:pPr>
                    <w:rPr>
                      <w:rFonts w:ascii="MS Gothic" w:eastAsia="MS Gothic" w:hAnsi="MS Gothic"/>
                    </w:rPr>
                  </w:pPr>
                  <w:sdt>
                    <w:sdtPr>
                      <w:rPr>
                        <w:lang w:val="en-US"/>
                      </w:rPr>
                      <w:id w:val="2141535398"/>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sidRPr="00250516">
                    <w:rPr>
                      <w:lang w:val="en-US"/>
                    </w:rPr>
                    <w:t xml:space="preserve"> </w:t>
                  </w:r>
                  <w:r w:rsidR="009F5B02">
                    <w:rPr>
                      <w:lang w:val="en-US"/>
                    </w:rPr>
                    <w:t>Physical</w:t>
                  </w:r>
                </w:p>
              </w:tc>
              <w:tc>
                <w:tcPr>
                  <w:tcW w:w="1984" w:type="dxa"/>
                </w:tcPr>
                <w:p w14:paraId="04DA1738" w14:textId="77777777" w:rsidR="009F5B02" w:rsidRPr="00250516" w:rsidRDefault="00F01BDC" w:rsidP="009F5B02">
                  <w:pPr>
                    <w:rPr>
                      <w:lang w:val="en-US"/>
                    </w:rPr>
                  </w:pPr>
                  <w:sdt>
                    <w:sdtPr>
                      <w:rPr>
                        <w:lang w:val="en-US"/>
                      </w:rPr>
                      <w:id w:val="-239025966"/>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Audiovisual</w:t>
                  </w:r>
                </w:p>
                <w:p w14:paraId="3DB965C8" w14:textId="77777777" w:rsidR="009F5B02" w:rsidRDefault="00F01BDC" w:rsidP="009F5B02">
                  <w:pPr>
                    <w:rPr>
                      <w:lang w:val="en-US"/>
                    </w:rPr>
                  </w:pPr>
                  <w:sdt>
                    <w:sdtPr>
                      <w:rPr>
                        <w:lang w:val="en-US"/>
                      </w:rPr>
                      <w:id w:val="-1318029349"/>
                      <w14:checkbox>
                        <w14:checked w14:val="1"/>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sidRPr="00250516">
                    <w:rPr>
                      <w:lang w:val="en-US"/>
                    </w:rPr>
                    <w:t xml:space="preserve"> </w:t>
                  </w:r>
                  <w:r w:rsidR="009F5B02">
                    <w:rPr>
                      <w:lang w:val="en-US"/>
                    </w:rPr>
                    <w:t>Images</w:t>
                  </w:r>
                </w:p>
                <w:p w14:paraId="0C828A78" w14:textId="77777777" w:rsidR="009F5B02" w:rsidRDefault="00F01BDC" w:rsidP="009F5B02">
                  <w:pPr>
                    <w:rPr>
                      <w:lang w:val="en-US"/>
                    </w:rPr>
                  </w:pPr>
                  <w:sdt>
                    <w:sdtPr>
                      <w:rPr>
                        <w:lang w:val="en-US"/>
                      </w:rPr>
                      <w:id w:val="1928920561"/>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Sound</w:t>
                  </w:r>
                </w:p>
                <w:p w14:paraId="0706C4C9" w14:textId="30913478" w:rsidR="009F5B02" w:rsidRDefault="00F01BDC" w:rsidP="009F5B02">
                  <w:pPr>
                    <w:rPr>
                      <w:lang w:val="en-US"/>
                    </w:rPr>
                  </w:pPr>
                  <w:sdt>
                    <w:sdtPr>
                      <w:rPr>
                        <w:lang w:val="en-US"/>
                      </w:rPr>
                      <w:id w:val="1669827897"/>
                      <w14:checkbox>
                        <w14:checked w14:val="0"/>
                        <w14:checkedState w14:val="2612" w14:font="MS Gothic"/>
                        <w14:uncheckedState w14:val="2610" w14:font="MS Gothic"/>
                      </w14:checkbox>
                    </w:sdtPr>
                    <w:sdtEndPr/>
                    <w:sdtContent>
                      <w:r w:rsidR="003E2645">
                        <w:rPr>
                          <w:rFonts w:ascii="MS Gothic" w:eastAsia="MS Gothic" w:hAnsi="MS Gothic" w:hint="eastAsia"/>
                          <w:lang w:val="en-US"/>
                        </w:rPr>
                        <w:t>☐</w:t>
                      </w:r>
                    </w:sdtContent>
                  </w:sdt>
                  <w:r w:rsidR="009F5B02">
                    <w:rPr>
                      <w:lang w:val="en-US"/>
                    </w:rPr>
                    <w:t xml:space="preserve"> Numerical</w:t>
                  </w:r>
                </w:p>
                <w:p w14:paraId="29B8066C" w14:textId="435079FD" w:rsidR="009F5B02" w:rsidRDefault="00F01BDC" w:rsidP="009F5B02">
                  <w:pPr>
                    <w:rPr>
                      <w:lang w:val="en-US"/>
                    </w:rPr>
                  </w:pPr>
                  <w:sdt>
                    <w:sdtPr>
                      <w:rPr>
                        <w:lang w:val="en-US"/>
                      </w:rPr>
                      <w:id w:val="831027818"/>
                      <w14:checkbox>
                        <w14:checked w14:val="0"/>
                        <w14:checkedState w14:val="2612" w14:font="MS Gothic"/>
                        <w14:uncheckedState w14:val="2610" w14:font="MS Gothic"/>
                      </w14:checkbox>
                    </w:sdtPr>
                    <w:sdtEndPr/>
                    <w:sdtContent>
                      <w:r w:rsidR="00AA7E7E">
                        <w:rPr>
                          <w:rFonts w:ascii="MS Gothic" w:eastAsia="MS Gothic" w:hAnsi="MS Gothic" w:hint="eastAsia"/>
                          <w:lang w:val="en-US"/>
                        </w:rPr>
                        <w:t>☐</w:t>
                      </w:r>
                    </w:sdtContent>
                  </w:sdt>
                  <w:r w:rsidR="009F5B02">
                    <w:rPr>
                      <w:lang w:val="en-US"/>
                    </w:rPr>
                    <w:t xml:space="preserve"> Textual</w:t>
                  </w:r>
                </w:p>
                <w:p w14:paraId="13DB27F1" w14:textId="77777777" w:rsidR="009F5B02" w:rsidRDefault="00F01BDC" w:rsidP="009F5B02">
                  <w:pPr>
                    <w:rPr>
                      <w:lang w:val="en-US"/>
                    </w:rPr>
                  </w:pPr>
                  <w:sdt>
                    <w:sdtPr>
                      <w:rPr>
                        <w:lang w:val="en-US"/>
                      </w:rPr>
                      <w:id w:val="-1755424186"/>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Model</w:t>
                  </w:r>
                </w:p>
                <w:p w14:paraId="5997FFB2" w14:textId="77777777" w:rsidR="009F5B02" w:rsidRDefault="00F01BDC" w:rsidP="009F5B02">
                  <w:pPr>
                    <w:rPr>
                      <w:lang w:val="en-US"/>
                    </w:rPr>
                  </w:pPr>
                  <w:sdt>
                    <w:sdtPr>
                      <w:rPr>
                        <w:lang w:val="en-US"/>
                      </w:rPr>
                      <w:id w:val="-1802755727"/>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Software</w:t>
                  </w:r>
                </w:p>
                <w:p w14:paraId="2172F204" w14:textId="373943E1" w:rsidR="009F5B02" w:rsidRPr="00813B60" w:rsidRDefault="00F01BDC" w:rsidP="009F5B02">
                  <w:pPr>
                    <w:rPr>
                      <w:rFonts w:ascii="MS Gothic" w:eastAsia="MS Gothic" w:hAnsi="MS Gothic"/>
                    </w:rPr>
                  </w:pPr>
                  <w:sdt>
                    <w:sdtPr>
                      <w:rPr>
                        <w:lang w:val="en-US"/>
                      </w:rPr>
                      <w:id w:val="827101765"/>
                      <w14:checkbox>
                        <w14:checked w14:val="0"/>
                        <w14:checkedState w14:val="2612" w14:font="MS Gothic"/>
                        <w14:uncheckedState w14:val="2610" w14:font="MS Gothic"/>
                      </w14:checkbox>
                    </w:sdtPr>
                    <w:sdtEndPr/>
                    <w:sdtContent>
                      <w:r w:rsidR="009F5B02">
                        <w:rPr>
                          <w:rFonts w:ascii="MS Gothic" w:eastAsia="MS Gothic" w:hAnsi="MS Gothic" w:hint="eastAsia"/>
                          <w:lang w:val="en-US"/>
                        </w:rPr>
                        <w:t>☐</w:t>
                      </w:r>
                    </w:sdtContent>
                  </w:sdt>
                  <w:r w:rsidR="009F5B02">
                    <w:rPr>
                      <w:lang w:val="en-US"/>
                    </w:rPr>
                    <w:t xml:space="preserve"> Other:</w:t>
                  </w:r>
                </w:p>
              </w:tc>
              <w:tc>
                <w:tcPr>
                  <w:tcW w:w="1985" w:type="dxa"/>
                </w:tcPr>
                <w:p w14:paraId="2AEDDE04" w14:textId="085B76D1" w:rsidR="009F5B02" w:rsidRPr="00234619" w:rsidRDefault="009F5B02" w:rsidP="009F5B02">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.jpeg files</w:t>
                  </w:r>
                </w:p>
                <w:p w14:paraId="51BB5679" w14:textId="77777777" w:rsidR="009F5B02" w:rsidRPr="00813B60" w:rsidRDefault="009F5B02" w:rsidP="009F5B02">
                  <w:pPr>
                    <w:rPr>
                      <w:rFonts w:ascii="MS Gothic" w:eastAsia="MS Gothic" w:hAnsi="MS Gothic"/>
                    </w:rPr>
                  </w:pPr>
                </w:p>
              </w:tc>
              <w:tc>
                <w:tcPr>
                  <w:tcW w:w="2126" w:type="dxa"/>
                </w:tcPr>
                <w:p w14:paraId="026AF9AD" w14:textId="27F61877" w:rsidR="009F5B02" w:rsidRPr="009F5B02" w:rsidRDefault="00F01BDC" w:rsidP="009F5B02">
                  <w:sdt>
                    <w:sdtPr>
                      <w:id w:val="-901523880"/>
                      <w14:checkbox>
                        <w14:checked w14:val="1"/>
                        <w14:checkedState w14:val="2612" w14:font="MS Gothic"/>
                        <w14:uncheckedState w14:val="2610" w14:font="MS Gothic"/>
                      </w14:checkbox>
                    </w:sdtPr>
                    <w:sdtEndPr/>
                    <w:sdtContent>
                      <w:r w:rsidR="00CD3470">
                        <w:rPr>
                          <w:rFonts w:ascii="MS Gothic" w:eastAsia="MS Gothic" w:hAnsi="MS Gothic" w:hint="eastAsia"/>
                        </w:rPr>
                        <w:t>☒</w:t>
                      </w:r>
                    </w:sdtContent>
                  </w:sdt>
                  <w:r w:rsidR="009F5B02" w:rsidRPr="009F5B02">
                    <w:t xml:space="preserve"> &lt; 1 GB</w:t>
                  </w:r>
                </w:p>
                <w:p w14:paraId="5CF91A7E" w14:textId="61F67364" w:rsidR="009F5B02" w:rsidRPr="009F5B02" w:rsidRDefault="00F01BDC" w:rsidP="009F5B02">
                  <w:sdt>
                    <w:sdtPr>
                      <w:id w:val="1327161686"/>
                      <w14:checkbox>
                        <w14:checked w14:val="0"/>
                        <w14:checkedState w14:val="2612" w14:font="MS Gothic"/>
                        <w14:uncheckedState w14:val="2610" w14:font="MS Gothic"/>
                      </w14:checkbox>
                    </w:sdtPr>
                    <w:sdtEndPr/>
                    <w:sdtContent>
                      <w:r w:rsidR="00CD3470">
                        <w:rPr>
                          <w:rFonts w:ascii="MS Gothic" w:eastAsia="MS Gothic" w:hAnsi="MS Gothic" w:hint="eastAsia"/>
                        </w:rPr>
                        <w:t>☐</w:t>
                      </w:r>
                    </w:sdtContent>
                  </w:sdt>
                  <w:r w:rsidR="009F5B02" w:rsidRPr="009F5B02">
                    <w:t xml:space="preserve"> &lt; 100 GB</w:t>
                  </w:r>
                </w:p>
                <w:p w14:paraId="5B7A39E7" w14:textId="77777777" w:rsidR="009F5B02" w:rsidRPr="009F5B02" w:rsidRDefault="00F01BDC" w:rsidP="009F5B02">
                  <w:sdt>
                    <w:sdtPr>
                      <w:id w:val="308907745"/>
                      <w14:checkbox>
                        <w14:checked w14:val="0"/>
                        <w14:checkedState w14:val="2612" w14:font="MS Gothic"/>
                        <w14:uncheckedState w14:val="2610" w14:font="MS Gothic"/>
                      </w14:checkbox>
                    </w:sdtPr>
                    <w:sdtEndPr/>
                    <w:sdtContent>
                      <w:r w:rsidR="009F5B02" w:rsidRPr="009F5B02">
                        <w:rPr>
                          <w:rFonts w:ascii="MS Gothic" w:eastAsia="MS Gothic" w:hAnsi="MS Gothic" w:hint="eastAsia"/>
                        </w:rPr>
                        <w:t>☐</w:t>
                      </w:r>
                    </w:sdtContent>
                  </w:sdt>
                  <w:r w:rsidR="009F5B02" w:rsidRPr="009F5B02">
                    <w:t xml:space="preserve"> &lt; 1 TB</w:t>
                  </w:r>
                </w:p>
                <w:p w14:paraId="7B0C337F" w14:textId="77777777" w:rsidR="009F5B02" w:rsidRPr="009F5B02" w:rsidRDefault="00F01BDC" w:rsidP="009F5B02">
                  <w:sdt>
                    <w:sdtPr>
                      <w:id w:val="-1434040872"/>
                      <w14:checkbox>
                        <w14:checked w14:val="0"/>
                        <w14:checkedState w14:val="2612" w14:font="MS Gothic"/>
                        <w14:uncheckedState w14:val="2610" w14:font="MS Gothic"/>
                      </w14:checkbox>
                    </w:sdtPr>
                    <w:sdtEndPr/>
                    <w:sdtContent>
                      <w:r w:rsidR="009F5B02" w:rsidRPr="009F5B02">
                        <w:rPr>
                          <w:rFonts w:ascii="MS Gothic" w:eastAsia="MS Gothic" w:hAnsi="MS Gothic" w:hint="eastAsia"/>
                        </w:rPr>
                        <w:t>☐</w:t>
                      </w:r>
                    </w:sdtContent>
                  </w:sdt>
                  <w:r w:rsidR="009F5B02" w:rsidRPr="009F5B02">
                    <w:t xml:space="preserve"> &lt; 5 TB</w:t>
                  </w:r>
                </w:p>
                <w:p w14:paraId="1E209483" w14:textId="77777777" w:rsidR="009F5B02" w:rsidRPr="009F5B02" w:rsidRDefault="00F01BDC" w:rsidP="009F5B02">
                  <w:sdt>
                    <w:sdtPr>
                      <w:id w:val="-1274635135"/>
                      <w14:checkbox>
                        <w14:checked w14:val="0"/>
                        <w14:checkedState w14:val="2612" w14:font="MS Gothic"/>
                        <w14:uncheckedState w14:val="2610" w14:font="MS Gothic"/>
                      </w14:checkbox>
                    </w:sdtPr>
                    <w:sdtEndPr/>
                    <w:sdtContent>
                      <w:r w:rsidR="009F5B02" w:rsidRPr="009F5B02">
                        <w:rPr>
                          <w:rFonts w:ascii="MS Gothic" w:eastAsia="MS Gothic" w:hAnsi="MS Gothic" w:hint="eastAsia"/>
                        </w:rPr>
                        <w:t>☐</w:t>
                      </w:r>
                    </w:sdtContent>
                  </w:sdt>
                  <w:r w:rsidR="009F5B02" w:rsidRPr="009F5B02">
                    <w:t xml:space="preserve"> &gt; 5 TB</w:t>
                  </w:r>
                </w:p>
                <w:p w14:paraId="62EE255A" w14:textId="77777777" w:rsidR="009F5B02" w:rsidRPr="009F5B02" w:rsidRDefault="00F01BDC" w:rsidP="009F5B02">
                  <w:sdt>
                    <w:sdtPr>
                      <w:id w:val="1902407824"/>
                      <w14:checkbox>
                        <w14:checked w14:val="0"/>
                        <w14:checkedState w14:val="2612" w14:font="MS Gothic"/>
                        <w14:uncheckedState w14:val="2610" w14:font="MS Gothic"/>
                      </w14:checkbox>
                    </w:sdtPr>
                    <w:sdtEndPr/>
                    <w:sdtContent>
                      <w:r w:rsidR="009F5B02" w:rsidRPr="009F5B02">
                        <w:rPr>
                          <w:rFonts w:ascii="MS Gothic" w:eastAsia="MS Gothic" w:hAnsi="MS Gothic" w:hint="eastAsia"/>
                        </w:rPr>
                        <w:t>☐</w:t>
                      </w:r>
                    </w:sdtContent>
                  </w:sdt>
                  <w:r w:rsidR="009F5B02" w:rsidRPr="009F5B02">
                    <w:t xml:space="preserve"> NA</w:t>
                  </w:r>
                </w:p>
                <w:p w14:paraId="1AF143B0" w14:textId="77777777" w:rsidR="009F5B02" w:rsidRPr="00813B60" w:rsidRDefault="009F5B02" w:rsidP="009F5B02">
                  <w:pPr>
                    <w:rPr>
                      <w:rFonts w:ascii="MS Gothic" w:eastAsia="MS Gothic" w:hAnsi="MS Gothic"/>
                    </w:rPr>
                  </w:pPr>
                </w:p>
              </w:tc>
              <w:tc>
                <w:tcPr>
                  <w:tcW w:w="2156" w:type="dxa"/>
                </w:tcPr>
                <w:p w14:paraId="34BE87B6" w14:textId="77777777" w:rsidR="009F5B02" w:rsidRPr="00813B60" w:rsidRDefault="009F5B02" w:rsidP="009F5B02"/>
              </w:tc>
            </w:tr>
            <w:tr w:rsidR="009B65B9" w:rsidRPr="00F01BDC" w14:paraId="04FE126F" w14:textId="77777777" w:rsidTr="00120483">
              <w:tc>
                <w:tcPr>
                  <w:tcW w:w="2296" w:type="dxa"/>
                </w:tcPr>
                <w:p w14:paraId="437E1B5C" w14:textId="060BABFF" w:rsidR="009B65B9" w:rsidRPr="00234619" w:rsidRDefault="009B65B9" w:rsidP="009B65B9">
                  <w:pPr>
                    <w:pStyle w:val="Normaalweb"/>
                    <w:shd w:val="clear" w:color="auto" w:fill="FFFFFF"/>
                    <w:spacing w:after="0" w:afterAutospacing="0"/>
                    <w:rPr>
                      <w:rFonts w:asciiTheme="minorHAnsi" w:hAnsiTheme="minorHAnsi" w:cstheme="minorHAnsi"/>
                    </w:rPr>
                  </w:pPr>
                  <w:r>
                    <w:rPr>
                      <w:rFonts w:asciiTheme="minorHAnsi" w:hAnsiTheme="minorHAnsi" w:cstheme="minorHAnsi"/>
                      <w:lang w:val="en-GB"/>
                    </w:rPr>
                    <w:t>E</w:t>
                  </w:r>
                  <w:r w:rsidRPr="00E633B4">
                    <w:rPr>
                      <w:rFonts w:asciiTheme="minorHAnsi" w:hAnsiTheme="minorHAnsi" w:cstheme="minorHAnsi"/>
                      <w:lang w:val="en-GB"/>
                    </w:rPr>
                    <w:t xml:space="preserve">lectron microscopic images </w:t>
                  </w:r>
                </w:p>
              </w:tc>
              <w:tc>
                <w:tcPr>
                  <w:tcW w:w="1560" w:type="dxa"/>
                </w:tcPr>
                <w:p w14:paraId="57EC6BAB" w14:textId="08D1F868" w:rsidR="009B65B9" w:rsidRPr="00234619" w:rsidRDefault="009B65B9" w:rsidP="009B65B9">
                  <w:pPr>
                    <w:rPr>
                      <w:rFonts w:cstheme="minorHAnsi"/>
                      <w:lang w:val="en-US"/>
                    </w:rPr>
                  </w:pPr>
                  <w:r w:rsidRPr="00234619">
                    <w:rPr>
                      <w:rFonts w:cstheme="minorHAnsi"/>
                      <w:lang w:val="en-US"/>
                    </w:rPr>
                    <w:t>Images from</w:t>
                  </w:r>
                  <w:r>
                    <w:rPr>
                      <w:rFonts w:cstheme="minorHAnsi"/>
                      <w:lang w:val="en-US"/>
                    </w:rPr>
                    <w:t xml:space="preserve"> </w:t>
                  </w:r>
                  <w:r w:rsidRPr="00234619">
                    <w:rPr>
                      <w:rFonts w:cstheme="minorHAnsi"/>
                      <w:lang w:val="en-US"/>
                    </w:rPr>
                    <w:t>mouse tissues</w:t>
                  </w:r>
                </w:p>
              </w:tc>
              <w:tc>
                <w:tcPr>
                  <w:tcW w:w="1906" w:type="dxa"/>
                </w:tcPr>
                <w:p w14:paraId="7A336C0B" w14:textId="3E819535" w:rsidR="009B65B9" w:rsidRPr="00250516" w:rsidRDefault="00F01BDC" w:rsidP="009B65B9">
                  <w:pPr>
                    <w:rPr>
                      <w:lang w:val="en-US"/>
                    </w:rPr>
                  </w:pPr>
                  <w:sdt>
                    <w:sdtPr>
                      <w:rPr>
                        <w:lang w:val="en-US"/>
                      </w:rPr>
                      <w:id w:val="661047123"/>
                      <w14:checkbox>
                        <w14:checked w14:val="1"/>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9B65B9">
                    <w:rPr>
                      <w:lang w:val="en-US"/>
                    </w:rPr>
                    <w:t xml:space="preserve"> </w:t>
                  </w:r>
                  <w:r w:rsidR="009B65B9" w:rsidRPr="00250516">
                    <w:rPr>
                      <w:lang w:val="en-US"/>
                    </w:rPr>
                    <w:t>Generate new data</w:t>
                  </w:r>
                </w:p>
                <w:p w14:paraId="23EB5165" w14:textId="21C4E007" w:rsidR="009B65B9" w:rsidRDefault="00F01BDC" w:rsidP="009B65B9">
                  <w:pPr>
                    <w:rPr>
                      <w:lang w:val="en-US"/>
                    </w:rPr>
                  </w:pPr>
                  <w:sdt>
                    <w:sdtPr>
                      <w:rPr>
                        <w:lang w:val="en-US"/>
                      </w:rPr>
                      <w:id w:val="283548710"/>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sidRPr="00250516">
                    <w:rPr>
                      <w:lang w:val="en-US"/>
                    </w:rPr>
                    <w:t xml:space="preserve"> Reuse existing data</w:t>
                  </w:r>
                </w:p>
              </w:tc>
              <w:tc>
                <w:tcPr>
                  <w:tcW w:w="1354" w:type="dxa"/>
                </w:tcPr>
                <w:p w14:paraId="18D3341A" w14:textId="77777777" w:rsidR="009B65B9" w:rsidRPr="00250516" w:rsidRDefault="00F01BDC" w:rsidP="009B65B9">
                  <w:pPr>
                    <w:rPr>
                      <w:lang w:val="en-US"/>
                    </w:rPr>
                  </w:pPr>
                  <w:sdt>
                    <w:sdtPr>
                      <w:rPr>
                        <w:lang w:val="en-US"/>
                      </w:rPr>
                      <w:id w:val="-1288509124"/>
                      <w14:checkbox>
                        <w14:checked w14:val="1"/>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Digital</w:t>
                  </w:r>
                </w:p>
                <w:p w14:paraId="159E541B" w14:textId="79828ED3" w:rsidR="009B65B9" w:rsidRDefault="00F01BDC" w:rsidP="009B65B9">
                  <w:pPr>
                    <w:rPr>
                      <w:lang w:val="en-US"/>
                    </w:rPr>
                  </w:pPr>
                  <w:sdt>
                    <w:sdtPr>
                      <w:rPr>
                        <w:lang w:val="en-US"/>
                      </w:rPr>
                      <w:id w:val="428395361"/>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sidRPr="00250516">
                    <w:rPr>
                      <w:lang w:val="en-US"/>
                    </w:rPr>
                    <w:t xml:space="preserve"> </w:t>
                  </w:r>
                  <w:r w:rsidR="009B65B9">
                    <w:rPr>
                      <w:lang w:val="en-US"/>
                    </w:rPr>
                    <w:t>Physical</w:t>
                  </w:r>
                </w:p>
              </w:tc>
              <w:tc>
                <w:tcPr>
                  <w:tcW w:w="1984" w:type="dxa"/>
                </w:tcPr>
                <w:p w14:paraId="20AE3C80" w14:textId="77777777" w:rsidR="009B65B9" w:rsidRPr="00250516" w:rsidRDefault="00F01BDC" w:rsidP="009B65B9">
                  <w:pPr>
                    <w:rPr>
                      <w:lang w:val="en-US"/>
                    </w:rPr>
                  </w:pPr>
                  <w:sdt>
                    <w:sdtPr>
                      <w:rPr>
                        <w:lang w:val="en-US"/>
                      </w:rPr>
                      <w:id w:val="-1036656659"/>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Audiovisual</w:t>
                  </w:r>
                </w:p>
                <w:p w14:paraId="5753BA1D" w14:textId="77777777" w:rsidR="009B65B9" w:rsidRDefault="00F01BDC" w:rsidP="009B65B9">
                  <w:pPr>
                    <w:rPr>
                      <w:lang w:val="en-US"/>
                    </w:rPr>
                  </w:pPr>
                  <w:sdt>
                    <w:sdtPr>
                      <w:rPr>
                        <w:lang w:val="en-US"/>
                      </w:rPr>
                      <w:id w:val="-336927573"/>
                      <w14:checkbox>
                        <w14:checked w14:val="1"/>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sidRPr="00250516">
                    <w:rPr>
                      <w:lang w:val="en-US"/>
                    </w:rPr>
                    <w:t xml:space="preserve"> </w:t>
                  </w:r>
                  <w:r w:rsidR="009B65B9">
                    <w:rPr>
                      <w:lang w:val="en-US"/>
                    </w:rPr>
                    <w:t>Images</w:t>
                  </w:r>
                </w:p>
                <w:p w14:paraId="4217CC8B" w14:textId="77777777" w:rsidR="009B65B9" w:rsidRDefault="00F01BDC" w:rsidP="009B65B9">
                  <w:pPr>
                    <w:rPr>
                      <w:lang w:val="en-US"/>
                    </w:rPr>
                  </w:pPr>
                  <w:sdt>
                    <w:sdtPr>
                      <w:rPr>
                        <w:lang w:val="en-US"/>
                      </w:rPr>
                      <w:id w:val="-806464170"/>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Sound</w:t>
                  </w:r>
                </w:p>
                <w:p w14:paraId="260EBA74" w14:textId="77777777" w:rsidR="009B65B9" w:rsidRDefault="00F01BDC" w:rsidP="009B65B9">
                  <w:pPr>
                    <w:rPr>
                      <w:lang w:val="en-US"/>
                    </w:rPr>
                  </w:pPr>
                  <w:sdt>
                    <w:sdtPr>
                      <w:rPr>
                        <w:lang w:val="en-US"/>
                      </w:rPr>
                      <w:id w:val="699439413"/>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Numerical</w:t>
                  </w:r>
                </w:p>
                <w:p w14:paraId="1E13B255" w14:textId="77777777" w:rsidR="009B65B9" w:rsidRDefault="00F01BDC" w:rsidP="009B65B9">
                  <w:pPr>
                    <w:rPr>
                      <w:lang w:val="en-US"/>
                    </w:rPr>
                  </w:pPr>
                  <w:sdt>
                    <w:sdtPr>
                      <w:rPr>
                        <w:lang w:val="en-US"/>
                      </w:rPr>
                      <w:id w:val="-455805153"/>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Textual</w:t>
                  </w:r>
                </w:p>
                <w:p w14:paraId="74AD3793" w14:textId="77777777" w:rsidR="009B65B9" w:rsidRDefault="00F01BDC" w:rsidP="009B65B9">
                  <w:pPr>
                    <w:rPr>
                      <w:lang w:val="en-US"/>
                    </w:rPr>
                  </w:pPr>
                  <w:sdt>
                    <w:sdtPr>
                      <w:rPr>
                        <w:lang w:val="en-US"/>
                      </w:rPr>
                      <w:id w:val="-1039667153"/>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Model</w:t>
                  </w:r>
                </w:p>
                <w:p w14:paraId="3439F44B" w14:textId="77777777" w:rsidR="009B65B9" w:rsidRDefault="00F01BDC" w:rsidP="009B65B9">
                  <w:pPr>
                    <w:rPr>
                      <w:lang w:val="en-US"/>
                    </w:rPr>
                  </w:pPr>
                  <w:sdt>
                    <w:sdtPr>
                      <w:rPr>
                        <w:lang w:val="en-US"/>
                      </w:rPr>
                      <w:id w:val="-1281718054"/>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Software</w:t>
                  </w:r>
                </w:p>
                <w:p w14:paraId="43EE62DA" w14:textId="77777777" w:rsidR="009B65B9" w:rsidRDefault="00F01BDC" w:rsidP="009B65B9">
                  <w:pPr>
                    <w:rPr>
                      <w:lang w:val="en-US"/>
                    </w:rPr>
                  </w:pPr>
                  <w:sdt>
                    <w:sdtPr>
                      <w:rPr>
                        <w:lang w:val="en-US"/>
                      </w:rPr>
                      <w:id w:val="2140838806"/>
                      <w14:checkbox>
                        <w14:checked w14:val="0"/>
                        <w14:checkedState w14:val="2612" w14:font="MS Gothic"/>
                        <w14:uncheckedState w14:val="2610" w14:font="MS Gothic"/>
                      </w14:checkbox>
                    </w:sdtPr>
                    <w:sdtEndPr/>
                    <w:sdtContent>
                      <w:r w:rsidR="009B65B9">
                        <w:rPr>
                          <w:rFonts w:ascii="MS Gothic" w:eastAsia="MS Gothic" w:hAnsi="MS Gothic" w:hint="eastAsia"/>
                          <w:lang w:val="en-US"/>
                        </w:rPr>
                        <w:t>☐</w:t>
                      </w:r>
                    </w:sdtContent>
                  </w:sdt>
                  <w:r w:rsidR="009B65B9">
                    <w:rPr>
                      <w:lang w:val="en-US"/>
                    </w:rPr>
                    <w:t xml:space="preserve"> Other:</w:t>
                  </w:r>
                </w:p>
                <w:p w14:paraId="2C454BB0" w14:textId="77777777" w:rsidR="00120483" w:rsidRDefault="00120483" w:rsidP="009B65B9">
                  <w:pPr>
                    <w:rPr>
                      <w:lang w:val="en-US"/>
                    </w:rPr>
                  </w:pPr>
                </w:p>
                <w:p w14:paraId="28E6D024" w14:textId="77777777" w:rsidR="00120483" w:rsidRDefault="00120483" w:rsidP="009B65B9">
                  <w:pPr>
                    <w:rPr>
                      <w:lang w:val="en-US"/>
                    </w:rPr>
                  </w:pPr>
                </w:p>
                <w:p w14:paraId="595DEF98" w14:textId="77777777" w:rsidR="00120483" w:rsidRDefault="00120483" w:rsidP="009B65B9">
                  <w:pPr>
                    <w:rPr>
                      <w:lang w:val="en-US"/>
                    </w:rPr>
                  </w:pPr>
                </w:p>
                <w:p w14:paraId="1A58C43D" w14:textId="77777777" w:rsidR="00120483" w:rsidRDefault="00120483" w:rsidP="009B65B9">
                  <w:pPr>
                    <w:rPr>
                      <w:lang w:val="en-US"/>
                    </w:rPr>
                  </w:pPr>
                </w:p>
                <w:p w14:paraId="2697A48A" w14:textId="77777777" w:rsidR="00120483" w:rsidRDefault="00120483" w:rsidP="009B65B9">
                  <w:pPr>
                    <w:rPr>
                      <w:lang w:val="en-US"/>
                    </w:rPr>
                  </w:pPr>
                </w:p>
                <w:p w14:paraId="760D3D10" w14:textId="2E5DBEAF" w:rsidR="00120483" w:rsidRDefault="00120483" w:rsidP="009B65B9">
                  <w:pPr>
                    <w:rPr>
                      <w:lang w:val="en-US"/>
                    </w:rPr>
                  </w:pPr>
                </w:p>
              </w:tc>
              <w:tc>
                <w:tcPr>
                  <w:tcW w:w="1985" w:type="dxa"/>
                </w:tcPr>
                <w:p w14:paraId="74EC83EC" w14:textId="5D690674" w:rsidR="009B65B9" w:rsidRPr="009B65B9" w:rsidRDefault="009B65B9" w:rsidP="009B65B9">
                  <w:pPr>
                    <w:pStyle w:val="Normaalweb"/>
                    <w:shd w:val="clear" w:color="auto" w:fill="FFFFFF"/>
                    <w:spacing w:after="0" w:afterAutospacing="0"/>
                    <w:rPr>
                      <w:rFonts w:asciiTheme="minorHAnsi" w:hAnsiTheme="minorHAnsi" w:cstheme="minorHAnsi"/>
                      <w:lang w:val="fr-FR"/>
                    </w:rPr>
                  </w:pPr>
                  <w:r w:rsidRPr="009B65B9">
                    <w:rPr>
                      <w:rFonts w:asciiTheme="minorHAnsi" w:hAnsiTheme="minorHAnsi" w:cstheme="minorHAnsi"/>
                    </w:rPr>
                    <w:t>.jpeg files, .tiff files</w:t>
                  </w:r>
                </w:p>
              </w:tc>
              <w:tc>
                <w:tcPr>
                  <w:tcW w:w="2126" w:type="dxa"/>
                </w:tcPr>
                <w:p w14:paraId="212989E7" w14:textId="77777777" w:rsidR="009B65B9" w:rsidRPr="009B65B9" w:rsidRDefault="00F01BDC" w:rsidP="009B65B9">
                  <w:pPr>
                    <w:rPr>
                      <w:lang w:val="fr-FR"/>
                    </w:rPr>
                  </w:pPr>
                  <w:sdt>
                    <w:sdtPr>
                      <w:rPr>
                        <w:lang w:val="fr-FR"/>
                      </w:rPr>
                      <w:id w:val="1197358135"/>
                      <w14:checkbox>
                        <w14:checked w14:val="0"/>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&lt; 1 GB</w:t>
                  </w:r>
                </w:p>
                <w:p w14:paraId="519C1CC3" w14:textId="77777777" w:rsidR="009B65B9" w:rsidRPr="009B65B9" w:rsidRDefault="00F01BDC" w:rsidP="009B65B9">
                  <w:pPr>
                    <w:rPr>
                      <w:lang w:val="fr-FR"/>
                    </w:rPr>
                  </w:pPr>
                  <w:sdt>
                    <w:sdtPr>
                      <w:rPr>
                        <w:lang w:val="fr-FR"/>
                      </w:rPr>
                      <w:id w:val="1359938523"/>
                      <w14:checkbox>
                        <w14:checked w14:val="1"/>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&lt; 100 GB</w:t>
                  </w:r>
                </w:p>
                <w:p w14:paraId="6D08475E" w14:textId="77777777" w:rsidR="009B65B9" w:rsidRPr="009B65B9" w:rsidRDefault="00F01BDC" w:rsidP="009B65B9">
                  <w:pPr>
                    <w:rPr>
                      <w:lang w:val="fr-FR"/>
                    </w:rPr>
                  </w:pPr>
                  <w:sdt>
                    <w:sdtPr>
                      <w:rPr>
                        <w:lang w:val="fr-FR"/>
                      </w:rPr>
                      <w:id w:val="708538591"/>
                      <w14:checkbox>
                        <w14:checked w14:val="0"/>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&lt; 1 TB</w:t>
                  </w:r>
                </w:p>
                <w:p w14:paraId="71A6DBE1" w14:textId="77777777" w:rsidR="009B65B9" w:rsidRPr="009B65B9" w:rsidRDefault="00F01BDC" w:rsidP="009B65B9">
                  <w:pPr>
                    <w:rPr>
                      <w:lang w:val="fr-FR"/>
                    </w:rPr>
                  </w:pPr>
                  <w:sdt>
                    <w:sdtPr>
                      <w:rPr>
                        <w:lang w:val="fr-FR"/>
                      </w:rPr>
                      <w:id w:val="1732661000"/>
                      <w14:checkbox>
                        <w14:checked w14:val="0"/>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&lt; 5 TB</w:t>
                  </w:r>
                </w:p>
                <w:p w14:paraId="294E34F6" w14:textId="77777777" w:rsidR="009B65B9" w:rsidRPr="009B65B9" w:rsidRDefault="00F01BDC" w:rsidP="009B65B9">
                  <w:pPr>
                    <w:rPr>
                      <w:lang w:val="fr-FR"/>
                    </w:rPr>
                  </w:pPr>
                  <w:sdt>
                    <w:sdtPr>
                      <w:rPr>
                        <w:lang w:val="fr-FR"/>
                      </w:rPr>
                      <w:id w:val="773827667"/>
                      <w14:checkbox>
                        <w14:checked w14:val="0"/>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&gt; 5 TB</w:t>
                  </w:r>
                </w:p>
                <w:p w14:paraId="38527C56" w14:textId="77777777" w:rsidR="009B65B9" w:rsidRPr="009B65B9" w:rsidRDefault="00F01BDC" w:rsidP="009B65B9">
                  <w:pPr>
                    <w:rPr>
                      <w:lang w:val="fr-FR"/>
                    </w:rPr>
                  </w:pPr>
                  <w:sdt>
                    <w:sdtPr>
                      <w:rPr>
                        <w:lang w:val="fr-FR"/>
                      </w:rPr>
                      <w:id w:val="1264876835"/>
                      <w14:checkbox>
                        <w14:checked w14:val="0"/>
                        <w14:checkedState w14:val="2612" w14:font="MS Gothic"/>
                        <w14:uncheckedState w14:val="2610" w14:font="MS Gothic"/>
                      </w14:checkbox>
                    </w:sdtPr>
                    <w:sdtEndPr/>
                    <w:sdtContent>
                      <w:r w:rsidR="009B65B9" w:rsidRPr="009B65B9">
                        <w:rPr>
                          <w:rFonts w:ascii="MS Gothic" w:eastAsia="MS Gothic" w:hAnsi="MS Gothic" w:hint="eastAsia"/>
                          <w:lang w:val="fr-FR"/>
                        </w:rPr>
                        <w:t>☐</w:t>
                      </w:r>
                    </w:sdtContent>
                  </w:sdt>
                  <w:r w:rsidR="009B65B9" w:rsidRPr="009B65B9">
                    <w:rPr>
                      <w:lang w:val="fr-FR"/>
                    </w:rPr>
                    <w:t xml:space="preserve"> NA</w:t>
                  </w:r>
                </w:p>
                <w:p w14:paraId="308DF157" w14:textId="77777777" w:rsidR="009B65B9" w:rsidRPr="009B65B9" w:rsidRDefault="009B65B9" w:rsidP="009B65B9">
                  <w:pPr>
                    <w:rPr>
                      <w:lang w:val="fr-FR"/>
                    </w:rPr>
                  </w:pPr>
                </w:p>
              </w:tc>
              <w:tc>
                <w:tcPr>
                  <w:tcW w:w="2156" w:type="dxa"/>
                </w:tcPr>
                <w:p w14:paraId="50707324" w14:textId="77777777" w:rsidR="009B65B9" w:rsidRPr="009B65B9" w:rsidRDefault="009B65B9" w:rsidP="009B65B9">
                  <w:pPr>
                    <w:rPr>
                      <w:lang w:val="fr-FR"/>
                    </w:rPr>
                  </w:pPr>
                </w:p>
              </w:tc>
            </w:tr>
            <w:tr w:rsidR="00120483" w:rsidRPr="00120483" w14:paraId="67D765E2" w14:textId="77777777" w:rsidTr="00120483">
              <w:tc>
                <w:tcPr>
                  <w:tcW w:w="2296" w:type="dxa"/>
                </w:tcPr>
                <w:p w14:paraId="3F7064FA" w14:textId="2F26D518" w:rsidR="00120483" w:rsidRDefault="00120483" w:rsidP="00120483">
                  <w:pPr>
                    <w:pStyle w:val="Normaalweb"/>
                    <w:shd w:val="clear" w:color="auto" w:fill="FFFFFF"/>
                    <w:spacing w:after="0" w:afterAutospacing="0"/>
                    <w:rPr>
                      <w:rFonts w:asciiTheme="minorHAnsi" w:hAnsiTheme="minorHAnsi" w:cstheme="minorHAnsi"/>
                      <w:lang w:val="en-GB"/>
                    </w:rPr>
                  </w:pPr>
                  <w:r>
                    <w:rPr>
                      <w:rFonts w:asciiTheme="minorHAnsi" w:hAnsiTheme="minorHAnsi" w:cstheme="minorHAnsi"/>
                      <w:lang w:val="en-GB"/>
                    </w:rPr>
                    <w:lastRenderedPageBreak/>
                    <w:t>Ultrafast ultrasound images</w:t>
                  </w:r>
                </w:p>
              </w:tc>
              <w:tc>
                <w:tcPr>
                  <w:tcW w:w="1560" w:type="dxa"/>
                </w:tcPr>
                <w:p w14:paraId="55DEA02A" w14:textId="1992665C" w:rsidR="00120483" w:rsidRPr="00234619" w:rsidRDefault="00120483" w:rsidP="00120483">
                  <w:pPr>
                    <w:rPr>
                      <w:rFonts w:cstheme="minorHAnsi"/>
                      <w:lang w:val="en-US"/>
                    </w:rPr>
                  </w:pPr>
                  <w:r>
                    <w:rPr>
                      <w:rFonts w:cstheme="minorHAnsi"/>
                      <w:lang w:val="en-US"/>
                    </w:rPr>
                    <w:t xml:space="preserve">Images from functional ultrasound imaging and ultrasound </w:t>
                  </w:r>
                  <w:proofErr w:type="spellStart"/>
                  <w:r>
                    <w:rPr>
                      <w:rFonts w:cstheme="minorHAnsi"/>
                      <w:lang w:val="en-US"/>
                    </w:rPr>
                    <w:t>locali</w:t>
                  </w:r>
                  <w:r w:rsidR="00D823DA">
                    <w:rPr>
                      <w:rFonts w:cstheme="minorHAnsi"/>
                      <w:lang w:val="en-US"/>
                    </w:rPr>
                    <w:t>s</w:t>
                  </w:r>
                  <w:r>
                    <w:rPr>
                      <w:rFonts w:cstheme="minorHAnsi"/>
                      <w:lang w:val="en-US"/>
                    </w:rPr>
                    <w:t>ation</w:t>
                  </w:r>
                  <w:proofErr w:type="spellEnd"/>
                  <w:r>
                    <w:rPr>
                      <w:rFonts w:cstheme="minorHAnsi"/>
                      <w:lang w:val="en-US"/>
                    </w:rPr>
                    <w:t xml:space="preserve"> microscopy</w:t>
                  </w:r>
                </w:p>
              </w:tc>
              <w:tc>
                <w:tcPr>
                  <w:tcW w:w="1906" w:type="dxa"/>
                </w:tcPr>
                <w:p w14:paraId="0014FAB1" w14:textId="032E02B5" w:rsidR="00120483" w:rsidRPr="00250516" w:rsidRDefault="00F01BDC" w:rsidP="00120483">
                  <w:pPr>
                    <w:rPr>
                      <w:lang w:val="en-US"/>
                    </w:rPr>
                  </w:pPr>
                  <w:sdt>
                    <w:sdtPr>
                      <w:rPr>
                        <w:lang w:val="en-US"/>
                      </w:rPr>
                      <w:id w:val="-1280717276"/>
                      <w14:checkbox>
                        <w14:checked w14:val="1"/>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w:t>
                  </w:r>
                  <w:r w:rsidR="00120483" w:rsidRPr="00250516">
                    <w:rPr>
                      <w:lang w:val="en-US"/>
                    </w:rPr>
                    <w:t>Generate new data</w:t>
                  </w:r>
                </w:p>
                <w:p w14:paraId="58059042" w14:textId="77777777" w:rsidR="00120483" w:rsidRDefault="00F01BDC" w:rsidP="00120483">
                  <w:pPr>
                    <w:rPr>
                      <w:lang w:val="en-US"/>
                    </w:rPr>
                  </w:pPr>
                  <w:sdt>
                    <w:sdtPr>
                      <w:rPr>
                        <w:lang w:val="en-US"/>
                      </w:rPr>
                      <w:id w:val="-1440447794"/>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sidRPr="00250516">
                    <w:rPr>
                      <w:lang w:val="en-US"/>
                    </w:rPr>
                    <w:t xml:space="preserve"> Reuse existing data</w:t>
                  </w:r>
                </w:p>
                <w:p w14:paraId="7E8ECA07" w14:textId="77777777" w:rsidR="00120483" w:rsidRPr="00120483" w:rsidRDefault="00120483" w:rsidP="00120483">
                  <w:pPr>
                    <w:rPr>
                      <w:lang w:val="en-US"/>
                    </w:rPr>
                  </w:pPr>
                </w:p>
                <w:p w14:paraId="043647F8" w14:textId="77777777" w:rsidR="00120483" w:rsidRPr="00120483" w:rsidRDefault="00120483" w:rsidP="00120483">
                  <w:pPr>
                    <w:rPr>
                      <w:lang w:val="en-US"/>
                    </w:rPr>
                  </w:pPr>
                </w:p>
                <w:p w14:paraId="2243C7D2" w14:textId="77777777" w:rsidR="00120483" w:rsidRDefault="00120483" w:rsidP="00120483">
                  <w:pPr>
                    <w:rPr>
                      <w:lang w:val="en-US"/>
                    </w:rPr>
                  </w:pPr>
                </w:p>
                <w:p w14:paraId="58B340D3" w14:textId="3FE2008A" w:rsidR="00120483" w:rsidRPr="00120483" w:rsidRDefault="00120483" w:rsidP="00120483">
                  <w:pPr>
                    <w:jc w:val="center"/>
                    <w:rPr>
                      <w:lang w:val="en-US"/>
                    </w:rPr>
                  </w:pPr>
                </w:p>
              </w:tc>
              <w:tc>
                <w:tcPr>
                  <w:tcW w:w="1354" w:type="dxa"/>
                </w:tcPr>
                <w:p w14:paraId="5C3B765D" w14:textId="77777777" w:rsidR="00120483" w:rsidRPr="00250516" w:rsidRDefault="00F01BDC" w:rsidP="00120483">
                  <w:pPr>
                    <w:rPr>
                      <w:lang w:val="en-US"/>
                    </w:rPr>
                  </w:pPr>
                  <w:sdt>
                    <w:sdtPr>
                      <w:rPr>
                        <w:lang w:val="en-US"/>
                      </w:rPr>
                      <w:id w:val="1690648051"/>
                      <w14:checkbox>
                        <w14:checked w14:val="1"/>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Digital</w:t>
                  </w:r>
                </w:p>
                <w:p w14:paraId="6FCAC91F" w14:textId="7038B928" w:rsidR="00120483" w:rsidRDefault="00F01BDC" w:rsidP="00120483">
                  <w:pPr>
                    <w:rPr>
                      <w:lang w:val="en-US"/>
                    </w:rPr>
                  </w:pPr>
                  <w:sdt>
                    <w:sdtPr>
                      <w:rPr>
                        <w:lang w:val="en-US"/>
                      </w:rPr>
                      <w:id w:val="-558791205"/>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sidRPr="00250516">
                    <w:rPr>
                      <w:lang w:val="en-US"/>
                    </w:rPr>
                    <w:t xml:space="preserve"> </w:t>
                  </w:r>
                  <w:r w:rsidR="00120483">
                    <w:rPr>
                      <w:lang w:val="en-US"/>
                    </w:rPr>
                    <w:t>Physical</w:t>
                  </w:r>
                </w:p>
              </w:tc>
              <w:tc>
                <w:tcPr>
                  <w:tcW w:w="1984" w:type="dxa"/>
                </w:tcPr>
                <w:p w14:paraId="4B241889" w14:textId="77777777" w:rsidR="00120483" w:rsidRPr="00250516" w:rsidRDefault="00F01BDC" w:rsidP="00120483">
                  <w:pPr>
                    <w:rPr>
                      <w:lang w:val="en-US"/>
                    </w:rPr>
                  </w:pPr>
                  <w:sdt>
                    <w:sdtPr>
                      <w:rPr>
                        <w:lang w:val="en-US"/>
                      </w:rPr>
                      <w:id w:val="-2099475400"/>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Audiovisual</w:t>
                  </w:r>
                </w:p>
                <w:p w14:paraId="42CE13EA" w14:textId="77777777" w:rsidR="00120483" w:rsidRDefault="00F01BDC" w:rsidP="00120483">
                  <w:pPr>
                    <w:rPr>
                      <w:lang w:val="en-US"/>
                    </w:rPr>
                  </w:pPr>
                  <w:sdt>
                    <w:sdtPr>
                      <w:rPr>
                        <w:lang w:val="en-US"/>
                      </w:rPr>
                      <w:id w:val="-1876691801"/>
                      <w14:checkbox>
                        <w14:checked w14:val="1"/>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sidRPr="00250516">
                    <w:rPr>
                      <w:lang w:val="en-US"/>
                    </w:rPr>
                    <w:t xml:space="preserve"> </w:t>
                  </w:r>
                  <w:r w:rsidR="00120483">
                    <w:rPr>
                      <w:lang w:val="en-US"/>
                    </w:rPr>
                    <w:t>Images</w:t>
                  </w:r>
                </w:p>
                <w:p w14:paraId="76DED12B" w14:textId="77777777" w:rsidR="00120483" w:rsidRDefault="00F01BDC" w:rsidP="00120483">
                  <w:pPr>
                    <w:rPr>
                      <w:lang w:val="en-US"/>
                    </w:rPr>
                  </w:pPr>
                  <w:sdt>
                    <w:sdtPr>
                      <w:rPr>
                        <w:lang w:val="en-US"/>
                      </w:rPr>
                      <w:id w:val="571551598"/>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Sound</w:t>
                  </w:r>
                </w:p>
                <w:p w14:paraId="5D0B64AB" w14:textId="77777777" w:rsidR="00120483" w:rsidRDefault="00F01BDC" w:rsidP="00120483">
                  <w:pPr>
                    <w:rPr>
                      <w:lang w:val="en-US"/>
                    </w:rPr>
                  </w:pPr>
                  <w:sdt>
                    <w:sdtPr>
                      <w:rPr>
                        <w:lang w:val="en-US"/>
                      </w:rPr>
                      <w:id w:val="-585381925"/>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Numerical</w:t>
                  </w:r>
                </w:p>
                <w:p w14:paraId="1921CC50" w14:textId="77777777" w:rsidR="00120483" w:rsidRDefault="00F01BDC" w:rsidP="00120483">
                  <w:pPr>
                    <w:rPr>
                      <w:lang w:val="en-US"/>
                    </w:rPr>
                  </w:pPr>
                  <w:sdt>
                    <w:sdtPr>
                      <w:rPr>
                        <w:lang w:val="en-US"/>
                      </w:rPr>
                      <w:id w:val="-2114969067"/>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Textual</w:t>
                  </w:r>
                </w:p>
                <w:p w14:paraId="40A7EAE2" w14:textId="77777777" w:rsidR="00120483" w:rsidRDefault="00F01BDC" w:rsidP="00120483">
                  <w:pPr>
                    <w:rPr>
                      <w:lang w:val="en-US"/>
                    </w:rPr>
                  </w:pPr>
                  <w:sdt>
                    <w:sdtPr>
                      <w:rPr>
                        <w:lang w:val="en-US"/>
                      </w:rPr>
                      <w:id w:val="-645046474"/>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Model</w:t>
                  </w:r>
                </w:p>
                <w:p w14:paraId="04EAC76E" w14:textId="77777777" w:rsidR="00120483" w:rsidRDefault="00F01BDC" w:rsidP="00120483">
                  <w:pPr>
                    <w:rPr>
                      <w:lang w:val="en-US"/>
                    </w:rPr>
                  </w:pPr>
                  <w:sdt>
                    <w:sdtPr>
                      <w:rPr>
                        <w:lang w:val="en-US"/>
                      </w:rPr>
                      <w:id w:val="-433366282"/>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Software</w:t>
                  </w:r>
                </w:p>
                <w:p w14:paraId="3DF18CF2" w14:textId="77777777" w:rsidR="00120483" w:rsidRDefault="00F01BDC" w:rsidP="00120483">
                  <w:pPr>
                    <w:rPr>
                      <w:lang w:val="en-US"/>
                    </w:rPr>
                  </w:pPr>
                  <w:sdt>
                    <w:sdtPr>
                      <w:rPr>
                        <w:lang w:val="en-US"/>
                      </w:rPr>
                      <w:id w:val="-267695280"/>
                      <w14:checkbox>
                        <w14:checked w14:val="0"/>
                        <w14:checkedState w14:val="2612" w14:font="MS Gothic"/>
                        <w14:uncheckedState w14:val="2610" w14:font="MS Gothic"/>
                      </w14:checkbox>
                    </w:sdtPr>
                    <w:sdtEndPr/>
                    <w:sdtContent>
                      <w:r w:rsidR="00120483">
                        <w:rPr>
                          <w:rFonts w:ascii="MS Gothic" w:eastAsia="MS Gothic" w:hAnsi="MS Gothic" w:hint="eastAsia"/>
                          <w:lang w:val="en-US"/>
                        </w:rPr>
                        <w:t>☐</w:t>
                      </w:r>
                    </w:sdtContent>
                  </w:sdt>
                  <w:r w:rsidR="00120483">
                    <w:rPr>
                      <w:lang w:val="en-US"/>
                    </w:rPr>
                    <w:t xml:space="preserve"> Other:</w:t>
                  </w:r>
                </w:p>
                <w:p w14:paraId="76B8EC6A" w14:textId="77777777" w:rsidR="00120483" w:rsidRDefault="00120483" w:rsidP="00120483">
                  <w:pPr>
                    <w:rPr>
                      <w:lang w:val="en-US"/>
                    </w:rPr>
                  </w:pPr>
                </w:p>
                <w:p w14:paraId="2F5289CE" w14:textId="77777777" w:rsidR="00120483" w:rsidRDefault="00120483" w:rsidP="00120483">
                  <w:pPr>
                    <w:rPr>
                      <w:lang w:val="en-US"/>
                    </w:rPr>
                  </w:pPr>
                </w:p>
                <w:p w14:paraId="0C7D81E0" w14:textId="77777777" w:rsidR="00120483" w:rsidRDefault="00120483" w:rsidP="00120483">
                  <w:pPr>
                    <w:rPr>
                      <w:lang w:val="en-US"/>
                    </w:rPr>
                  </w:pPr>
                </w:p>
                <w:p w14:paraId="45EC2047" w14:textId="77777777" w:rsidR="00120483" w:rsidRDefault="00120483" w:rsidP="00120483">
                  <w:pPr>
                    <w:rPr>
                      <w:lang w:val="en-US"/>
                    </w:rPr>
                  </w:pPr>
                </w:p>
                <w:p w14:paraId="0E9F1C96" w14:textId="77777777" w:rsidR="00120483" w:rsidRDefault="00120483" w:rsidP="00120483">
                  <w:pPr>
                    <w:rPr>
                      <w:lang w:val="en-US"/>
                    </w:rPr>
                  </w:pPr>
                </w:p>
                <w:p w14:paraId="5192AEBC" w14:textId="77777777" w:rsidR="00120483" w:rsidRDefault="00120483" w:rsidP="00120483">
                  <w:pPr>
                    <w:rPr>
                      <w:lang w:val="en-US"/>
                    </w:rPr>
                  </w:pPr>
                </w:p>
              </w:tc>
              <w:tc>
                <w:tcPr>
                  <w:tcW w:w="1985" w:type="dxa"/>
                </w:tcPr>
                <w:p w14:paraId="417BF062" w14:textId="39E18A2C" w:rsidR="00120483" w:rsidRPr="00234619" w:rsidRDefault="00120483" w:rsidP="00120483">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w:t>
                  </w:r>
                  <w:proofErr w:type="spellStart"/>
                  <w:r w:rsidRPr="00234619">
                    <w:rPr>
                      <w:rFonts w:asciiTheme="minorHAnsi" w:hAnsiTheme="minorHAnsi" w:cstheme="minorHAnsi"/>
                      <w:lang w:val="fr-FR"/>
                    </w:rPr>
                    <w:t>tif</w:t>
                  </w:r>
                  <w:r w:rsidR="005D5450">
                    <w:rPr>
                      <w:rFonts w:asciiTheme="minorHAnsi" w:hAnsiTheme="minorHAnsi" w:cstheme="minorHAnsi"/>
                      <w:lang w:val="fr-FR"/>
                    </w:rPr>
                    <w:t>f</w:t>
                  </w:r>
                  <w:proofErr w:type="spellEnd"/>
                  <w:r w:rsidRPr="00234619">
                    <w:rPr>
                      <w:rFonts w:asciiTheme="minorHAnsi" w:hAnsiTheme="minorHAnsi" w:cstheme="minorHAnsi"/>
                      <w:lang w:val="fr-FR"/>
                    </w:rPr>
                    <w:t xml:space="preserve"> files</w:t>
                  </w:r>
                </w:p>
                <w:p w14:paraId="03464189" w14:textId="5E7ECC99" w:rsidR="00120483" w:rsidRPr="00120483" w:rsidRDefault="00120483" w:rsidP="00120483">
                  <w:pPr>
                    <w:pStyle w:val="Normaalweb"/>
                    <w:shd w:val="clear" w:color="auto" w:fill="FFFFFF"/>
                    <w:spacing w:after="0" w:afterAutospacing="0"/>
                    <w:rPr>
                      <w:rFonts w:asciiTheme="minorHAnsi" w:hAnsiTheme="minorHAnsi" w:cstheme="minorHAnsi"/>
                      <w:lang w:val="en-GB"/>
                    </w:rPr>
                  </w:pPr>
                </w:p>
              </w:tc>
              <w:tc>
                <w:tcPr>
                  <w:tcW w:w="2126" w:type="dxa"/>
                </w:tcPr>
                <w:p w14:paraId="07A7A09B" w14:textId="77777777" w:rsidR="00120483" w:rsidRPr="00120483" w:rsidRDefault="00F01BDC" w:rsidP="00120483">
                  <w:sdt>
                    <w:sdtPr>
                      <w:id w:val="-1891407722"/>
                      <w14:checkbox>
                        <w14:checked w14:val="0"/>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&lt; 1 GB</w:t>
                  </w:r>
                </w:p>
                <w:p w14:paraId="44C8FCED" w14:textId="77777777" w:rsidR="00120483" w:rsidRPr="00120483" w:rsidRDefault="00F01BDC" w:rsidP="00120483">
                  <w:sdt>
                    <w:sdtPr>
                      <w:id w:val="-1695381167"/>
                      <w14:checkbox>
                        <w14:checked w14:val="1"/>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&lt; 100 GB</w:t>
                  </w:r>
                </w:p>
                <w:p w14:paraId="6D9BE6CA" w14:textId="77777777" w:rsidR="00120483" w:rsidRPr="00120483" w:rsidRDefault="00F01BDC" w:rsidP="00120483">
                  <w:sdt>
                    <w:sdtPr>
                      <w:id w:val="1158726157"/>
                      <w14:checkbox>
                        <w14:checked w14:val="0"/>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&lt; 1 TB</w:t>
                  </w:r>
                </w:p>
                <w:p w14:paraId="10F1B34B" w14:textId="77777777" w:rsidR="00120483" w:rsidRPr="00120483" w:rsidRDefault="00F01BDC" w:rsidP="00120483">
                  <w:sdt>
                    <w:sdtPr>
                      <w:id w:val="-706787363"/>
                      <w14:checkbox>
                        <w14:checked w14:val="0"/>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&lt; 5 TB</w:t>
                  </w:r>
                </w:p>
                <w:p w14:paraId="23780AE8" w14:textId="77777777" w:rsidR="00120483" w:rsidRPr="00120483" w:rsidRDefault="00F01BDC" w:rsidP="00120483">
                  <w:sdt>
                    <w:sdtPr>
                      <w:id w:val="707305868"/>
                      <w14:checkbox>
                        <w14:checked w14:val="0"/>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&gt; 5 TB</w:t>
                  </w:r>
                </w:p>
                <w:p w14:paraId="4F4724C5" w14:textId="77777777" w:rsidR="00120483" w:rsidRPr="00120483" w:rsidRDefault="00F01BDC" w:rsidP="00120483">
                  <w:sdt>
                    <w:sdtPr>
                      <w:id w:val="-909301055"/>
                      <w14:checkbox>
                        <w14:checked w14:val="0"/>
                        <w14:checkedState w14:val="2612" w14:font="MS Gothic"/>
                        <w14:uncheckedState w14:val="2610" w14:font="MS Gothic"/>
                      </w14:checkbox>
                    </w:sdtPr>
                    <w:sdtEndPr/>
                    <w:sdtContent>
                      <w:r w:rsidR="00120483" w:rsidRPr="00120483">
                        <w:rPr>
                          <w:rFonts w:ascii="MS Gothic" w:eastAsia="MS Gothic" w:hAnsi="MS Gothic" w:hint="eastAsia"/>
                        </w:rPr>
                        <w:t>☐</w:t>
                      </w:r>
                    </w:sdtContent>
                  </w:sdt>
                  <w:r w:rsidR="00120483" w:rsidRPr="00120483">
                    <w:t xml:space="preserve"> NA</w:t>
                  </w:r>
                </w:p>
                <w:p w14:paraId="394CD313" w14:textId="77777777" w:rsidR="00120483" w:rsidRPr="00120483" w:rsidRDefault="00120483" w:rsidP="00120483"/>
              </w:tc>
              <w:tc>
                <w:tcPr>
                  <w:tcW w:w="2156" w:type="dxa"/>
                </w:tcPr>
                <w:p w14:paraId="534A637C" w14:textId="77777777" w:rsidR="00120483" w:rsidRPr="00120483" w:rsidRDefault="00120483" w:rsidP="00120483"/>
              </w:tc>
            </w:tr>
            <w:tr w:rsidR="00D44ABE" w:rsidRPr="00120483" w14:paraId="5A161F92" w14:textId="77777777" w:rsidTr="00120483">
              <w:tc>
                <w:tcPr>
                  <w:tcW w:w="2296" w:type="dxa"/>
                </w:tcPr>
                <w:p w14:paraId="1FC0E2C3" w14:textId="59F577DE" w:rsidR="00D44ABE" w:rsidRDefault="00D44ABE" w:rsidP="00D44ABE">
                  <w:pPr>
                    <w:pStyle w:val="Normaalweb"/>
                    <w:shd w:val="clear" w:color="auto" w:fill="FFFFFF"/>
                    <w:spacing w:after="0" w:afterAutospacing="0"/>
                    <w:rPr>
                      <w:rFonts w:asciiTheme="minorHAnsi" w:hAnsiTheme="minorHAnsi" w:cstheme="minorHAnsi"/>
                      <w:lang w:val="en-GB"/>
                    </w:rPr>
                  </w:pPr>
                  <w:r>
                    <w:rPr>
                      <w:rFonts w:asciiTheme="minorHAnsi" w:hAnsiTheme="minorHAnsi" w:cstheme="minorHAnsi"/>
                      <w:lang w:val="en-GB"/>
                    </w:rPr>
                    <w:t>Laser Speckle Contrast images</w:t>
                  </w:r>
                </w:p>
              </w:tc>
              <w:tc>
                <w:tcPr>
                  <w:tcW w:w="1560" w:type="dxa"/>
                </w:tcPr>
                <w:p w14:paraId="45C822CA" w14:textId="184970ED" w:rsidR="00D44ABE" w:rsidRDefault="00D44ABE" w:rsidP="00D44ABE">
                  <w:pPr>
                    <w:rPr>
                      <w:rFonts w:cstheme="minorHAnsi"/>
                      <w:lang w:val="en-US"/>
                    </w:rPr>
                  </w:pPr>
                  <w:r>
                    <w:rPr>
                      <w:rFonts w:cstheme="minorHAnsi"/>
                      <w:lang w:val="en-US"/>
                    </w:rPr>
                    <w:t xml:space="preserve">Images acquired from Laser Speckle Contrast </w:t>
                  </w:r>
                  <w:r w:rsidR="00D823DA">
                    <w:rPr>
                      <w:rFonts w:cstheme="minorHAnsi"/>
                      <w:lang w:val="en-US"/>
                    </w:rPr>
                    <w:t>I</w:t>
                  </w:r>
                  <w:r>
                    <w:rPr>
                      <w:rFonts w:cstheme="minorHAnsi"/>
                      <w:lang w:val="en-US"/>
                    </w:rPr>
                    <w:t>maging</w:t>
                  </w:r>
                </w:p>
              </w:tc>
              <w:tc>
                <w:tcPr>
                  <w:tcW w:w="1906" w:type="dxa"/>
                </w:tcPr>
                <w:p w14:paraId="1739935F" w14:textId="77777777" w:rsidR="00D44ABE" w:rsidRPr="00250516" w:rsidRDefault="00F01BDC" w:rsidP="00D44ABE">
                  <w:pPr>
                    <w:rPr>
                      <w:lang w:val="en-US"/>
                    </w:rPr>
                  </w:pPr>
                  <w:sdt>
                    <w:sdtPr>
                      <w:rPr>
                        <w:lang w:val="en-US"/>
                      </w:rPr>
                      <w:id w:val="610393745"/>
                      <w14:checkbox>
                        <w14:checked w14:val="1"/>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w:t>
                  </w:r>
                  <w:r w:rsidR="00D44ABE" w:rsidRPr="00250516">
                    <w:rPr>
                      <w:lang w:val="en-US"/>
                    </w:rPr>
                    <w:t>Generate new data</w:t>
                  </w:r>
                </w:p>
                <w:p w14:paraId="16D75771" w14:textId="77777777" w:rsidR="00D44ABE" w:rsidRDefault="00F01BDC" w:rsidP="00D44ABE">
                  <w:pPr>
                    <w:rPr>
                      <w:lang w:val="en-US"/>
                    </w:rPr>
                  </w:pPr>
                  <w:sdt>
                    <w:sdtPr>
                      <w:rPr>
                        <w:lang w:val="en-US"/>
                      </w:rPr>
                      <w:id w:val="-1004354897"/>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sidRPr="00250516">
                    <w:rPr>
                      <w:lang w:val="en-US"/>
                    </w:rPr>
                    <w:t xml:space="preserve"> Reuse existing data</w:t>
                  </w:r>
                </w:p>
                <w:p w14:paraId="5E4238CE" w14:textId="77777777" w:rsidR="00D44ABE" w:rsidRPr="00120483" w:rsidRDefault="00D44ABE" w:rsidP="00D44ABE">
                  <w:pPr>
                    <w:rPr>
                      <w:lang w:val="en-US"/>
                    </w:rPr>
                  </w:pPr>
                </w:p>
                <w:p w14:paraId="2D8A1DDD" w14:textId="77777777" w:rsidR="00D44ABE" w:rsidRPr="00120483" w:rsidRDefault="00D44ABE" w:rsidP="00D44ABE">
                  <w:pPr>
                    <w:rPr>
                      <w:lang w:val="en-US"/>
                    </w:rPr>
                  </w:pPr>
                </w:p>
                <w:p w14:paraId="26A877C3" w14:textId="77777777" w:rsidR="00D44ABE" w:rsidRDefault="00D44ABE" w:rsidP="00D44ABE">
                  <w:pPr>
                    <w:rPr>
                      <w:lang w:val="en-US"/>
                    </w:rPr>
                  </w:pPr>
                </w:p>
                <w:p w14:paraId="29EB71F5" w14:textId="77777777" w:rsidR="00D44ABE" w:rsidRDefault="00D44ABE" w:rsidP="00D44ABE">
                  <w:pPr>
                    <w:rPr>
                      <w:lang w:val="en-US"/>
                    </w:rPr>
                  </w:pPr>
                </w:p>
              </w:tc>
              <w:tc>
                <w:tcPr>
                  <w:tcW w:w="1354" w:type="dxa"/>
                </w:tcPr>
                <w:p w14:paraId="28072A77" w14:textId="77777777" w:rsidR="00D44ABE" w:rsidRPr="00250516" w:rsidRDefault="00F01BDC" w:rsidP="00D44ABE">
                  <w:pPr>
                    <w:rPr>
                      <w:lang w:val="en-US"/>
                    </w:rPr>
                  </w:pPr>
                  <w:sdt>
                    <w:sdtPr>
                      <w:rPr>
                        <w:lang w:val="en-US"/>
                      </w:rPr>
                      <w:id w:val="304678428"/>
                      <w14:checkbox>
                        <w14:checked w14:val="1"/>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Digital</w:t>
                  </w:r>
                </w:p>
                <w:p w14:paraId="487F7DEC" w14:textId="35F4DAAB" w:rsidR="00D44ABE" w:rsidRDefault="00F01BDC" w:rsidP="00D44ABE">
                  <w:pPr>
                    <w:rPr>
                      <w:lang w:val="en-US"/>
                    </w:rPr>
                  </w:pPr>
                  <w:sdt>
                    <w:sdtPr>
                      <w:rPr>
                        <w:lang w:val="en-US"/>
                      </w:rPr>
                      <w:id w:val="-1278015681"/>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sidRPr="00250516">
                    <w:rPr>
                      <w:lang w:val="en-US"/>
                    </w:rPr>
                    <w:t xml:space="preserve"> </w:t>
                  </w:r>
                  <w:r w:rsidR="00D44ABE">
                    <w:rPr>
                      <w:lang w:val="en-US"/>
                    </w:rPr>
                    <w:t>Physical</w:t>
                  </w:r>
                </w:p>
              </w:tc>
              <w:tc>
                <w:tcPr>
                  <w:tcW w:w="1984" w:type="dxa"/>
                </w:tcPr>
                <w:p w14:paraId="0D7597E2" w14:textId="4E141B85" w:rsidR="00D44ABE" w:rsidRPr="00250516" w:rsidRDefault="00F01BDC" w:rsidP="00D44ABE">
                  <w:pPr>
                    <w:rPr>
                      <w:lang w:val="en-US"/>
                    </w:rPr>
                  </w:pPr>
                  <w:sdt>
                    <w:sdtPr>
                      <w:rPr>
                        <w:lang w:val="en-US"/>
                      </w:rPr>
                      <w:id w:val="1394934451"/>
                      <w14:checkbox>
                        <w14:checked w14:val="0"/>
                        <w14:checkedState w14:val="2612" w14:font="MS Gothic"/>
                        <w14:uncheckedState w14:val="2610" w14:font="MS Gothic"/>
                      </w14:checkbox>
                    </w:sdtPr>
                    <w:sdtEndPr/>
                    <w:sdtContent>
                      <w:r w:rsidR="00D71DDB">
                        <w:rPr>
                          <w:rFonts w:ascii="MS Gothic" w:eastAsia="MS Gothic" w:hAnsi="MS Gothic" w:hint="eastAsia"/>
                          <w:lang w:val="en-US"/>
                        </w:rPr>
                        <w:t>☐</w:t>
                      </w:r>
                    </w:sdtContent>
                  </w:sdt>
                  <w:r w:rsidR="00D44ABE">
                    <w:rPr>
                      <w:lang w:val="en-US"/>
                    </w:rPr>
                    <w:t xml:space="preserve"> Audiovisual</w:t>
                  </w:r>
                </w:p>
                <w:p w14:paraId="735070B2" w14:textId="77777777" w:rsidR="00D44ABE" w:rsidRDefault="00F01BDC" w:rsidP="00D44ABE">
                  <w:pPr>
                    <w:rPr>
                      <w:lang w:val="en-US"/>
                    </w:rPr>
                  </w:pPr>
                  <w:sdt>
                    <w:sdtPr>
                      <w:rPr>
                        <w:lang w:val="en-US"/>
                      </w:rPr>
                      <w:id w:val="-827749062"/>
                      <w14:checkbox>
                        <w14:checked w14:val="1"/>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sidRPr="00250516">
                    <w:rPr>
                      <w:lang w:val="en-US"/>
                    </w:rPr>
                    <w:t xml:space="preserve"> </w:t>
                  </w:r>
                  <w:r w:rsidR="00D44ABE">
                    <w:rPr>
                      <w:lang w:val="en-US"/>
                    </w:rPr>
                    <w:t>Images</w:t>
                  </w:r>
                </w:p>
                <w:p w14:paraId="70005452" w14:textId="77777777" w:rsidR="00D44ABE" w:rsidRDefault="00F01BDC" w:rsidP="00D44ABE">
                  <w:pPr>
                    <w:rPr>
                      <w:lang w:val="en-US"/>
                    </w:rPr>
                  </w:pPr>
                  <w:sdt>
                    <w:sdtPr>
                      <w:rPr>
                        <w:lang w:val="en-US"/>
                      </w:rPr>
                      <w:id w:val="1202671660"/>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Sound</w:t>
                  </w:r>
                </w:p>
                <w:p w14:paraId="57AFD123" w14:textId="77777777" w:rsidR="00D44ABE" w:rsidRDefault="00F01BDC" w:rsidP="00D44ABE">
                  <w:pPr>
                    <w:rPr>
                      <w:lang w:val="en-US"/>
                    </w:rPr>
                  </w:pPr>
                  <w:sdt>
                    <w:sdtPr>
                      <w:rPr>
                        <w:lang w:val="en-US"/>
                      </w:rPr>
                      <w:id w:val="117035189"/>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Numerical</w:t>
                  </w:r>
                </w:p>
                <w:p w14:paraId="0EF71598" w14:textId="77777777" w:rsidR="00D44ABE" w:rsidRDefault="00F01BDC" w:rsidP="00D44ABE">
                  <w:pPr>
                    <w:rPr>
                      <w:lang w:val="en-US"/>
                    </w:rPr>
                  </w:pPr>
                  <w:sdt>
                    <w:sdtPr>
                      <w:rPr>
                        <w:lang w:val="en-US"/>
                      </w:rPr>
                      <w:id w:val="665902460"/>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Textual</w:t>
                  </w:r>
                </w:p>
                <w:p w14:paraId="38040E95" w14:textId="77777777" w:rsidR="00D44ABE" w:rsidRDefault="00F01BDC" w:rsidP="00D44ABE">
                  <w:pPr>
                    <w:rPr>
                      <w:lang w:val="en-US"/>
                    </w:rPr>
                  </w:pPr>
                  <w:sdt>
                    <w:sdtPr>
                      <w:rPr>
                        <w:lang w:val="en-US"/>
                      </w:rPr>
                      <w:id w:val="979577308"/>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Model</w:t>
                  </w:r>
                </w:p>
                <w:p w14:paraId="0EB043F9" w14:textId="77777777" w:rsidR="00D44ABE" w:rsidRDefault="00F01BDC" w:rsidP="00D44ABE">
                  <w:pPr>
                    <w:rPr>
                      <w:lang w:val="en-US"/>
                    </w:rPr>
                  </w:pPr>
                  <w:sdt>
                    <w:sdtPr>
                      <w:rPr>
                        <w:lang w:val="en-US"/>
                      </w:rPr>
                      <w:id w:val="754863365"/>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Software</w:t>
                  </w:r>
                </w:p>
                <w:p w14:paraId="1B2C52C5" w14:textId="77777777" w:rsidR="00D44ABE" w:rsidRDefault="00F01BDC" w:rsidP="00D44ABE">
                  <w:pPr>
                    <w:rPr>
                      <w:lang w:val="en-US"/>
                    </w:rPr>
                  </w:pPr>
                  <w:sdt>
                    <w:sdtPr>
                      <w:rPr>
                        <w:lang w:val="en-US"/>
                      </w:rPr>
                      <w:id w:val="86663482"/>
                      <w14:checkbox>
                        <w14:checked w14:val="0"/>
                        <w14:checkedState w14:val="2612" w14:font="MS Gothic"/>
                        <w14:uncheckedState w14:val="2610" w14:font="MS Gothic"/>
                      </w14:checkbox>
                    </w:sdtPr>
                    <w:sdtEndPr/>
                    <w:sdtContent>
                      <w:r w:rsidR="00D44ABE">
                        <w:rPr>
                          <w:rFonts w:ascii="MS Gothic" w:eastAsia="MS Gothic" w:hAnsi="MS Gothic" w:hint="eastAsia"/>
                          <w:lang w:val="en-US"/>
                        </w:rPr>
                        <w:t>☐</w:t>
                      </w:r>
                    </w:sdtContent>
                  </w:sdt>
                  <w:r w:rsidR="00D44ABE">
                    <w:rPr>
                      <w:lang w:val="en-US"/>
                    </w:rPr>
                    <w:t xml:space="preserve"> Other:</w:t>
                  </w:r>
                </w:p>
                <w:p w14:paraId="0E700299" w14:textId="77777777" w:rsidR="00D44ABE" w:rsidRDefault="00D44ABE" w:rsidP="00D44ABE">
                  <w:pPr>
                    <w:rPr>
                      <w:lang w:val="en-US"/>
                    </w:rPr>
                  </w:pPr>
                </w:p>
                <w:p w14:paraId="7A204F71" w14:textId="77777777" w:rsidR="00D44ABE" w:rsidRDefault="00D44ABE" w:rsidP="00D44ABE">
                  <w:pPr>
                    <w:rPr>
                      <w:lang w:val="en-US"/>
                    </w:rPr>
                  </w:pPr>
                </w:p>
                <w:p w14:paraId="4494942B" w14:textId="77777777" w:rsidR="00D44ABE" w:rsidRDefault="00D44ABE" w:rsidP="00D44ABE">
                  <w:pPr>
                    <w:rPr>
                      <w:lang w:val="en-US"/>
                    </w:rPr>
                  </w:pPr>
                </w:p>
                <w:p w14:paraId="130501AD" w14:textId="77777777" w:rsidR="00D44ABE" w:rsidRDefault="00D44ABE" w:rsidP="00D44ABE">
                  <w:pPr>
                    <w:rPr>
                      <w:lang w:val="en-US"/>
                    </w:rPr>
                  </w:pPr>
                </w:p>
                <w:p w14:paraId="421E0B56" w14:textId="77777777" w:rsidR="00D44ABE" w:rsidRDefault="00D44ABE" w:rsidP="00D44ABE">
                  <w:pPr>
                    <w:rPr>
                      <w:lang w:val="en-US"/>
                    </w:rPr>
                  </w:pPr>
                </w:p>
                <w:p w14:paraId="2CCB4C4A" w14:textId="77777777" w:rsidR="00D44ABE" w:rsidRDefault="00D44ABE" w:rsidP="00D44ABE">
                  <w:pPr>
                    <w:rPr>
                      <w:lang w:val="en-US"/>
                    </w:rPr>
                  </w:pPr>
                </w:p>
                <w:p w14:paraId="5E0EB03B" w14:textId="77777777" w:rsidR="00D44ABE" w:rsidRDefault="00D44ABE" w:rsidP="00D44ABE">
                  <w:pPr>
                    <w:rPr>
                      <w:lang w:val="en-US"/>
                    </w:rPr>
                  </w:pPr>
                </w:p>
              </w:tc>
              <w:tc>
                <w:tcPr>
                  <w:tcW w:w="1985" w:type="dxa"/>
                </w:tcPr>
                <w:p w14:paraId="15A5B2A5" w14:textId="0FD9A83D" w:rsidR="00D44ABE" w:rsidRPr="00234619" w:rsidRDefault="00D44ABE" w:rsidP="00D44ABE">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fr-FR"/>
                    </w:rPr>
                    <w:t>.</w:t>
                  </w:r>
                  <w:proofErr w:type="spellStart"/>
                  <w:r>
                    <w:rPr>
                      <w:rFonts w:asciiTheme="minorHAnsi" w:hAnsiTheme="minorHAnsi" w:cstheme="minorHAnsi"/>
                      <w:lang w:val="fr-FR"/>
                    </w:rPr>
                    <w:t>psfx</w:t>
                  </w:r>
                  <w:proofErr w:type="spellEnd"/>
                  <w:r w:rsidRPr="00234619">
                    <w:rPr>
                      <w:rFonts w:asciiTheme="minorHAnsi" w:hAnsiTheme="minorHAnsi" w:cstheme="minorHAnsi"/>
                      <w:lang w:val="fr-FR"/>
                    </w:rPr>
                    <w:t xml:space="preserve"> files</w:t>
                  </w:r>
                  <w:r>
                    <w:rPr>
                      <w:rFonts w:asciiTheme="minorHAnsi" w:hAnsiTheme="minorHAnsi" w:cstheme="minorHAnsi"/>
                      <w:lang w:val="fr-FR"/>
                    </w:rPr>
                    <w:t>, .png files</w:t>
                  </w:r>
                </w:p>
                <w:p w14:paraId="748BBE0B" w14:textId="77777777" w:rsidR="00D44ABE" w:rsidRPr="00D44ABE" w:rsidRDefault="00D44ABE" w:rsidP="00D44ABE">
                  <w:pPr>
                    <w:pStyle w:val="Normaalweb"/>
                    <w:shd w:val="clear" w:color="auto" w:fill="FFFFFF"/>
                    <w:spacing w:after="0" w:afterAutospacing="0"/>
                    <w:rPr>
                      <w:rFonts w:asciiTheme="minorHAnsi" w:hAnsiTheme="minorHAnsi" w:cstheme="minorHAnsi"/>
                      <w:lang w:val="en-GB"/>
                    </w:rPr>
                  </w:pPr>
                </w:p>
              </w:tc>
              <w:tc>
                <w:tcPr>
                  <w:tcW w:w="2126" w:type="dxa"/>
                </w:tcPr>
                <w:p w14:paraId="10C31399" w14:textId="77777777" w:rsidR="00D44ABE" w:rsidRPr="00120483" w:rsidRDefault="00F01BDC" w:rsidP="00D44ABE">
                  <w:sdt>
                    <w:sdtPr>
                      <w:id w:val="1098217764"/>
                      <w14:checkbox>
                        <w14:checked w14:val="0"/>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&lt; 1 GB</w:t>
                  </w:r>
                </w:p>
                <w:p w14:paraId="26D39C24" w14:textId="77777777" w:rsidR="00D44ABE" w:rsidRPr="00120483" w:rsidRDefault="00F01BDC" w:rsidP="00D44ABE">
                  <w:sdt>
                    <w:sdtPr>
                      <w:id w:val="-1528641883"/>
                      <w14:checkbox>
                        <w14:checked w14:val="1"/>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&lt; 100 GB</w:t>
                  </w:r>
                </w:p>
                <w:p w14:paraId="1F19D677" w14:textId="77777777" w:rsidR="00D44ABE" w:rsidRPr="00120483" w:rsidRDefault="00F01BDC" w:rsidP="00D44ABE">
                  <w:sdt>
                    <w:sdtPr>
                      <w:id w:val="125909400"/>
                      <w14:checkbox>
                        <w14:checked w14:val="0"/>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&lt; 1 TB</w:t>
                  </w:r>
                </w:p>
                <w:p w14:paraId="3D454E59" w14:textId="77777777" w:rsidR="00D44ABE" w:rsidRPr="00120483" w:rsidRDefault="00F01BDC" w:rsidP="00D44ABE">
                  <w:sdt>
                    <w:sdtPr>
                      <w:id w:val="-1040429326"/>
                      <w14:checkbox>
                        <w14:checked w14:val="0"/>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&lt; 5 TB</w:t>
                  </w:r>
                </w:p>
                <w:p w14:paraId="26DB923D" w14:textId="77777777" w:rsidR="00D44ABE" w:rsidRPr="00120483" w:rsidRDefault="00F01BDC" w:rsidP="00D44ABE">
                  <w:sdt>
                    <w:sdtPr>
                      <w:id w:val="-514452043"/>
                      <w14:checkbox>
                        <w14:checked w14:val="0"/>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&gt; 5 TB</w:t>
                  </w:r>
                </w:p>
                <w:p w14:paraId="5085E2D6" w14:textId="77777777" w:rsidR="00D44ABE" w:rsidRPr="00120483" w:rsidRDefault="00F01BDC" w:rsidP="00D44ABE">
                  <w:sdt>
                    <w:sdtPr>
                      <w:id w:val="369028923"/>
                      <w14:checkbox>
                        <w14:checked w14:val="0"/>
                        <w14:checkedState w14:val="2612" w14:font="MS Gothic"/>
                        <w14:uncheckedState w14:val="2610" w14:font="MS Gothic"/>
                      </w14:checkbox>
                    </w:sdtPr>
                    <w:sdtEndPr/>
                    <w:sdtContent>
                      <w:r w:rsidR="00D44ABE" w:rsidRPr="00120483">
                        <w:rPr>
                          <w:rFonts w:ascii="MS Gothic" w:eastAsia="MS Gothic" w:hAnsi="MS Gothic" w:hint="eastAsia"/>
                        </w:rPr>
                        <w:t>☐</w:t>
                      </w:r>
                    </w:sdtContent>
                  </w:sdt>
                  <w:r w:rsidR="00D44ABE" w:rsidRPr="00120483">
                    <w:t xml:space="preserve"> NA</w:t>
                  </w:r>
                </w:p>
                <w:p w14:paraId="30069A71" w14:textId="77777777" w:rsidR="00D44ABE" w:rsidRDefault="00D44ABE" w:rsidP="00D44ABE"/>
              </w:tc>
              <w:tc>
                <w:tcPr>
                  <w:tcW w:w="2156" w:type="dxa"/>
                </w:tcPr>
                <w:p w14:paraId="085FB101" w14:textId="77777777" w:rsidR="00D44ABE" w:rsidRPr="00120483" w:rsidRDefault="00D44ABE" w:rsidP="00D44ABE"/>
              </w:tc>
            </w:tr>
            <w:tr w:rsidR="008B0596" w:rsidRPr="00120483" w14:paraId="616D36AD" w14:textId="77777777" w:rsidTr="00120483">
              <w:tc>
                <w:tcPr>
                  <w:tcW w:w="2296" w:type="dxa"/>
                </w:tcPr>
                <w:p w14:paraId="322A6DDE" w14:textId="70E81915" w:rsidR="008B0596" w:rsidRDefault="008B0596" w:rsidP="008B0596">
                  <w:pPr>
                    <w:pStyle w:val="Normaalweb"/>
                    <w:shd w:val="clear" w:color="auto" w:fill="FFFFFF"/>
                    <w:spacing w:after="0" w:afterAutospacing="0"/>
                    <w:rPr>
                      <w:rFonts w:asciiTheme="minorHAnsi" w:hAnsiTheme="minorHAnsi" w:cstheme="minorHAnsi"/>
                      <w:lang w:val="en-GB"/>
                    </w:rPr>
                  </w:pPr>
                  <w:proofErr w:type="spellStart"/>
                  <w:r>
                    <w:rPr>
                      <w:rFonts w:asciiTheme="minorHAnsi" w:hAnsiTheme="minorHAnsi" w:cstheme="minorHAnsi"/>
                      <w:lang w:val="en-GB"/>
                    </w:rPr>
                    <w:lastRenderedPageBreak/>
                    <w:t>Fluor</w:t>
                  </w:r>
                  <w:r w:rsidR="00D823DA">
                    <w:rPr>
                      <w:rFonts w:asciiTheme="minorHAnsi" w:hAnsiTheme="minorHAnsi" w:cstheme="minorHAnsi"/>
                      <w:lang w:val="en-GB"/>
                    </w:rPr>
                    <w:t>i</w:t>
                  </w:r>
                  <w:r>
                    <w:rPr>
                      <w:rFonts w:asciiTheme="minorHAnsi" w:hAnsiTheme="minorHAnsi" w:cstheme="minorHAnsi"/>
                      <w:lang w:val="en-GB"/>
                    </w:rPr>
                    <w:t>metric</w:t>
                  </w:r>
                  <w:proofErr w:type="spellEnd"/>
                  <w:r>
                    <w:rPr>
                      <w:rFonts w:asciiTheme="minorHAnsi" w:hAnsiTheme="minorHAnsi" w:cstheme="minorHAnsi"/>
                      <w:lang w:val="en-GB"/>
                    </w:rPr>
                    <w:t xml:space="preserve"> analyses</w:t>
                  </w:r>
                </w:p>
              </w:tc>
              <w:tc>
                <w:tcPr>
                  <w:tcW w:w="1560" w:type="dxa"/>
                </w:tcPr>
                <w:p w14:paraId="20C5AD26" w14:textId="0B015B31" w:rsidR="008B0596" w:rsidRDefault="008B0596" w:rsidP="008B0596">
                  <w:pPr>
                    <w:rPr>
                      <w:rFonts w:cstheme="minorHAnsi"/>
                      <w:lang w:val="en-US"/>
                    </w:rPr>
                  </w:pPr>
                  <w:r>
                    <w:rPr>
                      <w:rFonts w:cstheme="minorHAnsi"/>
                      <w:lang w:val="en-US"/>
                    </w:rPr>
                    <w:t xml:space="preserve">Files generated from </w:t>
                  </w:r>
                  <w:proofErr w:type="spellStart"/>
                  <w:r>
                    <w:rPr>
                      <w:rFonts w:cstheme="minorHAnsi"/>
                      <w:lang w:val="en-US"/>
                    </w:rPr>
                    <w:t>fluor</w:t>
                  </w:r>
                  <w:r w:rsidR="00D823DA">
                    <w:rPr>
                      <w:rFonts w:cstheme="minorHAnsi"/>
                      <w:lang w:val="en-US"/>
                    </w:rPr>
                    <w:t>i</w:t>
                  </w:r>
                  <w:r>
                    <w:rPr>
                      <w:rFonts w:cstheme="minorHAnsi"/>
                      <w:lang w:val="en-US"/>
                    </w:rPr>
                    <w:t>metric</w:t>
                  </w:r>
                  <w:proofErr w:type="spellEnd"/>
                  <w:r>
                    <w:rPr>
                      <w:rFonts w:cstheme="minorHAnsi"/>
                      <w:lang w:val="en-US"/>
                    </w:rPr>
                    <w:t xml:space="preserve"> measurements (ELISA, BCA protein assay, tracer leakage experiments)</w:t>
                  </w:r>
                </w:p>
              </w:tc>
              <w:tc>
                <w:tcPr>
                  <w:tcW w:w="1906" w:type="dxa"/>
                </w:tcPr>
                <w:p w14:paraId="212020FC" w14:textId="01748417" w:rsidR="008B0596" w:rsidRPr="00250516" w:rsidRDefault="00F01BDC" w:rsidP="008B0596">
                  <w:pPr>
                    <w:rPr>
                      <w:lang w:val="en-US"/>
                    </w:rPr>
                  </w:pPr>
                  <w:sdt>
                    <w:sdtPr>
                      <w:rPr>
                        <w:lang w:val="en-US"/>
                      </w:rPr>
                      <w:id w:val="975726380"/>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w:t>
                  </w:r>
                  <w:r w:rsidR="008B0596" w:rsidRPr="00250516">
                    <w:rPr>
                      <w:lang w:val="en-US"/>
                    </w:rPr>
                    <w:t>Generate new data</w:t>
                  </w:r>
                </w:p>
                <w:p w14:paraId="5A9059ED" w14:textId="689E3631" w:rsidR="008B0596" w:rsidRDefault="00F01BDC" w:rsidP="008B0596">
                  <w:pPr>
                    <w:rPr>
                      <w:lang w:val="en-US"/>
                    </w:rPr>
                  </w:pPr>
                  <w:sdt>
                    <w:sdtPr>
                      <w:rPr>
                        <w:lang w:val="en-US"/>
                      </w:rPr>
                      <w:id w:val="1645775111"/>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Reuse existing data</w:t>
                  </w:r>
                </w:p>
              </w:tc>
              <w:tc>
                <w:tcPr>
                  <w:tcW w:w="1354" w:type="dxa"/>
                </w:tcPr>
                <w:p w14:paraId="22E066A4" w14:textId="77777777" w:rsidR="008B0596" w:rsidRPr="00250516" w:rsidRDefault="00F01BDC" w:rsidP="008B0596">
                  <w:pPr>
                    <w:rPr>
                      <w:lang w:val="en-US"/>
                    </w:rPr>
                  </w:pPr>
                  <w:sdt>
                    <w:sdtPr>
                      <w:rPr>
                        <w:lang w:val="en-US"/>
                      </w:rPr>
                      <w:id w:val="824401331"/>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Digital</w:t>
                  </w:r>
                </w:p>
                <w:p w14:paraId="6ED6D21B" w14:textId="15CE738D" w:rsidR="008B0596" w:rsidRDefault="00F01BDC" w:rsidP="008B0596">
                  <w:pPr>
                    <w:rPr>
                      <w:lang w:val="en-US"/>
                    </w:rPr>
                  </w:pPr>
                  <w:sdt>
                    <w:sdtPr>
                      <w:rPr>
                        <w:lang w:val="en-US"/>
                      </w:rPr>
                      <w:id w:val="40483724"/>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w:t>
                  </w:r>
                  <w:r w:rsidR="008B0596">
                    <w:rPr>
                      <w:lang w:val="en-US"/>
                    </w:rPr>
                    <w:t>Physical</w:t>
                  </w:r>
                </w:p>
              </w:tc>
              <w:tc>
                <w:tcPr>
                  <w:tcW w:w="1984" w:type="dxa"/>
                </w:tcPr>
                <w:p w14:paraId="5A597D03" w14:textId="77777777" w:rsidR="008B0596" w:rsidRPr="00250516" w:rsidRDefault="00F01BDC" w:rsidP="008B0596">
                  <w:pPr>
                    <w:rPr>
                      <w:lang w:val="en-US"/>
                    </w:rPr>
                  </w:pPr>
                  <w:sdt>
                    <w:sdtPr>
                      <w:rPr>
                        <w:lang w:val="en-US"/>
                      </w:rPr>
                      <w:id w:val="1483189769"/>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Audiovisual</w:t>
                  </w:r>
                </w:p>
                <w:p w14:paraId="361DCE0F" w14:textId="77777777" w:rsidR="008B0596" w:rsidRDefault="00F01BDC" w:rsidP="008B0596">
                  <w:pPr>
                    <w:rPr>
                      <w:lang w:val="en-US"/>
                    </w:rPr>
                  </w:pPr>
                  <w:sdt>
                    <w:sdtPr>
                      <w:rPr>
                        <w:lang w:val="en-US"/>
                      </w:rPr>
                      <w:id w:val="-318117652"/>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w:t>
                  </w:r>
                  <w:r w:rsidR="008B0596">
                    <w:rPr>
                      <w:lang w:val="en-US"/>
                    </w:rPr>
                    <w:t>Images</w:t>
                  </w:r>
                </w:p>
                <w:p w14:paraId="3076D37E" w14:textId="77777777" w:rsidR="008B0596" w:rsidRDefault="00F01BDC" w:rsidP="008B0596">
                  <w:pPr>
                    <w:rPr>
                      <w:lang w:val="en-US"/>
                    </w:rPr>
                  </w:pPr>
                  <w:sdt>
                    <w:sdtPr>
                      <w:rPr>
                        <w:lang w:val="en-US"/>
                      </w:rPr>
                      <w:id w:val="400486586"/>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Sound</w:t>
                  </w:r>
                </w:p>
                <w:p w14:paraId="599C4B89" w14:textId="77777777" w:rsidR="008B0596" w:rsidRDefault="00F01BDC" w:rsidP="008B0596">
                  <w:pPr>
                    <w:rPr>
                      <w:lang w:val="en-US"/>
                    </w:rPr>
                  </w:pPr>
                  <w:sdt>
                    <w:sdtPr>
                      <w:rPr>
                        <w:lang w:val="en-US"/>
                      </w:rPr>
                      <w:id w:val="-1892720128"/>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Numerical</w:t>
                  </w:r>
                </w:p>
                <w:p w14:paraId="5C0A9A8A" w14:textId="7CAB6436" w:rsidR="008B0596" w:rsidRDefault="00F01BDC" w:rsidP="008B0596">
                  <w:pPr>
                    <w:rPr>
                      <w:lang w:val="en-US"/>
                    </w:rPr>
                  </w:pPr>
                  <w:sdt>
                    <w:sdtPr>
                      <w:rPr>
                        <w:lang w:val="en-US"/>
                      </w:rPr>
                      <w:id w:val="-218373159"/>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Textual</w:t>
                  </w:r>
                </w:p>
                <w:p w14:paraId="1DD77CD2" w14:textId="77777777" w:rsidR="008B0596" w:rsidRDefault="00F01BDC" w:rsidP="008B0596">
                  <w:pPr>
                    <w:rPr>
                      <w:lang w:val="en-US"/>
                    </w:rPr>
                  </w:pPr>
                  <w:sdt>
                    <w:sdtPr>
                      <w:rPr>
                        <w:lang w:val="en-US"/>
                      </w:rPr>
                      <w:id w:val="1692789486"/>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Model</w:t>
                  </w:r>
                </w:p>
                <w:p w14:paraId="6EDC5236" w14:textId="77777777" w:rsidR="008B0596" w:rsidRDefault="00F01BDC" w:rsidP="008B0596">
                  <w:pPr>
                    <w:rPr>
                      <w:lang w:val="en-US"/>
                    </w:rPr>
                  </w:pPr>
                  <w:sdt>
                    <w:sdtPr>
                      <w:rPr>
                        <w:lang w:val="en-US"/>
                      </w:rPr>
                      <w:id w:val="592361090"/>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Software</w:t>
                  </w:r>
                </w:p>
                <w:p w14:paraId="42473D0F" w14:textId="154ADE3A" w:rsidR="008B0596" w:rsidRDefault="00F01BDC" w:rsidP="008B0596">
                  <w:pPr>
                    <w:rPr>
                      <w:lang w:val="en-US"/>
                    </w:rPr>
                  </w:pPr>
                  <w:sdt>
                    <w:sdtPr>
                      <w:rPr>
                        <w:lang w:val="en-US"/>
                      </w:rPr>
                      <w:id w:val="-43452762"/>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Other:</w:t>
                  </w:r>
                </w:p>
              </w:tc>
              <w:tc>
                <w:tcPr>
                  <w:tcW w:w="1985" w:type="dxa"/>
                </w:tcPr>
                <w:p w14:paraId="41FE4DFA" w14:textId="2AEDE537" w:rsidR="008B0596" w:rsidRPr="008B0596" w:rsidRDefault="008B0596" w:rsidP="008B0596">
                  <w:pPr>
                    <w:pStyle w:val="Normaalweb"/>
                    <w:shd w:val="clear" w:color="auto" w:fill="FFFFFF"/>
                    <w:spacing w:after="0" w:afterAutospacing="0"/>
                    <w:rPr>
                      <w:rFonts w:asciiTheme="minorHAnsi" w:hAnsiTheme="minorHAnsi" w:cstheme="minorHAnsi"/>
                      <w:lang w:val="en-GB"/>
                    </w:rPr>
                  </w:pPr>
                  <w:r w:rsidRPr="008B0596">
                    <w:rPr>
                      <w:rFonts w:asciiTheme="minorHAnsi" w:hAnsiTheme="minorHAnsi" w:cstheme="minorHAnsi"/>
                      <w:lang w:val="en-GB"/>
                    </w:rPr>
                    <w:t>.</w:t>
                  </w:r>
                  <w:proofErr w:type="spellStart"/>
                  <w:r w:rsidRPr="008B0596">
                    <w:rPr>
                      <w:rFonts w:asciiTheme="minorHAnsi" w:hAnsiTheme="minorHAnsi" w:cstheme="minorHAnsi"/>
                      <w:lang w:val="en-GB"/>
                    </w:rPr>
                    <w:t>xls</w:t>
                  </w:r>
                  <w:proofErr w:type="spellEnd"/>
                  <w:r w:rsidRPr="008B0596">
                    <w:rPr>
                      <w:rFonts w:asciiTheme="minorHAnsi" w:hAnsiTheme="minorHAnsi" w:cstheme="minorHAnsi"/>
                      <w:lang w:val="en-GB"/>
                    </w:rPr>
                    <w:t xml:space="preserve"> files</w:t>
                  </w:r>
                </w:p>
              </w:tc>
              <w:tc>
                <w:tcPr>
                  <w:tcW w:w="2126" w:type="dxa"/>
                </w:tcPr>
                <w:p w14:paraId="4512B8BA" w14:textId="2C1A4A42" w:rsidR="008B0596" w:rsidRPr="008B0596" w:rsidRDefault="00F01BDC" w:rsidP="008B0596">
                  <w:pPr>
                    <w:rPr>
                      <w:rFonts w:cstheme="minorHAnsi"/>
                    </w:rPr>
                  </w:pPr>
                  <w:sdt>
                    <w:sdtPr>
                      <w:rPr>
                        <w:rFonts w:cstheme="minorHAnsi"/>
                      </w:rPr>
                      <w:id w:val="-473446549"/>
                      <w14:checkbox>
                        <w14:checked w14:val="1"/>
                        <w14:checkedState w14:val="2612" w14:font="MS Gothic"/>
                        <w14:uncheckedState w14:val="2610" w14:font="MS Gothic"/>
                      </w14:checkbox>
                    </w:sdtPr>
                    <w:sdtEndPr/>
                    <w:sdtContent>
                      <w:r w:rsidR="00095715">
                        <w:rPr>
                          <w:rFonts w:ascii="MS Gothic" w:eastAsia="MS Gothic" w:hAnsi="MS Gothic" w:cstheme="minorHAnsi" w:hint="eastAsia"/>
                        </w:rPr>
                        <w:t>☒</w:t>
                      </w:r>
                    </w:sdtContent>
                  </w:sdt>
                  <w:r w:rsidR="008B0596" w:rsidRPr="008B0596">
                    <w:rPr>
                      <w:rFonts w:cstheme="minorHAnsi"/>
                    </w:rPr>
                    <w:t xml:space="preserve"> &lt; 1 GB</w:t>
                  </w:r>
                </w:p>
                <w:p w14:paraId="7A459108" w14:textId="0DCF1420" w:rsidR="008B0596" w:rsidRPr="008B0596" w:rsidRDefault="00F01BDC" w:rsidP="008B0596">
                  <w:pPr>
                    <w:rPr>
                      <w:rFonts w:cstheme="minorHAnsi"/>
                    </w:rPr>
                  </w:pPr>
                  <w:sdt>
                    <w:sdtPr>
                      <w:rPr>
                        <w:rFonts w:cstheme="minorHAnsi"/>
                      </w:rPr>
                      <w:id w:val="-1321261536"/>
                      <w14:checkbox>
                        <w14:checked w14:val="0"/>
                        <w14:checkedState w14:val="2612" w14:font="MS Gothic"/>
                        <w14:uncheckedState w14:val="2610" w14:font="MS Gothic"/>
                      </w14:checkbox>
                    </w:sdtPr>
                    <w:sdtEndPr/>
                    <w:sdtContent>
                      <w:r w:rsidR="00095715">
                        <w:rPr>
                          <w:rFonts w:ascii="MS Gothic" w:eastAsia="MS Gothic" w:hAnsi="MS Gothic" w:cstheme="minorHAnsi" w:hint="eastAsia"/>
                        </w:rPr>
                        <w:t>☐</w:t>
                      </w:r>
                    </w:sdtContent>
                  </w:sdt>
                  <w:r w:rsidR="008B0596" w:rsidRPr="008B0596">
                    <w:rPr>
                      <w:rFonts w:cstheme="minorHAnsi"/>
                    </w:rPr>
                    <w:t xml:space="preserve"> &lt; 100 GB</w:t>
                  </w:r>
                </w:p>
                <w:p w14:paraId="59D9DB76" w14:textId="77777777" w:rsidR="008B0596" w:rsidRPr="008B0596" w:rsidRDefault="00F01BDC" w:rsidP="008B0596">
                  <w:pPr>
                    <w:rPr>
                      <w:rFonts w:cstheme="minorHAnsi"/>
                    </w:rPr>
                  </w:pPr>
                  <w:sdt>
                    <w:sdtPr>
                      <w:rPr>
                        <w:rFonts w:cstheme="minorHAnsi"/>
                      </w:rPr>
                      <w:id w:val="-286662529"/>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rPr>
                        <w:t>☐</w:t>
                      </w:r>
                    </w:sdtContent>
                  </w:sdt>
                  <w:r w:rsidR="008B0596" w:rsidRPr="008B0596">
                    <w:rPr>
                      <w:rFonts w:cstheme="minorHAnsi"/>
                    </w:rPr>
                    <w:t xml:space="preserve"> &lt; 1 TB</w:t>
                  </w:r>
                </w:p>
                <w:p w14:paraId="15C52BF1" w14:textId="77777777" w:rsidR="008B0596" w:rsidRPr="008B0596" w:rsidRDefault="00F01BDC" w:rsidP="008B0596">
                  <w:pPr>
                    <w:rPr>
                      <w:rFonts w:cstheme="minorHAnsi"/>
                    </w:rPr>
                  </w:pPr>
                  <w:sdt>
                    <w:sdtPr>
                      <w:rPr>
                        <w:rFonts w:cstheme="minorHAnsi"/>
                      </w:rPr>
                      <w:id w:val="-490179850"/>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rPr>
                        <w:t>☐</w:t>
                      </w:r>
                    </w:sdtContent>
                  </w:sdt>
                  <w:r w:rsidR="008B0596" w:rsidRPr="008B0596">
                    <w:rPr>
                      <w:rFonts w:cstheme="minorHAnsi"/>
                    </w:rPr>
                    <w:t xml:space="preserve"> &lt; 5 TB</w:t>
                  </w:r>
                </w:p>
                <w:p w14:paraId="48336982" w14:textId="77777777" w:rsidR="008B0596" w:rsidRPr="008B0596" w:rsidRDefault="00F01BDC" w:rsidP="008B0596">
                  <w:pPr>
                    <w:rPr>
                      <w:rFonts w:cstheme="minorHAnsi"/>
                    </w:rPr>
                  </w:pPr>
                  <w:sdt>
                    <w:sdtPr>
                      <w:rPr>
                        <w:rFonts w:cstheme="minorHAnsi"/>
                      </w:rPr>
                      <w:id w:val="-1361274923"/>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rPr>
                        <w:t>☐</w:t>
                      </w:r>
                    </w:sdtContent>
                  </w:sdt>
                  <w:r w:rsidR="008B0596" w:rsidRPr="008B0596">
                    <w:rPr>
                      <w:rFonts w:cstheme="minorHAnsi"/>
                    </w:rPr>
                    <w:t xml:space="preserve"> &gt; 5 TB</w:t>
                  </w:r>
                </w:p>
                <w:p w14:paraId="77637977" w14:textId="77777777" w:rsidR="008B0596" w:rsidRPr="008B0596" w:rsidRDefault="00F01BDC" w:rsidP="008B0596">
                  <w:pPr>
                    <w:rPr>
                      <w:rFonts w:cstheme="minorHAnsi"/>
                    </w:rPr>
                  </w:pPr>
                  <w:sdt>
                    <w:sdtPr>
                      <w:rPr>
                        <w:rFonts w:cstheme="minorHAnsi"/>
                      </w:rPr>
                      <w:id w:val="848306474"/>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rPr>
                        <w:t>☐</w:t>
                      </w:r>
                    </w:sdtContent>
                  </w:sdt>
                  <w:r w:rsidR="008B0596" w:rsidRPr="008B0596">
                    <w:rPr>
                      <w:rFonts w:cstheme="minorHAnsi"/>
                    </w:rPr>
                    <w:t xml:space="preserve"> NA</w:t>
                  </w:r>
                </w:p>
                <w:p w14:paraId="54024E61" w14:textId="77777777" w:rsidR="008B0596" w:rsidRDefault="008B0596" w:rsidP="008B0596"/>
              </w:tc>
              <w:tc>
                <w:tcPr>
                  <w:tcW w:w="2156" w:type="dxa"/>
                </w:tcPr>
                <w:p w14:paraId="7785C1EA" w14:textId="77777777" w:rsidR="008B0596" w:rsidRPr="00120483" w:rsidRDefault="008B0596" w:rsidP="008B0596"/>
              </w:tc>
            </w:tr>
            <w:tr w:rsidR="008B0596" w:rsidRPr="00F01BDC" w14:paraId="4BA2BDC8" w14:textId="77777777" w:rsidTr="00120483">
              <w:tc>
                <w:tcPr>
                  <w:tcW w:w="2296" w:type="dxa"/>
                </w:tcPr>
                <w:p w14:paraId="3D578C81" w14:textId="77777777" w:rsidR="008B0596" w:rsidRPr="00234619" w:rsidRDefault="008B0596" w:rsidP="008B0596">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Morphometric analysis data</w:t>
                  </w:r>
                </w:p>
                <w:p w14:paraId="21C55BC0" w14:textId="77777777" w:rsidR="008B0596" w:rsidRDefault="008B0596" w:rsidP="008B0596">
                  <w:pPr>
                    <w:pStyle w:val="Normaalweb"/>
                    <w:shd w:val="clear" w:color="auto" w:fill="FFFFFF"/>
                    <w:spacing w:after="0" w:afterAutospacing="0"/>
                    <w:rPr>
                      <w:rFonts w:asciiTheme="minorHAnsi" w:hAnsiTheme="minorHAnsi" w:cstheme="minorHAnsi"/>
                    </w:rPr>
                  </w:pPr>
                </w:p>
                <w:p w14:paraId="1FB13718" w14:textId="77777777" w:rsidR="008B0596" w:rsidRDefault="008B0596" w:rsidP="008B0596">
                  <w:pPr>
                    <w:pStyle w:val="Normaalweb"/>
                    <w:shd w:val="clear" w:color="auto" w:fill="FFFFFF"/>
                    <w:spacing w:after="0" w:afterAutospacing="0"/>
                    <w:rPr>
                      <w:rFonts w:asciiTheme="minorHAnsi" w:hAnsiTheme="minorHAnsi" w:cstheme="minorHAnsi"/>
                    </w:rPr>
                  </w:pPr>
                </w:p>
                <w:p w14:paraId="06E88138" w14:textId="77777777" w:rsidR="008B0596" w:rsidRPr="00234619" w:rsidRDefault="008B0596" w:rsidP="008B0596">
                  <w:pPr>
                    <w:pStyle w:val="Normaalweb"/>
                    <w:shd w:val="clear" w:color="auto" w:fill="FFFFFF"/>
                    <w:spacing w:after="0" w:afterAutospacing="0"/>
                    <w:rPr>
                      <w:rFonts w:asciiTheme="minorHAnsi" w:hAnsiTheme="minorHAnsi" w:cstheme="minorHAnsi"/>
                    </w:rPr>
                  </w:pPr>
                </w:p>
              </w:tc>
              <w:tc>
                <w:tcPr>
                  <w:tcW w:w="1560" w:type="dxa"/>
                </w:tcPr>
                <w:p w14:paraId="20B1E323" w14:textId="57A857D2" w:rsidR="008B0596" w:rsidRPr="002E34E7" w:rsidRDefault="008B0596" w:rsidP="008B0596">
                  <w:pPr>
                    <w:rPr>
                      <w:lang w:val="fr-FR"/>
                    </w:rPr>
                  </w:pPr>
                </w:p>
              </w:tc>
              <w:tc>
                <w:tcPr>
                  <w:tcW w:w="1906" w:type="dxa"/>
                </w:tcPr>
                <w:p w14:paraId="61BF2005" w14:textId="7EB67698" w:rsidR="008B0596" w:rsidRPr="00250516" w:rsidRDefault="00F01BDC" w:rsidP="008B0596">
                  <w:pPr>
                    <w:rPr>
                      <w:lang w:val="en-US"/>
                    </w:rPr>
                  </w:pPr>
                  <w:sdt>
                    <w:sdtPr>
                      <w:rPr>
                        <w:lang w:val="en-US"/>
                      </w:rPr>
                      <w:id w:val="66162823"/>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w:t>
                  </w:r>
                  <w:r w:rsidR="008B0596" w:rsidRPr="00250516">
                    <w:rPr>
                      <w:lang w:val="en-US"/>
                    </w:rPr>
                    <w:t>Generate new data</w:t>
                  </w:r>
                </w:p>
                <w:p w14:paraId="63638C7B" w14:textId="7C3C5500" w:rsidR="008B0596" w:rsidRPr="00E63B28" w:rsidRDefault="00F01BDC" w:rsidP="008B0596">
                  <w:pPr>
                    <w:rPr>
                      <w:rFonts w:ascii="MS Gothic" w:eastAsia="MS Gothic" w:hAnsi="MS Gothic"/>
                    </w:rPr>
                  </w:pPr>
                  <w:sdt>
                    <w:sdtPr>
                      <w:rPr>
                        <w:lang w:val="en-US"/>
                      </w:rPr>
                      <w:id w:val="-464189961"/>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Reuse existing data</w:t>
                  </w:r>
                </w:p>
              </w:tc>
              <w:tc>
                <w:tcPr>
                  <w:tcW w:w="1354" w:type="dxa"/>
                </w:tcPr>
                <w:p w14:paraId="3195E480" w14:textId="77777777" w:rsidR="008B0596" w:rsidRPr="00250516" w:rsidRDefault="00F01BDC" w:rsidP="008B0596">
                  <w:pPr>
                    <w:rPr>
                      <w:lang w:val="en-US"/>
                    </w:rPr>
                  </w:pPr>
                  <w:sdt>
                    <w:sdtPr>
                      <w:rPr>
                        <w:lang w:val="en-US"/>
                      </w:rPr>
                      <w:id w:val="378604426"/>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Digital</w:t>
                  </w:r>
                </w:p>
                <w:p w14:paraId="7D11318F" w14:textId="5E6BD3F2" w:rsidR="008B0596" w:rsidRPr="002E34E7" w:rsidRDefault="00F01BDC" w:rsidP="008B0596">
                  <w:pPr>
                    <w:rPr>
                      <w:rFonts w:ascii="MS Gothic" w:eastAsia="MS Gothic" w:hAnsi="MS Gothic"/>
                      <w:lang w:val="fr-FR"/>
                    </w:rPr>
                  </w:pPr>
                  <w:sdt>
                    <w:sdtPr>
                      <w:rPr>
                        <w:lang w:val="en-US"/>
                      </w:rPr>
                      <w:id w:val="187875543"/>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w:t>
                  </w:r>
                  <w:r w:rsidR="008B0596">
                    <w:rPr>
                      <w:lang w:val="en-US"/>
                    </w:rPr>
                    <w:t>Physical</w:t>
                  </w:r>
                </w:p>
              </w:tc>
              <w:tc>
                <w:tcPr>
                  <w:tcW w:w="1984" w:type="dxa"/>
                </w:tcPr>
                <w:p w14:paraId="69AED5C2" w14:textId="77777777" w:rsidR="008B0596" w:rsidRPr="00250516" w:rsidRDefault="00F01BDC" w:rsidP="008B0596">
                  <w:pPr>
                    <w:rPr>
                      <w:lang w:val="en-US"/>
                    </w:rPr>
                  </w:pPr>
                  <w:sdt>
                    <w:sdtPr>
                      <w:rPr>
                        <w:lang w:val="en-US"/>
                      </w:rPr>
                      <w:id w:val="1878349501"/>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Audiovisual</w:t>
                  </w:r>
                </w:p>
                <w:p w14:paraId="734B746D" w14:textId="7E9219CA" w:rsidR="008B0596" w:rsidRDefault="00F01BDC" w:rsidP="008B0596">
                  <w:pPr>
                    <w:rPr>
                      <w:lang w:val="en-US"/>
                    </w:rPr>
                  </w:pPr>
                  <w:sdt>
                    <w:sdtPr>
                      <w:rPr>
                        <w:lang w:val="en-US"/>
                      </w:rPr>
                      <w:id w:val="-294065235"/>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sidRPr="00250516">
                    <w:rPr>
                      <w:lang w:val="en-US"/>
                    </w:rPr>
                    <w:t xml:space="preserve"> </w:t>
                  </w:r>
                  <w:r w:rsidR="008B0596">
                    <w:rPr>
                      <w:lang w:val="en-US"/>
                    </w:rPr>
                    <w:t>Images</w:t>
                  </w:r>
                </w:p>
                <w:p w14:paraId="30BE6A97" w14:textId="77777777" w:rsidR="008B0596" w:rsidRDefault="00F01BDC" w:rsidP="008B0596">
                  <w:pPr>
                    <w:rPr>
                      <w:lang w:val="en-US"/>
                    </w:rPr>
                  </w:pPr>
                  <w:sdt>
                    <w:sdtPr>
                      <w:rPr>
                        <w:lang w:val="en-US"/>
                      </w:rPr>
                      <w:id w:val="-1197918707"/>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Sound</w:t>
                  </w:r>
                </w:p>
                <w:p w14:paraId="140BF967" w14:textId="77777777" w:rsidR="008B0596" w:rsidRDefault="00F01BDC" w:rsidP="008B0596">
                  <w:pPr>
                    <w:rPr>
                      <w:lang w:val="en-US"/>
                    </w:rPr>
                  </w:pPr>
                  <w:sdt>
                    <w:sdtPr>
                      <w:rPr>
                        <w:lang w:val="en-US"/>
                      </w:rPr>
                      <w:id w:val="-363513278"/>
                      <w14:checkbox>
                        <w14:checked w14:val="1"/>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Numerical</w:t>
                  </w:r>
                </w:p>
                <w:p w14:paraId="2A6B9007" w14:textId="77777777" w:rsidR="008B0596" w:rsidRDefault="00F01BDC" w:rsidP="008B0596">
                  <w:pPr>
                    <w:rPr>
                      <w:lang w:val="en-US"/>
                    </w:rPr>
                  </w:pPr>
                  <w:sdt>
                    <w:sdtPr>
                      <w:rPr>
                        <w:lang w:val="en-US"/>
                      </w:rPr>
                      <w:id w:val="1422603250"/>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Textual</w:t>
                  </w:r>
                </w:p>
                <w:p w14:paraId="7B812B70" w14:textId="77777777" w:rsidR="008B0596" w:rsidRDefault="00F01BDC" w:rsidP="008B0596">
                  <w:pPr>
                    <w:rPr>
                      <w:lang w:val="en-US"/>
                    </w:rPr>
                  </w:pPr>
                  <w:sdt>
                    <w:sdtPr>
                      <w:rPr>
                        <w:lang w:val="en-US"/>
                      </w:rPr>
                      <w:id w:val="687798024"/>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Model</w:t>
                  </w:r>
                </w:p>
                <w:p w14:paraId="256C7228" w14:textId="77777777" w:rsidR="008B0596" w:rsidRDefault="00F01BDC" w:rsidP="008B0596">
                  <w:pPr>
                    <w:rPr>
                      <w:lang w:val="en-US"/>
                    </w:rPr>
                  </w:pPr>
                  <w:sdt>
                    <w:sdtPr>
                      <w:rPr>
                        <w:lang w:val="en-US"/>
                      </w:rPr>
                      <w:id w:val="1608380237"/>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Software</w:t>
                  </w:r>
                </w:p>
                <w:p w14:paraId="17A723DA" w14:textId="4C6435C8" w:rsidR="008B0596" w:rsidRPr="002E34E7" w:rsidRDefault="00F01BDC" w:rsidP="008B0596">
                  <w:pPr>
                    <w:rPr>
                      <w:rFonts w:ascii="MS Gothic" w:eastAsia="MS Gothic" w:hAnsi="MS Gothic"/>
                      <w:lang w:val="fr-FR"/>
                    </w:rPr>
                  </w:pPr>
                  <w:sdt>
                    <w:sdtPr>
                      <w:rPr>
                        <w:lang w:val="en-US"/>
                      </w:rPr>
                      <w:id w:val="-1039669842"/>
                      <w14:checkbox>
                        <w14:checked w14:val="0"/>
                        <w14:checkedState w14:val="2612" w14:font="MS Gothic"/>
                        <w14:uncheckedState w14:val="2610" w14:font="MS Gothic"/>
                      </w14:checkbox>
                    </w:sdtPr>
                    <w:sdtEndPr/>
                    <w:sdtContent>
                      <w:r w:rsidR="008B0596">
                        <w:rPr>
                          <w:rFonts w:ascii="MS Gothic" w:eastAsia="MS Gothic" w:hAnsi="MS Gothic" w:hint="eastAsia"/>
                          <w:lang w:val="en-US"/>
                        </w:rPr>
                        <w:t>☐</w:t>
                      </w:r>
                    </w:sdtContent>
                  </w:sdt>
                  <w:r w:rsidR="008B0596">
                    <w:rPr>
                      <w:lang w:val="en-US"/>
                    </w:rPr>
                    <w:t xml:space="preserve"> Other:</w:t>
                  </w:r>
                </w:p>
              </w:tc>
              <w:tc>
                <w:tcPr>
                  <w:tcW w:w="1985" w:type="dxa"/>
                </w:tcPr>
                <w:p w14:paraId="02172110" w14:textId="2CE492AC" w:rsidR="008B0596" w:rsidRPr="002E34E7" w:rsidRDefault="008B0596" w:rsidP="008B0596">
                  <w:pPr>
                    <w:rPr>
                      <w:rFonts w:ascii="MS Gothic" w:eastAsia="MS Gothic" w:hAnsi="MS Gothic"/>
                      <w:lang w:val="fr-FR"/>
                    </w:rPr>
                  </w:pPr>
                  <w:r w:rsidRPr="00234619">
                    <w:rPr>
                      <w:rFonts w:cstheme="minorHAnsi"/>
                    </w:rPr>
                    <w:t>.</w:t>
                  </w:r>
                  <w:proofErr w:type="spellStart"/>
                  <w:r w:rsidRPr="00234619">
                    <w:rPr>
                      <w:rFonts w:cstheme="minorHAnsi"/>
                    </w:rPr>
                    <w:t>xls</w:t>
                  </w:r>
                  <w:proofErr w:type="spellEnd"/>
                  <w:r w:rsidRPr="00234619">
                    <w:rPr>
                      <w:rFonts w:cstheme="minorHAnsi"/>
                    </w:rPr>
                    <w:t xml:space="preserve"> files</w:t>
                  </w:r>
                </w:p>
              </w:tc>
              <w:tc>
                <w:tcPr>
                  <w:tcW w:w="2126" w:type="dxa"/>
                </w:tcPr>
                <w:p w14:paraId="57384ED5" w14:textId="77777777" w:rsidR="008B0596" w:rsidRPr="00E63B28" w:rsidRDefault="00F01BDC" w:rsidP="008B0596">
                  <w:pPr>
                    <w:rPr>
                      <w:lang w:val="fr-FR"/>
                    </w:rPr>
                  </w:pPr>
                  <w:sdt>
                    <w:sdtPr>
                      <w:rPr>
                        <w:lang w:val="fr-FR"/>
                      </w:rPr>
                      <w:id w:val="-1170876698"/>
                      <w14:checkbox>
                        <w14:checked w14:val="1"/>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&lt; 1 GB</w:t>
                  </w:r>
                </w:p>
                <w:p w14:paraId="26351D65" w14:textId="77777777" w:rsidR="008B0596" w:rsidRPr="00E63B28" w:rsidRDefault="00F01BDC" w:rsidP="008B0596">
                  <w:pPr>
                    <w:rPr>
                      <w:lang w:val="fr-FR"/>
                    </w:rPr>
                  </w:pPr>
                  <w:sdt>
                    <w:sdtPr>
                      <w:rPr>
                        <w:lang w:val="fr-FR"/>
                      </w:rPr>
                      <w:id w:val="-1818024422"/>
                      <w14:checkbox>
                        <w14:checked w14:val="0"/>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&lt; 100 GB</w:t>
                  </w:r>
                </w:p>
                <w:p w14:paraId="5EB56143" w14:textId="77777777" w:rsidR="008B0596" w:rsidRPr="00E63B28" w:rsidRDefault="00F01BDC" w:rsidP="008B0596">
                  <w:pPr>
                    <w:rPr>
                      <w:lang w:val="fr-FR"/>
                    </w:rPr>
                  </w:pPr>
                  <w:sdt>
                    <w:sdtPr>
                      <w:rPr>
                        <w:lang w:val="fr-FR"/>
                      </w:rPr>
                      <w:id w:val="51125322"/>
                      <w14:checkbox>
                        <w14:checked w14:val="0"/>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&lt; 1 TB</w:t>
                  </w:r>
                </w:p>
                <w:p w14:paraId="6F6142AB" w14:textId="77777777" w:rsidR="008B0596" w:rsidRPr="00E63B28" w:rsidRDefault="00F01BDC" w:rsidP="008B0596">
                  <w:pPr>
                    <w:rPr>
                      <w:lang w:val="fr-FR"/>
                    </w:rPr>
                  </w:pPr>
                  <w:sdt>
                    <w:sdtPr>
                      <w:rPr>
                        <w:lang w:val="fr-FR"/>
                      </w:rPr>
                      <w:id w:val="-1588836289"/>
                      <w14:checkbox>
                        <w14:checked w14:val="0"/>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&lt; 5 TB</w:t>
                  </w:r>
                </w:p>
                <w:p w14:paraId="01479994" w14:textId="77777777" w:rsidR="008B0596" w:rsidRPr="00E63B28" w:rsidRDefault="00F01BDC" w:rsidP="008B0596">
                  <w:pPr>
                    <w:rPr>
                      <w:lang w:val="fr-FR"/>
                    </w:rPr>
                  </w:pPr>
                  <w:sdt>
                    <w:sdtPr>
                      <w:rPr>
                        <w:lang w:val="fr-FR"/>
                      </w:rPr>
                      <w:id w:val="-458496802"/>
                      <w14:checkbox>
                        <w14:checked w14:val="0"/>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&gt; 5 TB</w:t>
                  </w:r>
                </w:p>
                <w:p w14:paraId="32DB7532" w14:textId="77777777" w:rsidR="008B0596" w:rsidRPr="00E63B28" w:rsidRDefault="00F01BDC" w:rsidP="008B0596">
                  <w:pPr>
                    <w:rPr>
                      <w:lang w:val="fr-FR"/>
                    </w:rPr>
                  </w:pPr>
                  <w:sdt>
                    <w:sdtPr>
                      <w:rPr>
                        <w:lang w:val="fr-FR"/>
                      </w:rPr>
                      <w:id w:val="-1967736943"/>
                      <w14:checkbox>
                        <w14:checked w14:val="0"/>
                        <w14:checkedState w14:val="2612" w14:font="MS Gothic"/>
                        <w14:uncheckedState w14:val="2610" w14:font="MS Gothic"/>
                      </w14:checkbox>
                    </w:sdtPr>
                    <w:sdtEndPr/>
                    <w:sdtContent>
                      <w:r w:rsidR="008B0596" w:rsidRPr="00E63B28">
                        <w:rPr>
                          <w:rFonts w:ascii="MS Gothic" w:eastAsia="MS Gothic" w:hAnsi="MS Gothic" w:hint="eastAsia"/>
                          <w:lang w:val="fr-FR"/>
                        </w:rPr>
                        <w:t>☐</w:t>
                      </w:r>
                    </w:sdtContent>
                  </w:sdt>
                  <w:r w:rsidR="008B0596" w:rsidRPr="00E63B28">
                    <w:rPr>
                      <w:lang w:val="fr-FR"/>
                    </w:rPr>
                    <w:t xml:space="preserve"> NA</w:t>
                  </w:r>
                </w:p>
                <w:p w14:paraId="4C5C2580" w14:textId="77777777" w:rsidR="008B0596" w:rsidRPr="002E34E7" w:rsidRDefault="008B0596" w:rsidP="008B0596">
                  <w:pPr>
                    <w:rPr>
                      <w:rFonts w:ascii="MS Gothic" w:eastAsia="MS Gothic" w:hAnsi="MS Gothic"/>
                      <w:lang w:val="fr-FR"/>
                    </w:rPr>
                  </w:pPr>
                </w:p>
              </w:tc>
              <w:tc>
                <w:tcPr>
                  <w:tcW w:w="2156" w:type="dxa"/>
                </w:tcPr>
                <w:p w14:paraId="06176C4F" w14:textId="77777777" w:rsidR="008B0596" w:rsidRPr="002E34E7" w:rsidRDefault="008B0596" w:rsidP="008B0596">
                  <w:pPr>
                    <w:rPr>
                      <w:lang w:val="fr-FR"/>
                    </w:rPr>
                  </w:pPr>
                </w:p>
              </w:tc>
            </w:tr>
            <w:tr w:rsidR="008B0596" w:rsidRPr="00F01BDC" w14:paraId="75BC10B7" w14:textId="77777777" w:rsidTr="00120483">
              <w:tc>
                <w:tcPr>
                  <w:tcW w:w="2296" w:type="dxa"/>
                </w:tcPr>
                <w:p w14:paraId="6803DFA5" w14:textId="77777777" w:rsidR="008B0596" w:rsidRPr="00234619" w:rsidRDefault="008B0596" w:rsidP="008B0596">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Statistical analysis</w:t>
                  </w:r>
                </w:p>
                <w:p w14:paraId="714B99EE" w14:textId="0507157C" w:rsidR="008B0596" w:rsidRPr="00D44ABE" w:rsidRDefault="008B0596" w:rsidP="008B0596">
                  <w:pPr>
                    <w:pStyle w:val="Normaalweb"/>
                    <w:shd w:val="clear" w:color="auto" w:fill="FFFFFF"/>
                    <w:spacing w:after="0" w:afterAutospacing="0"/>
                    <w:rPr>
                      <w:rFonts w:asciiTheme="minorHAnsi" w:hAnsiTheme="minorHAnsi" w:cstheme="minorHAnsi"/>
                      <w:lang w:val="fr-FR"/>
                    </w:rPr>
                  </w:pPr>
                </w:p>
              </w:tc>
              <w:tc>
                <w:tcPr>
                  <w:tcW w:w="1560" w:type="dxa"/>
                </w:tcPr>
                <w:p w14:paraId="7C5D3E76" w14:textId="0225F3D0" w:rsidR="008B0596" w:rsidRPr="00D44ABE" w:rsidRDefault="008B0596" w:rsidP="008B0596">
                  <w:pPr>
                    <w:rPr>
                      <w:lang w:val="fr-FR"/>
                    </w:rPr>
                  </w:pPr>
                </w:p>
              </w:tc>
              <w:tc>
                <w:tcPr>
                  <w:tcW w:w="1906" w:type="dxa"/>
                </w:tcPr>
                <w:p w14:paraId="77A7A1DE" w14:textId="77777777" w:rsidR="008B0596" w:rsidRPr="00234619" w:rsidRDefault="00F01BDC" w:rsidP="008B0596">
                  <w:pPr>
                    <w:rPr>
                      <w:rFonts w:cstheme="minorHAnsi"/>
                      <w:lang w:val="en-US"/>
                    </w:rPr>
                  </w:pPr>
                  <w:sdt>
                    <w:sdtPr>
                      <w:rPr>
                        <w:rFonts w:cstheme="minorHAnsi"/>
                        <w:lang w:val="en-US"/>
                      </w:rPr>
                      <w:id w:val="384683353"/>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Generate new data</w:t>
                  </w:r>
                </w:p>
                <w:p w14:paraId="20323093" w14:textId="74F9B52F" w:rsidR="008B0596" w:rsidRPr="00D44ABE" w:rsidRDefault="00F01BDC" w:rsidP="008B0596">
                  <w:sdt>
                    <w:sdtPr>
                      <w:rPr>
                        <w:rFonts w:cstheme="minorHAnsi"/>
                        <w:lang w:val="en-US"/>
                      </w:rPr>
                      <w:id w:val="1153481940"/>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Reuse existing data</w:t>
                  </w:r>
                </w:p>
              </w:tc>
              <w:tc>
                <w:tcPr>
                  <w:tcW w:w="1354" w:type="dxa"/>
                </w:tcPr>
                <w:p w14:paraId="2AA8CFE0" w14:textId="77777777" w:rsidR="008B0596" w:rsidRPr="00234619" w:rsidRDefault="00F01BDC" w:rsidP="008B0596">
                  <w:pPr>
                    <w:rPr>
                      <w:rFonts w:cstheme="minorHAnsi"/>
                      <w:lang w:val="en-US"/>
                    </w:rPr>
                  </w:pPr>
                  <w:sdt>
                    <w:sdtPr>
                      <w:rPr>
                        <w:rFonts w:cstheme="minorHAnsi"/>
                        <w:lang w:val="en-US"/>
                      </w:rPr>
                      <w:id w:val="-1986076374"/>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Digital</w:t>
                  </w:r>
                </w:p>
                <w:p w14:paraId="407E4D0C" w14:textId="293B8B55" w:rsidR="008B0596" w:rsidRPr="00D44ABE" w:rsidRDefault="00F01BDC" w:rsidP="008B0596">
                  <w:pPr>
                    <w:rPr>
                      <w:lang w:val="fr-FR"/>
                    </w:rPr>
                  </w:pPr>
                  <w:sdt>
                    <w:sdtPr>
                      <w:rPr>
                        <w:rFonts w:cstheme="minorHAnsi"/>
                        <w:lang w:val="en-US"/>
                      </w:rPr>
                      <w:id w:val="2064361019"/>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Physical</w:t>
                  </w:r>
                </w:p>
              </w:tc>
              <w:tc>
                <w:tcPr>
                  <w:tcW w:w="1984" w:type="dxa"/>
                </w:tcPr>
                <w:p w14:paraId="6C5D163D" w14:textId="77777777" w:rsidR="008B0596" w:rsidRPr="00234619" w:rsidRDefault="00F01BDC" w:rsidP="008B0596">
                  <w:pPr>
                    <w:rPr>
                      <w:rFonts w:cstheme="minorHAnsi"/>
                      <w:lang w:val="en-US"/>
                    </w:rPr>
                  </w:pPr>
                  <w:sdt>
                    <w:sdtPr>
                      <w:rPr>
                        <w:rFonts w:cstheme="minorHAnsi"/>
                        <w:lang w:val="en-US"/>
                      </w:rPr>
                      <w:id w:val="-1846928622"/>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Audiovisual</w:t>
                  </w:r>
                </w:p>
                <w:p w14:paraId="4A2B249C" w14:textId="77777777" w:rsidR="008B0596" w:rsidRPr="00234619" w:rsidRDefault="00F01BDC" w:rsidP="008B0596">
                  <w:pPr>
                    <w:rPr>
                      <w:rFonts w:cstheme="minorHAnsi"/>
                      <w:lang w:val="en-US"/>
                    </w:rPr>
                  </w:pPr>
                  <w:sdt>
                    <w:sdtPr>
                      <w:rPr>
                        <w:rFonts w:cstheme="minorHAnsi"/>
                        <w:lang w:val="en-US"/>
                      </w:rPr>
                      <w:id w:val="-1122606867"/>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Images</w:t>
                  </w:r>
                </w:p>
                <w:p w14:paraId="742857A6" w14:textId="77777777" w:rsidR="008B0596" w:rsidRPr="00234619" w:rsidRDefault="00F01BDC" w:rsidP="008B0596">
                  <w:pPr>
                    <w:rPr>
                      <w:rFonts w:cstheme="minorHAnsi"/>
                      <w:lang w:val="en-US"/>
                    </w:rPr>
                  </w:pPr>
                  <w:sdt>
                    <w:sdtPr>
                      <w:rPr>
                        <w:rFonts w:cstheme="minorHAnsi"/>
                        <w:lang w:val="en-US"/>
                      </w:rPr>
                      <w:id w:val="-1375690356"/>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Sound</w:t>
                  </w:r>
                </w:p>
                <w:p w14:paraId="4AB7797C" w14:textId="77777777" w:rsidR="008B0596" w:rsidRPr="00234619" w:rsidRDefault="00F01BDC" w:rsidP="008B0596">
                  <w:pPr>
                    <w:rPr>
                      <w:rFonts w:cstheme="minorHAnsi"/>
                      <w:lang w:val="en-US"/>
                    </w:rPr>
                  </w:pPr>
                  <w:sdt>
                    <w:sdtPr>
                      <w:rPr>
                        <w:rFonts w:cstheme="minorHAnsi"/>
                        <w:lang w:val="en-US"/>
                      </w:rPr>
                      <w:id w:val="-732243331"/>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Numerical</w:t>
                  </w:r>
                </w:p>
                <w:p w14:paraId="7BBC5F63" w14:textId="77777777" w:rsidR="008B0596" w:rsidRPr="00234619" w:rsidRDefault="00F01BDC" w:rsidP="008B0596">
                  <w:pPr>
                    <w:rPr>
                      <w:rFonts w:cstheme="minorHAnsi"/>
                      <w:lang w:val="en-US"/>
                    </w:rPr>
                  </w:pPr>
                  <w:sdt>
                    <w:sdtPr>
                      <w:rPr>
                        <w:rFonts w:cstheme="minorHAnsi"/>
                        <w:lang w:val="en-US"/>
                      </w:rPr>
                      <w:id w:val="1424679296"/>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Textual</w:t>
                  </w:r>
                </w:p>
                <w:p w14:paraId="04A454E6" w14:textId="77777777" w:rsidR="008B0596" w:rsidRPr="00234619" w:rsidRDefault="00F01BDC" w:rsidP="008B0596">
                  <w:pPr>
                    <w:rPr>
                      <w:rFonts w:cstheme="minorHAnsi"/>
                      <w:lang w:val="en-US"/>
                    </w:rPr>
                  </w:pPr>
                  <w:sdt>
                    <w:sdtPr>
                      <w:rPr>
                        <w:rFonts w:cstheme="minorHAnsi"/>
                        <w:lang w:val="en-US"/>
                      </w:rPr>
                      <w:id w:val="172564579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Model</w:t>
                  </w:r>
                </w:p>
                <w:p w14:paraId="2F59BFD1" w14:textId="77777777" w:rsidR="008B0596" w:rsidRPr="00234619" w:rsidRDefault="00F01BDC" w:rsidP="008B0596">
                  <w:pPr>
                    <w:rPr>
                      <w:rFonts w:cstheme="minorHAnsi"/>
                      <w:lang w:val="en-US"/>
                    </w:rPr>
                  </w:pPr>
                  <w:sdt>
                    <w:sdtPr>
                      <w:rPr>
                        <w:rFonts w:cstheme="minorHAnsi"/>
                        <w:lang w:val="en-US"/>
                      </w:rPr>
                      <w:id w:val="334731415"/>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Software</w:t>
                  </w:r>
                </w:p>
                <w:p w14:paraId="7989A23E" w14:textId="77777777" w:rsidR="008B0596" w:rsidRDefault="00F01BDC" w:rsidP="008B0596">
                  <w:pPr>
                    <w:rPr>
                      <w:rFonts w:cstheme="minorHAnsi"/>
                      <w:lang w:val="en-US"/>
                    </w:rPr>
                  </w:pPr>
                  <w:sdt>
                    <w:sdtPr>
                      <w:rPr>
                        <w:rFonts w:cstheme="minorHAnsi"/>
                        <w:lang w:val="en-US"/>
                      </w:rPr>
                      <w:id w:val="1060986020"/>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Other:</w:t>
                  </w:r>
                </w:p>
                <w:p w14:paraId="28CDE68F" w14:textId="77777777" w:rsidR="008B0596" w:rsidRDefault="008B0596" w:rsidP="008B0596">
                  <w:pPr>
                    <w:rPr>
                      <w:rFonts w:cstheme="minorHAnsi"/>
                      <w:lang w:val="en-US"/>
                    </w:rPr>
                  </w:pPr>
                </w:p>
                <w:p w14:paraId="2FB54531" w14:textId="77777777" w:rsidR="008B0596" w:rsidRDefault="008B0596" w:rsidP="008B0596">
                  <w:pPr>
                    <w:rPr>
                      <w:rFonts w:cstheme="minorHAnsi"/>
                      <w:lang w:val="en-US"/>
                    </w:rPr>
                  </w:pPr>
                </w:p>
                <w:p w14:paraId="485E9070" w14:textId="21207A9C" w:rsidR="008B0596" w:rsidRPr="00D44ABE" w:rsidRDefault="008B0596" w:rsidP="008B0596">
                  <w:pPr>
                    <w:rPr>
                      <w:lang w:val="fr-FR"/>
                    </w:rPr>
                  </w:pPr>
                </w:p>
              </w:tc>
              <w:tc>
                <w:tcPr>
                  <w:tcW w:w="1985" w:type="dxa"/>
                </w:tcPr>
                <w:p w14:paraId="760C89A9" w14:textId="77777777" w:rsidR="008B0596" w:rsidRPr="00234619" w:rsidRDefault="008B0596" w:rsidP="008B0596">
                  <w:pPr>
                    <w:pStyle w:val="Normaalweb"/>
                    <w:shd w:val="clear" w:color="auto" w:fill="FFFFFF"/>
                    <w:spacing w:after="0" w:afterAutospacing="0"/>
                    <w:rPr>
                      <w:rFonts w:asciiTheme="minorHAnsi" w:hAnsiTheme="minorHAnsi" w:cstheme="minorHAnsi"/>
                      <w:lang w:val="fr-FR"/>
                    </w:rPr>
                  </w:pPr>
                  <w:proofErr w:type="spellStart"/>
                  <w:r w:rsidRPr="00234619">
                    <w:rPr>
                      <w:rFonts w:asciiTheme="minorHAnsi" w:hAnsiTheme="minorHAnsi" w:cstheme="minorHAnsi"/>
                      <w:lang w:val="fr-FR"/>
                    </w:rPr>
                    <w:t>Prism</w:t>
                  </w:r>
                  <w:proofErr w:type="spellEnd"/>
                  <w:r w:rsidRPr="00234619">
                    <w:rPr>
                      <w:rFonts w:asciiTheme="minorHAnsi" w:hAnsiTheme="minorHAnsi" w:cstheme="minorHAnsi"/>
                      <w:lang w:val="fr-FR"/>
                    </w:rPr>
                    <w:t xml:space="preserve"> .</w:t>
                  </w:r>
                  <w:proofErr w:type="spellStart"/>
                  <w:r w:rsidRPr="00234619">
                    <w:rPr>
                      <w:rFonts w:asciiTheme="minorHAnsi" w:hAnsiTheme="minorHAnsi" w:cstheme="minorHAnsi"/>
                      <w:lang w:val="fr-FR"/>
                    </w:rPr>
                    <w:t>pzfx</w:t>
                  </w:r>
                  <w:proofErr w:type="spellEnd"/>
                  <w:r w:rsidRPr="00234619">
                    <w:rPr>
                      <w:rFonts w:asciiTheme="minorHAnsi" w:hAnsiTheme="minorHAnsi" w:cstheme="minorHAnsi"/>
                      <w:lang w:val="fr-FR"/>
                    </w:rPr>
                    <w:t xml:space="preserve"> files, R package .r files</w:t>
                  </w:r>
                </w:p>
                <w:p w14:paraId="5A0A142D" w14:textId="77777777" w:rsidR="008B0596" w:rsidRPr="00234619" w:rsidRDefault="008B0596" w:rsidP="008B0596">
                  <w:pPr>
                    <w:pStyle w:val="Normaalweb"/>
                    <w:shd w:val="clear" w:color="auto" w:fill="FFFFFF"/>
                    <w:spacing w:after="0" w:afterAutospacing="0"/>
                    <w:rPr>
                      <w:rFonts w:asciiTheme="minorHAnsi" w:hAnsiTheme="minorHAnsi" w:cstheme="minorHAnsi"/>
                      <w:lang w:val="fr-FR"/>
                    </w:rPr>
                  </w:pPr>
                </w:p>
                <w:p w14:paraId="6ED7F2AD" w14:textId="5ABCE527" w:rsidR="008B0596" w:rsidRPr="00D44ABE" w:rsidRDefault="008B0596" w:rsidP="008B0596">
                  <w:pPr>
                    <w:rPr>
                      <w:rFonts w:cstheme="minorHAnsi"/>
                      <w:lang w:val="fr-FR"/>
                    </w:rPr>
                  </w:pPr>
                </w:p>
              </w:tc>
              <w:tc>
                <w:tcPr>
                  <w:tcW w:w="2126" w:type="dxa"/>
                </w:tcPr>
                <w:p w14:paraId="4FB4DEE2" w14:textId="77777777" w:rsidR="008B0596" w:rsidRPr="00234619" w:rsidRDefault="00F01BDC" w:rsidP="008B0596">
                  <w:pPr>
                    <w:rPr>
                      <w:rFonts w:cstheme="minorHAnsi"/>
                      <w:lang w:val="fr-FR"/>
                    </w:rPr>
                  </w:pPr>
                  <w:sdt>
                    <w:sdtPr>
                      <w:rPr>
                        <w:rFonts w:cstheme="minorHAnsi"/>
                        <w:lang w:val="fr-FR"/>
                      </w:rPr>
                      <w:id w:val="171261507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 GB</w:t>
                  </w:r>
                </w:p>
                <w:p w14:paraId="68D76A74" w14:textId="77777777" w:rsidR="008B0596" w:rsidRPr="00234619" w:rsidRDefault="00F01BDC" w:rsidP="008B0596">
                  <w:pPr>
                    <w:rPr>
                      <w:rFonts w:cstheme="minorHAnsi"/>
                      <w:lang w:val="fr-FR"/>
                    </w:rPr>
                  </w:pPr>
                  <w:sdt>
                    <w:sdtPr>
                      <w:rPr>
                        <w:rFonts w:cstheme="minorHAnsi"/>
                        <w:lang w:val="fr-FR"/>
                      </w:rPr>
                      <w:id w:val="1572919848"/>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100 GB</w:t>
                  </w:r>
                </w:p>
                <w:p w14:paraId="2B1BC2A0" w14:textId="77777777" w:rsidR="008B0596" w:rsidRPr="00234619" w:rsidRDefault="00F01BDC" w:rsidP="008B0596">
                  <w:pPr>
                    <w:rPr>
                      <w:rFonts w:cstheme="minorHAnsi"/>
                      <w:lang w:val="fr-FR"/>
                    </w:rPr>
                  </w:pPr>
                  <w:sdt>
                    <w:sdtPr>
                      <w:rPr>
                        <w:rFonts w:cstheme="minorHAnsi"/>
                        <w:lang w:val="fr-FR"/>
                      </w:rPr>
                      <w:id w:val="-1466350145"/>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 TB</w:t>
                  </w:r>
                </w:p>
                <w:p w14:paraId="63064FD6" w14:textId="77777777" w:rsidR="008B0596" w:rsidRPr="00234619" w:rsidRDefault="00F01BDC" w:rsidP="008B0596">
                  <w:pPr>
                    <w:rPr>
                      <w:rFonts w:cstheme="minorHAnsi"/>
                      <w:lang w:val="fr-FR"/>
                    </w:rPr>
                  </w:pPr>
                  <w:sdt>
                    <w:sdtPr>
                      <w:rPr>
                        <w:rFonts w:cstheme="minorHAnsi"/>
                        <w:lang w:val="fr-FR"/>
                      </w:rPr>
                      <w:id w:val="-15754985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5 TB</w:t>
                  </w:r>
                </w:p>
                <w:p w14:paraId="0431AB2C" w14:textId="77777777" w:rsidR="008B0596" w:rsidRPr="00234619" w:rsidRDefault="00F01BDC" w:rsidP="008B0596">
                  <w:pPr>
                    <w:rPr>
                      <w:rFonts w:cstheme="minorHAnsi"/>
                      <w:lang w:val="fr-FR"/>
                    </w:rPr>
                  </w:pPr>
                  <w:sdt>
                    <w:sdtPr>
                      <w:rPr>
                        <w:rFonts w:cstheme="minorHAnsi"/>
                        <w:lang w:val="fr-FR"/>
                      </w:rPr>
                      <w:id w:val="-1820256442"/>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&gt; 5 TB</w:t>
                  </w:r>
                </w:p>
                <w:p w14:paraId="00807614" w14:textId="77777777" w:rsidR="008B0596" w:rsidRPr="00234619" w:rsidRDefault="00F01BDC" w:rsidP="008B0596">
                  <w:pPr>
                    <w:rPr>
                      <w:rFonts w:cstheme="minorHAnsi"/>
                      <w:lang w:val="fr-FR"/>
                    </w:rPr>
                  </w:pPr>
                  <w:sdt>
                    <w:sdtPr>
                      <w:rPr>
                        <w:rFonts w:cstheme="minorHAnsi"/>
                        <w:lang w:val="fr-FR"/>
                      </w:rPr>
                      <w:id w:val="-1061934176"/>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NA</w:t>
                  </w:r>
                </w:p>
                <w:p w14:paraId="6D85B674" w14:textId="77777777" w:rsidR="008B0596" w:rsidRPr="00D44ABE" w:rsidRDefault="008B0596" w:rsidP="008B0596">
                  <w:pPr>
                    <w:rPr>
                      <w:lang w:val="fr-FR"/>
                    </w:rPr>
                  </w:pPr>
                </w:p>
              </w:tc>
              <w:tc>
                <w:tcPr>
                  <w:tcW w:w="2156" w:type="dxa"/>
                </w:tcPr>
                <w:p w14:paraId="3DB577A7" w14:textId="77777777" w:rsidR="008B0596" w:rsidRPr="00D44ABE" w:rsidRDefault="008B0596" w:rsidP="008B0596">
                  <w:pPr>
                    <w:rPr>
                      <w:lang w:val="fr-FR"/>
                    </w:rPr>
                  </w:pPr>
                </w:p>
              </w:tc>
            </w:tr>
            <w:tr w:rsidR="008B0596" w:rsidRPr="00F01BDC" w14:paraId="13B03B6A" w14:textId="77777777" w:rsidTr="00120483">
              <w:tc>
                <w:tcPr>
                  <w:tcW w:w="2296" w:type="dxa"/>
                </w:tcPr>
                <w:p w14:paraId="238904DE" w14:textId="77777777" w:rsidR="008B0596" w:rsidRPr="00234619" w:rsidRDefault="008B0596" w:rsidP="008B0596">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rPr>
                    <w:lastRenderedPageBreak/>
                    <w:t>Composition</w:t>
                  </w:r>
                  <w:proofErr w:type="spellEnd"/>
                  <w:r w:rsidRPr="00234619">
                    <w:rPr>
                      <w:rFonts w:asciiTheme="minorHAnsi" w:hAnsiTheme="minorHAnsi" w:cstheme="minorHAnsi"/>
                    </w:rPr>
                    <w:t xml:space="preserve"> </w:t>
                  </w:r>
                  <w:proofErr w:type="spellStart"/>
                  <w:r w:rsidRPr="00234619">
                    <w:rPr>
                      <w:rFonts w:asciiTheme="minorHAnsi" w:hAnsiTheme="minorHAnsi" w:cstheme="minorHAnsi"/>
                    </w:rPr>
                    <w:t>figures</w:t>
                  </w:r>
                  <w:proofErr w:type="spellEnd"/>
                  <w:r w:rsidRPr="00234619">
                    <w:rPr>
                      <w:rFonts w:asciiTheme="minorHAnsi" w:hAnsiTheme="minorHAnsi" w:cstheme="minorHAnsi"/>
                    </w:rPr>
                    <w:t xml:space="preserve">, digital images </w:t>
                  </w:r>
                </w:p>
                <w:p w14:paraId="3C8D103D" w14:textId="77777777" w:rsidR="008B0596" w:rsidRPr="00234619" w:rsidRDefault="008B0596" w:rsidP="008B0596">
                  <w:pPr>
                    <w:pStyle w:val="Normaalweb"/>
                    <w:shd w:val="clear" w:color="auto" w:fill="FFFFFF"/>
                    <w:spacing w:after="0" w:afterAutospacing="0"/>
                    <w:rPr>
                      <w:rFonts w:asciiTheme="minorHAnsi" w:hAnsiTheme="minorHAnsi" w:cstheme="minorHAnsi"/>
                    </w:rPr>
                  </w:pPr>
                </w:p>
              </w:tc>
              <w:tc>
                <w:tcPr>
                  <w:tcW w:w="1560" w:type="dxa"/>
                </w:tcPr>
                <w:p w14:paraId="0AB4DAAA" w14:textId="5A8C90D6" w:rsidR="008B0596" w:rsidRPr="00D44ABE" w:rsidRDefault="008B0596" w:rsidP="008B0596">
                  <w:r w:rsidRPr="00234619">
                    <w:rPr>
                      <w:rFonts w:cstheme="minorHAnsi"/>
                      <w:lang w:val="en-US"/>
                    </w:rPr>
                    <w:t>Figures for abstracts, posters and publications</w:t>
                  </w:r>
                </w:p>
              </w:tc>
              <w:tc>
                <w:tcPr>
                  <w:tcW w:w="1906" w:type="dxa"/>
                </w:tcPr>
                <w:p w14:paraId="5D9D59ED" w14:textId="77777777" w:rsidR="008B0596" w:rsidRPr="00234619" w:rsidRDefault="00F01BDC" w:rsidP="008B0596">
                  <w:pPr>
                    <w:rPr>
                      <w:rFonts w:cstheme="minorHAnsi"/>
                      <w:lang w:val="en-US"/>
                    </w:rPr>
                  </w:pPr>
                  <w:sdt>
                    <w:sdtPr>
                      <w:rPr>
                        <w:rFonts w:cstheme="minorHAnsi"/>
                        <w:lang w:val="en-US"/>
                      </w:rPr>
                      <w:id w:val="-75058245"/>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Generate new data</w:t>
                  </w:r>
                </w:p>
                <w:p w14:paraId="573571D1" w14:textId="788FC06C" w:rsidR="008B0596" w:rsidRDefault="00F01BDC" w:rsidP="008B0596">
                  <w:pPr>
                    <w:rPr>
                      <w:rFonts w:cstheme="minorHAnsi"/>
                      <w:lang w:val="en-US"/>
                    </w:rPr>
                  </w:pPr>
                  <w:sdt>
                    <w:sdtPr>
                      <w:rPr>
                        <w:rFonts w:cstheme="minorHAnsi"/>
                        <w:lang w:val="en-US"/>
                      </w:rPr>
                      <w:id w:val="1981645117"/>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Reuse existing data</w:t>
                  </w:r>
                </w:p>
              </w:tc>
              <w:tc>
                <w:tcPr>
                  <w:tcW w:w="1354" w:type="dxa"/>
                </w:tcPr>
                <w:p w14:paraId="3DD5DB95" w14:textId="77777777" w:rsidR="008B0596" w:rsidRPr="00234619" w:rsidRDefault="00F01BDC" w:rsidP="008B0596">
                  <w:pPr>
                    <w:rPr>
                      <w:rFonts w:cstheme="minorHAnsi"/>
                      <w:lang w:val="en-US"/>
                    </w:rPr>
                  </w:pPr>
                  <w:sdt>
                    <w:sdtPr>
                      <w:rPr>
                        <w:rFonts w:cstheme="minorHAnsi"/>
                        <w:lang w:val="en-US"/>
                      </w:rPr>
                      <w:id w:val="1689170369"/>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Digital</w:t>
                  </w:r>
                </w:p>
                <w:p w14:paraId="385C3266" w14:textId="5055AFC8" w:rsidR="008B0596" w:rsidRDefault="00F01BDC" w:rsidP="008B0596">
                  <w:pPr>
                    <w:rPr>
                      <w:rFonts w:cstheme="minorHAnsi"/>
                      <w:lang w:val="en-US"/>
                    </w:rPr>
                  </w:pPr>
                  <w:sdt>
                    <w:sdtPr>
                      <w:rPr>
                        <w:rFonts w:cstheme="minorHAnsi"/>
                        <w:lang w:val="en-US"/>
                      </w:rPr>
                      <w:id w:val="-136181588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Physical</w:t>
                  </w:r>
                </w:p>
              </w:tc>
              <w:tc>
                <w:tcPr>
                  <w:tcW w:w="1984" w:type="dxa"/>
                </w:tcPr>
                <w:p w14:paraId="02455E88" w14:textId="77777777" w:rsidR="008B0596" w:rsidRPr="00234619" w:rsidRDefault="00F01BDC" w:rsidP="008B0596">
                  <w:pPr>
                    <w:rPr>
                      <w:rFonts w:cstheme="minorHAnsi"/>
                      <w:lang w:val="en-US"/>
                    </w:rPr>
                  </w:pPr>
                  <w:sdt>
                    <w:sdtPr>
                      <w:rPr>
                        <w:rFonts w:cstheme="minorHAnsi"/>
                        <w:lang w:val="en-US"/>
                      </w:rPr>
                      <w:id w:val="-7636827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Audiovisual</w:t>
                  </w:r>
                </w:p>
                <w:p w14:paraId="3A4836D6" w14:textId="77777777" w:rsidR="008B0596" w:rsidRPr="00234619" w:rsidRDefault="00F01BDC" w:rsidP="008B0596">
                  <w:pPr>
                    <w:rPr>
                      <w:rFonts w:cstheme="minorHAnsi"/>
                      <w:lang w:val="en-US"/>
                    </w:rPr>
                  </w:pPr>
                  <w:sdt>
                    <w:sdtPr>
                      <w:rPr>
                        <w:rFonts w:cstheme="minorHAnsi"/>
                        <w:lang w:val="en-US"/>
                      </w:rPr>
                      <w:id w:val="714701868"/>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Images</w:t>
                  </w:r>
                </w:p>
                <w:p w14:paraId="7F6C88C1" w14:textId="77777777" w:rsidR="008B0596" w:rsidRPr="00234619" w:rsidRDefault="00F01BDC" w:rsidP="008B0596">
                  <w:pPr>
                    <w:rPr>
                      <w:rFonts w:cstheme="minorHAnsi"/>
                      <w:lang w:val="en-US"/>
                    </w:rPr>
                  </w:pPr>
                  <w:sdt>
                    <w:sdtPr>
                      <w:rPr>
                        <w:rFonts w:cstheme="minorHAnsi"/>
                        <w:lang w:val="en-US"/>
                      </w:rPr>
                      <w:id w:val="-10812303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Sound</w:t>
                  </w:r>
                </w:p>
                <w:p w14:paraId="01C7633B" w14:textId="77777777" w:rsidR="008B0596" w:rsidRPr="00234619" w:rsidRDefault="00F01BDC" w:rsidP="008B0596">
                  <w:pPr>
                    <w:rPr>
                      <w:rFonts w:cstheme="minorHAnsi"/>
                      <w:lang w:val="en-US"/>
                    </w:rPr>
                  </w:pPr>
                  <w:sdt>
                    <w:sdtPr>
                      <w:rPr>
                        <w:rFonts w:cstheme="minorHAnsi"/>
                        <w:lang w:val="en-US"/>
                      </w:rPr>
                      <w:id w:val="3069401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Numerical</w:t>
                  </w:r>
                </w:p>
                <w:p w14:paraId="59367F83" w14:textId="77777777" w:rsidR="008B0596" w:rsidRPr="00234619" w:rsidRDefault="00F01BDC" w:rsidP="008B0596">
                  <w:pPr>
                    <w:rPr>
                      <w:rFonts w:cstheme="minorHAnsi"/>
                      <w:lang w:val="en-US"/>
                    </w:rPr>
                  </w:pPr>
                  <w:sdt>
                    <w:sdtPr>
                      <w:rPr>
                        <w:rFonts w:cstheme="minorHAnsi"/>
                        <w:lang w:val="en-US"/>
                      </w:rPr>
                      <w:id w:val="-454863429"/>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Textual</w:t>
                  </w:r>
                </w:p>
                <w:p w14:paraId="1AC69D76" w14:textId="77777777" w:rsidR="008B0596" w:rsidRPr="00234619" w:rsidRDefault="00F01BDC" w:rsidP="008B0596">
                  <w:pPr>
                    <w:rPr>
                      <w:rFonts w:cstheme="minorHAnsi"/>
                      <w:lang w:val="en-US"/>
                    </w:rPr>
                  </w:pPr>
                  <w:sdt>
                    <w:sdtPr>
                      <w:rPr>
                        <w:rFonts w:cstheme="minorHAnsi"/>
                        <w:lang w:val="en-US"/>
                      </w:rPr>
                      <w:id w:val="716401139"/>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Model</w:t>
                  </w:r>
                </w:p>
                <w:p w14:paraId="50936C51" w14:textId="77777777" w:rsidR="008B0596" w:rsidRPr="00234619" w:rsidRDefault="00F01BDC" w:rsidP="008B0596">
                  <w:pPr>
                    <w:rPr>
                      <w:rFonts w:cstheme="minorHAnsi"/>
                      <w:lang w:val="en-US"/>
                    </w:rPr>
                  </w:pPr>
                  <w:sdt>
                    <w:sdtPr>
                      <w:rPr>
                        <w:rFonts w:cstheme="minorHAnsi"/>
                        <w:lang w:val="en-US"/>
                      </w:rPr>
                      <w:id w:val="-142125320"/>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Software</w:t>
                  </w:r>
                </w:p>
                <w:p w14:paraId="440633DE" w14:textId="1CF5C84C" w:rsidR="008B0596" w:rsidRDefault="00F01BDC" w:rsidP="008B0596">
                  <w:pPr>
                    <w:rPr>
                      <w:rFonts w:cstheme="minorHAnsi"/>
                      <w:lang w:val="en-US"/>
                    </w:rPr>
                  </w:pPr>
                  <w:sdt>
                    <w:sdtPr>
                      <w:rPr>
                        <w:rFonts w:cstheme="minorHAnsi"/>
                        <w:lang w:val="en-US"/>
                      </w:rPr>
                      <w:id w:val="-133768804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Other:</w:t>
                  </w:r>
                </w:p>
              </w:tc>
              <w:tc>
                <w:tcPr>
                  <w:tcW w:w="1985" w:type="dxa"/>
                </w:tcPr>
                <w:p w14:paraId="3D00AA0F" w14:textId="48CF2E53" w:rsidR="008B0596" w:rsidRPr="00234619" w:rsidRDefault="008B0596" w:rsidP="008B0596">
                  <w:pPr>
                    <w:pStyle w:val="Normaalweb"/>
                    <w:shd w:val="clear" w:color="auto" w:fill="FFFFFF"/>
                    <w:spacing w:after="0" w:afterAutospacing="0"/>
                    <w:rPr>
                      <w:rFonts w:asciiTheme="minorHAnsi" w:hAnsiTheme="minorHAnsi" w:cstheme="minorHAnsi"/>
                      <w:lang w:val="fr-FR"/>
                    </w:rPr>
                  </w:pPr>
                  <w:r w:rsidRPr="00234619">
                    <w:rPr>
                      <w:rFonts w:asciiTheme="minorHAnsi" w:hAnsiTheme="minorHAnsi" w:cstheme="minorHAnsi"/>
                      <w:lang w:val="en-US"/>
                    </w:rPr>
                    <w:t xml:space="preserve">.eps files, Acrobat .pdf files, Adobe </w:t>
                  </w:r>
                  <w:proofErr w:type="spellStart"/>
                  <w:r w:rsidRPr="00234619">
                    <w:rPr>
                      <w:rFonts w:asciiTheme="minorHAnsi" w:hAnsiTheme="minorHAnsi" w:cstheme="minorHAnsi"/>
                      <w:lang w:val="en-US"/>
                    </w:rPr>
                    <w:t>Indesign</w:t>
                  </w:r>
                  <w:proofErr w:type="spellEnd"/>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indd</w:t>
                  </w:r>
                  <w:proofErr w:type="spellEnd"/>
                  <w:r w:rsidRPr="00234619">
                    <w:rPr>
                      <w:rFonts w:asciiTheme="minorHAnsi" w:hAnsiTheme="minorHAnsi" w:cstheme="minorHAnsi"/>
                      <w:lang w:val="en-US"/>
                    </w:rPr>
                    <w:t xml:space="preserve"> files, Adobe Illustrator .ai files, .</w:t>
                  </w:r>
                  <w:r>
                    <w:rPr>
                      <w:rFonts w:asciiTheme="minorHAnsi" w:hAnsiTheme="minorHAnsi" w:cstheme="minorHAnsi"/>
                      <w:lang w:val="en-US"/>
                    </w:rPr>
                    <w:t>tiff</w:t>
                  </w:r>
                  <w:r w:rsidRPr="00234619">
                    <w:rPr>
                      <w:rFonts w:asciiTheme="minorHAnsi" w:hAnsiTheme="minorHAnsi" w:cstheme="minorHAnsi"/>
                      <w:lang w:val="en-US"/>
                    </w:rPr>
                    <w:t xml:space="preserve"> files, .jpeg files, .</w:t>
                  </w:r>
                  <w:proofErr w:type="spellStart"/>
                  <w:r>
                    <w:rPr>
                      <w:rFonts w:asciiTheme="minorHAnsi" w:hAnsiTheme="minorHAnsi" w:cstheme="minorHAnsi"/>
                      <w:lang w:val="en-US"/>
                    </w:rPr>
                    <w:t>png</w:t>
                  </w:r>
                  <w:proofErr w:type="spellEnd"/>
                  <w:r w:rsidRPr="00234619">
                    <w:rPr>
                      <w:rFonts w:asciiTheme="minorHAnsi" w:hAnsiTheme="minorHAnsi" w:cstheme="minorHAnsi"/>
                      <w:lang w:val="en-US"/>
                    </w:rPr>
                    <w:t xml:space="preserve"> files</w:t>
                  </w:r>
                </w:p>
              </w:tc>
              <w:tc>
                <w:tcPr>
                  <w:tcW w:w="2126" w:type="dxa"/>
                </w:tcPr>
                <w:p w14:paraId="595326F4" w14:textId="77777777" w:rsidR="008B0596" w:rsidRPr="00234619" w:rsidRDefault="00F01BDC" w:rsidP="008B0596">
                  <w:pPr>
                    <w:rPr>
                      <w:rFonts w:cstheme="minorHAnsi"/>
                      <w:lang w:val="fr-FR"/>
                    </w:rPr>
                  </w:pPr>
                  <w:sdt>
                    <w:sdtPr>
                      <w:rPr>
                        <w:rFonts w:cstheme="minorHAnsi"/>
                        <w:lang w:val="fr-FR"/>
                      </w:rPr>
                      <w:id w:val="-663632716"/>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 GB</w:t>
                  </w:r>
                </w:p>
                <w:p w14:paraId="660A4956" w14:textId="77777777" w:rsidR="008B0596" w:rsidRPr="00234619" w:rsidRDefault="00F01BDC" w:rsidP="008B0596">
                  <w:pPr>
                    <w:rPr>
                      <w:rFonts w:cstheme="minorHAnsi"/>
                      <w:lang w:val="fr-FR"/>
                    </w:rPr>
                  </w:pPr>
                  <w:sdt>
                    <w:sdtPr>
                      <w:rPr>
                        <w:rFonts w:cstheme="minorHAnsi"/>
                        <w:lang w:val="fr-FR"/>
                      </w:rPr>
                      <w:id w:val="-1831436880"/>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100 GB</w:t>
                  </w:r>
                </w:p>
                <w:p w14:paraId="33AC5B42" w14:textId="77777777" w:rsidR="008B0596" w:rsidRPr="00234619" w:rsidRDefault="00F01BDC" w:rsidP="008B0596">
                  <w:pPr>
                    <w:rPr>
                      <w:rFonts w:cstheme="minorHAnsi"/>
                      <w:lang w:val="fr-FR"/>
                    </w:rPr>
                  </w:pPr>
                  <w:sdt>
                    <w:sdtPr>
                      <w:rPr>
                        <w:rFonts w:cstheme="minorHAnsi"/>
                        <w:lang w:val="fr-FR"/>
                      </w:rPr>
                      <w:id w:val="749626867"/>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1 TB</w:t>
                  </w:r>
                </w:p>
                <w:p w14:paraId="7635C5D8" w14:textId="77777777" w:rsidR="008B0596" w:rsidRPr="00234619" w:rsidRDefault="00F01BDC" w:rsidP="008B0596">
                  <w:pPr>
                    <w:rPr>
                      <w:rFonts w:cstheme="minorHAnsi"/>
                      <w:lang w:val="fr-FR"/>
                    </w:rPr>
                  </w:pPr>
                  <w:sdt>
                    <w:sdtPr>
                      <w:rPr>
                        <w:rFonts w:cstheme="minorHAnsi"/>
                        <w:lang w:val="fr-FR"/>
                      </w:rPr>
                      <w:id w:val="183387107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&lt; 5 TB</w:t>
                  </w:r>
                </w:p>
                <w:p w14:paraId="07F3EBA1" w14:textId="77777777" w:rsidR="008B0596" w:rsidRPr="00234619" w:rsidRDefault="00F01BDC" w:rsidP="008B0596">
                  <w:pPr>
                    <w:rPr>
                      <w:rFonts w:cstheme="minorHAnsi"/>
                      <w:lang w:val="fr-FR"/>
                    </w:rPr>
                  </w:pPr>
                  <w:sdt>
                    <w:sdtPr>
                      <w:rPr>
                        <w:rFonts w:cstheme="minorHAnsi"/>
                        <w:lang w:val="fr-FR"/>
                      </w:rPr>
                      <w:id w:val="-1804066712"/>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&gt; 5 TB</w:t>
                  </w:r>
                </w:p>
                <w:p w14:paraId="33A33237" w14:textId="77777777" w:rsidR="008B0596" w:rsidRPr="00234619" w:rsidRDefault="00F01BDC" w:rsidP="008B0596">
                  <w:pPr>
                    <w:rPr>
                      <w:rFonts w:cstheme="minorHAnsi"/>
                      <w:lang w:val="fr-FR"/>
                    </w:rPr>
                  </w:pPr>
                  <w:sdt>
                    <w:sdtPr>
                      <w:rPr>
                        <w:rFonts w:cstheme="minorHAnsi"/>
                        <w:lang w:val="fr-FR"/>
                      </w:rPr>
                      <w:id w:val="-2036807745"/>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fr-FR"/>
                        </w:rPr>
                        <w:t>☐</w:t>
                      </w:r>
                    </w:sdtContent>
                  </w:sdt>
                  <w:r w:rsidR="008B0596" w:rsidRPr="00234619">
                    <w:rPr>
                      <w:rFonts w:cstheme="minorHAnsi"/>
                      <w:lang w:val="fr-FR"/>
                    </w:rPr>
                    <w:t xml:space="preserve"> NA</w:t>
                  </w:r>
                </w:p>
                <w:p w14:paraId="5D88D631" w14:textId="77777777" w:rsidR="008B0596" w:rsidRDefault="008B0596" w:rsidP="008B0596">
                  <w:pPr>
                    <w:rPr>
                      <w:rFonts w:cstheme="minorHAnsi"/>
                      <w:lang w:val="fr-FR"/>
                    </w:rPr>
                  </w:pPr>
                </w:p>
              </w:tc>
              <w:tc>
                <w:tcPr>
                  <w:tcW w:w="2156" w:type="dxa"/>
                </w:tcPr>
                <w:p w14:paraId="658E0059" w14:textId="77777777" w:rsidR="008B0596" w:rsidRPr="00D44ABE" w:rsidRDefault="008B0596" w:rsidP="008B0596">
                  <w:pPr>
                    <w:rPr>
                      <w:lang w:val="fr-FR"/>
                    </w:rPr>
                  </w:pPr>
                </w:p>
              </w:tc>
            </w:tr>
            <w:tr w:rsidR="008B0596" w:rsidRPr="004A5049" w14:paraId="527DAF0C" w14:textId="77777777" w:rsidTr="00120483">
              <w:tc>
                <w:tcPr>
                  <w:tcW w:w="2296" w:type="dxa"/>
                </w:tcPr>
                <w:p w14:paraId="432B6D41" w14:textId="08F3EE09" w:rsidR="008B0596" w:rsidRPr="00234619" w:rsidRDefault="008B0596" w:rsidP="008B0596">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rPr>
                    <w:t>SOPs</w:t>
                  </w:r>
                  <w:proofErr w:type="spellEnd"/>
                </w:p>
              </w:tc>
              <w:tc>
                <w:tcPr>
                  <w:tcW w:w="1560" w:type="dxa"/>
                </w:tcPr>
                <w:p w14:paraId="740B4129" w14:textId="213D0385" w:rsidR="008B0596" w:rsidRPr="00234619" w:rsidRDefault="008B0596" w:rsidP="008B0596">
                  <w:pPr>
                    <w:rPr>
                      <w:rFonts w:cstheme="minorHAnsi"/>
                      <w:lang w:val="en-US"/>
                    </w:rPr>
                  </w:pPr>
                  <w:r w:rsidRPr="004A5049">
                    <w:rPr>
                      <w:rFonts w:cstheme="minorHAnsi"/>
                    </w:rPr>
                    <w:t>Staining, qPCR, Genotyping, nuclei isolation</w:t>
                  </w:r>
                  <w:r>
                    <w:rPr>
                      <w:rFonts w:cstheme="minorHAnsi"/>
                    </w:rPr>
                    <w:t xml:space="preserve">, </w:t>
                  </w:r>
                  <w:r w:rsidRPr="001D7595">
                    <w:rPr>
                      <w:rFonts w:cstheme="minorHAnsi"/>
                      <w:i/>
                    </w:rPr>
                    <w:t>etc.</w:t>
                  </w:r>
                </w:p>
              </w:tc>
              <w:tc>
                <w:tcPr>
                  <w:tcW w:w="1906" w:type="dxa"/>
                </w:tcPr>
                <w:p w14:paraId="386F66B8" w14:textId="5DA0F8B5" w:rsidR="008B0596" w:rsidRPr="00234619" w:rsidRDefault="00F01BDC" w:rsidP="008B0596">
                  <w:pPr>
                    <w:rPr>
                      <w:rFonts w:cstheme="minorHAnsi"/>
                      <w:lang w:val="en-US"/>
                    </w:rPr>
                  </w:pPr>
                  <w:sdt>
                    <w:sdtPr>
                      <w:rPr>
                        <w:rFonts w:cstheme="minorHAnsi"/>
                        <w:lang w:val="en-US"/>
                      </w:rPr>
                      <w:id w:val="-184440719"/>
                      <w14:checkbox>
                        <w14:checked w14:val="1"/>
                        <w14:checkedState w14:val="2612" w14:font="MS Gothic"/>
                        <w14:uncheckedState w14:val="2610" w14:font="MS Gothic"/>
                      </w14:checkbox>
                    </w:sdtPr>
                    <w:sdtEndPr/>
                    <w:sdtContent>
                      <w:r w:rsidR="008B0596">
                        <w:rPr>
                          <w:rFonts w:ascii="MS Gothic" w:eastAsia="MS Gothic" w:hAnsi="MS Gothic" w:cstheme="minorHAnsi" w:hint="eastAsia"/>
                          <w:lang w:val="en-US"/>
                        </w:rPr>
                        <w:t>☒</w:t>
                      </w:r>
                    </w:sdtContent>
                  </w:sdt>
                  <w:r w:rsidR="008B0596" w:rsidRPr="00234619">
                    <w:rPr>
                      <w:rFonts w:cstheme="minorHAnsi"/>
                      <w:lang w:val="en-US"/>
                    </w:rPr>
                    <w:t xml:space="preserve"> Generate new data</w:t>
                  </w:r>
                </w:p>
                <w:p w14:paraId="6ECFA6F8" w14:textId="24C4731E" w:rsidR="008B0596" w:rsidRDefault="00F01BDC" w:rsidP="008B0596">
                  <w:pPr>
                    <w:rPr>
                      <w:rFonts w:cstheme="minorHAnsi"/>
                      <w:lang w:val="en-US"/>
                    </w:rPr>
                  </w:pPr>
                  <w:sdt>
                    <w:sdtPr>
                      <w:rPr>
                        <w:rFonts w:cstheme="minorHAnsi"/>
                        <w:lang w:val="en-US"/>
                      </w:rPr>
                      <w:id w:val="1627187351"/>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Reuse existing data</w:t>
                  </w:r>
                </w:p>
              </w:tc>
              <w:tc>
                <w:tcPr>
                  <w:tcW w:w="1354" w:type="dxa"/>
                </w:tcPr>
                <w:p w14:paraId="1F810A4F" w14:textId="77777777" w:rsidR="008B0596" w:rsidRPr="00234619" w:rsidRDefault="00F01BDC" w:rsidP="008B0596">
                  <w:pPr>
                    <w:rPr>
                      <w:rFonts w:cstheme="minorHAnsi"/>
                      <w:lang w:val="en-US"/>
                    </w:rPr>
                  </w:pPr>
                  <w:sdt>
                    <w:sdtPr>
                      <w:rPr>
                        <w:rFonts w:cstheme="minorHAnsi"/>
                        <w:lang w:val="en-US"/>
                      </w:rPr>
                      <w:id w:val="1691644324"/>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Digital</w:t>
                  </w:r>
                </w:p>
                <w:p w14:paraId="2F4579A5" w14:textId="34754C52" w:rsidR="008B0596" w:rsidRDefault="00F01BDC" w:rsidP="008B0596">
                  <w:pPr>
                    <w:rPr>
                      <w:rFonts w:cstheme="minorHAnsi"/>
                      <w:lang w:val="en-US"/>
                    </w:rPr>
                  </w:pPr>
                  <w:sdt>
                    <w:sdtPr>
                      <w:rPr>
                        <w:rFonts w:cstheme="minorHAnsi"/>
                        <w:lang w:val="en-US"/>
                      </w:rPr>
                      <w:id w:val="-181748689"/>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Physical</w:t>
                  </w:r>
                </w:p>
              </w:tc>
              <w:tc>
                <w:tcPr>
                  <w:tcW w:w="1984" w:type="dxa"/>
                </w:tcPr>
                <w:p w14:paraId="12FDB48B" w14:textId="77777777" w:rsidR="008B0596" w:rsidRPr="00234619" w:rsidRDefault="00F01BDC" w:rsidP="008B0596">
                  <w:pPr>
                    <w:rPr>
                      <w:rFonts w:cstheme="minorHAnsi"/>
                      <w:lang w:val="en-US"/>
                    </w:rPr>
                  </w:pPr>
                  <w:sdt>
                    <w:sdtPr>
                      <w:rPr>
                        <w:rFonts w:cstheme="minorHAnsi"/>
                        <w:lang w:val="en-US"/>
                      </w:rPr>
                      <w:id w:val="-114983317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Audiovisual</w:t>
                  </w:r>
                </w:p>
                <w:p w14:paraId="2A03E84D" w14:textId="77777777" w:rsidR="008B0596" w:rsidRPr="00234619" w:rsidRDefault="00F01BDC" w:rsidP="008B0596">
                  <w:pPr>
                    <w:rPr>
                      <w:rFonts w:cstheme="minorHAnsi"/>
                      <w:lang w:val="en-US"/>
                    </w:rPr>
                  </w:pPr>
                  <w:sdt>
                    <w:sdtPr>
                      <w:rPr>
                        <w:rFonts w:cstheme="minorHAnsi"/>
                        <w:lang w:val="en-US"/>
                      </w:rPr>
                      <w:id w:val="5697990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Images</w:t>
                  </w:r>
                </w:p>
                <w:p w14:paraId="72F3A777" w14:textId="77777777" w:rsidR="008B0596" w:rsidRPr="00234619" w:rsidRDefault="00F01BDC" w:rsidP="008B0596">
                  <w:pPr>
                    <w:rPr>
                      <w:rFonts w:cstheme="minorHAnsi"/>
                      <w:lang w:val="en-US"/>
                    </w:rPr>
                  </w:pPr>
                  <w:sdt>
                    <w:sdtPr>
                      <w:rPr>
                        <w:rFonts w:cstheme="minorHAnsi"/>
                        <w:lang w:val="en-US"/>
                      </w:rPr>
                      <w:id w:val="-1453404197"/>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Sound</w:t>
                  </w:r>
                </w:p>
                <w:p w14:paraId="086C63BD" w14:textId="77777777" w:rsidR="008B0596" w:rsidRPr="00234619" w:rsidRDefault="00F01BDC" w:rsidP="008B0596">
                  <w:pPr>
                    <w:rPr>
                      <w:rFonts w:cstheme="minorHAnsi"/>
                      <w:lang w:val="en-US"/>
                    </w:rPr>
                  </w:pPr>
                  <w:sdt>
                    <w:sdtPr>
                      <w:rPr>
                        <w:rFonts w:cstheme="minorHAnsi"/>
                        <w:lang w:val="en-US"/>
                      </w:rPr>
                      <w:id w:val="1954592418"/>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Numerical</w:t>
                  </w:r>
                </w:p>
                <w:p w14:paraId="413B0587" w14:textId="77777777" w:rsidR="008B0596" w:rsidRPr="00234619" w:rsidRDefault="00F01BDC" w:rsidP="008B0596">
                  <w:pPr>
                    <w:rPr>
                      <w:rFonts w:cstheme="minorHAnsi"/>
                      <w:lang w:val="en-US"/>
                    </w:rPr>
                  </w:pPr>
                  <w:sdt>
                    <w:sdtPr>
                      <w:rPr>
                        <w:rFonts w:cstheme="minorHAnsi"/>
                        <w:lang w:val="en-US"/>
                      </w:rPr>
                      <w:id w:val="-831606885"/>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Textual</w:t>
                  </w:r>
                </w:p>
                <w:p w14:paraId="104FEAE8" w14:textId="77777777" w:rsidR="008B0596" w:rsidRPr="00234619" w:rsidRDefault="00F01BDC" w:rsidP="008B0596">
                  <w:pPr>
                    <w:rPr>
                      <w:rFonts w:cstheme="minorHAnsi"/>
                      <w:lang w:val="en-US"/>
                    </w:rPr>
                  </w:pPr>
                  <w:sdt>
                    <w:sdtPr>
                      <w:rPr>
                        <w:rFonts w:cstheme="minorHAnsi"/>
                        <w:lang w:val="en-US"/>
                      </w:rPr>
                      <w:id w:val="55944437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Model</w:t>
                  </w:r>
                </w:p>
                <w:p w14:paraId="64F3781B" w14:textId="77777777" w:rsidR="008B0596" w:rsidRPr="00234619" w:rsidRDefault="00F01BDC" w:rsidP="008B0596">
                  <w:pPr>
                    <w:rPr>
                      <w:rFonts w:cstheme="minorHAnsi"/>
                      <w:lang w:val="en-US"/>
                    </w:rPr>
                  </w:pPr>
                  <w:sdt>
                    <w:sdtPr>
                      <w:rPr>
                        <w:rFonts w:cstheme="minorHAnsi"/>
                        <w:lang w:val="en-US"/>
                      </w:rPr>
                      <w:id w:val="-93999267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Software</w:t>
                  </w:r>
                </w:p>
                <w:p w14:paraId="17588B08" w14:textId="6B539BFE" w:rsidR="008B0596" w:rsidRDefault="00F01BDC" w:rsidP="008B0596">
                  <w:pPr>
                    <w:rPr>
                      <w:rFonts w:cstheme="minorHAnsi"/>
                      <w:lang w:val="en-US"/>
                    </w:rPr>
                  </w:pPr>
                  <w:sdt>
                    <w:sdtPr>
                      <w:rPr>
                        <w:rFonts w:cstheme="minorHAnsi"/>
                        <w:lang w:val="en-US"/>
                      </w:rPr>
                      <w:id w:val="-30284184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Other:</w:t>
                  </w:r>
                </w:p>
              </w:tc>
              <w:tc>
                <w:tcPr>
                  <w:tcW w:w="1985" w:type="dxa"/>
                </w:tcPr>
                <w:p w14:paraId="3ADA6E73" w14:textId="0194469B" w:rsidR="008B0596" w:rsidRPr="00234619" w:rsidRDefault="008B0596" w:rsidP="008B0596">
                  <w:pPr>
                    <w:pStyle w:val="Normaalweb"/>
                    <w:shd w:val="clear" w:color="auto" w:fill="FFFFFF"/>
                    <w:spacing w:after="0" w:afterAutospacing="0"/>
                    <w:rPr>
                      <w:rFonts w:asciiTheme="minorHAnsi" w:hAnsiTheme="minorHAnsi" w:cstheme="minorHAnsi"/>
                      <w:lang w:val="en-US"/>
                    </w:rPr>
                  </w:pPr>
                  <w:r w:rsidRPr="00234619">
                    <w:rPr>
                      <w:rFonts w:asciiTheme="minorHAnsi" w:hAnsiTheme="minorHAnsi" w:cstheme="minorHAnsi"/>
                    </w:rPr>
                    <w:t>Word .doc files</w:t>
                  </w:r>
                </w:p>
              </w:tc>
              <w:tc>
                <w:tcPr>
                  <w:tcW w:w="2126" w:type="dxa"/>
                </w:tcPr>
                <w:p w14:paraId="30654801" w14:textId="77777777" w:rsidR="008B0596" w:rsidRPr="004A5049" w:rsidRDefault="00F01BDC" w:rsidP="008B0596">
                  <w:pPr>
                    <w:rPr>
                      <w:rFonts w:cstheme="minorHAnsi"/>
                      <w:lang w:val="en-US"/>
                    </w:rPr>
                  </w:pPr>
                  <w:sdt>
                    <w:sdtPr>
                      <w:rPr>
                        <w:rFonts w:cstheme="minorHAnsi"/>
                        <w:lang w:val="en-US"/>
                      </w:rPr>
                      <w:id w:val="2134667037"/>
                      <w14:checkbox>
                        <w14:checked w14:val="1"/>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&lt; 1 GB</w:t>
                  </w:r>
                </w:p>
                <w:p w14:paraId="388821D6" w14:textId="77777777" w:rsidR="008B0596" w:rsidRPr="004A5049" w:rsidRDefault="00F01BDC" w:rsidP="008B0596">
                  <w:pPr>
                    <w:rPr>
                      <w:rFonts w:cstheme="minorHAnsi"/>
                      <w:lang w:val="en-US"/>
                    </w:rPr>
                  </w:pPr>
                  <w:sdt>
                    <w:sdtPr>
                      <w:rPr>
                        <w:rFonts w:cstheme="minorHAnsi"/>
                        <w:lang w:val="en-US"/>
                      </w:rPr>
                      <w:id w:val="387617438"/>
                      <w14:checkbox>
                        <w14:checked w14:val="0"/>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&lt; 100 GB</w:t>
                  </w:r>
                </w:p>
                <w:p w14:paraId="5986DB0E" w14:textId="77777777" w:rsidR="008B0596" w:rsidRPr="004A5049" w:rsidRDefault="00F01BDC" w:rsidP="008B0596">
                  <w:pPr>
                    <w:rPr>
                      <w:rFonts w:cstheme="minorHAnsi"/>
                      <w:lang w:val="en-US"/>
                    </w:rPr>
                  </w:pPr>
                  <w:sdt>
                    <w:sdtPr>
                      <w:rPr>
                        <w:rFonts w:cstheme="minorHAnsi"/>
                        <w:lang w:val="en-US"/>
                      </w:rPr>
                      <w:id w:val="503703310"/>
                      <w14:checkbox>
                        <w14:checked w14:val="0"/>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&lt; 1 TB</w:t>
                  </w:r>
                </w:p>
                <w:p w14:paraId="258E952F" w14:textId="77777777" w:rsidR="008B0596" w:rsidRPr="004A5049" w:rsidRDefault="00F01BDC" w:rsidP="008B0596">
                  <w:pPr>
                    <w:rPr>
                      <w:rFonts w:cstheme="minorHAnsi"/>
                      <w:lang w:val="en-US"/>
                    </w:rPr>
                  </w:pPr>
                  <w:sdt>
                    <w:sdtPr>
                      <w:rPr>
                        <w:rFonts w:cstheme="minorHAnsi"/>
                        <w:lang w:val="en-US"/>
                      </w:rPr>
                      <w:id w:val="2029529993"/>
                      <w14:checkbox>
                        <w14:checked w14:val="0"/>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&lt; 5 TB</w:t>
                  </w:r>
                </w:p>
                <w:p w14:paraId="69FDF188" w14:textId="77777777" w:rsidR="008B0596" w:rsidRPr="004A5049" w:rsidRDefault="00F01BDC" w:rsidP="008B0596">
                  <w:pPr>
                    <w:rPr>
                      <w:rFonts w:cstheme="minorHAnsi"/>
                      <w:lang w:val="en-US"/>
                    </w:rPr>
                  </w:pPr>
                  <w:sdt>
                    <w:sdtPr>
                      <w:rPr>
                        <w:rFonts w:cstheme="minorHAnsi"/>
                        <w:lang w:val="en-US"/>
                      </w:rPr>
                      <w:id w:val="2021279103"/>
                      <w14:checkbox>
                        <w14:checked w14:val="0"/>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&gt; 5 TB</w:t>
                  </w:r>
                </w:p>
                <w:p w14:paraId="4E27D6DB" w14:textId="77777777" w:rsidR="008B0596" w:rsidRPr="004A5049" w:rsidRDefault="00F01BDC" w:rsidP="008B0596">
                  <w:pPr>
                    <w:rPr>
                      <w:rFonts w:cstheme="minorHAnsi"/>
                      <w:lang w:val="en-US"/>
                    </w:rPr>
                  </w:pPr>
                  <w:sdt>
                    <w:sdtPr>
                      <w:rPr>
                        <w:rFonts w:cstheme="minorHAnsi"/>
                        <w:lang w:val="en-US"/>
                      </w:rPr>
                      <w:id w:val="1811360415"/>
                      <w14:checkbox>
                        <w14:checked w14:val="0"/>
                        <w14:checkedState w14:val="2612" w14:font="MS Gothic"/>
                        <w14:uncheckedState w14:val="2610" w14:font="MS Gothic"/>
                      </w14:checkbox>
                    </w:sdtPr>
                    <w:sdtEndPr/>
                    <w:sdtContent>
                      <w:r w:rsidR="008B0596" w:rsidRPr="004A5049">
                        <w:rPr>
                          <w:rFonts w:ascii="Segoe UI Symbol" w:eastAsia="MS Gothic" w:hAnsi="Segoe UI Symbol" w:cs="Segoe UI Symbol"/>
                          <w:lang w:val="en-US"/>
                        </w:rPr>
                        <w:t>☐</w:t>
                      </w:r>
                    </w:sdtContent>
                  </w:sdt>
                  <w:r w:rsidR="008B0596" w:rsidRPr="004A5049">
                    <w:rPr>
                      <w:rFonts w:cstheme="minorHAnsi"/>
                      <w:lang w:val="en-US"/>
                    </w:rPr>
                    <w:t xml:space="preserve"> NA</w:t>
                  </w:r>
                </w:p>
                <w:p w14:paraId="68CC029F" w14:textId="77777777" w:rsidR="008B0596" w:rsidRPr="004A5049" w:rsidRDefault="008B0596" w:rsidP="008B0596">
                  <w:pPr>
                    <w:rPr>
                      <w:rFonts w:cstheme="minorHAnsi"/>
                      <w:lang w:val="en-US"/>
                    </w:rPr>
                  </w:pPr>
                </w:p>
              </w:tc>
              <w:tc>
                <w:tcPr>
                  <w:tcW w:w="2156" w:type="dxa"/>
                </w:tcPr>
                <w:p w14:paraId="758D8D96" w14:textId="77777777" w:rsidR="008B0596" w:rsidRPr="004A5049" w:rsidRDefault="008B0596" w:rsidP="008B0596">
                  <w:pPr>
                    <w:rPr>
                      <w:lang w:val="en-US"/>
                    </w:rPr>
                  </w:pPr>
                </w:p>
              </w:tc>
            </w:tr>
            <w:tr w:rsidR="008B0596" w:rsidRPr="00F01BDC" w14:paraId="02D57F5A" w14:textId="77777777" w:rsidTr="00120483">
              <w:tc>
                <w:tcPr>
                  <w:tcW w:w="2296" w:type="dxa"/>
                </w:tcPr>
                <w:p w14:paraId="4CA1A640" w14:textId="272F17CA" w:rsidR="008B0596" w:rsidRPr="00234619" w:rsidRDefault="008B0596" w:rsidP="008B0596">
                  <w:pPr>
                    <w:pStyle w:val="Normaalweb"/>
                    <w:shd w:val="clear" w:color="auto" w:fill="FFFFFF"/>
                    <w:spacing w:after="0" w:afterAutospacing="0"/>
                    <w:rPr>
                      <w:rFonts w:asciiTheme="minorHAnsi" w:hAnsiTheme="minorHAnsi" w:cstheme="minorHAnsi"/>
                    </w:rPr>
                  </w:pPr>
                  <w:r>
                    <w:rPr>
                      <w:rFonts w:asciiTheme="minorHAnsi" w:hAnsiTheme="minorHAnsi" w:cstheme="minorHAnsi"/>
                    </w:rPr>
                    <w:t>S</w:t>
                  </w:r>
                  <w:r w:rsidRPr="008B0596">
                    <w:rPr>
                      <w:rFonts w:asciiTheme="minorHAnsi" w:hAnsiTheme="minorHAnsi" w:cstheme="minorHAnsi"/>
                    </w:rPr>
                    <w:t xml:space="preserve">ample inventories </w:t>
                  </w:r>
                </w:p>
              </w:tc>
              <w:tc>
                <w:tcPr>
                  <w:tcW w:w="1560" w:type="dxa"/>
                </w:tcPr>
                <w:p w14:paraId="7073CA67" w14:textId="77777777" w:rsidR="008B0596" w:rsidRPr="004A5049" w:rsidRDefault="008B0596" w:rsidP="008B0596">
                  <w:pPr>
                    <w:rPr>
                      <w:rFonts w:cstheme="minorHAnsi"/>
                    </w:rPr>
                  </w:pPr>
                </w:p>
              </w:tc>
              <w:tc>
                <w:tcPr>
                  <w:tcW w:w="1906" w:type="dxa"/>
                </w:tcPr>
                <w:p w14:paraId="00707254" w14:textId="77777777" w:rsidR="008B0596" w:rsidRPr="00234619" w:rsidRDefault="00F01BDC" w:rsidP="008B0596">
                  <w:pPr>
                    <w:rPr>
                      <w:rFonts w:cstheme="minorHAnsi"/>
                      <w:lang w:val="en-US"/>
                    </w:rPr>
                  </w:pPr>
                  <w:sdt>
                    <w:sdtPr>
                      <w:rPr>
                        <w:rFonts w:cstheme="minorHAnsi"/>
                        <w:lang w:val="en-US"/>
                      </w:rPr>
                      <w:id w:val="-1528938578"/>
                      <w14:checkbox>
                        <w14:checked w14:val="1"/>
                        <w14:checkedState w14:val="2612" w14:font="MS Gothic"/>
                        <w14:uncheckedState w14:val="2610" w14:font="MS Gothic"/>
                      </w14:checkbox>
                    </w:sdtPr>
                    <w:sdtEndPr/>
                    <w:sdtContent>
                      <w:r w:rsidR="008B0596">
                        <w:rPr>
                          <w:rFonts w:ascii="MS Gothic" w:eastAsia="MS Gothic" w:hAnsi="MS Gothic" w:cstheme="minorHAnsi" w:hint="eastAsia"/>
                          <w:lang w:val="en-US"/>
                        </w:rPr>
                        <w:t>☒</w:t>
                      </w:r>
                    </w:sdtContent>
                  </w:sdt>
                  <w:r w:rsidR="008B0596" w:rsidRPr="00234619">
                    <w:rPr>
                      <w:rFonts w:cstheme="minorHAnsi"/>
                      <w:lang w:val="en-US"/>
                    </w:rPr>
                    <w:t xml:space="preserve"> Generate new data</w:t>
                  </w:r>
                </w:p>
                <w:p w14:paraId="2528B380" w14:textId="74DEAB39" w:rsidR="008B0596" w:rsidRDefault="00F01BDC" w:rsidP="008B0596">
                  <w:pPr>
                    <w:rPr>
                      <w:rFonts w:cstheme="minorHAnsi"/>
                      <w:lang w:val="en-US"/>
                    </w:rPr>
                  </w:pPr>
                  <w:sdt>
                    <w:sdtPr>
                      <w:rPr>
                        <w:rFonts w:cstheme="minorHAnsi"/>
                        <w:lang w:val="en-US"/>
                      </w:rPr>
                      <w:id w:val="1448586835"/>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Reuse existing data</w:t>
                  </w:r>
                </w:p>
              </w:tc>
              <w:tc>
                <w:tcPr>
                  <w:tcW w:w="1354" w:type="dxa"/>
                </w:tcPr>
                <w:p w14:paraId="1D5B9814" w14:textId="77777777" w:rsidR="008B0596" w:rsidRPr="00234619" w:rsidRDefault="00F01BDC" w:rsidP="008B0596">
                  <w:pPr>
                    <w:rPr>
                      <w:rFonts w:cstheme="minorHAnsi"/>
                      <w:lang w:val="en-US"/>
                    </w:rPr>
                  </w:pPr>
                  <w:sdt>
                    <w:sdtPr>
                      <w:rPr>
                        <w:rFonts w:cstheme="minorHAnsi"/>
                        <w:lang w:val="en-US"/>
                      </w:rPr>
                      <w:id w:val="79041388"/>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Digital</w:t>
                  </w:r>
                </w:p>
                <w:p w14:paraId="257B0680" w14:textId="5DE60BB5" w:rsidR="008B0596" w:rsidRDefault="00F01BDC" w:rsidP="008B0596">
                  <w:pPr>
                    <w:rPr>
                      <w:rFonts w:cstheme="minorHAnsi"/>
                      <w:lang w:val="en-US"/>
                    </w:rPr>
                  </w:pPr>
                  <w:sdt>
                    <w:sdtPr>
                      <w:rPr>
                        <w:rFonts w:cstheme="minorHAnsi"/>
                        <w:lang w:val="en-US"/>
                      </w:rPr>
                      <w:id w:val="1929686080"/>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Physical</w:t>
                  </w:r>
                </w:p>
              </w:tc>
              <w:tc>
                <w:tcPr>
                  <w:tcW w:w="1984" w:type="dxa"/>
                </w:tcPr>
                <w:p w14:paraId="5D5C13CA" w14:textId="77777777" w:rsidR="008B0596" w:rsidRPr="00234619" w:rsidRDefault="00F01BDC" w:rsidP="008B0596">
                  <w:pPr>
                    <w:rPr>
                      <w:rFonts w:cstheme="minorHAnsi"/>
                      <w:lang w:val="en-US"/>
                    </w:rPr>
                  </w:pPr>
                  <w:sdt>
                    <w:sdtPr>
                      <w:rPr>
                        <w:rFonts w:cstheme="minorHAnsi"/>
                        <w:lang w:val="en-US"/>
                      </w:rPr>
                      <w:id w:val="-201945677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Audiovisual</w:t>
                  </w:r>
                </w:p>
                <w:p w14:paraId="307021F2" w14:textId="77777777" w:rsidR="008B0596" w:rsidRPr="00234619" w:rsidRDefault="00F01BDC" w:rsidP="008B0596">
                  <w:pPr>
                    <w:rPr>
                      <w:rFonts w:cstheme="minorHAnsi"/>
                      <w:lang w:val="en-US"/>
                    </w:rPr>
                  </w:pPr>
                  <w:sdt>
                    <w:sdtPr>
                      <w:rPr>
                        <w:rFonts w:cstheme="minorHAnsi"/>
                        <w:lang w:val="en-US"/>
                      </w:rPr>
                      <w:id w:val="77598846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Images</w:t>
                  </w:r>
                </w:p>
                <w:p w14:paraId="58D31A87" w14:textId="77777777" w:rsidR="008B0596" w:rsidRPr="00234619" w:rsidRDefault="00F01BDC" w:rsidP="008B0596">
                  <w:pPr>
                    <w:rPr>
                      <w:rFonts w:cstheme="minorHAnsi"/>
                      <w:lang w:val="en-US"/>
                    </w:rPr>
                  </w:pPr>
                  <w:sdt>
                    <w:sdtPr>
                      <w:rPr>
                        <w:rFonts w:cstheme="minorHAnsi"/>
                        <w:lang w:val="en-US"/>
                      </w:rPr>
                      <w:id w:val="-1945916385"/>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Sound</w:t>
                  </w:r>
                </w:p>
                <w:p w14:paraId="35AD902D" w14:textId="77777777" w:rsidR="008B0596" w:rsidRPr="00234619" w:rsidRDefault="00F01BDC" w:rsidP="008B0596">
                  <w:pPr>
                    <w:rPr>
                      <w:rFonts w:cstheme="minorHAnsi"/>
                      <w:lang w:val="en-US"/>
                    </w:rPr>
                  </w:pPr>
                  <w:sdt>
                    <w:sdtPr>
                      <w:rPr>
                        <w:rFonts w:cstheme="minorHAnsi"/>
                        <w:lang w:val="en-US"/>
                      </w:rPr>
                      <w:id w:val="-2137865875"/>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Numerical</w:t>
                  </w:r>
                </w:p>
                <w:p w14:paraId="5E80CDBC" w14:textId="77777777" w:rsidR="008B0596" w:rsidRPr="00234619" w:rsidRDefault="00F01BDC" w:rsidP="008B0596">
                  <w:pPr>
                    <w:rPr>
                      <w:rFonts w:cstheme="minorHAnsi"/>
                      <w:lang w:val="en-US"/>
                    </w:rPr>
                  </w:pPr>
                  <w:sdt>
                    <w:sdtPr>
                      <w:rPr>
                        <w:rFonts w:cstheme="minorHAnsi"/>
                        <w:lang w:val="en-US"/>
                      </w:rPr>
                      <w:id w:val="-789820714"/>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Textual</w:t>
                  </w:r>
                </w:p>
                <w:p w14:paraId="0E6198C4" w14:textId="77777777" w:rsidR="008B0596" w:rsidRPr="00234619" w:rsidRDefault="00F01BDC" w:rsidP="008B0596">
                  <w:pPr>
                    <w:rPr>
                      <w:rFonts w:cstheme="minorHAnsi"/>
                      <w:lang w:val="en-US"/>
                    </w:rPr>
                  </w:pPr>
                  <w:sdt>
                    <w:sdtPr>
                      <w:rPr>
                        <w:rFonts w:cstheme="minorHAnsi"/>
                        <w:lang w:val="en-US"/>
                      </w:rPr>
                      <w:id w:val="111857361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Model</w:t>
                  </w:r>
                </w:p>
                <w:p w14:paraId="512E4728" w14:textId="77777777" w:rsidR="008B0596" w:rsidRPr="00234619" w:rsidRDefault="00F01BDC" w:rsidP="008B0596">
                  <w:pPr>
                    <w:rPr>
                      <w:rFonts w:cstheme="minorHAnsi"/>
                      <w:lang w:val="en-US"/>
                    </w:rPr>
                  </w:pPr>
                  <w:sdt>
                    <w:sdtPr>
                      <w:rPr>
                        <w:rFonts w:cstheme="minorHAnsi"/>
                        <w:lang w:val="en-US"/>
                      </w:rPr>
                      <w:id w:val="140926895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Software</w:t>
                  </w:r>
                </w:p>
                <w:p w14:paraId="727762A8" w14:textId="77777777" w:rsidR="008B0596" w:rsidRDefault="00F01BDC" w:rsidP="008B0596">
                  <w:pPr>
                    <w:rPr>
                      <w:rFonts w:cstheme="minorHAnsi"/>
                      <w:lang w:val="en-US"/>
                    </w:rPr>
                  </w:pPr>
                  <w:sdt>
                    <w:sdtPr>
                      <w:rPr>
                        <w:rFonts w:cstheme="minorHAnsi"/>
                        <w:lang w:val="en-US"/>
                      </w:rPr>
                      <w:id w:val="1021967603"/>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Other:</w:t>
                  </w:r>
                </w:p>
                <w:p w14:paraId="4419D626" w14:textId="77777777" w:rsidR="008B0596" w:rsidRDefault="008B0596" w:rsidP="008B0596">
                  <w:pPr>
                    <w:rPr>
                      <w:rFonts w:cstheme="minorHAnsi"/>
                      <w:lang w:val="en-US"/>
                    </w:rPr>
                  </w:pPr>
                </w:p>
                <w:p w14:paraId="6405108E" w14:textId="77777777" w:rsidR="008B0596" w:rsidRDefault="008B0596" w:rsidP="008B0596">
                  <w:pPr>
                    <w:rPr>
                      <w:rFonts w:cstheme="minorHAnsi"/>
                      <w:lang w:val="en-US"/>
                    </w:rPr>
                  </w:pPr>
                </w:p>
                <w:p w14:paraId="3F3231BD" w14:textId="77777777" w:rsidR="008B0596" w:rsidRDefault="008B0596" w:rsidP="008B0596">
                  <w:pPr>
                    <w:rPr>
                      <w:rFonts w:cstheme="minorHAnsi"/>
                      <w:lang w:val="en-US"/>
                    </w:rPr>
                  </w:pPr>
                </w:p>
                <w:p w14:paraId="7BB51D89" w14:textId="776CACF5" w:rsidR="008B0596" w:rsidRDefault="008B0596" w:rsidP="008B0596">
                  <w:pPr>
                    <w:rPr>
                      <w:rFonts w:cstheme="minorHAnsi"/>
                      <w:lang w:val="en-US"/>
                    </w:rPr>
                  </w:pPr>
                </w:p>
              </w:tc>
              <w:tc>
                <w:tcPr>
                  <w:tcW w:w="1985" w:type="dxa"/>
                </w:tcPr>
                <w:p w14:paraId="6E3B0415" w14:textId="407A213E" w:rsidR="008B0596" w:rsidRPr="00234619" w:rsidRDefault="008B0596" w:rsidP="008B0596">
                  <w:pPr>
                    <w:pStyle w:val="Normaalweb"/>
                    <w:shd w:val="clear" w:color="auto" w:fill="FFFFFF"/>
                    <w:spacing w:after="0" w:afterAutospacing="0"/>
                    <w:rPr>
                      <w:rFonts w:asciiTheme="minorHAnsi" w:hAnsiTheme="minorHAnsi" w:cstheme="minorHAnsi"/>
                    </w:rPr>
                  </w:pPr>
                  <w:r>
                    <w:rPr>
                      <w:rFonts w:asciiTheme="minorHAnsi" w:hAnsiTheme="minorHAnsi" w:cstheme="minorHAnsi"/>
                    </w:rPr>
                    <w:t xml:space="preserve">.xlsx </w:t>
                  </w:r>
                  <w:r w:rsidRPr="00234619">
                    <w:rPr>
                      <w:rFonts w:asciiTheme="minorHAnsi" w:hAnsiTheme="minorHAnsi" w:cstheme="minorHAnsi"/>
                    </w:rPr>
                    <w:t>files</w:t>
                  </w:r>
                </w:p>
              </w:tc>
              <w:tc>
                <w:tcPr>
                  <w:tcW w:w="2126" w:type="dxa"/>
                </w:tcPr>
                <w:p w14:paraId="4C697E27" w14:textId="77777777" w:rsidR="008B0596" w:rsidRPr="008B0596" w:rsidRDefault="00F01BDC" w:rsidP="008B0596">
                  <w:pPr>
                    <w:rPr>
                      <w:rFonts w:cstheme="minorHAnsi"/>
                      <w:lang w:val="nl-BE"/>
                    </w:rPr>
                  </w:pPr>
                  <w:sdt>
                    <w:sdtPr>
                      <w:rPr>
                        <w:rFonts w:cstheme="minorHAnsi"/>
                        <w:lang w:val="nl-BE"/>
                      </w:rPr>
                      <w:id w:val="1995216389"/>
                      <w14:checkbox>
                        <w14:checked w14:val="1"/>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 GB</w:t>
                  </w:r>
                </w:p>
                <w:p w14:paraId="06196B46" w14:textId="77777777" w:rsidR="008B0596" w:rsidRPr="008B0596" w:rsidRDefault="00F01BDC" w:rsidP="008B0596">
                  <w:pPr>
                    <w:rPr>
                      <w:rFonts w:cstheme="minorHAnsi"/>
                      <w:lang w:val="nl-BE"/>
                    </w:rPr>
                  </w:pPr>
                  <w:sdt>
                    <w:sdtPr>
                      <w:rPr>
                        <w:rFonts w:cstheme="minorHAnsi"/>
                        <w:lang w:val="nl-BE"/>
                      </w:rPr>
                      <w:id w:val="-1591381948"/>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100 GB</w:t>
                  </w:r>
                </w:p>
                <w:p w14:paraId="18350C63" w14:textId="77777777" w:rsidR="008B0596" w:rsidRPr="008B0596" w:rsidRDefault="00F01BDC" w:rsidP="008B0596">
                  <w:pPr>
                    <w:rPr>
                      <w:rFonts w:cstheme="minorHAnsi"/>
                      <w:lang w:val="nl-BE"/>
                    </w:rPr>
                  </w:pPr>
                  <w:sdt>
                    <w:sdtPr>
                      <w:rPr>
                        <w:rFonts w:cstheme="minorHAnsi"/>
                        <w:lang w:val="nl-BE"/>
                      </w:rPr>
                      <w:id w:val="810519430"/>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 TB</w:t>
                  </w:r>
                </w:p>
                <w:p w14:paraId="4628EF08" w14:textId="77777777" w:rsidR="008B0596" w:rsidRPr="008B0596" w:rsidRDefault="00F01BDC" w:rsidP="008B0596">
                  <w:pPr>
                    <w:rPr>
                      <w:rFonts w:cstheme="minorHAnsi"/>
                      <w:lang w:val="nl-BE"/>
                    </w:rPr>
                  </w:pPr>
                  <w:sdt>
                    <w:sdtPr>
                      <w:rPr>
                        <w:rFonts w:cstheme="minorHAnsi"/>
                        <w:lang w:val="nl-BE"/>
                      </w:rPr>
                      <w:id w:val="-79600429"/>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5 TB</w:t>
                  </w:r>
                </w:p>
                <w:p w14:paraId="2B66E12C" w14:textId="77777777" w:rsidR="008B0596" w:rsidRPr="008B0596" w:rsidRDefault="00F01BDC" w:rsidP="008B0596">
                  <w:pPr>
                    <w:rPr>
                      <w:rFonts w:cstheme="minorHAnsi"/>
                      <w:lang w:val="nl-BE"/>
                    </w:rPr>
                  </w:pPr>
                  <w:sdt>
                    <w:sdtPr>
                      <w:rPr>
                        <w:rFonts w:cstheme="minorHAnsi"/>
                        <w:lang w:val="nl-BE"/>
                      </w:rPr>
                      <w:id w:val="1179771012"/>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&gt; 5 TB</w:t>
                  </w:r>
                </w:p>
                <w:p w14:paraId="24D9119A" w14:textId="77777777" w:rsidR="008B0596" w:rsidRPr="008B0596" w:rsidRDefault="00F01BDC" w:rsidP="008B0596">
                  <w:pPr>
                    <w:rPr>
                      <w:rFonts w:cstheme="minorHAnsi"/>
                      <w:lang w:val="nl-BE"/>
                    </w:rPr>
                  </w:pPr>
                  <w:sdt>
                    <w:sdtPr>
                      <w:rPr>
                        <w:rFonts w:cstheme="minorHAnsi"/>
                        <w:lang w:val="nl-BE"/>
                      </w:rPr>
                      <w:id w:val="-1900363149"/>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NA</w:t>
                  </w:r>
                </w:p>
                <w:p w14:paraId="69188872" w14:textId="77777777" w:rsidR="008B0596" w:rsidRPr="008B0596" w:rsidRDefault="008B0596" w:rsidP="008B0596">
                  <w:pPr>
                    <w:rPr>
                      <w:rFonts w:cstheme="minorHAnsi"/>
                      <w:lang w:val="nl-BE"/>
                    </w:rPr>
                  </w:pPr>
                </w:p>
              </w:tc>
              <w:tc>
                <w:tcPr>
                  <w:tcW w:w="2156" w:type="dxa"/>
                </w:tcPr>
                <w:p w14:paraId="6D377020" w14:textId="77777777" w:rsidR="008B0596" w:rsidRPr="008B0596" w:rsidRDefault="008B0596" w:rsidP="008B0596">
                  <w:pPr>
                    <w:rPr>
                      <w:lang w:val="nl-BE"/>
                    </w:rPr>
                  </w:pPr>
                </w:p>
              </w:tc>
            </w:tr>
            <w:tr w:rsidR="008B0596" w:rsidRPr="00F01BDC" w14:paraId="673AD031" w14:textId="77777777" w:rsidTr="00120483">
              <w:tc>
                <w:tcPr>
                  <w:tcW w:w="2296" w:type="dxa"/>
                </w:tcPr>
                <w:p w14:paraId="15FC151C" w14:textId="77777777" w:rsidR="008B0596" w:rsidRPr="00234619" w:rsidRDefault="008B0596" w:rsidP="008B0596">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rPr>
                    <w:lastRenderedPageBreak/>
                    <w:t>quantitative</w:t>
                  </w:r>
                  <w:proofErr w:type="spellEnd"/>
                  <w:r w:rsidRPr="00234619">
                    <w:rPr>
                      <w:rFonts w:asciiTheme="minorHAnsi" w:hAnsiTheme="minorHAnsi" w:cstheme="minorHAnsi"/>
                    </w:rPr>
                    <w:t xml:space="preserve"> (q)RT-PCR data </w:t>
                  </w:r>
                </w:p>
                <w:p w14:paraId="64B519D6" w14:textId="77777777" w:rsidR="008B0596" w:rsidRDefault="008B0596" w:rsidP="008B0596">
                  <w:pPr>
                    <w:pStyle w:val="Normaalweb"/>
                    <w:shd w:val="clear" w:color="auto" w:fill="FFFFFF"/>
                    <w:spacing w:after="0" w:afterAutospacing="0"/>
                    <w:rPr>
                      <w:rFonts w:asciiTheme="minorHAnsi" w:hAnsiTheme="minorHAnsi" w:cstheme="minorHAnsi"/>
                    </w:rPr>
                  </w:pPr>
                </w:p>
              </w:tc>
              <w:tc>
                <w:tcPr>
                  <w:tcW w:w="1560" w:type="dxa"/>
                </w:tcPr>
                <w:p w14:paraId="12AD09A7" w14:textId="77777777" w:rsidR="008B0596" w:rsidRPr="004A5049" w:rsidRDefault="008B0596" w:rsidP="008B0596">
                  <w:pPr>
                    <w:rPr>
                      <w:rFonts w:cstheme="minorHAnsi"/>
                    </w:rPr>
                  </w:pPr>
                </w:p>
              </w:tc>
              <w:tc>
                <w:tcPr>
                  <w:tcW w:w="1906" w:type="dxa"/>
                </w:tcPr>
                <w:p w14:paraId="02C280CF" w14:textId="77777777" w:rsidR="008B0596" w:rsidRPr="00234619" w:rsidRDefault="00F01BDC" w:rsidP="008B0596">
                  <w:pPr>
                    <w:rPr>
                      <w:rFonts w:cstheme="minorHAnsi"/>
                      <w:lang w:val="en-US"/>
                    </w:rPr>
                  </w:pPr>
                  <w:sdt>
                    <w:sdtPr>
                      <w:rPr>
                        <w:rFonts w:cstheme="minorHAnsi"/>
                        <w:lang w:val="en-US"/>
                      </w:rPr>
                      <w:id w:val="1405258230"/>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Generate new data</w:t>
                  </w:r>
                </w:p>
                <w:p w14:paraId="1357F628" w14:textId="7AD42A10" w:rsidR="008B0596" w:rsidRDefault="00F01BDC" w:rsidP="008B0596">
                  <w:pPr>
                    <w:rPr>
                      <w:rFonts w:cstheme="minorHAnsi"/>
                      <w:lang w:val="en-US"/>
                    </w:rPr>
                  </w:pPr>
                  <w:sdt>
                    <w:sdtPr>
                      <w:rPr>
                        <w:rFonts w:cstheme="minorHAnsi"/>
                        <w:lang w:val="en-US"/>
                      </w:rPr>
                      <w:id w:val="1389766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Reuse existing data</w:t>
                  </w:r>
                </w:p>
              </w:tc>
              <w:tc>
                <w:tcPr>
                  <w:tcW w:w="1354" w:type="dxa"/>
                </w:tcPr>
                <w:p w14:paraId="385E8FBE" w14:textId="77777777" w:rsidR="008B0596" w:rsidRPr="00234619" w:rsidRDefault="00F01BDC" w:rsidP="008B0596">
                  <w:pPr>
                    <w:rPr>
                      <w:rFonts w:cstheme="minorHAnsi"/>
                      <w:lang w:val="en-US"/>
                    </w:rPr>
                  </w:pPr>
                  <w:sdt>
                    <w:sdtPr>
                      <w:rPr>
                        <w:rFonts w:cstheme="minorHAnsi"/>
                        <w:lang w:val="en-US"/>
                      </w:rPr>
                      <w:id w:val="-29726211"/>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Digital</w:t>
                  </w:r>
                </w:p>
                <w:p w14:paraId="308B0FA2" w14:textId="1EBD3408" w:rsidR="008B0596" w:rsidRDefault="00F01BDC" w:rsidP="008B0596">
                  <w:pPr>
                    <w:rPr>
                      <w:rFonts w:cstheme="minorHAnsi"/>
                      <w:lang w:val="en-US"/>
                    </w:rPr>
                  </w:pPr>
                  <w:sdt>
                    <w:sdtPr>
                      <w:rPr>
                        <w:rFonts w:cstheme="minorHAnsi"/>
                        <w:lang w:val="en-US"/>
                      </w:rPr>
                      <w:id w:val="1625270881"/>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Physical</w:t>
                  </w:r>
                </w:p>
              </w:tc>
              <w:tc>
                <w:tcPr>
                  <w:tcW w:w="1984" w:type="dxa"/>
                </w:tcPr>
                <w:p w14:paraId="5B81DFBC" w14:textId="77777777" w:rsidR="008B0596" w:rsidRPr="00234619" w:rsidRDefault="00F01BDC" w:rsidP="008B0596">
                  <w:pPr>
                    <w:rPr>
                      <w:rFonts w:cstheme="minorHAnsi"/>
                      <w:lang w:val="en-US"/>
                    </w:rPr>
                  </w:pPr>
                  <w:sdt>
                    <w:sdtPr>
                      <w:rPr>
                        <w:rFonts w:cstheme="minorHAnsi"/>
                        <w:lang w:val="en-US"/>
                      </w:rPr>
                      <w:id w:val="-1114357584"/>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Audiovisual</w:t>
                  </w:r>
                </w:p>
                <w:p w14:paraId="20711E6B" w14:textId="77777777" w:rsidR="008B0596" w:rsidRPr="00234619" w:rsidRDefault="00F01BDC" w:rsidP="008B0596">
                  <w:pPr>
                    <w:rPr>
                      <w:rFonts w:cstheme="minorHAnsi"/>
                      <w:lang w:val="en-US"/>
                    </w:rPr>
                  </w:pPr>
                  <w:sdt>
                    <w:sdtPr>
                      <w:rPr>
                        <w:rFonts w:cstheme="minorHAnsi"/>
                        <w:lang w:val="en-US"/>
                      </w:rPr>
                      <w:id w:val="-175969256"/>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Images</w:t>
                  </w:r>
                </w:p>
                <w:p w14:paraId="2EA8B0A9" w14:textId="77777777" w:rsidR="008B0596" w:rsidRPr="00234619" w:rsidRDefault="00F01BDC" w:rsidP="008B0596">
                  <w:pPr>
                    <w:rPr>
                      <w:rFonts w:cstheme="minorHAnsi"/>
                      <w:lang w:val="en-US"/>
                    </w:rPr>
                  </w:pPr>
                  <w:sdt>
                    <w:sdtPr>
                      <w:rPr>
                        <w:rFonts w:cstheme="minorHAnsi"/>
                        <w:lang w:val="en-US"/>
                      </w:rPr>
                      <w:id w:val="-1316883597"/>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Sound</w:t>
                  </w:r>
                </w:p>
                <w:p w14:paraId="188E094E" w14:textId="77777777" w:rsidR="008B0596" w:rsidRPr="00234619" w:rsidRDefault="00F01BDC" w:rsidP="008B0596">
                  <w:pPr>
                    <w:rPr>
                      <w:rFonts w:cstheme="minorHAnsi"/>
                      <w:lang w:val="en-US"/>
                    </w:rPr>
                  </w:pPr>
                  <w:sdt>
                    <w:sdtPr>
                      <w:rPr>
                        <w:rFonts w:cstheme="minorHAnsi"/>
                        <w:lang w:val="en-US"/>
                      </w:rPr>
                      <w:id w:val="-576600892"/>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Numerical</w:t>
                  </w:r>
                </w:p>
                <w:p w14:paraId="1C07BADF" w14:textId="77777777" w:rsidR="008B0596" w:rsidRPr="00234619" w:rsidRDefault="00F01BDC" w:rsidP="008B0596">
                  <w:pPr>
                    <w:rPr>
                      <w:rFonts w:cstheme="minorHAnsi"/>
                      <w:lang w:val="en-US"/>
                    </w:rPr>
                  </w:pPr>
                  <w:sdt>
                    <w:sdtPr>
                      <w:rPr>
                        <w:rFonts w:cstheme="minorHAnsi"/>
                        <w:lang w:val="en-US"/>
                      </w:rPr>
                      <w:id w:val="-184525814"/>
                      <w14:checkbox>
                        <w14:checked w14:val="1"/>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Textual</w:t>
                  </w:r>
                </w:p>
                <w:p w14:paraId="6F98C610" w14:textId="77777777" w:rsidR="008B0596" w:rsidRPr="00234619" w:rsidRDefault="00F01BDC" w:rsidP="008B0596">
                  <w:pPr>
                    <w:rPr>
                      <w:rFonts w:cstheme="minorHAnsi"/>
                      <w:lang w:val="en-US"/>
                    </w:rPr>
                  </w:pPr>
                  <w:sdt>
                    <w:sdtPr>
                      <w:rPr>
                        <w:rFonts w:cstheme="minorHAnsi"/>
                        <w:lang w:val="en-US"/>
                      </w:rPr>
                      <w:id w:val="939414302"/>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Model</w:t>
                  </w:r>
                </w:p>
                <w:p w14:paraId="52F357D6" w14:textId="77777777" w:rsidR="008B0596" w:rsidRPr="00234619" w:rsidRDefault="00F01BDC" w:rsidP="008B0596">
                  <w:pPr>
                    <w:rPr>
                      <w:rFonts w:cstheme="minorHAnsi"/>
                      <w:lang w:val="en-US"/>
                    </w:rPr>
                  </w:pPr>
                  <w:sdt>
                    <w:sdtPr>
                      <w:rPr>
                        <w:rFonts w:cstheme="minorHAnsi"/>
                        <w:lang w:val="en-US"/>
                      </w:rPr>
                      <w:id w:val="172235020"/>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Software</w:t>
                  </w:r>
                </w:p>
                <w:p w14:paraId="61E38F0B" w14:textId="5C7D88AE" w:rsidR="008B0596" w:rsidRDefault="00F01BDC" w:rsidP="008B0596">
                  <w:pPr>
                    <w:rPr>
                      <w:rFonts w:cstheme="minorHAnsi"/>
                      <w:lang w:val="en-US"/>
                    </w:rPr>
                  </w:pPr>
                  <w:sdt>
                    <w:sdtPr>
                      <w:rPr>
                        <w:rFonts w:cstheme="minorHAnsi"/>
                        <w:lang w:val="en-US"/>
                      </w:rPr>
                      <w:id w:val="912590326"/>
                      <w14:checkbox>
                        <w14:checked w14:val="0"/>
                        <w14:checkedState w14:val="2612" w14:font="MS Gothic"/>
                        <w14:uncheckedState w14:val="2610" w14:font="MS Gothic"/>
                      </w14:checkbox>
                    </w:sdtPr>
                    <w:sdtEndPr/>
                    <w:sdtContent>
                      <w:r w:rsidR="008B0596" w:rsidRPr="00234619">
                        <w:rPr>
                          <w:rFonts w:ascii="Segoe UI Symbol" w:eastAsia="MS Gothic" w:hAnsi="Segoe UI Symbol" w:cs="Segoe UI Symbol"/>
                          <w:lang w:val="en-US"/>
                        </w:rPr>
                        <w:t>☐</w:t>
                      </w:r>
                    </w:sdtContent>
                  </w:sdt>
                  <w:r w:rsidR="008B0596" w:rsidRPr="00234619">
                    <w:rPr>
                      <w:rFonts w:cstheme="minorHAnsi"/>
                      <w:lang w:val="en-US"/>
                    </w:rPr>
                    <w:t xml:space="preserve"> Other:</w:t>
                  </w:r>
                </w:p>
              </w:tc>
              <w:tc>
                <w:tcPr>
                  <w:tcW w:w="1985" w:type="dxa"/>
                </w:tcPr>
                <w:p w14:paraId="71F386FD" w14:textId="56F1502E" w:rsidR="008B0596" w:rsidRDefault="008B0596" w:rsidP="008B0596">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.cvs files</w:t>
                  </w:r>
                </w:p>
              </w:tc>
              <w:tc>
                <w:tcPr>
                  <w:tcW w:w="2126" w:type="dxa"/>
                </w:tcPr>
                <w:p w14:paraId="029DCDCE" w14:textId="77777777" w:rsidR="008B0596" w:rsidRPr="008B0596" w:rsidRDefault="00F01BDC" w:rsidP="008B0596">
                  <w:pPr>
                    <w:rPr>
                      <w:rFonts w:cstheme="minorHAnsi"/>
                      <w:lang w:val="nl-BE"/>
                    </w:rPr>
                  </w:pPr>
                  <w:sdt>
                    <w:sdtPr>
                      <w:rPr>
                        <w:rFonts w:cstheme="minorHAnsi"/>
                        <w:lang w:val="nl-BE"/>
                      </w:rPr>
                      <w:id w:val="108556103"/>
                      <w14:checkbox>
                        <w14:checked w14:val="1"/>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 GB</w:t>
                  </w:r>
                </w:p>
                <w:p w14:paraId="7AED0A2F" w14:textId="77777777" w:rsidR="008B0596" w:rsidRPr="008B0596" w:rsidRDefault="00F01BDC" w:rsidP="008B0596">
                  <w:pPr>
                    <w:rPr>
                      <w:rFonts w:cstheme="minorHAnsi"/>
                      <w:lang w:val="nl-BE"/>
                    </w:rPr>
                  </w:pPr>
                  <w:sdt>
                    <w:sdtPr>
                      <w:rPr>
                        <w:rFonts w:cstheme="minorHAnsi"/>
                        <w:lang w:val="nl-BE"/>
                      </w:rPr>
                      <w:id w:val="1050190963"/>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100 GB</w:t>
                  </w:r>
                </w:p>
                <w:p w14:paraId="72ACAFAC" w14:textId="77777777" w:rsidR="008B0596" w:rsidRPr="008B0596" w:rsidRDefault="00F01BDC" w:rsidP="008B0596">
                  <w:pPr>
                    <w:rPr>
                      <w:rFonts w:cstheme="minorHAnsi"/>
                      <w:lang w:val="nl-BE"/>
                    </w:rPr>
                  </w:pPr>
                  <w:sdt>
                    <w:sdtPr>
                      <w:rPr>
                        <w:rFonts w:cstheme="minorHAnsi"/>
                        <w:lang w:val="nl-BE"/>
                      </w:rPr>
                      <w:id w:val="1154645581"/>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1 TB</w:t>
                  </w:r>
                </w:p>
                <w:p w14:paraId="65DC6154" w14:textId="77777777" w:rsidR="008B0596" w:rsidRPr="008B0596" w:rsidRDefault="00F01BDC" w:rsidP="008B0596">
                  <w:pPr>
                    <w:rPr>
                      <w:rFonts w:cstheme="minorHAnsi"/>
                      <w:lang w:val="nl-BE"/>
                    </w:rPr>
                  </w:pPr>
                  <w:sdt>
                    <w:sdtPr>
                      <w:rPr>
                        <w:rFonts w:cstheme="minorHAnsi"/>
                        <w:lang w:val="nl-BE"/>
                      </w:rPr>
                      <w:id w:val="-1558087361"/>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&lt; 5 TB</w:t>
                  </w:r>
                </w:p>
                <w:p w14:paraId="528EB97E" w14:textId="77777777" w:rsidR="008B0596" w:rsidRPr="008B0596" w:rsidRDefault="00F01BDC" w:rsidP="008B0596">
                  <w:pPr>
                    <w:rPr>
                      <w:rFonts w:cstheme="minorHAnsi"/>
                      <w:lang w:val="nl-BE"/>
                    </w:rPr>
                  </w:pPr>
                  <w:sdt>
                    <w:sdtPr>
                      <w:rPr>
                        <w:rFonts w:cstheme="minorHAnsi"/>
                        <w:lang w:val="nl-BE"/>
                      </w:rPr>
                      <w:id w:val="-811872490"/>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&gt; 5 TB</w:t>
                  </w:r>
                </w:p>
                <w:p w14:paraId="486EF8C8" w14:textId="77777777" w:rsidR="008B0596" w:rsidRPr="008B0596" w:rsidRDefault="00F01BDC" w:rsidP="008B0596">
                  <w:pPr>
                    <w:rPr>
                      <w:rFonts w:cstheme="minorHAnsi"/>
                      <w:lang w:val="nl-BE"/>
                    </w:rPr>
                  </w:pPr>
                  <w:sdt>
                    <w:sdtPr>
                      <w:rPr>
                        <w:rFonts w:cstheme="minorHAnsi"/>
                        <w:lang w:val="nl-BE"/>
                      </w:rPr>
                      <w:id w:val="-157231100"/>
                      <w14:checkbox>
                        <w14:checked w14:val="0"/>
                        <w14:checkedState w14:val="2612" w14:font="MS Gothic"/>
                        <w14:uncheckedState w14:val="2610" w14:font="MS Gothic"/>
                      </w14:checkbox>
                    </w:sdtPr>
                    <w:sdtEndPr/>
                    <w:sdtContent>
                      <w:r w:rsidR="008B0596" w:rsidRPr="008B0596">
                        <w:rPr>
                          <w:rFonts w:ascii="Segoe UI Symbol" w:eastAsia="MS Gothic" w:hAnsi="Segoe UI Symbol" w:cs="Segoe UI Symbol"/>
                          <w:lang w:val="nl-BE"/>
                        </w:rPr>
                        <w:t>☐</w:t>
                      </w:r>
                    </w:sdtContent>
                  </w:sdt>
                  <w:r w:rsidR="008B0596" w:rsidRPr="008B0596">
                    <w:rPr>
                      <w:rFonts w:cstheme="minorHAnsi"/>
                      <w:lang w:val="nl-BE"/>
                    </w:rPr>
                    <w:t xml:space="preserve"> NA</w:t>
                  </w:r>
                </w:p>
                <w:p w14:paraId="268E8AA1" w14:textId="77777777" w:rsidR="008B0596" w:rsidRPr="008B0596" w:rsidRDefault="008B0596" w:rsidP="008B0596">
                  <w:pPr>
                    <w:rPr>
                      <w:rFonts w:cstheme="minorHAnsi"/>
                      <w:lang w:val="nl-BE"/>
                    </w:rPr>
                  </w:pPr>
                </w:p>
              </w:tc>
              <w:tc>
                <w:tcPr>
                  <w:tcW w:w="2156" w:type="dxa"/>
                </w:tcPr>
                <w:p w14:paraId="4568F990" w14:textId="77777777" w:rsidR="008B0596" w:rsidRPr="008B0596" w:rsidRDefault="008B0596" w:rsidP="008B0596">
                  <w:pPr>
                    <w:rPr>
                      <w:lang w:val="nl-BE"/>
                    </w:rPr>
                  </w:pPr>
                </w:p>
              </w:tc>
            </w:tr>
            <w:tr w:rsidR="00095715" w:rsidRPr="008B0596" w14:paraId="65D501CA" w14:textId="77777777" w:rsidTr="00120483">
              <w:tc>
                <w:tcPr>
                  <w:tcW w:w="2296" w:type="dxa"/>
                </w:tcPr>
                <w:p w14:paraId="3DC41DD1" w14:textId="7BC3C63F" w:rsidR="00095715" w:rsidRPr="00234619" w:rsidRDefault="00095715" w:rsidP="0009571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Tissues</w:t>
                  </w:r>
                </w:p>
              </w:tc>
              <w:tc>
                <w:tcPr>
                  <w:tcW w:w="1560" w:type="dxa"/>
                </w:tcPr>
                <w:p w14:paraId="27B8B37E" w14:textId="581CC96C" w:rsidR="00095715" w:rsidRPr="00095715" w:rsidRDefault="00095715" w:rsidP="00095715">
                  <w:pPr>
                    <w:rPr>
                      <w:rFonts w:cstheme="minorHAnsi"/>
                      <w:lang w:val="en-US"/>
                    </w:rPr>
                  </w:pPr>
                  <w:r w:rsidRPr="00234619">
                    <w:rPr>
                      <w:rFonts w:cstheme="minorHAnsi"/>
                      <w:lang w:val="en-US"/>
                    </w:rPr>
                    <w:t xml:space="preserve">Paraffin embedded </w:t>
                  </w:r>
                  <w:r>
                    <w:rPr>
                      <w:rFonts w:cstheme="minorHAnsi"/>
                      <w:lang w:val="en-US"/>
                    </w:rPr>
                    <w:t>mouse tissues</w:t>
                  </w:r>
                </w:p>
              </w:tc>
              <w:tc>
                <w:tcPr>
                  <w:tcW w:w="1906" w:type="dxa"/>
                </w:tcPr>
                <w:p w14:paraId="34890235" w14:textId="77777777" w:rsidR="00095715" w:rsidRPr="00234619" w:rsidRDefault="00F01BDC" w:rsidP="00095715">
                  <w:pPr>
                    <w:rPr>
                      <w:rFonts w:cstheme="minorHAnsi"/>
                      <w:lang w:val="en-US"/>
                    </w:rPr>
                  </w:pPr>
                  <w:sdt>
                    <w:sdtPr>
                      <w:rPr>
                        <w:rFonts w:cstheme="minorHAnsi"/>
                        <w:lang w:val="en-US"/>
                      </w:rPr>
                      <w:id w:val="1752930959"/>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Generate new data</w:t>
                  </w:r>
                </w:p>
                <w:p w14:paraId="73CAB712" w14:textId="07267D87" w:rsidR="00095715" w:rsidRDefault="00F01BDC" w:rsidP="00095715">
                  <w:pPr>
                    <w:rPr>
                      <w:rFonts w:cstheme="minorHAnsi"/>
                      <w:lang w:val="en-US"/>
                    </w:rPr>
                  </w:pPr>
                  <w:sdt>
                    <w:sdtPr>
                      <w:rPr>
                        <w:rFonts w:cstheme="minorHAnsi"/>
                        <w:lang w:val="en-US"/>
                      </w:rPr>
                      <w:id w:val="-971594770"/>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Reuse existing data</w:t>
                  </w:r>
                </w:p>
              </w:tc>
              <w:tc>
                <w:tcPr>
                  <w:tcW w:w="1354" w:type="dxa"/>
                </w:tcPr>
                <w:p w14:paraId="6AAA6873" w14:textId="77777777" w:rsidR="00095715" w:rsidRPr="00234619" w:rsidRDefault="00F01BDC" w:rsidP="00095715">
                  <w:pPr>
                    <w:rPr>
                      <w:rFonts w:cstheme="minorHAnsi"/>
                      <w:lang w:val="en-US"/>
                    </w:rPr>
                  </w:pPr>
                  <w:sdt>
                    <w:sdtPr>
                      <w:rPr>
                        <w:rFonts w:cstheme="minorHAnsi"/>
                        <w:lang w:val="en-US"/>
                      </w:rPr>
                      <w:id w:val="108981367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Digital</w:t>
                  </w:r>
                </w:p>
                <w:p w14:paraId="42DE26A0" w14:textId="203997CE" w:rsidR="00095715" w:rsidRDefault="00F01BDC" w:rsidP="00095715">
                  <w:pPr>
                    <w:rPr>
                      <w:rFonts w:cstheme="minorHAnsi"/>
                      <w:lang w:val="en-US"/>
                    </w:rPr>
                  </w:pPr>
                  <w:sdt>
                    <w:sdtPr>
                      <w:rPr>
                        <w:rFonts w:cstheme="minorHAnsi"/>
                        <w:lang w:val="en-US"/>
                      </w:rPr>
                      <w:id w:val="1694041438"/>
                      <w14:checkbox>
                        <w14:checked w14:val="1"/>
                        <w14:checkedState w14:val="2612" w14:font="MS Gothic"/>
                        <w14:uncheckedState w14:val="2610" w14:font="MS Gothic"/>
                      </w14:checkbox>
                    </w:sdtPr>
                    <w:sdtEndPr/>
                    <w:sdtContent>
                      <w:r w:rsidR="00F21137">
                        <w:rPr>
                          <w:rFonts w:ascii="MS Gothic" w:eastAsia="MS Gothic" w:hAnsi="MS Gothic" w:cstheme="minorHAnsi" w:hint="eastAsia"/>
                          <w:lang w:val="en-US"/>
                        </w:rPr>
                        <w:t>☒</w:t>
                      </w:r>
                    </w:sdtContent>
                  </w:sdt>
                  <w:r w:rsidR="00095715" w:rsidRPr="00234619">
                    <w:rPr>
                      <w:rFonts w:cstheme="minorHAnsi"/>
                      <w:lang w:val="en-US"/>
                    </w:rPr>
                    <w:t xml:space="preserve"> Physical</w:t>
                  </w:r>
                </w:p>
              </w:tc>
              <w:tc>
                <w:tcPr>
                  <w:tcW w:w="1984" w:type="dxa"/>
                </w:tcPr>
                <w:p w14:paraId="1794F098" w14:textId="77777777" w:rsidR="00095715" w:rsidRPr="00234619" w:rsidRDefault="00F01BDC" w:rsidP="00095715">
                  <w:pPr>
                    <w:rPr>
                      <w:rFonts w:cstheme="minorHAnsi"/>
                      <w:lang w:val="en-US"/>
                    </w:rPr>
                  </w:pPr>
                  <w:sdt>
                    <w:sdtPr>
                      <w:rPr>
                        <w:rFonts w:cstheme="minorHAnsi"/>
                        <w:lang w:val="en-US"/>
                      </w:rPr>
                      <w:id w:val="91305734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Audiovisual</w:t>
                  </w:r>
                </w:p>
                <w:p w14:paraId="47DEA706" w14:textId="77777777" w:rsidR="00095715" w:rsidRPr="00234619" w:rsidRDefault="00F01BDC" w:rsidP="00095715">
                  <w:pPr>
                    <w:rPr>
                      <w:rFonts w:cstheme="minorHAnsi"/>
                      <w:lang w:val="en-US"/>
                    </w:rPr>
                  </w:pPr>
                  <w:sdt>
                    <w:sdtPr>
                      <w:rPr>
                        <w:rFonts w:cstheme="minorHAnsi"/>
                        <w:lang w:val="en-US"/>
                      </w:rPr>
                      <w:id w:val="622353678"/>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Images</w:t>
                  </w:r>
                </w:p>
                <w:p w14:paraId="43BA66AC" w14:textId="77777777" w:rsidR="00095715" w:rsidRPr="00234619" w:rsidRDefault="00F01BDC" w:rsidP="00095715">
                  <w:pPr>
                    <w:rPr>
                      <w:rFonts w:cstheme="minorHAnsi"/>
                      <w:lang w:val="en-US"/>
                    </w:rPr>
                  </w:pPr>
                  <w:sdt>
                    <w:sdtPr>
                      <w:rPr>
                        <w:rFonts w:cstheme="minorHAnsi"/>
                        <w:lang w:val="en-US"/>
                      </w:rPr>
                      <w:id w:val="961544340"/>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Sound</w:t>
                  </w:r>
                </w:p>
                <w:p w14:paraId="6101B7FD" w14:textId="77777777" w:rsidR="00095715" w:rsidRPr="00234619" w:rsidRDefault="00F01BDC" w:rsidP="00095715">
                  <w:pPr>
                    <w:rPr>
                      <w:rFonts w:cstheme="minorHAnsi"/>
                      <w:lang w:val="en-US"/>
                    </w:rPr>
                  </w:pPr>
                  <w:sdt>
                    <w:sdtPr>
                      <w:rPr>
                        <w:rFonts w:cstheme="minorHAnsi"/>
                        <w:lang w:val="en-US"/>
                      </w:rPr>
                      <w:id w:val="179586715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Numerical</w:t>
                  </w:r>
                </w:p>
                <w:p w14:paraId="19FC4725" w14:textId="77777777" w:rsidR="00095715" w:rsidRPr="00234619" w:rsidRDefault="00F01BDC" w:rsidP="00095715">
                  <w:pPr>
                    <w:rPr>
                      <w:rFonts w:cstheme="minorHAnsi"/>
                      <w:lang w:val="en-US"/>
                    </w:rPr>
                  </w:pPr>
                  <w:sdt>
                    <w:sdtPr>
                      <w:rPr>
                        <w:rFonts w:cstheme="minorHAnsi"/>
                        <w:lang w:val="en-US"/>
                      </w:rPr>
                      <w:id w:val="10053169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Textual</w:t>
                  </w:r>
                </w:p>
                <w:p w14:paraId="7E420EEF" w14:textId="77777777" w:rsidR="00095715" w:rsidRPr="00234619" w:rsidRDefault="00F01BDC" w:rsidP="00095715">
                  <w:pPr>
                    <w:rPr>
                      <w:rFonts w:cstheme="minorHAnsi"/>
                      <w:lang w:val="en-US"/>
                    </w:rPr>
                  </w:pPr>
                  <w:sdt>
                    <w:sdtPr>
                      <w:rPr>
                        <w:rFonts w:cstheme="minorHAnsi"/>
                        <w:lang w:val="en-US"/>
                      </w:rPr>
                      <w:id w:val="-121951078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Model</w:t>
                  </w:r>
                </w:p>
                <w:p w14:paraId="4743E561" w14:textId="77777777" w:rsidR="00095715" w:rsidRPr="00234619" w:rsidRDefault="00F01BDC" w:rsidP="00095715">
                  <w:pPr>
                    <w:rPr>
                      <w:rFonts w:cstheme="minorHAnsi"/>
                      <w:lang w:val="en-US"/>
                    </w:rPr>
                  </w:pPr>
                  <w:sdt>
                    <w:sdtPr>
                      <w:rPr>
                        <w:rFonts w:cstheme="minorHAnsi"/>
                        <w:lang w:val="en-US"/>
                      </w:rPr>
                      <w:id w:val="180864906"/>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Software</w:t>
                  </w:r>
                </w:p>
                <w:p w14:paraId="5F7C8FFB" w14:textId="12C38C23" w:rsidR="00095715" w:rsidRDefault="00F01BDC" w:rsidP="00095715">
                  <w:pPr>
                    <w:rPr>
                      <w:rFonts w:cstheme="minorHAnsi"/>
                      <w:lang w:val="en-US"/>
                    </w:rPr>
                  </w:pPr>
                  <w:sdt>
                    <w:sdtPr>
                      <w:rPr>
                        <w:rFonts w:cstheme="minorHAnsi"/>
                        <w:lang w:val="en-US"/>
                      </w:rPr>
                      <w:id w:val="1311989235"/>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Other:</w:t>
                  </w:r>
                </w:p>
              </w:tc>
              <w:tc>
                <w:tcPr>
                  <w:tcW w:w="1985" w:type="dxa"/>
                </w:tcPr>
                <w:p w14:paraId="48AC7171" w14:textId="77777777" w:rsidR="00095715" w:rsidRPr="00234619" w:rsidRDefault="00095715" w:rsidP="00095715">
                  <w:pPr>
                    <w:pStyle w:val="Normaalweb"/>
                    <w:shd w:val="clear" w:color="auto" w:fill="FFFFFF"/>
                    <w:spacing w:after="0" w:afterAutospacing="0"/>
                    <w:rPr>
                      <w:rFonts w:asciiTheme="minorHAnsi" w:hAnsiTheme="minorHAnsi" w:cstheme="minorHAnsi"/>
                    </w:rPr>
                  </w:pPr>
                </w:p>
              </w:tc>
              <w:tc>
                <w:tcPr>
                  <w:tcW w:w="2126" w:type="dxa"/>
                </w:tcPr>
                <w:p w14:paraId="72E3E2A5" w14:textId="77777777" w:rsidR="00095715" w:rsidRPr="00095715" w:rsidRDefault="00F01BDC" w:rsidP="00095715">
                  <w:pPr>
                    <w:rPr>
                      <w:rFonts w:cstheme="minorHAnsi"/>
                      <w:lang w:val="nl-BE"/>
                    </w:rPr>
                  </w:pPr>
                  <w:sdt>
                    <w:sdtPr>
                      <w:rPr>
                        <w:rFonts w:cstheme="minorHAnsi"/>
                        <w:lang w:val="nl-BE"/>
                      </w:rPr>
                      <w:id w:val="2071613561"/>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GB</w:t>
                  </w:r>
                </w:p>
                <w:p w14:paraId="2B7ABC2B" w14:textId="77777777" w:rsidR="00095715" w:rsidRPr="00095715" w:rsidRDefault="00F01BDC" w:rsidP="00095715">
                  <w:pPr>
                    <w:rPr>
                      <w:rFonts w:cstheme="minorHAnsi"/>
                      <w:lang w:val="nl-BE"/>
                    </w:rPr>
                  </w:pPr>
                  <w:sdt>
                    <w:sdtPr>
                      <w:rPr>
                        <w:rFonts w:cstheme="minorHAnsi"/>
                        <w:lang w:val="nl-BE"/>
                      </w:rPr>
                      <w:id w:val="-1994166578"/>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100 GB</w:t>
                  </w:r>
                </w:p>
                <w:p w14:paraId="1E918A93" w14:textId="77777777" w:rsidR="00095715" w:rsidRPr="00095715" w:rsidRDefault="00F01BDC" w:rsidP="00095715">
                  <w:pPr>
                    <w:rPr>
                      <w:rFonts w:cstheme="minorHAnsi"/>
                      <w:lang w:val="nl-BE"/>
                    </w:rPr>
                  </w:pPr>
                  <w:sdt>
                    <w:sdtPr>
                      <w:rPr>
                        <w:rFonts w:cstheme="minorHAnsi"/>
                        <w:lang w:val="nl-BE"/>
                      </w:rPr>
                      <w:id w:val="1060839513"/>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TB</w:t>
                  </w:r>
                </w:p>
                <w:p w14:paraId="507DF1C8" w14:textId="77777777" w:rsidR="00095715" w:rsidRPr="00095715" w:rsidRDefault="00F01BDC" w:rsidP="00095715">
                  <w:pPr>
                    <w:rPr>
                      <w:rFonts w:cstheme="minorHAnsi"/>
                      <w:lang w:val="nl-BE"/>
                    </w:rPr>
                  </w:pPr>
                  <w:sdt>
                    <w:sdtPr>
                      <w:rPr>
                        <w:rFonts w:cstheme="minorHAnsi"/>
                        <w:lang w:val="nl-BE"/>
                      </w:rPr>
                      <w:id w:val="1340964432"/>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5 TB</w:t>
                  </w:r>
                </w:p>
                <w:p w14:paraId="0AB17155" w14:textId="77777777" w:rsidR="00095715" w:rsidRPr="00095715" w:rsidRDefault="00F01BDC" w:rsidP="00095715">
                  <w:pPr>
                    <w:rPr>
                      <w:rFonts w:cstheme="minorHAnsi"/>
                      <w:lang w:val="nl-BE"/>
                    </w:rPr>
                  </w:pPr>
                  <w:sdt>
                    <w:sdtPr>
                      <w:rPr>
                        <w:rFonts w:cstheme="minorHAnsi"/>
                        <w:lang w:val="nl-BE"/>
                      </w:rPr>
                      <w:id w:val="729818416"/>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&gt; 5 TB</w:t>
                  </w:r>
                </w:p>
                <w:p w14:paraId="54557E07" w14:textId="77777777" w:rsidR="00095715" w:rsidRPr="00095715" w:rsidRDefault="00F01BDC" w:rsidP="00095715">
                  <w:pPr>
                    <w:rPr>
                      <w:rFonts w:cstheme="minorHAnsi"/>
                      <w:lang w:val="nl-BE"/>
                    </w:rPr>
                  </w:pPr>
                  <w:sdt>
                    <w:sdtPr>
                      <w:rPr>
                        <w:rFonts w:cstheme="minorHAnsi"/>
                        <w:lang w:val="nl-BE"/>
                      </w:rPr>
                      <w:id w:val="-476070150"/>
                      <w14:checkbox>
                        <w14:checked w14:val="1"/>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NA</w:t>
                  </w:r>
                </w:p>
                <w:p w14:paraId="1A88CD0D" w14:textId="77777777" w:rsidR="00095715" w:rsidRPr="008B0596" w:rsidRDefault="00095715" w:rsidP="00095715">
                  <w:pPr>
                    <w:rPr>
                      <w:rFonts w:cstheme="minorHAnsi"/>
                      <w:lang w:val="nl-BE"/>
                    </w:rPr>
                  </w:pPr>
                </w:p>
              </w:tc>
              <w:tc>
                <w:tcPr>
                  <w:tcW w:w="2156" w:type="dxa"/>
                </w:tcPr>
                <w:p w14:paraId="0D2F2CC4" w14:textId="6ED0BC90" w:rsidR="00095715" w:rsidRPr="008B0596" w:rsidRDefault="00095715" w:rsidP="00095715">
                  <w:pPr>
                    <w:rPr>
                      <w:lang w:val="nl-BE"/>
                    </w:rPr>
                  </w:pPr>
                  <w:r w:rsidRPr="00234619">
                    <w:rPr>
                      <w:rFonts w:cstheme="minorHAnsi"/>
                      <w:lang w:val="nl-BE"/>
                    </w:rPr>
                    <w:t>Approximately 300 tissue blocks</w:t>
                  </w:r>
                </w:p>
              </w:tc>
            </w:tr>
            <w:tr w:rsidR="00095715" w:rsidRPr="008B0596" w14:paraId="41E761C7" w14:textId="77777777" w:rsidTr="00120483">
              <w:tc>
                <w:tcPr>
                  <w:tcW w:w="2296" w:type="dxa"/>
                </w:tcPr>
                <w:p w14:paraId="15D5F84E" w14:textId="1711CF98" w:rsidR="00095715" w:rsidRPr="00234619" w:rsidRDefault="00095715" w:rsidP="0009571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t>Paraffin sections</w:t>
                  </w:r>
                </w:p>
              </w:tc>
              <w:tc>
                <w:tcPr>
                  <w:tcW w:w="1560" w:type="dxa"/>
                </w:tcPr>
                <w:p w14:paraId="4CA37D76" w14:textId="68BA2CA3" w:rsidR="00095715" w:rsidRPr="00234619" w:rsidRDefault="00095715" w:rsidP="00095715">
                  <w:pPr>
                    <w:rPr>
                      <w:rFonts w:cstheme="minorHAnsi"/>
                      <w:lang w:val="en-US"/>
                    </w:rPr>
                  </w:pPr>
                  <w:r>
                    <w:rPr>
                      <w:rFonts w:cstheme="minorHAnsi"/>
                      <w:lang w:val="nl-BE"/>
                    </w:rPr>
                    <w:t>Mouse</w:t>
                  </w:r>
                  <w:r w:rsidRPr="00234619">
                    <w:rPr>
                      <w:rFonts w:cstheme="minorHAnsi"/>
                      <w:lang w:val="nl-BE"/>
                    </w:rPr>
                    <w:t xml:space="preserve"> origin</w:t>
                  </w:r>
                </w:p>
              </w:tc>
              <w:tc>
                <w:tcPr>
                  <w:tcW w:w="1906" w:type="dxa"/>
                </w:tcPr>
                <w:p w14:paraId="703748D9" w14:textId="77777777" w:rsidR="00095715" w:rsidRPr="00234619" w:rsidRDefault="00F01BDC" w:rsidP="00095715">
                  <w:pPr>
                    <w:rPr>
                      <w:rFonts w:cstheme="minorHAnsi"/>
                      <w:lang w:val="en-US"/>
                    </w:rPr>
                  </w:pPr>
                  <w:sdt>
                    <w:sdtPr>
                      <w:rPr>
                        <w:rFonts w:cstheme="minorHAnsi"/>
                        <w:lang w:val="en-US"/>
                      </w:rPr>
                      <w:id w:val="939805046"/>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Generate new data</w:t>
                  </w:r>
                </w:p>
                <w:p w14:paraId="3710E964" w14:textId="13F2AB64" w:rsidR="00095715" w:rsidRDefault="00F01BDC" w:rsidP="00095715">
                  <w:pPr>
                    <w:rPr>
                      <w:rFonts w:cstheme="minorHAnsi"/>
                      <w:lang w:val="en-US"/>
                    </w:rPr>
                  </w:pPr>
                  <w:sdt>
                    <w:sdtPr>
                      <w:rPr>
                        <w:rFonts w:cstheme="minorHAnsi"/>
                        <w:lang w:val="en-US"/>
                      </w:rPr>
                      <w:id w:val="2008090980"/>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Reuse existing data</w:t>
                  </w:r>
                </w:p>
              </w:tc>
              <w:tc>
                <w:tcPr>
                  <w:tcW w:w="1354" w:type="dxa"/>
                </w:tcPr>
                <w:p w14:paraId="5FA5C6DC" w14:textId="77777777" w:rsidR="00095715" w:rsidRPr="00234619" w:rsidRDefault="00F01BDC" w:rsidP="00095715">
                  <w:pPr>
                    <w:rPr>
                      <w:rFonts w:cstheme="minorHAnsi"/>
                      <w:lang w:val="en-US"/>
                    </w:rPr>
                  </w:pPr>
                  <w:sdt>
                    <w:sdtPr>
                      <w:rPr>
                        <w:rFonts w:cstheme="minorHAnsi"/>
                        <w:lang w:val="en-US"/>
                      </w:rPr>
                      <w:id w:val="-1811933651"/>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Digital</w:t>
                  </w:r>
                </w:p>
                <w:p w14:paraId="1ED66CC9" w14:textId="75CAD437" w:rsidR="00095715" w:rsidRDefault="00F01BDC" w:rsidP="00095715">
                  <w:pPr>
                    <w:rPr>
                      <w:rFonts w:cstheme="minorHAnsi"/>
                      <w:lang w:val="en-US"/>
                    </w:rPr>
                  </w:pPr>
                  <w:sdt>
                    <w:sdtPr>
                      <w:rPr>
                        <w:rFonts w:cstheme="minorHAnsi"/>
                        <w:lang w:val="en-US"/>
                      </w:rPr>
                      <w:id w:val="-45302630"/>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Physical</w:t>
                  </w:r>
                </w:p>
              </w:tc>
              <w:tc>
                <w:tcPr>
                  <w:tcW w:w="1984" w:type="dxa"/>
                </w:tcPr>
                <w:p w14:paraId="013C2A36" w14:textId="77777777" w:rsidR="00095715" w:rsidRPr="00234619" w:rsidRDefault="00F01BDC" w:rsidP="00095715">
                  <w:pPr>
                    <w:rPr>
                      <w:rFonts w:cstheme="minorHAnsi"/>
                      <w:lang w:val="en-US"/>
                    </w:rPr>
                  </w:pPr>
                  <w:sdt>
                    <w:sdtPr>
                      <w:rPr>
                        <w:rFonts w:cstheme="minorHAnsi"/>
                        <w:lang w:val="en-US"/>
                      </w:rPr>
                      <w:id w:val="-95254542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Audiovisual</w:t>
                  </w:r>
                </w:p>
                <w:p w14:paraId="7C2C0034" w14:textId="77777777" w:rsidR="00095715" w:rsidRPr="00234619" w:rsidRDefault="00F01BDC" w:rsidP="00095715">
                  <w:pPr>
                    <w:rPr>
                      <w:rFonts w:cstheme="minorHAnsi"/>
                      <w:lang w:val="en-US"/>
                    </w:rPr>
                  </w:pPr>
                  <w:sdt>
                    <w:sdtPr>
                      <w:rPr>
                        <w:rFonts w:cstheme="minorHAnsi"/>
                        <w:lang w:val="en-US"/>
                      </w:rPr>
                      <w:id w:val="-26453825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Images</w:t>
                  </w:r>
                </w:p>
                <w:p w14:paraId="3F10B9A3" w14:textId="77777777" w:rsidR="00095715" w:rsidRPr="00234619" w:rsidRDefault="00F01BDC" w:rsidP="00095715">
                  <w:pPr>
                    <w:rPr>
                      <w:rFonts w:cstheme="minorHAnsi"/>
                      <w:lang w:val="en-US"/>
                    </w:rPr>
                  </w:pPr>
                  <w:sdt>
                    <w:sdtPr>
                      <w:rPr>
                        <w:rFonts w:cstheme="minorHAnsi"/>
                        <w:lang w:val="en-US"/>
                      </w:rPr>
                      <w:id w:val="102459826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Sound</w:t>
                  </w:r>
                </w:p>
                <w:p w14:paraId="7FAE730F" w14:textId="77777777" w:rsidR="00095715" w:rsidRPr="00234619" w:rsidRDefault="00F01BDC" w:rsidP="00095715">
                  <w:pPr>
                    <w:rPr>
                      <w:rFonts w:cstheme="minorHAnsi"/>
                      <w:lang w:val="en-US"/>
                    </w:rPr>
                  </w:pPr>
                  <w:sdt>
                    <w:sdtPr>
                      <w:rPr>
                        <w:rFonts w:cstheme="minorHAnsi"/>
                        <w:lang w:val="en-US"/>
                      </w:rPr>
                      <w:id w:val="-189765734"/>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Numerical</w:t>
                  </w:r>
                </w:p>
                <w:p w14:paraId="62810646" w14:textId="77777777" w:rsidR="00095715" w:rsidRPr="00234619" w:rsidRDefault="00F01BDC" w:rsidP="00095715">
                  <w:pPr>
                    <w:rPr>
                      <w:rFonts w:cstheme="minorHAnsi"/>
                      <w:lang w:val="en-US"/>
                    </w:rPr>
                  </w:pPr>
                  <w:sdt>
                    <w:sdtPr>
                      <w:rPr>
                        <w:rFonts w:cstheme="minorHAnsi"/>
                        <w:lang w:val="en-US"/>
                      </w:rPr>
                      <w:id w:val="-962734018"/>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Textual</w:t>
                  </w:r>
                </w:p>
                <w:p w14:paraId="0ADAA724" w14:textId="77777777" w:rsidR="00095715" w:rsidRPr="00234619" w:rsidRDefault="00F01BDC" w:rsidP="00095715">
                  <w:pPr>
                    <w:rPr>
                      <w:rFonts w:cstheme="minorHAnsi"/>
                      <w:lang w:val="en-US"/>
                    </w:rPr>
                  </w:pPr>
                  <w:sdt>
                    <w:sdtPr>
                      <w:rPr>
                        <w:rFonts w:cstheme="minorHAnsi"/>
                        <w:lang w:val="en-US"/>
                      </w:rPr>
                      <w:id w:val="774292544"/>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Model</w:t>
                  </w:r>
                </w:p>
                <w:p w14:paraId="014ABF49" w14:textId="77777777" w:rsidR="00095715" w:rsidRPr="00234619" w:rsidRDefault="00F01BDC" w:rsidP="00095715">
                  <w:pPr>
                    <w:rPr>
                      <w:rFonts w:cstheme="minorHAnsi"/>
                      <w:lang w:val="en-US"/>
                    </w:rPr>
                  </w:pPr>
                  <w:sdt>
                    <w:sdtPr>
                      <w:rPr>
                        <w:rFonts w:cstheme="minorHAnsi"/>
                        <w:lang w:val="en-US"/>
                      </w:rPr>
                      <w:id w:val="93224360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Software</w:t>
                  </w:r>
                </w:p>
                <w:p w14:paraId="32B98E2F" w14:textId="77777777" w:rsidR="00095715" w:rsidRDefault="00F01BDC" w:rsidP="00095715">
                  <w:pPr>
                    <w:rPr>
                      <w:rFonts w:cstheme="minorHAnsi"/>
                      <w:lang w:val="en-US"/>
                    </w:rPr>
                  </w:pPr>
                  <w:sdt>
                    <w:sdtPr>
                      <w:rPr>
                        <w:rFonts w:cstheme="minorHAnsi"/>
                        <w:lang w:val="en-US"/>
                      </w:rPr>
                      <w:id w:val="-1391734180"/>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Other:</w:t>
                  </w:r>
                </w:p>
                <w:p w14:paraId="25B4981E" w14:textId="77777777" w:rsidR="00095715" w:rsidRDefault="00095715" w:rsidP="00095715">
                  <w:pPr>
                    <w:rPr>
                      <w:rFonts w:cstheme="minorHAnsi"/>
                      <w:lang w:val="en-US"/>
                    </w:rPr>
                  </w:pPr>
                </w:p>
                <w:p w14:paraId="57369A9D" w14:textId="77777777" w:rsidR="00095715" w:rsidRDefault="00095715" w:rsidP="00095715">
                  <w:pPr>
                    <w:rPr>
                      <w:rFonts w:cstheme="minorHAnsi"/>
                      <w:lang w:val="en-US"/>
                    </w:rPr>
                  </w:pPr>
                </w:p>
                <w:p w14:paraId="23180B20" w14:textId="2B9917A2" w:rsidR="00095715" w:rsidRDefault="00095715" w:rsidP="00095715">
                  <w:pPr>
                    <w:rPr>
                      <w:rFonts w:cstheme="minorHAnsi"/>
                      <w:lang w:val="en-US"/>
                    </w:rPr>
                  </w:pPr>
                </w:p>
              </w:tc>
              <w:tc>
                <w:tcPr>
                  <w:tcW w:w="1985" w:type="dxa"/>
                </w:tcPr>
                <w:p w14:paraId="6C6F95A0" w14:textId="77777777" w:rsidR="00095715" w:rsidRPr="00234619" w:rsidRDefault="00095715" w:rsidP="00095715">
                  <w:pPr>
                    <w:pStyle w:val="Normaalweb"/>
                    <w:shd w:val="clear" w:color="auto" w:fill="FFFFFF"/>
                    <w:spacing w:after="0" w:afterAutospacing="0"/>
                    <w:rPr>
                      <w:rFonts w:asciiTheme="minorHAnsi" w:hAnsiTheme="minorHAnsi" w:cstheme="minorHAnsi"/>
                    </w:rPr>
                  </w:pPr>
                </w:p>
              </w:tc>
              <w:tc>
                <w:tcPr>
                  <w:tcW w:w="2126" w:type="dxa"/>
                </w:tcPr>
                <w:p w14:paraId="2B2C599A" w14:textId="77777777" w:rsidR="00095715" w:rsidRPr="00095715" w:rsidRDefault="00F01BDC" w:rsidP="00095715">
                  <w:pPr>
                    <w:rPr>
                      <w:rFonts w:cstheme="minorHAnsi"/>
                      <w:lang w:val="nl-BE"/>
                    </w:rPr>
                  </w:pPr>
                  <w:sdt>
                    <w:sdtPr>
                      <w:rPr>
                        <w:rFonts w:cstheme="minorHAnsi"/>
                        <w:lang w:val="nl-BE"/>
                      </w:rPr>
                      <w:id w:val="-2009580804"/>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GB</w:t>
                  </w:r>
                </w:p>
                <w:p w14:paraId="5F762D51" w14:textId="77777777" w:rsidR="00095715" w:rsidRPr="00095715" w:rsidRDefault="00F01BDC" w:rsidP="00095715">
                  <w:pPr>
                    <w:rPr>
                      <w:rFonts w:cstheme="minorHAnsi"/>
                      <w:lang w:val="nl-BE"/>
                    </w:rPr>
                  </w:pPr>
                  <w:sdt>
                    <w:sdtPr>
                      <w:rPr>
                        <w:rFonts w:cstheme="minorHAnsi"/>
                        <w:lang w:val="nl-BE"/>
                      </w:rPr>
                      <w:id w:val="972259084"/>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100 GB</w:t>
                  </w:r>
                </w:p>
                <w:p w14:paraId="53B55FBE" w14:textId="77777777" w:rsidR="00095715" w:rsidRPr="00095715" w:rsidRDefault="00F01BDC" w:rsidP="00095715">
                  <w:pPr>
                    <w:rPr>
                      <w:rFonts w:cstheme="minorHAnsi"/>
                      <w:lang w:val="nl-BE"/>
                    </w:rPr>
                  </w:pPr>
                  <w:sdt>
                    <w:sdtPr>
                      <w:rPr>
                        <w:rFonts w:cstheme="minorHAnsi"/>
                        <w:lang w:val="nl-BE"/>
                      </w:rPr>
                      <w:id w:val="1515648930"/>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TB</w:t>
                  </w:r>
                </w:p>
                <w:p w14:paraId="7026DFFA" w14:textId="77777777" w:rsidR="00095715" w:rsidRPr="00095715" w:rsidRDefault="00F01BDC" w:rsidP="00095715">
                  <w:pPr>
                    <w:rPr>
                      <w:rFonts w:cstheme="minorHAnsi"/>
                      <w:lang w:val="nl-BE"/>
                    </w:rPr>
                  </w:pPr>
                  <w:sdt>
                    <w:sdtPr>
                      <w:rPr>
                        <w:rFonts w:cstheme="minorHAnsi"/>
                        <w:lang w:val="nl-BE"/>
                      </w:rPr>
                      <w:id w:val="-2126764115"/>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5 TB</w:t>
                  </w:r>
                </w:p>
                <w:p w14:paraId="1E6B5F80" w14:textId="77777777" w:rsidR="00095715" w:rsidRPr="00095715" w:rsidRDefault="00F01BDC" w:rsidP="00095715">
                  <w:pPr>
                    <w:rPr>
                      <w:rFonts w:cstheme="minorHAnsi"/>
                      <w:lang w:val="nl-BE"/>
                    </w:rPr>
                  </w:pPr>
                  <w:sdt>
                    <w:sdtPr>
                      <w:rPr>
                        <w:rFonts w:cstheme="minorHAnsi"/>
                        <w:lang w:val="nl-BE"/>
                      </w:rPr>
                      <w:id w:val="1808971699"/>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&gt; 5 TB</w:t>
                  </w:r>
                </w:p>
                <w:p w14:paraId="183B77B6" w14:textId="77777777" w:rsidR="00095715" w:rsidRPr="00095715" w:rsidRDefault="00F01BDC" w:rsidP="00095715">
                  <w:pPr>
                    <w:rPr>
                      <w:rFonts w:cstheme="minorHAnsi"/>
                      <w:lang w:val="nl-BE"/>
                    </w:rPr>
                  </w:pPr>
                  <w:sdt>
                    <w:sdtPr>
                      <w:rPr>
                        <w:rFonts w:cstheme="minorHAnsi"/>
                        <w:lang w:val="nl-BE"/>
                      </w:rPr>
                      <w:id w:val="-1186283895"/>
                      <w14:checkbox>
                        <w14:checked w14:val="1"/>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NA</w:t>
                  </w:r>
                </w:p>
                <w:p w14:paraId="0FCC1483" w14:textId="77777777" w:rsidR="00095715" w:rsidRPr="00095715" w:rsidRDefault="00095715" w:rsidP="00095715">
                  <w:pPr>
                    <w:rPr>
                      <w:rFonts w:cstheme="minorHAnsi"/>
                      <w:lang w:val="nl-BE"/>
                    </w:rPr>
                  </w:pPr>
                </w:p>
              </w:tc>
              <w:tc>
                <w:tcPr>
                  <w:tcW w:w="2156" w:type="dxa"/>
                </w:tcPr>
                <w:p w14:paraId="233BA2F5" w14:textId="3C6C3C29" w:rsidR="00095715" w:rsidRPr="00234619" w:rsidRDefault="00095715" w:rsidP="00095715">
                  <w:pPr>
                    <w:rPr>
                      <w:rFonts w:cstheme="minorHAnsi"/>
                      <w:lang w:val="nl-BE"/>
                    </w:rPr>
                  </w:pPr>
                  <w:r w:rsidRPr="00234619">
                    <w:rPr>
                      <w:rFonts w:cstheme="minorHAnsi"/>
                      <w:lang w:val="nl-BE"/>
                    </w:rPr>
                    <w:t>30 drawers of 100 slides</w:t>
                  </w:r>
                </w:p>
              </w:tc>
            </w:tr>
            <w:tr w:rsidR="00095715" w:rsidRPr="00095715" w14:paraId="1497BBCE" w14:textId="77777777" w:rsidTr="00120483">
              <w:tc>
                <w:tcPr>
                  <w:tcW w:w="2296" w:type="dxa"/>
                </w:tcPr>
                <w:p w14:paraId="5EE37545" w14:textId="2CB437FC" w:rsidR="00095715" w:rsidRPr="00234619" w:rsidRDefault="00095715" w:rsidP="00095715">
                  <w:pPr>
                    <w:pStyle w:val="Normaalweb"/>
                    <w:shd w:val="clear" w:color="auto" w:fill="FFFFFF"/>
                    <w:spacing w:after="0" w:afterAutospacing="0"/>
                    <w:rPr>
                      <w:rFonts w:asciiTheme="minorHAnsi" w:hAnsiTheme="minorHAnsi" w:cstheme="minorHAnsi"/>
                    </w:rPr>
                  </w:pPr>
                  <w:r w:rsidRPr="00234619">
                    <w:rPr>
                      <w:rFonts w:asciiTheme="minorHAnsi" w:hAnsiTheme="minorHAnsi" w:cstheme="minorHAnsi"/>
                    </w:rPr>
                    <w:lastRenderedPageBreak/>
                    <w:t xml:space="preserve">Snap frozen tissues </w:t>
                  </w:r>
                </w:p>
              </w:tc>
              <w:tc>
                <w:tcPr>
                  <w:tcW w:w="1560" w:type="dxa"/>
                </w:tcPr>
                <w:p w14:paraId="5716C636" w14:textId="7CC8B51B" w:rsidR="00095715" w:rsidRPr="00095715" w:rsidRDefault="00095715" w:rsidP="00095715">
                  <w:pPr>
                    <w:rPr>
                      <w:rFonts w:cstheme="minorHAnsi"/>
                    </w:rPr>
                  </w:pPr>
                  <w:r>
                    <w:rPr>
                      <w:rFonts w:cstheme="minorHAnsi"/>
                      <w:lang w:val="en-US"/>
                    </w:rPr>
                    <w:t xml:space="preserve">Mouse </w:t>
                  </w:r>
                  <w:r w:rsidRPr="00234619">
                    <w:rPr>
                      <w:rFonts w:cstheme="minorHAnsi"/>
                      <w:lang w:val="en-US"/>
                    </w:rPr>
                    <w:t>origin, stored at -80</w:t>
                  </w:r>
                  <w:r w:rsidR="005D5450">
                    <w:rPr>
                      <w:rFonts w:cstheme="minorHAnsi"/>
                      <w:lang w:val="en-US"/>
                    </w:rPr>
                    <w:t>°C</w:t>
                  </w:r>
                  <w:r w:rsidRPr="00234619">
                    <w:rPr>
                      <w:rFonts w:cstheme="minorHAnsi"/>
                      <w:lang w:val="en-US"/>
                    </w:rPr>
                    <w:t xml:space="preserve"> </w:t>
                  </w:r>
                </w:p>
              </w:tc>
              <w:tc>
                <w:tcPr>
                  <w:tcW w:w="1906" w:type="dxa"/>
                </w:tcPr>
                <w:p w14:paraId="2F205D0D" w14:textId="77777777" w:rsidR="00095715" w:rsidRPr="00234619" w:rsidRDefault="00F01BDC" w:rsidP="00095715">
                  <w:pPr>
                    <w:rPr>
                      <w:rFonts w:cstheme="minorHAnsi"/>
                      <w:lang w:val="en-US"/>
                    </w:rPr>
                  </w:pPr>
                  <w:sdt>
                    <w:sdtPr>
                      <w:rPr>
                        <w:rFonts w:cstheme="minorHAnsi"/>
                        <w:lang w:val="en-US"/>
                      </w:rPr>
                      <w:id w:val="73169428"/>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Generate new data</w:t>
                  </w:r>
                </w:p>
                <w:p w14:paraId="1FBEDFE8" w14:textId="079E8F6C" w:rsidR="00095715" w:rsidRDefault="00F01BDC" w:rsidP="00095715">
                  <w:pPr>
                    <w:rPr>
                      <w:rFonts w:cstheme="minorHAnsi"/>
                      <w:lang w:val="en-US"/>
                    </w:rPr>
                  </w:pPr>
                  <w:sdt>
                    <w:sdtPr>
                      <w:rPr>
                        <w:rFonts w:cstheme="minorHAnsi"/>
                        <w:lang w:val="en-US"/>
                      </w:rPr>
                      <w:id w:val="-123609084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Reuse existing data</w:t>
                  </w:r>
                </w:p>
              </w:tc>
              <w:tc>
                <w:tcPr>
                  <w:tcW w:w="1354" w:type="dxa"/>
                </w:tcPr>
                <w:p w14:paraId="68F0D196" w14:textId="77777777" w:rsidR="00095715" w:rsidRPr="00234619" w:rsidRDefault="00F01BDC" w:rsidP="00095715">
                  <w:pPr>
                    <w:rPr>
                      <w:rFonts w:cstheme="minorHAnsi"/>
                      <w:lang w:val="en-US"/>
                    </w:rPr>
                  </w:pPr>
                  <w:sdt>
                    <w:sdtPr>
                      <w:rPr>
                        <w:rFonts w:cstheme="minorHAnsi"/>
                        <w:lang w:val="en-US"/>
                      </w:rPr>
                      <w:id w:val="-105932974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Digital</w:t>
                  </w:r>
                </w:p>
                <w:p w14:paraId="78A09C66" w14:textId="79A55FE6" w:rsidR="00095715" w:rsidRDefault="00F01BDC" w:rsidP="00095715">
                  <w:pPr>
                    <w:rPr>
                      <w:rFonts w:cstheme="minorHAnsi"/>
                      <w:lang w:val="en-US"/>
                    </w:rPr>
                  </w:pPr>
                  <w:sdt>
                    <w:sdtPr>
                      <w:rPr>
                        <w:rFonts w:cstheme="minorHAnsi"/>
                        <w:lang w:val="en-US"/>
                      </w:rPr>
                      <w:id w:val="2002697965"/>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Physical</w:t>
                  </w:r>
                </w:p>
              </w:tc>
              <w:tc>
                <w:tcPr>
                  <w:tcW w:w="1984" w:type="dxa"/>
                </w:tcPr>
                <w:p w14:paraId="585CF6C9" w14:textId="77777777" w:rsidR="00095715" w:rsidRPr="00234619" w:rsidRDefault="00F01BDC" w:rsidP="00095715">
                  <w:pPr>
                    <w:rPr>
                      <w:rFonts w:cstheme="minorHAnsi"/>
                      <w:lang w:val="en-US"/>
                    </w:rPr>
                  </w:pPr>
                  <w:sdt>
                    <w:sdtPr>
                      <w:rPr>
                        <w:rFonts w:cstheme="minorHAnsi"/>
                        <w:lang w:val="en-US"/>
                      </w:rPr>
                      <w:id w:val="24604458"/>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Audiovisual</w:t>
                  </w:r>
                </w:p>
                <w:p w14:paraId="01745D28" w14:textId="77777777" w:rsidR="00095715" w:rsidRPr="00234619" w:rsidRDefault="00F01BDC" w:rsidP="00095715">
                  <w:pPr>
                    <w:rPr>
                      <w:rFonts w:cstheme="minorHAnsi"/>
                      <w:lang w:val="en-US"/>
                    </w:rPr>
                  </w:pPr>
                  <w:sdt>
                    <w:sdtPr>
                      <w:rPr>
                        <w:rFonts w:cstheme="minorHAnsi"/>
                        <w:lang w:val="en-US"/>
                      </w:rPr>
                      <w:id w:val="-25683878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Images</w:t>
                  </w:r>
                </w:p>
                <w:p w14:paraId="68267CBA" w14:textId="77777777" w:rsidR="00095715" w:rsidRPr="00234619" w:rsidRDefault="00F01BDC" w:rsidP="00095715">
                  <w:pPr>
                    <w:rPr>
                      <w:rFonts w:cstheme="minorHAnsi"/>
                      <w:lang w:val="en-US"/>
                    </w:rPr>
                  </w:pPr>
                  <w:sdt>
                    <w:sdtPr>
                      <w:rPr>
                        <w:rFonts w:cstheme="minorHAnsi"/>
                        <w:lang w:val="en-US"/>
                      </w:rPr>
                      <w:id w:val="258423092"/>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Sound</w:t>
                  </w:r>
                </w:p>
                <w:p w14:paraId="278BEA6D" w14:textId="77777777" w:rsidR="00095715" w:rsidRPr="00234619" w:rsidRDefault="00F01BDC" w:rsidP="00095715">
                  <w:pPr>
                    <w:rPr>
                      <w:rFonts w:cstheme="minorHAnsi"/>
                      <w:lang w:val="en-US"/>
                    </w:rPr>
                  </w:pPr>
                  <w:sdt>
                    <w:sdtPr>
                      <w:rPr>
                        <w:rFonts w:cstheme="minorHAnsi"/>
                        <w:lang w:val="en-US"/>
                      </w:rPr>
                      <w:id w:val="-725841294"/>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Numerical</w:t>
                  </w:r>
                </w:p>
                <w:p w14:paraId="3DAD2A65" w14:textId="77777777" w:rsidR="00095715" w:rsidRPr="00234619" w:rsidRDefault="00F01BDC" w:rsidP="00095715">
                  <w:pPr>
                    <w:rPr>
                      <w:rFonts w:cstheme="minorHAnsi"/>
                      <w:lang w:val="en-US"/>
                    </w:rPr>
                  </w:pPr>
                  <w:sdt>
                    <w:sdtPr>
                      <w:rPr>
                        <w:rFonts w:cstheme="minorHAnsi"/>
                        <w:lang w:val="en-US"/>
                      </w:rPr>
                      <w:id w:val="-1961563525"/>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Textual</w:t>
                  </w:r>
                </w:p>
                <w:p w14:paraId="37403384" w14:textId="77777777" w:rsidR="00095715" w:rsidRPr="00234619" w:rsidRDefault="00F01BDC" w:rsidP="00095715">
                  <w:pPr>
                    <w:rPr>
                      <w:rFonts w:cstheme="minorHAnsi"/>
                      <w:lang w:val="en-US"/>
                    </w:rPr>
                  </w:pPr>
                  <w:sdt>
                    <w:sdtPr>
                      <w:rPr>
                        <w:rFonts w:cstheme="minorHAnsi"/>
                        <w:lang w:val="en-US"/>
                      </w:rPr>
                      <w:id w:val="-39728805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Model</w:t>
                  </w:r>
                </w:p>
                <w:p w14:paraId="35052C17" w14:textId="77777777" w:rsidR="00095715" w:rsidRPr="00234619" w:rsidRDefault="00F01BDC" w:rsidP="00095715">
                  <w:pPr>
                    <w:rPr>
                      <w:rFonts w:cstheme="minorHAnsi"/>
                      <w:lang w:val="en-US"/>
                    </w:rPr>
                  </w:pPr>
                  <w:sdt>
                    <w:sdtPr>
                      <w:rPr>
                        <w:rFonts w:cstheme="minorHAnsi"/>
                        <w:lang w:val="en-US"/>
                      </w:rPr>
                      <w:id w:val="-54206234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Software</w:t>
                  </w:r>
                </w:p>
                <w:p w14:paraId="449CDC15" w14:textId="22793FBB" w:rsidR="00095715" w:rsidRDefault="00F01BDC" w:rsidP="00095715">
                  <w:pPr>
                    <w:rPr>
                      <w:rFonts w:cstheme="minorHAnsi"/>
                      <w:lang w:val="en-US"/>
                    </w:rPr>
                  </w:pPr>
                  <w:sdt>
                    <w:sdtPr>
                      <w:rPr>
                        <w:rFonts w:cstheme="minorHAnsi"/>
                        <w:lang w:val="en-US"/>
                      </w:rPr>
                      <w:id w:val="-2096228792"/>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Other:</w:t>
                  </w:r>
                </w:p>
              </w:tc>
              <w:tc>
                <w:tcPr>
                  <w:tcW w:w="1985" w:type="dxa"/>
                </w:tcPr>
                <w:p w14:paraId="50B3E22D" w14:textId="77777777" w:rsidR="00095715" w:rsidRPr="00234619" w:rsidRDefault="00095715" w:rsidP="00095715">
                  <w:pPr>
                    <w:pStyle w:val="Normaalweb"/>
                    <w:shd w:val="clear" w:color="auto" w:fill="FFFFFF"/>
                    <w:spacing w:after="0" w:afterAutospacing="0"/>
                    <w:rPr>
                      <w:rFonts w:asciiTheme="minorHAnsi" w:hAnsiTheme="minorHAnsi" w:cstheme="minorHAnsi"/>
                    </w:rPr>
                  </w:pPr>
                </w:p>
              </w:tc>
              <w:tc>
                <w:tcPr>
                  <w:tcW w:w="2126" w:type="dxa"/>
                </w:tcPr>
                <w:p w14:paraId="208EA674" w14:textId="77777777" w:rsidR="00095715" w:rsidRPr="00095715" w:rsidRDefault="00F01BDC" w:rsidP="00095715">
                  <w:pPr>
                    <w:rPr>
                      <w:rFonts w:cstheme="minorHAnsi"/>
                      <w:lang w:val="nl-BE"/>
                    </w:rPr>
                  </w:pPr>
                  <w:sdt>
                    <w:sdtPr>
                      <w:rPr>
                        <w:rFonts w:cstheme="minorHAnsi"/>
                        <w:lang w:val="nl-BE"/>
                      </w:rPr>
                      <w:id w:val="541173396"/>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GB</w:t>
                  </w:r>
                </w:p>
                <w:p w14:paraId="1B94687D" w14:textId="77777777" w:rsidR="00095715" w:rsidRPr="00095715" w:rsidRDefault="00F01BDC" w:rsidP="00095715">
                  <w:pPr>
                    <w:rPr>
                      <w:rFonts w:cstheme="minorHAnsi"/>
                      <w:lang w:val="nl-BE"/>
                    </w:rPr>
                  </w:pPr>
                  <w:sdt>
                    <w:sdtPr>
                      <w:rPr>
                        <w:rFonts w:cstheme="minorHAnsi"/>
                        <w:lang w:val="nl-BE"/>
                      </w:rPr>
                      <w:id w:val="-319967426"/>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100 GB</w:t>
                  </w:r>
                </w:p>
                <w:p w14:paraId="27794DAA" w14:textId="77777777" w:rsidR="00095715" w:rsidRPr="00095715" w:rsidRDefault="00F01BDC" w:rsidP="00095715">
                  <w:pPr>
                    <w:rPr>
                      <w:rFonts w:cstheme="minorHAnsi"/>
                      <w:lang w:val="nl-BE"/>
                    </w:rPr>
                  </w:pPr>
                  <w:sdt>
                    <w:sdtPr>
                      <w:rPr>
                        <w:rFonts w:cstheme="minorHAnsi"/>
                        <w:lang w:val="nl-BE"/>
                      </w:rPr>
                      <w:id w:val="1189103394"/>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TB</w:t>
                  </w:r>
                </w:p>
                <w:p w14:paraId="73A54CD2" w14:textId="77777777" w:rsidR="00095715" w:rsidRPr="00095715" w:rsidRDefault="00F01BDC" w:rsidP="00095715">
                  <w:pPr>
                    <w:rPr>
                      <w:rFonts w:cstheme="minorHAnsi"/>
                      <w:lang w:val="nl-BE"/>
                    </w:rPr>
                  </w:pPr>
                  <w:sdt>
                    <w:sdtPr>
                      <w:rPr>
                        <w:rFonts w:cstheme="minorHAnsi"/>
                        <w:lang w:val="nl-BE"/>
                      </w:rPr>
                      <w:id w:val="988682188"/>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5 TB</w:t>
                  </w:r>
                </w:p>
                <w:p w14:paraId="2780FADE" w14:textId="77777777" w:rsidR="00095715" w:rsidRPr="00095715" w:rsidRDefault="00F01BDC" w:rsidP="00095715">
                  <w:pPr>
                    <w:rPr>
                      <w:rFonts w:cstheme="minorHAnsi"/>
                      <w:lang w:val="nl-BE"/>
                    </w:rPr>
                  </w:pPr>
                  <w:sdt>
                    <w:sdtPr>
                      <w:rPr>
                        <w:rFonts w:cstheme="minorHAnsi"/>
                        <w:lang w:val="nl-BE"/>
                      </w:rPr>
                      <w:id w:val="1086660719"/>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&gt; 5 TB</w:t>
                  </w:r>
                </w:p>
                <w:p w14:paraId="1A24E3C1" w14:textId="77777777" w:rsidR="00095715" w:rsidRPr="00095715" w:rsidRDefault="00F01BDC" w:rsidP="00095715">
                  <w:pPr>
                    <w:rPr>
                      <w:rFonts w:cstheme="minorHAnsi"/>
                      <w:lang w:val="nl-BE"/>
                    </w:rPr>
                  </w:pPr>
                  <w:sdt>
                    <w:sdtPr>
                      <w:rPr>
                        <w:rFonts w:cstheme="minorHAnsi"/>
                        <w:lang w:val="nl-BE"/>
                      </w:rPr>
                      <w:id w:val="-1975284522"/>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NA</w:t>
                  </w:r>
                </w:p>
                <w:p w14:paraId="1FF8BC4E" w14:textId="77777777" w:rsidR="00095715" w:rsidRPr="00095715" w:rsidRDefault="00095715" w:rsidP="00095715">
                  <w:pPr>
                    <w:rPr>
                      <w:rFonts w:cstheme="minorHAnsi"/>
                      <w:lang w:val="nl-BE"/>
                    </w:rPr>
                  </w:pPr>
                </w:p>
              </w:tc>
              <w:tc>
                <w:tcPr>
                  <w:tcW w:w="2156" w:type="dxa"/>
                </w:tcPr>
                <w:p w14:paraId="245CBBA7" w14:textId="6E341B37" w:rsidR="00095715" w:rsidRPr="00095715" w:rsidRDefault="00095715" w:rsidP="00095715">
                  <w:pPr>
                    <w:rPr>
                      <w:rFonts w:cstheme="minorHAnsi"/>
                    </w:rPr>
                  </w:pPr>
                  <w:r w:rsidRPr="00234619">
                    <w:rPr>
                      <w:rFonts w:cstheme="minorHAnsi"/>
                      <w:lang w:val="en-US"/>
                    </w:rPr>
                    <w:t>2 boxes of samples stored in -80</w:t>
                  </w:r>
                  <w:r w:rsidR="005D5450">
                    <w:rPr>
                      <w:rFonts w:cstheme="minorHAnsi"/>
                      <w:lang w:val="en-US"/>
                    </w:rPr>
                    <w:t>°C</w:t>
                  </w:r>
                  <w:r w:rsidRPr="00234619">
                    <w:rPr>
                      <w:rFonts w:cstheme="minorHAnsi"/>
                      <w:lang w:val="en-US"/>
                    </w:rPr>
                    <w:t xml:space="preserve"> freezer </w:t>
                  </w:r>
                </w:p>
              </w:tc>
            </w:tr>
            <w:tr w:rsidR="00095715" w:rsidRPr="00095715" w14:paraId="3E3FC6C0" w14:textId="77777777" w:rsidTr="00120483">
              <w:tc>
                <w:tcPr>
                  <w:tcW w:w="2296" w:type="dxa"/>
                </w:tcPr>
                <w:p w14:paraId="104E7FC9" w14:textId="08661952" w:rsidR="00095715" w:rsidRPr="00234619" w:rsidRDefault="00095715" w:rsidP="00095715">
                  <w:pPr>
                    <w:pStyle w:val="Normaalweb"/>
                    <w:shd w:val="clear" w:color="auto" w:fill="FFFFFF"/>
                    <w:spacing w:after="0" w:afterAutospacing="0"/>
                    <w:rPr>
                      <w:rFonts w:asciiTheme="minorHAnsi" w:hAnsiTheme="minorHAnsi" w:cstheme="minorHAnsi"/>
                    </w:rPr>
                  </w:pPr>
                  <w:proofErr w:type="spellStart"/>
                  <w:r w:rsidRPr="00234619">
                    <w:rPr>
                      <w:rFonts w:asciiTheme="minorHAnsi" w:hAnsiTheme="minorHAnsi" w:cstheme="minorHAnsi"/>
                      <w:lang w:val="en-US"/>
                    </w:rPr>
                    <w:t>Cryo</w:t>
                  </w:r>
                  <w:proofErr w:type="spellEnd"/>
                  <w:r w:rsidRPr="00234619">
                    <w:rPr>
                      <w:rFonts w:asciiTheme="minorHAnsi" w:hAnsiTheme="minorHAnsi" w:cstheme="minorHAnsi"/>
                      <w:lang w:val="en-US"/>
                    </w:rPr>
                    <w:t xml:space="preserve"> embedded tissues </w:t>
                  </w:r>
                </w:p>
              </w:tc>
              <w:tc>
                <w:tcPr>
                  <w:tcW w:w="1560" w:type="dxa"/>
                </w:tcPr>
                <w:p w14:paraId="2E890049" w14:textId="745B037D" w:rsidR="00095715" w:rsidRDefault="00095715" w:rsidP="00095715">
                  <w:pPr>
                    <w:rPr>
                      <w:rFonts w:cstheme="minorHAnsi"/>
                      <w:lang w:val="en-US"/>
                    </w:rPr>
                  </w:pPr>
                  <w:r>
                    <w:rPr>
                      <w:rFonts w:cstheme="minorHAnsi"/>
                      <w:lang w:val="en-US"/>
                    </w:rPr>
                    <w:t xml:space="preserve">Mouse </w:t>
                  </w:r>
                  <w:r w:rsidRPr="00234619">
                    <w:rPr>
                      <w:rFonts w:cstheme="minorHAnsi"/>
                      <w:lang w:val="en-US"/>
                    </w:rPr>
                    <w:t>origin, stored at -80</w:t>
                  </w:r>
                  <w:r w:rsidR="005D5450">
                    <w:rPr>
                      <w:rFonts w:cstheme="minorHAnsi"/>
                      <w:lang w:val="en-US"/>
                    </w:rPr>
                    <w:t>°C</w:t>
                  </w:r>
                  <w:r w:rsidRPr="00234619">
                    <w:rPr>
                      <w:rFonts w:cstheme="minorHAnsi"/>
                      <w:lang w:val="en-US"/>
                    </w:rPr>
                    <w:t xml:space="preserve"> </w:t>
                  </w:r>
                </w:p>
              </w:tc>
              <w:tc>
                <w:tcPr>
                  <w:tcW w:w="1906" w:type="dxa"/>
                </w:tcPr>
                <w:p w14:paraId="4A0C78B8" w14:textId="77777777" w:rsidR="00095715" w:rsidRPr="00234619" w:rsidRDefault="00F01BDC" w:rsidP="00095715">
                  <w:pPr>
                    <w:rPr>
                      <w:rFonts w:cstheme="minorHAnsi"/>
                      <w:lang w:val="en-US"/>
                    </w:rPr>
                  </w:pPr>
                  <w:sdt>
                    <w:sdtPr>
                      <w:rPr>
                        <w:rFonts w:cstheme="minorHAnsi"/>
                        <w:lang w:val="en-US"/>
                      </w:rPr>
                      <w:id w:val="1517578395"/>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Generate new data</w:t>
                  </w:r>
                </w:p>
                <w:p w14:paraId="58DCC82F" w14:textId="5B7FF7A5" w:rsidR="00095715" w:rsidRDefault="00F01BDC" w:rsidP="00095715">
                  <w:pPr>
                    <w:rPr>
                      <w:rFonts w:cstheme="minorHAnsi"/>
                      <w:lang w:val="en-US"/>
                    </w:rPr>
                  </w:pPr>
                  <w:sdt>
                    <w:sdtPr>
                      <w:rPr>
                        <w:rFonts w:cstheme="minorHAnsi"/>
                        <w:lang w:val="en-US"/>
                      </w:rPr>
                      <w:id w:val="1554588385"/>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Reuse existing data</w:t>
                  </w:r>
                </w:p>
              </w:tc>
              <w:tc>
                <w:tcPr>
                  <w:tcW w:w="1354" w:type="dxa"/>
                </w:tcPr>
                <w:p w14:paraId="574C55BF" w14:textId="77777777" w:rsidR="00095715" w:rsidRPr="00234619" w:rsidRDefault="00F01BDC" w:rsidP="00095715">
                  <w:pPr>
                    <w:rPr>
                      <w:rFonts w:cstheme="minorHAnsi"/>
                      <w:lang w:val="en-US"/>
                    </w:rPr>
                  </w:pPr>
                  <w:sdt>
                    <w:sdtPr>
                      <w:rPr>
                        <w:rFonts w:cstheme="minorHAnsi"/>
                        <w:lang w:val="en-US"/>
                      </w:rPr>
                      <w:id w:val="181491290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Digital</w:t>
                  </w:r>
                </w:p>
                <w:p w14:paraId="28F8A0D9" w14:textId="2682744D" w:rsidR="00095715" w:rsidRDefault="00F01BDC" w:rsidP="00095715">
                  <w:pPr>
                    <w:rPr>
                      <w:rFonts w:cstheme="minorHAnsi"/>
                      <w:lang w:val="en-US"/>
                    </w:rPr>
                  </w:pPr>
                  <w:sdt>
                    <w:sdtPr>
                      <w:rPr>
                        <w:rFonts w:cstheme="minorHAnsi"/>
                        <w:lang w:val="en-US"/>
                      </w:rPr>
                      <w:id w:val="58059848"/>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Physical</w:t>
                  </w:r>
                </w:p>
              </w:tc>
              <w:tc>
                <w:tcPr>
                  <w:tcW w:w="1984" w:type="dxa"/>
                </w:tcPr>
                <w:p w14:paraId="75B487BC" w14:textId="77777777" w:rsidR="00095715" w:rsidRPr="00234619" w:rsidRDefault="00F01BDC" w:rsidP="00095715">
                  <w:pPr>
                    <w:rPr>
                      <w:rFonts w:cstheme="minorHAnsi"/>
                      <w:lang w:val="en-US"/>
                    </w:rPr>
                  </w:pPr>
                  <w:sdt>
                    <w:sdtPr>
                      <w:rPr>
                        <w:rFonts w:cstheme="minorHAnsi"/>
                        <w:lang w:val="en-US"/>
                      </w:rPr>
                      <w:id w:val="-29752454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Audiovisual</w:t>
                  </w:r>
                </w:p>
                <w:p w14:paraId="29C8285E" w14:textId="77777777" w:rsidR="00095715" w:rsidRPr="00234619" w:rsidRDefault="00F01BDC" w:rsidP="00095715">
                  <w:pPr>
                    <w:rPr>
                      <w:rFonts w:cstheme="minorHAnsi"/>
                      <w:lang w:val="en-US"/>
                    </w:rPr>
                  </w:pPr>
                  <w:sdt>
                    <w:sdtPr>
                      <w:rPr>
                        <w:rFonts w:cstheme="minorHAnsi"/>
                        <w:lang w:val="en-US"/>
                      </w:rPr>
                      <w:id w:val="-141268852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Images</w:t>
                  </w:r>
                </w:p>
                <w:p w14:paraId="7EC1555E" w14:textId="77777777" w:rsidR="00095715" w:rsidRPr="00234619" w:rsidRDefault="00F01BDC" w:rsidP="00095715">
                  <w:pPr>
                    <w:rPr>
                      <w:rFonts w:cstheme="minorHAnsi"/>
                      <w:lang w:val="en-US"/>
                    </w:rPr>
                  </w:pPr>
                  <w:sdt>
                    <w:sdtPr>
                      <w:rPr>
                        <w:rFonts w:cstheme="minorHAnsi"/>
                        <w:lang w:val="en-US"/>
                      </w:rPr>
                      <w:id w:val="-1854794988"/>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Sound</w:t>
                  </w:r>
                </w:p>
                <w:p w14:paraId="59F4F254" w14:textId="77777777" w:rsidR="00095715" w:rsidRPr="00234619" w:rsidRDefault="00F01BDC" w:rsidP="00095715">
                  <w:pPr>
                    <w:rPr>
                      <w:rFonts w:cstheme="minorHAnsi"/>
                      <w:lang w:val="en-US"/>
                    </w:rPr>
                  </w:pPr>
                  <w:sdt>
                    <w:sdtPr>
                      <w:rPr>
                        <w:rFonts w:cstheme="minorHAnsi"/>
                        <w:lang w:val="en-US"/>
                      </w:rPr>
                      <w:id w:val="724025874"/>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Numerical</w:t>
                  </w:r>
                </w:p>
                <w:p w14:paraId="25017209" w14:textId="77777777" w:rsidR="00095715" w:rsidRPr="00234619" w:rsidRDefault="00F01BDC" w:rsidP="00095715">
                  <w:pPr>
                    <w:rPr>
                      <w:rFonts w:cstheme="minorHAnsi"/>
                      <w:lang w:val="en-US"/>
                    </w:rPr>
                  </w:pPr>
                  <w:sdt>
                    <w:sdtPr>
                      <w:rPr>
                        <w:rFonts w:cstheme="minorHAnsi"/>
                        <w:lang w:val="en-US"/>
                      </w:rPr>
                      <w:id w:val="-1740698964"/>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Textual</w:t>
                  </w:r>
                </w:p>
                <w:p w14:paraId="43807DDD" w14:textId="77777777" w:rsidR="00095715" w:rsidRPr="00234619" w:rsidRDefault="00F01BDC" w:rsidP="00095715">
                  <w:pPr>
                    <w:rPr>
                      <w:rFonts w:cstheme="minorHAnsi"/>
                      <w:lang w:val="en-US"/>
                    </w:rPr>
                  </w:pPr>
                  <w:sdt>
                    <w:sdtPr>
                      <w:rPr>
                        <w:rFonts w:cstheme="minorHAnsi"/>
                        <w:lang w:val="en-US"/>
                      </w:rPr>
                      <w:id w:val="-103804313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Model</w:t>
                  </w:r>
                </w:p>
                <w:p w14:paraId="336962C6" w14:textId="77777777" w:rsidR="00095715" w:rsidRPr="00234619" w:rsidRDefault="00F01BDC" w:rsidP="00095715">
                  <w:pPr>
                    <w:rPr>
                      <w:rFonts w:cstheme="minorHAnsi"/>
                      <w:lang w:val="en-US"/>
                    </w:rPr>
                  </w:pPr>
                  <w:sdt>
                    <w:sdtPr>
                      <w:rPr>
                        <w:rFonts w:cstheme="minorHAnsi"/>
                        <w:lang w:val="en-US"/>
                      </w:rPr>
                      <w:id w:val="-787509941"/>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Software</w:t>
                  </w:r>
                </w:p>
                <w:p w14:paraId="653F5C47" w14:textId="6CFF1773" w:rsidR="00095715" w:rsidRDefault="00F01BDC" w:rsidP="00095715">
                  <w:pPr>
                    <w:rPr>
                      <w:rFonts w:cstheme="minorHAnsi"/>
                      <w:lang w:val="en-US"/>
                    </w:rPr>
                  </w:pPr>
                  <w:sdt>
                    <w:sdtPr>
                      <w:rPr>
                        <w:rFonts w:cstheme="minorHAnsi"/>
                        <w:lang w:val="en-US"/>
                      </w:rPr>
                      <w:id w:val="-804005480"/>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Other:</w:t>
                  </w:r>
                </w:p>
              </w:tc>
              <w:tc>
                <w:tcPr>
                  <w:tcW w:w="1985" w:type="dxa"/>
                </w:tcPr>
                <w:p w14:paraId="4AC3F984" w14:textId="77777777" w:rsidR="00095715" w:rsidRPr="00234619" w:rsidRDefault="00095715" w:rsidP="00095715">
                  <w:pPr>
                    <w:pStyle w:val="Normaalweb"/>
                    <w:shd w:val="clear" w:color="auto" w:fill="FFFFFF"/>
                    <w:spacing w:after="0" w:afterAutospacing="0"/>
                    <w:rPr>
                      <w:rFonts w:asciiTheme="minorHAnsi" w:hAnsiTheme="minorHAnsi" w:cstheme="minorHAnsi"/>
                    </w:rPr>
                  </w:pPr>
                </w:p>
              </w:tc>
              <w:tc>
                <w:tcPr>
                  <w:tcW w:w="2126" w:type="dxa"/>
                </w:tcPr>
                <w:p w14:paraId="11338899" w14:textId="77777777" w:rsidR="00095715" w:rsidRPr="00095715" w:rsidRDefault="00F01BDC" w:rsidP="00095715">
                  <w:pPr>
                    <w:rPr>
                      <w:rFonts w:cstheme="minorHAnsi"/>
                      <w:lang w:val="nl-BE"/>
                    </w:rPr>
                  </w:pPr>
                  <w:sdt>
                    <w:sdtPr>
                      <w:rPr>
                        <w:rFonts w:cstheme="minorHAnsi"/>
                        <w:lang w:val="nl-BE"/>
                      </w:rPr>
                      <w:id w:val="286788863"/>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GB</w:t>
                  </w:r>
                </w:p>
                <w:p w14:paraId="010C05C4" w14:textId="77777777" w:rsidR="00095715" w:rsidRPr="00095715" w:rsidRDefault="00F01BDC" w:rsidP="00095715">
                  <w:pPr>
                    <w:rPr>
                      <w:rFonts w:cstheme="minorHAnsi"/>
                      <w:lang w:val="nl-BE"/>
                    </w:rPr>
                  </w:pPr>
                  <w:sdt>
                    <w:sdtPr>
                      <w:rPr>
                        <w:rFonts w:cstheme="minorHAnsi"/>
                        <w:lang w:val="nl-BE"/>
                      </w:rPr>
                      <w:id w:val="-792751581"/>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100 GB</w:t>
                  </w:r>
                </w:p>
                <w:p w14:paraId="4545DBD0" w14:textId="77777777" w:rsidR="00095715" w:rsidRPr="00095715" w:rsidRDefault="00F01BDC" w:rsidP="00095715">
                  <w:pPr>
                    <w:rPr>
                      <w:rFonts w:cstheme="minorHAnsi"/>
                      <w:lang w:val="nl-BE"/>
                    </w:rPr>
                  </w:pPr>
                  <w:sdt>
                    <w:sdtPr>
                      <w:rPr>
                        <w:rFonts w:cstheme="minorHAnsi"/>
                        <w:lang w:val="nl-BE"/>
                      </w:rPr>
                      <w:id w:val="-1731923701"/>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TB</w:t>
                  </w:r>
                </w:p>
                <w:p w14:paraId="240E8977" w14:textId="77777777" w:rsidR="00095715" w:rsidRPr="00095715" w:rsidRDefault="00F01BDC" w:rsidP="00095715">
                  <w:pPr>
                    <w:rPr>
                      <w:rFonts w:cstheme="minorHAnsi"/>
                      <w:lang w:val="nl-BE"/>
                    </w:rPr>
                  </w:pPr>
                  <w:sdt>
                    <w:sdtPr>
                      <w:rPr>
                        <w:rFonts w:cstheme="minorHAnsi"/>
                        <w:lang w:val="nl-BE"/>
                      </w:rPr>
                      <w:id w:val="-1836070395"/>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5 TB</w:t>
                  </w:r>
                </w:p>
                <w:p w14:paraId="5CBC636F" w14:textId="77777777" w:rsidR="00095715" w:rsidRPr="00095715" w:rsidRDefault="00F01BDC" w:rsidP="00095715">
                  <w:pPr>
                    <w:rPr>
                      <w:rFonts w:cstheme="minorHAnsi"/>
                      <w:lang w:val="nl-BE"/>
                    </w:rPr>
                  </w:pPr>
                  <w:sdt>
                    <w:sdtPr>
                      <w:rPr>
                        <w:rFonts w:cstheme="minorHAnsi"/>
                        <w:lang w:val="nl-BE"/>
                      </w:rPr>
                      <w:id w:val="2120494314"/>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&gt; 5 TB</w:t>
                  </w:r>
                </w:p>
                <w:p w14:paraId="423F84EC" w14:textId="77777777" w:rsidR="00095715" w:rsidRPr="00095715" w:rsidRDefault="00F01BDC" w:rsidP="00095715">
                  <w:pPr>
                    <w:rPr>
                      <w:rFonts w:cstheme="minorHAnsi"/>
                      <w:lang w:val="nl-BE"/>
                    </w:rPr>
                  </w:pPr>
                  <w:sdt>
                    <w:sdtPr>
                      <w:rPr>
                        <w:rFonts w:cstheme="minorHAnsi"/>
                        <w:lang w:val="nl-BE"/>
                      </w:rPr>
                      <w:id w:val="1632057661"/>
                      <w14:checkbox>
                        <w14:checked w14:val="1"/>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NA</w:t>
                  </w:r>
                </w:p>
                <w:p w14:paraId="5B48221B" w14:textId="77777777" w:rsidR="00095715" w:rsidRPr="00095715" w:rsidRDefault="00095715" w:rsidP="00095715">
                  <w:pPr>
                    <w:rPr>
                      <w:rFonts w:cstheme="minorHAnsi"/>
                      <w:lang w:val="nl-BE"/>
                    </w:rPr>
                  </w:pPr>
                </w:p>
              </w:tc>
              <w:tc>
                <w:tcPr>
                  <w:tcW w:w="2156" w:type="dxa"/>
                </w:tcPr>
                <w:p w14:paraId="795147E3" w14:textId="1927DA8F" w:rsidR="00095715" w:rsidRPr="00234619" w:rsidRDefault="00095715" w:rsidP="00095715">
                  <w:pPr>
                    <w:rPr>
                      <w:rFonts w:cstheme="minorHAnsi"/>
                      <w:lang w:val="en-US"/>
                    </w:rPr>
                  </w:pPr>
                  <w:r>
                    <w:rPr>
                      <w:rFonts w:cstheme="minorHAnsi"/>
                      <w:lang w:val="en-US"/>
                    </w:rPr>
                    <w:t>8</w:t>
                  </w:r>
                  <w:r w:rsidRPr="00234619">
                    <w:rPr>
                      <w:rFonts w:cstheme="minorHAnsi"/>
                      <w:lang w:val="en-US"/>
                    </w:rPr>
                    <w:t xml:space="preserve"> boxes of samples stored in -80</w:t>
                  </w:r>
                  <w:r w:rsidR="005D5450">
                    <w:rPr>
                      <w:rFonts w:cstheme="minorHAnsi"/>
                      <w:lang w:val="en-US"/>
                    </w:rPr>
                    <w:t>°C</w:t>
                  </w:r>
                  <w:r w:rsidRPr="00234619">
                    <w:rPr>
                      <w:rFonts w:cstheme="minorHAnsi"/>
                      <w:lang w:val="en-US"/>
                    </w:rPr>
                    <w:t xml:space="preserve"> freezer</w:t>
                  </w:r>
                </w:p>
              </w:tc>
            </w:tr>
            <w:tr w:rsidR="00095715" w:rsidRPr="00095715" w14:paraId="401DD6F7" w14:textId="77777777" w:rsidTr="00120483">
              <w:tc>
                <w:tcPr>
                  <w:tcW w:w="2296" w:type="dxa"/>
                </w:tcPr>
                <w:p w14:paraId="3EE94918" w14:textId="3662174A" w:rsidR="00095715" w:rsidRPr="00234619" w:rsidRDefault="00095715" w:rsidP="00095715">
                  <w:pPr>
                    <w:pStyle w:val="Normaalweb"/>
                    <w:shd w:val="clear" w:color="auto" w:fill="FFFFFF"/>
                    <w:spacing w:after="0" w:afterAutospacing="0"/>
                    <w:rPr>
                      <w:rFonts w:asciiTheme="minorHAnsi" w:hAnsiTheme="minorHAnsi" w:cstheme="minorHAnsi"/>
                      <w:lang w:val="en-US"/>
                    </w:rPr>
                  </w:pPr>
                  <w:proofErr w:type="spellStart"/>
                  <w:r w:rsidRPr="00234619">
                    <w:rPr>
                      <w:rFonts w:asciiTheme="minorHAnsi" w:hAnsiTheme="minorHAnsi" w:cstheme="minorHAnsi"/>
                      <w:lang w:val="en-US"/>
                    </w:rPr>
                    <w:t>Cryo</w:t>
                  </w:r>
                  <w:proofErr w:type="spellEnd"/>
                  <w:r w:rsidRPr="00234619">
                    <w:rPr>
                      <w:rFonts w:asciiTheme="minorHAnsi" w:hAnsiTheme="minorHAnsi" w:cstheme="minorHAnsi"/>
                      <w:lang w:val="en-US"/>
                    </w:rPr>
                    <w:t xml:space="preserve"> sections</w:t>
                  </w:r>
                </w:p>
              </w:tc>
              <w:tc>
                <w:tcPr>
                  <w:tcW w:w="1560" w:type="dxa"/>
                </w:tcPr>
                <w:p w14:paraId="16A5F52A" w14:textId="042CAFA0" w:rsidR="00095715" w:rsidRDefault="00095715" w:rsidP="00095715">
                  <w:pPr>
                    <w:rPr>
                      <w:rFonts w:cstheme="minorHAnsi"/>
                      <w:lang w:val="en-US"/>
                    </w:rPr>
                  </w:pPr>
                  <w:r>
                    <w:rPr>
                      <w:rFonts w:cstheme="minorHAnsi"/>
                      <w:lang w:val="en-US"/>
                    </w:rPr>
                    <w:t>Mouse</w:t>
                  </w:r>
                  <w:r w:rsidRPr="00234619">
                    <w:rPr>
                      <w:rFonts w:cstheme="minorHAnsi"/>
                      <w:lang w:val="en-US"/>
                    </w:rPr>
                    <w:t xml:space="preserve"> origin</w:t>
                  </w:r>
                </w:p>
              </w:tc>
              <w:tc>
                <w:tcPr>
                  <w:tcW w:w="1906" w:type="dxa"/>
                </w:tcPr>
                <w:p w14:paraId="486B3F04" w14:textId="77777777" w:rsidR="00095715" w:rsidRPr="00234619" w:rsidRDefault="00F01BDC" w:rsidP="00095715">
                  <w:pPr>
                    <w:rPr>
                      <w:rFonts w:cstheme="minorHAnsi"/>
                      <w:lang w:val="en-US"/>
                    </w:rPr>
                  </w:pPr>
                  <w:sdt>
                    <w:sdtPr>
                      <w:rPr>
                        <w:rFonts w:cstheme="minorHAnsi"/>
                        <w:lang w:val="en-US"/>
                      </w:rPr>
                      <w:id w:val="622113182"/>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Generate new data</w:t>
                  </w:r>
                </w:p>
                <w:p w14:paraId="77BAFEC2" w14:textId="555D5518" w:rsidR="00095715" w:rsidRDefault="00F01BDC" w:rsidP="00095715">
                  <w:pPr>
                    <w:rPr>
                      <w:rFonts w:cstheme="minorHAnsi"/>
                      <w:lang w:val="en-US"/>
                    </w:rPr>
                  </w:pPr>
                  <w:sdt>
                    <w:sdtPr>
                      <w:rPr>
                        <w:rFonts w:cstheme="minorHAnsi"/>
                        <w:lang w:val="en-US"/>
                      </w:rPr>
                      <w:id w:val="164114370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Reuse existing data</w:t>
                  </w:r>
                </w:p>
              </w:tc>
              <w:tc>
                <w:tcPr>
                  <w:tcW w:w="1354" w:type="dxa"/>
                </w:tcPr>
                <w:p w14:paraId="78964EFC" w14:textId="77777777" w:rsidR="00095715" w:rsidRPr="00234619" w:rsidRDefault="00F01BDC" w:rsidP="00095715">
                  <w:pPr>
                    <w:rPr>
                      <w:rFonts w:cstheme="minorHAnsi"/>
                      <w:lang w:val="en-US"/>
                    </w:rPr>
                  </w:pPr>
                  <w:sdt>
                    <w:sdtPr>
                      <w:rPr>
                        <w:rFonts w:cstheme="minorHAnsi"/>
                        <w:lang w:val="en-US"/>
                      </w:rPr>
                      <w:id w:val="1295338432"/>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Digital</w:t>
                  </w:r>
                </w:p>
                <w:p w14:paraId="5BCC42A6" w14:textId="39610E83" w:rsidR="00095715" w:rsidRDefault="00F01BDC" w:rsidP="00095715">
                  <w:pPr>
                    <w:rPr>
                      <w:rFonts w:cstheme="minorHAnsi"/>
                      <w:lang w:val="en-US"/>
                    </w:rPr>
                  </w:pPr>
                  <w:sdt>
                    <w:sdtPr>
                      <w:rPr>
                        <w:rFonts w:cstheme="minorHAnsi"/>
                        <w:lang w:val="en-US"/>
                      </w:rPr>
                      <w:id w:val="1369411230"/>
                      <w14:checkbox>
                        <w14:checked w14:val="1"/>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Physical</w:t>
                  </w:r>
                </w:p>
              </w:tc>
              <w:tc>
                <w:tcPr>
                  <w:tcW w:w="1984" w:type="dxa"/>
                </w:tcPr>
                <w:p w14:paraId="5B767FE5" w14:textId="77777777" w:rsidR="00095715" w:rsidRPr="00234619" w:rsidRDefault="00F01BDC" w:rsidP="00095715">
                  <w:pPr>
                    <w:rPr>
                      <w:rFonts w:cstheme="minorHAnsi"/>
                      <w:lang w:val="en-US"/>
                    </w:rPr>
                  </w:pPr>
                  <w:sdt>
                    <w:sdtPr>
                      <w:rPr>
                        <w:rFonts w:cstheme="minorHAnsi"/>
                        <w:lang w:val="en-US"/>
                      </w:rPr>
                      <w:id w:val="-1561387601"/>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Audiovisual</w:t>
                  </w:r>
                </w:p>
                <w:p w14:paraId="6C1558E5" w14:textId="77777777" w:rsidR="00095715" w:rsidRPr="00234619" w:rsidRDefault="00F01BDC" w:rsidP="00095715">
                  <w:pPr>
                    <w:rPr>
                      <w:rFonts w:cstheme="minorHAnsi"/>
                      <w:lang w:val="en-US"/>
                    </w:rPr>
                  </w:pPr>
                  <w:sdt>
                    <w:sdtPr>
                      <w:rPr>
                        <w:rFonts w:cstheme="minorHAnsi"/>
                        <w:lang w:val="en-US"/>
                      </w:rPr>
                      <w:id w:val="59136205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Images</w:t>
                  </w:r>
                </w:p>
                <w:p w14:paraId="0A0027D4" w14:textId="77777777" w:rsidR="00095715" w:rsidRPr="00234619" w:rsidRDefault="00F01BDC" w:rsidP="00095715">
                  <w:pPr>
                    <w:rPr>
                      <w:rFonts w:cstheme="minorHAnsi"/>
                      <w:lang w:val="en-US"/>
                    </w:rPr>
                  </w:pPr>
                  <w:sdt>
                    <w:sdtPr>
                      <w:rPr>
                        <w:rFonts w:cstheme="minorHAnsi"/>
                        <w:lang w:val="en-US"/>
                      </w:rPr>
                      <w:id w:val="-176382526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Sound</w:t>
                  </w:r>
                </w:p>
                <w:p w14:paraId="4304B360" w14:textId="77777777" w:rsidR="00095715" w:rsidRPr="00234619" w:rsidRDefault="00F01BDC" w:rsidP="00095715">
                  <w:pPr>
                    <w:rPr>
                      <w:rFonts w:cstheme="minorHAnsi"/>
                      <w:lang w:val="en-US"/>
                    </w:rPr>
                  </w:pPr>
                  <w:sdt>
                    <w:sdtPr>
                      <w:rPr>
                        <w:rFonts w:cstheme="minorHAnsi"/>
                        <w:lang w:val="en-US"/>
                      </w:rPr>
                      <w:id w:val="-58283585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Numerical</w:t>
                  </w:r>
                </w:p>
                <w:p w14:paraId="26624F08" w14:textId="77777777" w:rsidR="00095715" w:rsidRPr="00234619" w:rsidRDefault="00F01BDC" w:rsidP="00095715">
                  <w:pPr>
                    <w:rPr>
                      <w:rFonts w:cstheme="minorHAnsi"/>
                      <w:lang w:val="en-US"/>
                    </w:rPr>
                  </w:pPr>
                  <w:sdt>
                    <w:sdtPr>
                      <w:rPr>
                        <w:rFonts w:cstheme="minorHAnsi"/>
                        <w:lang w:val="en-US"/>
                      </w:rPr>
                      <w:id w:val="2005471482"/>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Textual</w:t>
                  </w:r>
                </w:p>
                <w:p w14:paraId="247EA1A0" w14:textId="77777777" w:rsidR="00095715" w:rsidRPr="00234619" w:rsidRDefault="00F01BDC" w:rsidP="00095715">
                  <w:pPr>
                    <w:rPr>
                      <w:rFonts w:cstheme="minorHAnsi"/>
                      <w:lang w:val="en-US"/>
                    </w:rPr>
                  </w:pPr>
                  <w:sdt>
                    <w:sdtPr>
                      <w:rPr>
                        <w:rFonts w:cstheme="minorHAnsi"/>
                        <w:lang w:val="en-US"/>
                      </w:rPr>
                      <w:id w:val="-1716422087"/>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Model</w:t>
                  </w:r>
                </w:p>
                <w:p w14:paraId="290B480D" w14:textId="77777777" w:rsidR="00095715" w:rsidRPr="00234619" w:rsidRDefault="00F01BDC" w:rsidP="00095715">
                  <w:pPr>
                    <w:rPr>
                      <w:rFonts w:cstheme="minorHAnsi"/>
                      <w:lang w:val="en-US"/>
                    </w:rPr>
                  </w:pPr>
                  <w:sdt>
                    <w:sdtPr>
                      <w:rPr>
                        <w:rFonts w:cstheme="minorHAnsi"/>
                        <w:lang w:val="en-US"/>
                      </w:rPr>
                      <w:id w:val="692501869"/>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Software</w:t>
                  </w:r>
                </w:p>
                <w:p w14:paraId="4625C2FB" w14:textId="30D7D4CB" w:rsidR="00095715" w:rsidRDefault="00F01BDC" w:rsidP="00095715">
                  <w:pPr>
                    <w:rPr>
                      <w:rFonts w:cstheme="minorHAnsi"/>
                      <w:lang w:val="en-US"/>
                    </w:rPr>
                  </w:pPr>
                  <w:sdt>
                    <w:sdtPr>
                      <w:rPr>
                        <w:rFonts w:cstheme="minorHAnsi"/>
                        <w:lang w:val="en-US"/>
                      </w:rPr>
                      <w:id w:val="1527062723"/>
                      <w14:checkbox>
                        <w14:checked w14:val="0"/>
                        <w14:checkedState w14:val="2612" w14:font="MS Gothic"/>
                        <w14:uncheckedState w14:val="2610" w14:font="MS Gothic"/>
                      </w14:checkbox>
                    </w:sdtPr>
                    <w:sdtEndPr/>
                    <w:sdtContent>
                      <w:r w:rsidR="00095715" w:rsidRPr="00234619">
                        <w:rPr>
                          <w:rFonts w:ascii="Segoe UI Symbol" w:eastAsia="MS Gothic" w:hAnsi="Segoe UI Symbol" w:cs="Segoe UI Symbol"/>
                          <w:lang w:val="en-US"/>
                        </w:rPr>
                        <w:t>☐</w:t>
                      </w:r>
                    </w:sdtContent>
                  </w:sdt>
                  <w:r w:rsidR="00095715" w:rsidRPr="00234619">
                    <w:rPr>
                      <w:rFonts w:cstheme="minorHAnsi"/>
                      <w:lang w:val="en-US"/>
                    </w:rPr>
                    <w:t xml:space="preserve"> Other:</w:t>
                  </w:r>
                </w:p>
              </w:tc>
              <w:tc>
                <w:tcPr>
                  <w:tcW w:w="1985" w:type="dxa"/>
                </w:tcPr>
                <w:p w14:paraId="31B5E782" w14:textId="77777777" w:rsidR="00095715" w:rsidRPr="00234619" w:rsidRDefault="00095715" w:rsidP="00095715">
                  <w:pPr>
                    <w:pStyle w:val="Normaalweb"/>
                    <w:shd w:val="clear" w:color="auto" w:fill="FFFFFF"/>
                    <w:spacing w:after="0" w:afterAutospacing="0"/>
                    <w:rPr>
                      <w:rFonts w:asciiTheme="minorHAnsi" w:hAnsiTheme="minorHAnsi" w:cstheme="minorHAnsi"/>
                    </w:rPr>
                  </w:pPr>
                </w:p>
              </w:tc>
              <w:tc>
                <w:tcPr>
                  <w:tcW w:w="2126" w:type="dxa"/>
                </w:tcPr>
                <w:p w14:paraId="630B40D1" w14:textId="77777777" w:rsidR="00095715" w:rsidRPr="00095715" w:rsidRDefault="00F01BDC" w:rsidP="00095715">
                  <w:pPr>
                    <w:rPr>
                      <w:rFonts w:cstheme="minorHAnsi"/>
                      <w:lang w:val="nl-BE"/>
                    </w:rPr>
                  </w:pPr>
                  <w:sdt>
                    <w:sdtPr>
                      <w:rPr>
                        <w:rFonts w:cstheme="minorHAnsi"/>
                        <w:lang w:val="nl-BE"/>
                      </w:rPr>
                      <w:id w:val="546102283"/>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GB</w:t>
                  </w:r>
                </w:p>
                <w:p w14:paraId="41C2804C" w14:textId="77777777" w:rsidR="00095715" w:rsidRPr="00095715" w:rsidRDefault="00F01BDC" w:rsidP="00095715">
                  <w:pPr>
                    <w:rPr>
                      <w:rFonts w:cstheme="minorHAnsi"/>
                      <w:lang w:val="nl-BE"/>
                    </w:rPr>
                  </w:pPr>
                  <w:sdt>
                    <w:sdtPr>
                      <w:rPr>
                        <w:rFonts w:cstheme="minorHAnsi"/>
                        <w:lang w:val="nl-BE"/>
                      </w:rPr>
                      <w:id w:val="134385492"/>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100 GB</w:t>
                  </w:r>
                </w:p>
                <w:p w14:paraId="5DC0AC70" w14:textId="77777777" w:rsidR="00095715" w:rsidRPr="00095715" w:rsidRDefault="00F01BDC" w:rsidP="00095715">
                  <w:pPr>
                    <w:rPr>
                      <w:rFonts w:cstheme="minorHAnsi"/>
                      <w:lang w:val="nl-BE"/>
                    </w:rPr>
                  </w:pPr>
                  <w:sdt>
                    <w:sdtPr>
                      <w:rPr>
                        <w:rFonts w:cstheme="minorHAnsi"/>
                        <w:lang w:val="nl-BE"/>
                      </w:rPr>
                      <w:id w:val="-388504803"/>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1 TB</w:t>
                  </w:r>
                </w:p>
                <w:p w14:paraId="43A433CE" w14:textId="77777777" w:rsidR="00095715" w:rsidRPr="00095715" w:rsidRDefault="00F01BDC" w:rsidP="00095715">
                  <w:pPr>
                    <w:rPr>
                      <w:rFonts w:cstheme="minorHAnsi"/>
                      <w:lang w:val="nl-BE"/>
                    </w:rPr>
                  </w:pPr>
                  <w:sdt>
                    <w:sdtPr>
                      <w:rPr>
                        <w:rFonts w:cstheme="minorHAnsi"/>
                        <w:lang w:val="nl-BE"/>
                      </w:rPr>
                      <w:id w:val="1077096371"/>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&lt; 5 TB</w:t>
                  </w:r>
                </w:p>
                <w:p w14:paraId="0D644DFD" w14:textId="77777777" w:rsidR="00095715" w:rsidRPr="00095715" w:rsidRDefault="00F01BDC" w:rsidP="00095715">
                  <w:pPr>
                    <w:rPr>
                      <w:rFonts w:cstheme="minorHAnsi"/>
                      <w:lang w:val="nl-BE"/>
                    </w:rPr>
                  </w:pPr>
                  <w:sdt>
                    <w:sdtPr>
                      <w:rPr>
                        <w:rFonts w:cstheme="minorHAnsi"/>
                        <w:lang w:val="nl-BE"/>
                      </w:rPr>
                      <w:id w:val="1216169976"/>
                      <w14:checkbox>
                        <w14:checked w14:val="0"/>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&gt; 5 TB</w:t>
                  </w:r>
                </w:p>
                <w:p w14:paraId="5C10A8D1" w14:textId="77777777" w:rsidR="00095715" w:rsidRPr="00095715" w:rsidRDefault="00F01BDC" w:rsidP="00095715">
                  <w:pPr>
                    <w:rPr>
                      <w:rFonts w:cstheme="minorHAnsi"/>
                      <w:lang w:val="nl-BE"/>
                    </w:rPr>
                  </w:pPr>
                  <w:sdt>
                    <w:sdtPr>
                      <w:rPr>
                        <w:rFonts w:cstheme="minorHAnsi"/>
                        <w:lang w:val="nl-BE"/>
                      </w:rPr>
                      <w:id w:val="1357155934"/>
                      <w14:checkbox>
                        <w14:checked w14:val="1"/>
                        <w14:checkedState w14:val="2612" w14:font="MS Gothic"/>
                        <w14:uncheckedState w14:val="2610" w14:font="MS Gothic"/>
                      </w14:checkbox>
                    </w:sdtPr>
                    <w:sdtEndPr/>
                    <w:sdtContent>
                      <w:r w:rsidR="00095715" w:rsidRPr="00095715">
                        <w:rPr>
                          <w:rFonts w:ascii="Segoe UI Symbol" w:eastAsia="MS Gothic" w:hAnsi="Segoe UI Symbol" w:cs="Segoe UI Symbol"/>
                          <w:lang w:val="nl-BE"/>
                        </w:rPr>
                        <w:t>☒</w:t>
                      </w:r>
                    </w:sdtContent>
                  </w:sdt>
                  <w:r w:rsidR="00095715" w:rsidRPr="00095715">
                    <w:rPr>
                      <w:rFonts w:cstheme="minorHAnsi"/>
                      <w:lang w:val="nl-BE"/>
                    </w:rPr>
                    <w:t xml:space="preserve"> NA</w:t>
                  </w:r>
                </w:p>
                <w:p w14:paraId="2A7F3547" w14:textId="77777777" w:rsidR="00095715" w:rsidRPr="00095715" w:rsidRDefault="00095715" w:rsidP="00095715">
                  <w:pPr>
                    <w:rPr>
                      <w:rFonts w:cstheme="minorHAnsi"/>
                      <w:lang w:val="nl-BE"/>
                    </w:rPr>
                  </w:pPr>
                </w:p>
              </w:tc>
              <w:tc>
                <w:tcPr>
                  <w:tcW w:w="2156" w:type="dxa"/>
                </w:tcPr>
                <w:p w14:paraId="062945D4" w14:textId="59A26E66" w:rsidR="00095715" w:rsidRPr="00234619" w:rsidRDefault="00095715" w:rsidP="00095715">
                  <w:pPr>
                    <w:rPr>
                      <w:rFonts w:cstheme="minorHAnsi"/>
                      <w:lang w:val="en-US"/>
                    </w:rPr>
                  </w:pPr>
                  <w:r w:rsidRPr="00234619">
                    <w:rPr>
                      <w:rFonts w:cstheme="minorHAnsi"/>
                      <w:lang w:val="en-US"/>
                    </w:rPr>
                    <w:t>1</w:t>
                  </w:r>
                  <w:r>
                    <w:rPr>
                      <w:rFonts w:cstheme="minorHAnsi"/>
                      <w:lang w:val="en-US"/>
                    </w:rPr>
                    <w:t>5</w:t>
                  </w:r>
                  <w:r w:rsidRPr="00234619">
                    <w:rPr>
                      <w:rFonts w:cstheme="minorHAnsi"/>
                      <w:lang w:val="en-US"/>
                    </w:rPr>
                    <w:t xml:space="preserve"> boxes of slides stored in -20</w:t>
                  </w:r>
                  <w:r w:rsidR="005D5450">
                    <w:rPr>
                      <w:rFonts w:cstheme="minorHAnsi"/>
                      <w:lang w:val="en-US"/>
                    </w:rPr>
                    <w:t>°C</w:t>
                  </w:r>
                  <w:r w:rsidRPr="00234619">
                    <w:rPr>
                      <w:rFonts w:cstheme="minorHAnsi"/>
                      <w:lang w:val="en-US"/>
                    </w:rPr>
                    <w:t xml:space="preserve"> freezer</w:t>
                  </w:r>
                </w:p>
                <w:p w14:paraId="786878B4" w14:textId="77777777" w:rsidR="00095715" w:rsidRPr="00234619" w:rsidRDefault="00095715" w:rsidP="00095715">
                  <w:pPr>
                    <w:rPr>
                      <w:rFonts w:cstheme="minorHAnsi"/>
                      <w:lang w:val="en-US"/>
                    </w:rPr>
                  </w:pPr>
                </w:p>
                <w:p w14:paraId="5AEB956A" w14:textId="77777777" w:rsidR="00095715" w:rsidRPr="00234619" w:rsidRDefault="00095715" w:rsidP="00095715">
                  <w:pPr>
                    <w:rPr>
                      <w:rFonts w:cstheme="minorHAnsi"/>
                      <w:lang w:val="en-US"/>
                    </w:rPr>
                  </w:pPr>
                </w:p>
                <w:p w14:paraId="1ACFDF73" w14:textId="77777777" w:rsidR="00095715" w:rsidRPr="00234619" w:rsidRDefault="00095715" w:rsidP="00095715">
                  <w:pPr>
                    <w:rPr>
                      <w:rFonts w:cstheme="minorHAnsi"/>
                      <w:lang w:val="en-US"/>
                    </w:rPr>
                  </w:pPr>
                </w:p>
                <w:p w14:paraId="6D2BB078" w14:textId="33BBED62" w:rsidR="00095715" w:rsidRDefault="00095715" w:rsidP="00095715">
                  <w:pPr>
                    <w:rPr>
                      <w:rFonts w:cstheme="minorHAnsi"/>
                      <w:lang w:val="en-US"/>
                    </w:rPr>
                  </w:pPr>
                  <w:r w:rsidRPr="00234619">
                    <w:rPr>
                      <w:rFonts w:cstheme="minorHAnsi"/>
                      <w:lang w:val="en-US"/>
                    </w:rPr>
                    <w:br/>
                  </w:r>
                </w:p>
              </w:tc>
            </w:tr>
            <w:tr w:rsidR="00382488" w:rsidRPr="00382488" w14:paraId="769F4D79" w14:textId="77777777" w:rsidTr="00120483">
              <w:tc>
                <w:tcPr>
                  <w:tcW w:w="2296" w:type="dxa"/>
                </w:tcPr>
                <w:p w14:paraId="1AB140D7" w14:textId="7141D965" w:rsidR="00382488" w:rsidRPr="00234619" w:rsidRDefault="00382488" w:rsidP="00382488">
                  <w:pPr>
                    <w:pStyle w:val="Normaalweb"/>
                    <w:shd w:val="clear" w:color="auto" w:fill="FFFFFF"/>
                    <w:spacing w:after="0" w:afterAutospacing="0"/>
                    <w:rPr>
                      <w:rFonts w:asciiTheme="minorHAnsi" w:hAnsiTheme="minorHAnsi" w:cstheme="minorHAnsi"/>
                      <w:lang w:val="en-US"/>
                    </w:rPr>
                  </w:pPr>
                  <w:r>
                    <w:rPr>
                      <w:rFonts w:asciiTheme="minorHAnsi" w:hAnsiTheme="minorHAnsi" w:cstheme="minorHAnsi"/>
                      <w:lang w:val="en-US"/>
                    </w:rPr>
                    <w:t>P</w:t>
                  </w:r>
                  <w:r w:rsidRPr="00095715">
                    <w:rPr>
                      <w:rFonts w:asciiTheme="minorHAnsi" w:hAnsiTheme="minorHAnsi" w:cstheme="minorHAnsi"/>
                      <w:lang w:val="en-US"/>
                    </w:rPr>
                    <w:t>rotein/RNA/cDNA</w:t>
                  </w:r>
                </w:p>
              </w:tc>
              <w:tc>
                <w:tcPr>
                  <w:tcW w:w="1560" w:type="dxa"/>
                </w:tcPr>
                <w:p w14:paraId="1D112AC2" w14:textId="1F9034C8" w:rsidR="00382488" w:rsidRDefault="00382488" w:rsidP="00382488">
                  <w:pPr>
                    <w:rPr>
                      <w:rFonts w:cstheme="minorHAnsi"/>
                      <w:lang w:val="en-US"/>
                    </w:rPr>
                  </w:pPr>
                  <w:r>
                    <w:rPr>
                      <w:rFonts w:cstheme="minorHAnsi"/>
                      <w:lang w:val="en-US"/>
                    </w:rPr>
                    <w:t>Mouse</w:t>
                  </w:r>
                  <w:r w:rsidRPr="00234619">
                    <w:rPr>
                      <w:rFonts w:cstheme="minorHAnsi"/>
                      <w:lang w:val="en-US"/>
                    </w:rPr>
                    <w:t xml:space="preserve"> origin</w:t>
                  </w:r>
                </w:p>
              </w:tc>
              <w:tc>
                <w:tcPr>
                  <w:tcW w:w="1906" w:type="dxa"/>
                </w:tcPr>
                <w:p w14:paraId="7A458CAF" w14:textId="77777777" w:rsidR="00382488" w:rsidRPr="00234619" w:rsidRDefault="00F01BDC" w:rsidP="00382488">
                  <w:pPr>
                    <w:rPr>
                      <w:rFonts w:cstheme="minorHAnsi"/>
                      <w:lang w:val="en-US"/>
                    </w:rPr>
                  </w:pPr>
                  <w:sdt>
                    <w:sdtPr>
                      <w:rPr>
                        <w:rFonts w:cstheme="minorHAnsi"/>
                        <w:lang w:val="en-US"/>
                      </w:rPr>
                      <w:id w:val="-1371537769"/>
                      <w14:checkbox>
                        <w14:checked w14:val="1"/>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Generate new data</w:t>
                  </w:r>
                </w:p>
                <w:p w14:paraId="36A22639" w14:textId="5932FFF9" w:rsidR="00382488" w:rsidRDefault="00F01BDC" w:rsidP="00382488">
                  <w:pPr>
                    <w:rPr>
                      <w:rFonts w:cstheme="minorHAnsi"/>
                      <w:lang w:val="en-US"/>
                    </w:rPr>
                  </w:pPr>
                  <w:sdt>
                    <w:sdtPr>
                      <w:rPr>
                        <w:rFonts w:cstheme="minorHAnsi"/>
                        <w:lang w:val="en-US"/>
                      </w:rPr>
                      <w:id w:val="1752312139"/>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Reuse existing data</w:t>
                  </w:r>
                </w:p>
              </w:tc>
              <w:tc>
                <w:tcPr>
                  <w:tcW w:w="1354" w:type="dxa"/>
                </w:tcPr>
                <w:p w14:paraId="1492CA9A" w14:textId="77777777" w:rsidR="00382488" w:rsidRPr="00234619" w:rsidRDefault="00F01BDC" w:rsidP="00382488">
                  <w:pPr>
                    <w:rPr>
                      <w:rFonts w:cstheme="minorHAnsi"/>
                      <w:lang w:val="en-US"/>
                    </w:rPr>
                  </w:pPr>
                  <w:sdt>
                    <w:sdtPr>
                      <w:rPr>
                        <w:rFonts w:cstheme="minorHAnsi"/>
                        <w:lang w:val="en-US"/>
                      </w:rPr>
                      <w:id w:val="1731273830"/>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Digital</w:t>
                  </w:r>
                </w:p>
                <w:p w14:paraId="05A13912" w14:textId="5E7332EF" w:rsidR="00382488" w:rsidRDefault="00F01BDC" w:rsidP="00382488">
                  <w:pPr>
                    <w:rPr>
                      <w:rFonts w:cstheme="minorHAnsi"/>
                      <w:lang w:val="en-US"/>
                    </w:rPr>
                  </w:pPr>
                  <w:sdt>
                    <w:sdtPr>
                      <w:rPr>
                        <w:rFonts w:cstheme="minorHAnsi"/>
                        <w:lang w:val="en-US"/>
                      </w:rPr>
                      <w:id w:val="-1352099764"/>
                      <w14:checkbox>
                        <w14:checked w14:val="1"/>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Physical</w:t>
                  </w:r>
                </w:p>
              </w:tc>
              <w:tc>
                <w:tcPr>
                  <w:tcW w:w="1984" w:type="dxa"/>
                </w:tcPr>
                <w:p w14:paraId="12F83DE6" w14:textId="77777777" w:rsidR="00382488" w:rsidRPr="00234619" w:rsidRDefault="00F01BDC" w:rsidP="00382488">
                  <w:pPr>
                    <w:rPr>
                      <w:rFonts w:cstheme="minorHAnsi"/>
                      <w:lang w:val="en-US"/>
                    </w:rPr>
                  </w:pPr>
                  <w:sdt>
                    <w:sdtPr>
                      <w:rPr>
                        <w:rFonts w:cstheme="minorHAnsi"/>
                        <w:lang w:val="en-US"/>
                      </w:rPr>
                      <w:id w:val="796718243"/>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Audiovisual</w:t>
                  </w:r>
                </w:p>
                <w:p w14:paraId="586B6F3A" w14:textId="77777777" w:rsidR="00382488" w:rsidRPr="00234619" w:rsidRDefault="00F01BDC" w:rsidP="00382488">
                  <w:pPr>
                    <w:rPr>
                      <w:rFonts w:cstheme="minorHAnsi"/>
                      <w:lang w:val="en-US"/>
                    </w:rPr>
                  </w:pPr>
                  <w:sdt>
                    <w:sdtPr>
                      <w:rPr>
                        <w:rFonts w:cstheme="minorHAnsi"/>
                        <w:lang w:val="en-US"/>
                      </w:rPr>
                      <w:id w:val="1096986037"/>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Images</w:t>
                  </w:r>
                </w:p>
                <w:p w14:paraId="2C96F9A2" w14:textId="77777777" w:rsidR="00382488" w:rsidRPr="00234619" w:rsidRDefault="00F01BDC" w:rsidP="00382488">
                  <w:pPr>
                    <w:rPr>
                      <w:rFonts w:cstheme="minorHAnsi"/>
                      <w:lang w:val="en-US"/>
                    </w:rPr>
                  </w:pPr>
                  <w:sdt>
                    <w:sdtPr>
                      <w:rPr>
                        <w:rFonts w:cstheme="minorHAnsi"/>
                        <w:lang w:val="en-US"/>
                      </w:rPr>
                      <w:id w:val="1752471043"/>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Sound</w:t>
                  </w:r>
                </w:p>
                <w:p w14:paraId="36F39577" w14:textId="77777777" w:rsidR="00382488" w:rsidRPr="00234619" w:rsidRDefault="00F01BDC" w:rsidP="00382488">
                  <w:pPr>
                    <w:rPr>
                      <w:rFonts w:cstheme="minorHAnsi"/>
                      <w:lang w:val="en-US"/>
                    </w:rPr>
                  </w:pPr>
                  <w:sdt>
                    <w:sdtPr>
                      <w:rPr>
                        <w:rFonts w:cstheme="minorHAnsi"/>
                        <w:lang w:val="en-US"/>
                      </w:rPr>
                      <w:id w:val="1626430464"/>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Numerical</w:t>
                  </w:r>
                </w:p>
                <w:p w14:paraId="39B9D95C" w14:textId="77777777" w:rsidR="00382488" w:rsidRPr="00234619" w:rsidRDefault="00F01BDC" w:rsidP="00382488">
                  <w:pPr>
                    <w:rPr>
                      <w:rFonts w:cstheme="minorHAnsi"/>
                      <w:lang w:val="en-US"/>
                    </w:rPr>
                  </w:pPr>
                  <w:sdt>
                    <w:sdtPr>
                      <w:rPr>
                        <w:rFonts w:cstheme="minorHAnsi"/>
                        <w:lang w:val="en-US"/>
                      </w:rPr>
                      <w:id w:val="-741562823"/>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Textual</w:t>
                  </w:r>
                </w:p>
                <w:p w14:paraId="29D4842D" w14:textId="77777777" w:rsidR="00382488" w:rsidRPr="00234619" w:rsidRDefault="00F01BDC" w:rsidP="00382488">
                  <w:pPr>
                    <w:rPr>
                      <w:rFonts w:cstheme="minorHAnsi"/>
                      <w:lang w:val="en-US"/>
                    </w:rPr>
                  </w:pPr>
                  <w:sdt>
                    <w:sdtPr>
                      <w:rPr>
                        <w:rFonts w:cstheme="minorHAnsi"/>
                        <w:lang w:val="en-US"/>
                      </w:rPr>
                      <w:id w:val="980968223"/>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Model</w:t>
                  </w:r>
                </w:p>
                <w:p w14:paraId="58DF7F73" w14:textId="77777777" w:rsidR="00382488" w:rsidRPr="00234619" w:rsidRDefault="00F01BDC" w:rsidP="00382488">
                  <w:pPr>
                    <w:rPr>
                      <w:rFonts w:cstheme="minorHAnsi"/>
                      <w:lang w:val="en-US"/>
                    </w:rPr>
                  </w:pPr>
                  <w:sdt>
                    <w:sdtPr>
                      <w:rPr>
                        <w:rFonts w:cstheme="minorHAnsi"/>
                        <w:lang w:val="en-US"/>
                      </w:rPr>
                      <w:id w:val="111017479"/>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Software</w:t>
                  </w:r>
                </w:p>
                <w:p w14:paraId="15170B48" w14:textId="11293519" w:rsidR="00382488" w:rsidRDefault="00F01BDC" w:rsidP="00382488">
                  <w:pPr>
                    <w:rPr>
                      <w:rFonts w:cstheme="minorHAnsi"/>
                      <w:lang w:val="en-US"/>
                    </w:rPr>
                  </w:pPr>
                  <w:sdt>
                    <w:sdtPr>
                      <w:rPr>
                        <w:rFonts w:cstheme="minorHAnsi"/>
                        <w:lang w:val="en-US"/>
                      </w:rPr>
                      <w:id w:val="-739627419"/>
                      <w14:checkbox>
                        <w14:checked w14:val="0"/>
                        <w14:checkedState w14:val="2612" w14:font="MS Gothic"/>
                        <w14:uncheckedState w14:val="2610" w14:font="MS Gothic"/>
                      </w14:checkbox>
                    </w:sdtPr>
                    <w:sdtEndPr/>
                    <w:sdtContent>
                      <w:r w:rsidR="00382488" w:rsidRPr="00234619">
                        <w:rPr>
                          <w:rFonts w:ascii="Segoe UI Symbol" w:eastAsia="MS Gothic" w:hAnsi="Segoe UI Symbol" w:cs="Segoe UI Symbol"/>
                          <w:lang w:val="en-US"/>
                        </w:rPr>
                        <w:t>☐</w:t>
                      </w:r>
                    </w:sdtContent>
                  </w:sdt>
                  <w:r w:rsidR="00382488" w:rsidRPr="00234619">
                    <w:rPr>
                      <w:rFonts w:cstheme="minorHAnsi"/>
                      <w:lang w:val="en-US"/>
                    </w:rPr>
                    <w:t xml:space="preserve"> Other:</w:t>
                  </w:r>
                </w:p>
              </w:tc>
              <w:tc>
                <w:tcPr>
                  <w:tcW w:w="1985" w:type="dxa"/>
                </w:tcPr>
                <w:p w14:paraId="30189549" w14:textId="77777777" w:rsidR="00382488" w:rsidRPr="00234619" w:rsidRDefault="00382488" w:rsidP="00382488">
                  <w:pPr>
                    <w:pStyle w:val="Normaalweb"/>
                    <w:shd w:val="clear" w:color="auto" w:fill="FFFFFF"/>
                    <w:spacing w:after="0" w:afterAutospacing="0"/>
                    <w:rPr>
                      <w:rFonts w:asciiTheme="minorHAnsi" w:hAnsiTheme="minorHAnsi" w:cstheme="minorHAnsi"/>
                    </w:rPr>
                  </w:pPr>
                </w:p>
              </w:tc>
              <w:tc>
                <w:tcPr>
                  <w:tcW w:w="2126" w:type="dxa"/>
                </w:tcPr>
                <w:p w14:paraId="74E6BD25" w14:textId="77777777" w:rsidR="00382488" w:rsidRPr="00095715" w:rsidRDefault="00F01BDC" w:rsidP="00382488">
                  <w:pPr>
                    <w:rPr>
                      <w:rFonts w:cstheme="minorHAnsi"/>
                      <w:lang w:val="nl-BE"/>
                    </w:rPr>
                  </w:pPr>
                  <w:sdt>
                    <w:sdtPr>
                      <w:rPr>
                        <w:rFonts w:cstheme="minorHAnsi"/>
                        <w:lang w:val="nl-BE"/>
                      </w:rPr>
                      <w:id w:val="447362183"/>
                      <w14:checkbox>
                        <w14:checked w14:val="0"/>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&lt; 1 GB</w:t>
                  </w:r>
                </w:p>
                <w:p w14:paraId="52F33611" w14:textId="77777777" w:rsidR="00382488" w:rsidRPr="00095715" w:rsidRDefault="00F01BDC" w:rsidP="00382488">
                  <w:pPr>
                    <w:rPr>
                      <w:rFonts w:cstheme="minorHAnsi"/>
                      <w:lang w:val="nl-BE"/>
                    </w:rPr>
                  </w:pPr>
                  <w:sdt>
                    <w:sdtPr>
                      <w:rPr>
                        <w:rFonts w:cstheme="minorHAnsi"/>
                        <w:lang w:val="nl-BE"/>
                      </w:rPr>
                      <w:id w:val="1966538423"/>
                      <w14:checkbox>
                        <w14:checked w14:val="0"/>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&lt; 100 GB</w:t>
                  </w:r>
                </w:p>
                <w:p w14:paraId="576E0D4E" w14:textId="77777777" w:rsidR="00382488" w:rsidRPr="00095715" w:rsidRDefault="00F01BDC" w:rsidP="00382488">
                  <w:pPr>
                    <w:rPr>
                      <w:rFonts w:cstheme="minorHAnsi"/>
                      <w:lang w:val="nl-BE"/>
                    </w:rPr>
                  </w:pPr>
                  <w:sdt>
                    <w:sdtPr>
                      <w:rPr>
                        <w:rFonts w:cstheme="minorHAnsi"/>
                        <w:lang w:val="nl-BE"/>
                      </w:rPr>
                      <w:id w:val="650174923"/>
                      <w14:checkbox>
                        <w14:checked w14:val="0"/>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&lt; 1 TB</w:t>
                  </w:r>
                </w:p>
                <w:p w14:paraId="34014F17" w14:textId="77777777" w:rsidR="00382488" w:rsidRPr="00095715" w:rsidRDefault="00F01BDC" w:rsidP="00382488">
                  <w:pPr>
                    <w:rPr>
                      <w:rFonts w:cstheme="minorHAnsi"/>
                      <w:lang w:val="nl-BE"/>
                    </w:rPr>
                  </w:pPr>
                  <w:sdt>
                    <w:sdtPr>
                      <w:rPr>
                        <w:rFonts w:cstheme="minorHAnsi"/>
                        <w:lang w:val="nl-BE"/>
                      </w:rPr>
                      <w:id w:val="-1620530797"/>
                      <w14:checkbox>
                        <w14:checked w14:val="0"/>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&lt; 5 TB</w:t>
                  </w:r>
                </w:p>
                <w:p w14:paraId="3143F275" w14:textId="77777777" w:rsidR="00382488" w:rsidRPr="00095715" w:rsidRDefault="00F01BDC" w:rsidP="00382488">
                  <w:pPr>
                    <w:rPr>
                      <w:rFonts w:cstheme="minorHAnsi"/>
                      <w:lang w:val="nl-BE"/>
                    </w:rPr>
                  </w:pPr>
                  <w:sdt>
                    <w:sdtPr>
                      <w:rPr>
                        <w:rFonts w:cstheme="minorHAnsi"/>
                        <w:lang w:val="nl-BE"/>
                      </w:rPr>
                      <w:id w:val="-1085065370"/>
                      <w14:checkbox>
                        <w14:checked w14:val="0"/>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&gt; 5 TB</w:t>
                  </w:r>
                </w:p>
                <w:p w14:paraId="16B948D3" w14:textId="77777777" w:rsidR="00382488" w:rsidRPr="00095715" w:rsidRDefault="00F01BDC" w:rsidP="00382488">
                  <w:pPr>
                    <w:rPr>
                      <w:rFonts w:cstheme="minorHAnsi"/>
                      <w:lang w:val="nl-BE"/>
                    </w:rPr>
                  </w:pPr>
                  <w:sdt>
                    <w:sdtPr>
                      <w:rPr>
                        <w:rFonts w:cstheme="minorHAnsi"/>
                        <w:lang w:val="nl-BE"/>
                      </w:rPr>
                      <w:id w:val="-1598014773"/>
                      <w14:checkbox>
                        <w14:checked w14:val="1"/>
                        <w14:checkedState w14:val="2612" w14:font="MS Gothic"/>
                        <w14:uncheckedState w14:val="2610" w14:font="MS Gothic"/>
                      </w14:checkbox>
                    </w:sdtPr>
                    <w:sdtEndPr/>
                    <w:sdtContent>
                      <w:r w:rsidR="00382488" w:rsidRPr="00095715">
                        <w:rPr>
                          <w:rFonts w:ascii="Segoe UI Symbol" w:eastAsia="MS Gothic" w:hAnsi="Segoe UI Symbol" w:cs="Segoe UI Symbol"/>
                          <w:lang w:val="nl-BE"/>
                        </w:rPr>
                        <w:t>☒</w:t>
                      </w:r>
                    </w:sdtContent>
                  </w:sdt>
                  <w:r w:rsidR="00382488" w:rsidRPr="00095715">
                    <w:rPr>
                      <w:rFonts w:cstheme="minorHAnsi"/>
                      <w:lang w:val="nl-BE"/>
                    </w:rPr>
                    <w:t xml:space="preserve"> NA</w:t>
                  </w:r>
                </w:p>
                <w:p w14:paraId="3A23D9FA" w14:textId="77777777" w:rsidR="00382488" w:rsidRPr="00095715" w:rsidRDefault="00382488" w:rsidP="00382488">
                  <w:pPr>
                    <w:rPr>
                      <w:rFonts w:cstheme="minorHAnsi"/>
                      <w:lang w:val="nl-BE"/>
                    </w:rPr>
                  </w:pPr>
                </w:p>
              </w:tc>
              <w:tc>
                <w:tcPr>
                  <w:tcW w:w="2156" w:type="dxa"/>
                </w:tcPr>
                <w:p w14:paraId="0C6E181A" w14:textId="7FBEB486" w:rsidR="00382488" w:rsidRPr="00382488" w:rsidRDefault="00382488" w:rsidP="00382488">
                  <w:pPr>
                    <w:rPr>
                      <w:rFonts w:cstheme="minorHAnsi"/>
                    </w:rPr>
                  </w:pPr>
                  <w:r>
                    <w:rPr>
                      <w:rFonts w:cstheme="minorHAnsi"/>
                      <w:lang w:val="en-US"/>
                    </w:rPr>
                    <w:lastRenderedPageBreak/>
                    <w:t>3</w:t>
                  </w:r>
                  <w:r w:rsidRPr="00234619">
                    <w:rPr>
                      <w:rFonts w:cstheme="minorHAnsi"/>
                      <w:lang w:val="en-US"/>
                    </w:rPr>
                    <w:t xml:space="preserve"> boxes of samples stored in -80</w:t>
                  </w:r>
                  <w:r w:rsidR="005D5450">
                    <w:rPr>
                      <w:rFonts w:cstheme="minorHAnsi"/>
                      <w:lang w:val="en-US"/>
                    </w:rPr>
                    <w:t>°C</w:t>
                  </w:r>
                  <w:r w:rsidRPr="00234619">
                    <w:rPr>
                      <w:rFonts w:cstheme="minorHAnsi"/>
                      <w:lang w:val="en-US"/>
                    </w:rPr>
                    <w:t xml:space="preserve"> freezer </w:t>
                  </w:r>
                </w:p>
              </w:tc>
            </w:tr>
          </w:tbl>
          <w:p w14:paraId="3888175A" w14:textId="77777777" w:rsidR="00BA789F" w:rsidRPr="00382488" w:rsidRDefault="00BA789F" w:rsidP="00BA789F">
            <w:pPr>
              <w:spacing w:before="80"/>
            </w:pPr>
          </w:p>
        </w:tc>
      </w:tr>
      <w:tr w:rsidR="00BA789F" w:rsidRPr="00F42A6F" w14:paraId="4E521C0A" w14:textId="77777777" w:rsidTr="00306CBC">
        <w:trPr>
          <w:cantSplit/>
          <w:trHeight w:val="269"/>
        </w:trPr>
        <w:tc>
          <w:tcPr>
            <w:tcW w:w="15593" w:type="dxa"/>
            <w:gridSpan w:val="2"/>
          </w:tcPr>
          <w:p w14:paraId="5E82C683" w14:textId="77777777" w:rsidR="00BA789F" w:rsidRPr="00325C0C" w:rsidRDefault="00BA789F" w:rsidP="00BA789F">
            <w:pPr>
              <w:spacing w:before="80"/>
              <w:rPr>
                <w:rStyle w:val="Subtieleverwijzing"/>
                <w:i/>
                <w:sz w:val="22"/>
                <w:szCs w:val="22"/>
              </w:rPr>
            </w:pPr>
            <w:r w:rsidRPr="00325C0C">
              <w:rPr>
                <w:rStyle w:val="Subtieleverwijzing"/>
                <w:i/>
                <w:sz w:val="22"/>
                <w:szCs w:val="22"/>
              </w:rPr>
              <w:lastRenderedPageBreak/>
              <w:t>Guidance:</w:t>
            </w:r>
          </w:p>
          <w:p w14:paraId="5A06818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46A508FD" w14:textId="77777777" w:rsidR="00BB0DEB" w:rsidRPr="00325C0C" w:rsidRDefault="00F01BDC"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4456BB09" w14:textId="77777777" w:rsidR="00BA789F" w:rsidRPr="00BA789F" w:rsidRDefault="00BA789F" w:rsidP="00345E00"/>
        </w:tc>
      </w:tr>
      <w:tr w:rsidR="00AE4A22" w:rsidRPr="00F42A6F" w14:paraId="75B746AA" w14:textId="77777777" w:rsidTr="00436EB9">
        <w:trPr>
          <w:cantSplit/>
          <w:trHeight w:val="269"/>
        </w:trPr>
        <w:tc>
          <w:tcPr>
            <w:tcW w:w="4962" w:type="dxa"/>
          </w:tcPr>
          <w:p w14:paraId="3F0A8852"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21C7FB8" w14:textId="77777777" w:rsidR="00AE4A22" w:rsidRDefault="00AE4A22" w:rsidP="00CA2D12"/>
        </w:tc>
        <w:tc>
          <w:tcPr>
            <w:tcW w:w="10631" w:type="dxa"/>
          </w:tcPr>
          <w:p w14:paraId="6A5C65B8" w14:textId="778E4FF2" w:rsidR="00AE4A22" w:rsidRDefault="00382488" w:rsidP="00345E00">
            <w:pPr>
              <w:rPr>
                <w:lang w:val="en-US"/>
              </w:rPr>
            </w:pPr>
            <w:r>
              <w:rPr>
                <w:lang w:val="en-US"/>
              </w:rPr>
              <w:t>NA</w:t>
            </w:r>
          </w:p>
        </w:tc>
      </w:tr>
      <w:tr w:rsidR="003D036F" w:rsidRPr="00F42A6F" w14:paraId="533AF081" w14:textId="77777777" w:rsidTr="00436EB9">
        <w:trPr>
          <w:cantSplit/>
          <w:trHeight w:val="269"/>
        </w:trPr>
        <w:tc>
          <w:tcPr>
            <w:tcW w:w="4962" w:type="dxa"/>
          </w:tcPr>
          <w:p w14:paraId="131EED82"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248A508C" w14:textId="77777777" w:rsidR="00FB5895" w:rsidRPr="00250516" w:rsidRDefault="00F01BDC"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6940C6CD" w14:textId="591ED3EB" w:rsidR="00FB5895" w:rsidRDefault="00F01BDC" w:rsidP="00FB5895">
            <w:pPr>
              <w:rPr>
                <w:lang w:val="en-US"/>
              </w:rPr>
            </w:pPr>
            <w:sdt>
              <w:sdtPr>
                <w:rPr>
                  <w:lang w:val="en-US"/>
                </w:rPr>
                <w:id w:val="-463281363"/>
                <w14:checkbox>
                  <w14:checked w14:val="1"/>
                  <w14:checkedState w14:val="2612" w14:font="MS Gothic"/>
                  <w14:uncheckedState w14:val="2610" w14:font="MS Gothic"/>
                </w14:checkbox>
              </w:sdtPr>
              <w:sdtEndPr/>
              <w:sdtContent>
                <w:r w:rsidR="00382488">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82488" w:rsidRPr="00382488">
              <w:rPr>
                <w:lang w:val="en-US"/>
              </w:rPr>
              <w:t>ECDN°</w:t>
            </w:r>
            <w:r w:rsidR="00382488">
              <w:rPr>
                <w:lang w:val="en-US"/>
              </w:rPr>
              <w:t>P140/2023</w:t>
            </w:r>
            <w:r w:rsidR="005868D6">
              <w:t xml:space="preserve"> </w:t>
            </w:r>
            <w:r w:rsidR="005868D6" w:rsidRPr="005868D6">
              <w:rPr>
                <w:lang w:val="en-US"/>
              </w:rPr>
              <w:t>and ECDN° Creation Luttun/2023</w:t>
            </w:r>
          </w:p>
          <w:p w14:paraId="75178C4C" w14:textId="77777777" w:rsidR="00FB5895" w:rsidRDefault="00F01BD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236E3A0B" w14:textId="77777777" w:rsidR="00FB5895" w:rsidRDefault="00F01BDC"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56B58A57" w14:textId="77777777" w:rsidR="003D036F" w:rsidRDefault="00632536" w:rsidP="003D128A">
            <w:pPr>
              <w:rPr>
                <w:lang w:val="en-US"/>
              </w:rPr>
            </w:pPr>
            <w:r>
              <w:rPr>
                <w:lang w:val="en-US"/>
              </w:rPr>
              <w:t>Additional information</w:t>
            </w:r>
            <w:r w:rsidR="00EE33E8">
              <w:rPr>
                <w:lang w:val="en-US"/>
              </w:rPr>
              <w:t>:</w:t>
            </w:r>
          </w:p>
          <w:p w14:paraId="0D891D5A" w14:textId="77777777" w:rsidR="00EE33E8" w:rsidRDefault="00EE33E8" w:rsidP="003D128A">
            <w:pPr>
              <w:rPr>
                <w:lang w:val="en-US"/>
              </w:rPr>
            </w:pPr>
          </w:p>
          <w:p w14:paraId="6037AED4" w14:textId="77777777" w:rsidR="00EE33E8" w:rsidRDefault="00EE33E8" w:rsidP="003D128A">
            <w:pPr>
              <w:rPr>
                <w:lang w:val="en-US"/>
              </w:rPr>
            </w:pPr>
          </w:p>
        </w:tc>
      </w:tr>
      <w:tr w:rsidR="003D036F" w:rsidRPr="00F42A6F" w14:paraId="078B7900" w14:textId="77777777" w:rsidTr="00436EB9">
        <w:trPr>
          <w:cantSplit/>
          <w:trHeight w:val="269"/>
        </w:trPr>
        <w:tc>
          <w:tcPr>
            <w:tcW w:w="4962" w:type="dxa"/>
          </w:tcPr>
          <w:p w14:paraId="17295783"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Voetnootmarkering"/>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280EFD7B" w14:textId="77777777" w:rsidR="00E62A40" w:rsidRPr="00250516" w:rsidRDefault="00F01BDC"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621F16B2" w14:textId="778F2C07" w:rsidR="00E62A40" w:rsidRDefault="00F01BDC" w:rsidP="00E62A40">
            <w:pPr>
              <w:rPr>
                <w:lang w:val="en-US"/>
              </w:rPr>
            </w:pPr>
            <w:sdt>
              <w:sdtPr>
                <w:rPr>
                  <w:lang w:val="en-US"/>
                </w:rPr>
                <w:id w:val="308687415"/>
                <w14:checkbox>
                  <w14:checked w14:val="1"/>
                  <w14:checkedState w14:val="2612" w14:font="MS Gothic"/>
                  <w14:uncheckedState w14:val="2610" w14:font="MS Gothic"/>
                </w14:checkbox>
              </w:sdtPr>
              <w:sdtEndPr/>
              <w:sdtContent>
                <w:r w:rsidR="00382488">
                  <w:rPr>
                    <w:rFonts w:ascii="MS Gothic" w:eastAsia="MS Gothic" w:hAnsi="MS Gothic" w:hint="eastAsia"/>
                    <w:lang w:val="en-US"/>
                  </w:rPr>
                  <w:t>☒</w:t>
                </w:r>
              </w:sdtContent>
            </w:sdt>
            <w:r w:rsidR="00E62A40" w:rsidRPr="00250516">
              <w:rPr>
                <w:lang w:val="en-US"/>
              </w:rPr>
              <w:t xml:space="preserve"> </w:t>
            </w:r>
            <w:r w:rsidR="00E62A40">
              <w:rPr>
                <w:lang w:val="en-US"/>
              </w:rPr>
              <w:t>No</w:t>
            </w:r>
          </w:p>
          <w:p w14:paraId="5DB6A1A6" w14:textId="77777777" w:rsidR="00E62A40" w:rsidRDefault="00382948" w:rsidP="00E62A40">
            <w:pPr>
              <w:rPr>
                <w:lang w:val="en-US"/>
              </w:rPr>
            </w:pPr>
            <w:r>
              <w:rPr>
                <w:lang w:val="en-US"/>
              </w:rPr>
              <w:t>Additional information:</w:t>
            </w:r>
          </w:p>
          <w:p w14:paraId="4264483A" w14:textId="77777777" w:rsidR="00382948" w:rsidRDefault="00382948" w:rsidP="00E62A40">
            <w:pPr>
              <w:rPr>
                <w:lang w:val="en-US"/>
              </w:rPr>
            </w:pPr>
          </w:p>
          <w:p w14:paraId="1C33BAA1" w14:textId="77777777" w:rsidR="003D036F" w:rsidRDefault="003D036F" w:rsidP="00345E00">
            <w:pPr>
              <w:rPr>
                <w:lang w:val="en-US"/>
              </w:rPr>
            </w:pPr>
          </w:p>
        </w:tc>
      </w:tr>
      <w:tr w:rsidR="003D036F" w:rsidRPr="00F42A6F" w14:paraId="73BF2861" w14:textId="77777777" w:rsidTr="00436EB9">
        <w:trPr>
          <w:cantSplit/>
          <w:trHeight w:val="269"/>
        </w:trPr>
        <w:tc>
          <w:tcPr>
            <w:tcW w:w="4962" w:type="dxa"/>
          </w:tcPr>
          <w:p w14:paraId="0CADA58F"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CB50708" w14:textId="77777777" w:rsidR="00DF3028" w:rsidRPr="00250516" w:rsidRDefault="00F01BDC"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47DBC4ED" w14:textId="1407DCA0" w:rsidR="00DF3028" w:rsidRDefault="00F01BDC"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382488">
                  <w:rPr>
                    <w:rFonts w:ascii="MS Gothic" w:eastAsia="MS Gothic" w:hAnsi="MS Gothic" w:hint="eastAsia"/>
                    <w:lang w:val="en-US"/>
                  </w:rPr>
                  <w:t>☒</w:t>
                </w:r>
              </w:sdtContent>
            </w:sdt>
            <w:r w:rsidR="00DF3028">
              <w:rPr>
                <w:lang w:val="en-US"/>
              </w:rPr>
              <w:t xml:space="preserve"> No</w:t>
            </w:r>
          </w:p>
          <w:p w14:paraId="551E9E39"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12A8E0A7" w14:textId="77777777" w:rsidR="003D036F" w:rsidRDefault="003D036F" w:rsidP="00345E00">
            <w:pPr>
              <w:rPr>
                <w:lang w:val="en-US"/>
              </w:rPr>
            </w:pPr>
          </w:p>
        </w:tc>
      </w:tr>
      <w:tr w:rsidR="003D036F" w:rsidRPr="00F42A6F" w14:paraId="295A4335" w14:textId="77777777" w:rsidTr="00436EB9">
        <w:trPr>
          <w:cantSplit/>
          <w:trHeight w:val="269"/>
        </w:trPr>
        <w:tc>
          <w:tcPr>
            <w:tcW w:w="4962" w:type="dxa"/>
          </w:tcPr>
          <w:p w14:paraId="077CF68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00AFC26" w14:textId="1712AE38" w:rsidR="007C3FA4" w:rsidRPr="00250516" w:rsidRDefault="00F01BD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5D5450">
                  <w:rPr>
                    <w:rFonts w:ascii="MS Gothic" w:eastAsia="MS Gothic" w:hAnsi="MS Gothic" w:hint="eastAsia"/>
                    <w:lang w:val="en-US"/>
                  </w:rPr>
                  <w:t>☐</w:t>
                </w:r>
              </w:sdtContent>
            </w:sdt>
            <w:r w:rsidR="007C3FA4">
              <w:rPr>
                <w:lang w:val="en-US"/>
              </w:rPr>
              <w:t xml:space="preserve"> Yes</w:t>
            </w:r>
          </w:p>
          <w:p w14:paraId="20782CDA" w14:textId="0E699B06" w:rsidR="007C3FA4" w:rsidRDefault="00F01BDC" w:rsidP="007C3FA4">
            <w:pPr>
              <w:rPr>
                <w:lang w:val="en-US"/>
              </w:rPr>
            </w:pPr>
            <w:sdt>
              <w:sdtPr>
                <w:rPr>
                  <w:lang w:val="en-US"/>
                </w:rPr>
                <w:id w:val="-755433304"/>
                <w14:checkbox>
                  <w14:checked w14:val="1"/>
                  <w14:checkedState w14:val="2612" w14:font="MS Gothic"/>
                  <w14:uncheckedState w14:val="2610" w14:font="MS Gothic"/>
                </w14:checkbox>
              </w:sdtPr>
              <w:sdtEndPr/>
              <w:sdtContent>
                <w:r w:rsidR="005D5450">
                  <w:rPr>
                    <w:rFonts w:ascii="MS Gothic" w:eastAsia="MS Gothic" w:hAnsi="MS Gothic" w:hint="eastAsia"/>
                    <w:lang w:val="en-US"/>
                  </w:rPr>
                  <w:t>☒</w:t>
                </w:r>
              </w:sdtContent>
            </w:sdt>
            <w:r w:rsidR="007C3FA4">
              <w:rPr>
                <w:lang w:val="en-US"/>
              </w:rPr>
              <w:t xml:space="preserve"> No</w:t>
            </w:r>
          </w:p>
          <w:p w14:paraId="518FEEEC" w14:textId="77777777" w:rsidR="005868D6" w:rsidRDefault="007C3FA4" w:rsidP="007C3FA4">
            <w:pPr>
              <w:rPr>
                <w:lang w:val="en-US"/>
              </w:rPr>
            </w:pPr>
            <w:r>
              <w:rPr>
                <w:lang w:val="en-US"/>
              </w:rPr>
              <w:t xml:space="preserve">If yes, please explain: </w:t>
            </w:r>
          </w:p>
          <w:p w14:paraId="3B7A0441" w14:textId="77777777" w:rsidR="00F7023D" w:rsidRDefault="00F7023D" w:rsidP="007C3FA4">
            <w:pPr>
              <w:rPr>
                <w:lang w:val="en-US"/>
              </w:rPr>
            </w:pPr>
          </w:p>
          <w:p w14:paraId="4285FD7C" w14:textId="77777777" w:rsidR="003D036F" w:rsidRDefault="003D036F" w:rsidP="001D7595">
            <w:pPr>
              <w:jc w:val="both"/>
              <w:rPr>
                <w:lang w:val="en-US"/>
              </w:rPr>
            </w:pPr>
          </w:p>
        </w:tc>
      </w:tr>
      <w:tr w:rsidR="003D036F" w:rsidRPr="00F42A6F" w14:paraId="779DE2C8" w14:textId="77777777" w:rsidTr="00436EB9">
        <w:trPr>
          <w:cantSplit/>
          <w:trHeight w:val="269"/>
        </w:trPr>
        <w:tc>
          <w:tcPr>
            <w:tcW w:w="4962" w:type="dxa"/>
          </w:tcPr>
          <w:p w14:paraId="06D114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E18FB49" w14:textId="0EDFF7CB" w:rsidR="00950DB8" w:rsidRPr="00250516" w:rsidRDefault="00F01BD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1D7595">
                  <w:rPr>
                    <w:rFonts w:ascii="MS Gothic" w:eastAsia="MS Gothic" w:hAnsi="MS Gothic" w:hint="eastAsia"/>
                    <w:lang w:val="en-US"/>
                  </w:rPr>
                  <w:t>☐</w:t>
                </w:r>
              </w:sdtContent>
            </w:sdt>
            <w:r w:rsidR="00950DB8">
              <w:rPr>
                <w:lang w:val="en-US"/>
              </w:rPr>
              <w:t xml:space="preserve"> Yes</w:t>
            </w:r>
          </w:p>
          <w:p w14:paraId="3F6CD312" w14:textId="40663FD1" w:rsidR="00950DB8" w:rsidRDefault="00F01BDC"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D5450">
                  <w:rPr>
                    <w:rFonts w:ascii="MS Gothic" w:eastAsia="MS Gothic" w:hAnsi="MS Gothic" w:hint="eastAsia"/>
                    <w:lang w:val="en-US"/>
                  </w:rPr>
                  <w:t>☒</w:t>
                </w:r>
              </w:sdtContent>
            </w:sdt>
            <w:r w:rsidR="00950DB8">
              <w:rPr>
                <w:lang w:val="en-US"/>
              </w:rPr>
              <w:t xml:space="preserve"> No</w:t>
            </w:r>
          </w:p>
          <w:p w14:paraId="4CEA322E" w14:textId="77777777" w:rsidR="00950DB8" w:rsidRDefault="00950DB8" w:rsidP="00950DB8">
            <w:pPr>
              <w:rPr>
                <w:lang w:val="en-US"/>
              </w:rPr>
            </w:pPr>
            <w:r>
              <w:rPr>
                <w:lang w:val="en-US"/>
              </w:rPr>
              <w:t xml:space="preserve">If yes, please explain: </w:t>
            </w:r>
          </w:p>
          <w:p w14:paraId="7672971B" w14:textId="77777777" w:rsidR="00F7023D" w:rsidRDefault="00F7023D" w:rsidP="00950DB8">
            <w:pPr>
              <w:rPr>
                <w:lang w:val="en-US"/>
              </w:rPr>
            </w:pPr>
          </w:p>
          <w:p w14:paraId="4F93E3FB" w14:textId="1BAEE27D" w:rsidR="00F7023D" w:rsidRDefault="00F7023D" w:rsidP="005D5450">
            <w:pPr>
              <w:jc w:val="both"/>
              <w:rPr>
                <w:lang w:val="en-US"/>
              </w:rPr>
            </w:pPr>
          </w:p>
        </w:tc>
      </w:tr>
    </w:tbl>
    <w:p w14:paraId="6E14D477" w14:textId="77777777" w:rsidR="00F7023D" w:rsidRDefault="00F7023D"/>
    <w:p w14:paraId="41058765" w14:textId="77777777" w:rsidR="001D7595" w:rsidRDefault="001D7595"/>
    <w:p w14:paraId="48C62485" w14:textId="77777777" w:rsidR="001D7595" w:rsidRDefault="001D7595"/>
    <w:p w14:paraId="23E25647" w14:textId="77777777" w:rsidR="001D7595" w:rsidRDefault="001D7595"/>
    <w:p w14:paraId="700E573C" w14:textId="77777777" w:rsidR="001D7595" w:rsidRDefault="001D7595"/>
    <w:p w14:paraId="31724B70" w14:textId="77777777" w:rsidR="001D7595" w:rsidRDefault="001D7595"/>
    <w:p w14:paraId="787A5358" w14:textId="77777777" w:rsidR="001D7595" w:rsidRDefault="001D7595"/>
    <w:p w14:paraId="21D4C8D9" w14:textId="77777777" w:rsidR="001D7595" w:rsidRDefault="001D7595"/>
    <w:p w14:paraId="444E2F47" w14:textId="77777777" w:rsidR="001D7595" w:rsidRDefault="001D7595"/>
    <w:p w14:paraId="7DA80DB1" w14:textId="77777777" w:rsidR="001D7595" w:rsidRDefault="001D7595"/>
    <w:p w14:paraId="44599B7D" w14:textId="77777777" w:rsidR="001D7595" w:rsidRDefault="001D7595"/>
    <w:p w14:paraId="7BE6B471" w14:textId="77777777" w:rsidR="001D7595" w:rsidRDefault="001D7595"/>
    <w:p w14:paraId="017763FA" w14:textId="77777777" w:rsidR="00F7023D" w:rsidRDefault="00F7023D"/>
    <w:p w14:paraId="0EC273B0" w14:textId="77777777" w:rsidR="00F7023D" w:rsidRDefault="00F7023D"/>
    <w:tbl>
      <w:tblPr>
        <w:tblStyle w:val="Tabelraster"/>
        <w:tblW w:w="15593" w:type="dxa"/>
        <w:tblInd w:w="-714" w:type="dxa"/>
        <w:tblLayout w:type="fixed"/>
        <w:tblLook w:val="04A0" w:firstRow="1" w:lastRow="0" w:firstColumn="1" w:lastColumn="0" w:noHBand="0" w:noVBand="1"/>
      </w:tblPr>
      <w:tblGrid>
        <w:gridCol w:w="4962"/>
        <w:gridCol w:w="10631"/>
      </w:tblGrid>
      <w:tr w:rsidR="57444132" w14:paraId="702C49C1" w14:textId="77777777" w:rsidTr="005E32FD">
        <w:trPr>
          <w:cantSplit/>
          <w:trHeight w:val="269"/>
        </w:trPr>
        <w:tc>
          <w:tcPr>
            <w:tcW w:w="15593" w:type="dxa"/>
            <w:gridSpan w:val="2"/>
            <w:shd w:val="clear" w:color="auto" w:fill="5B9BD5" w:themeFill="accent5"/>
          </w:tcPr>
          <w:p w14:paraId="448CBA31" w14:textId="77777777" w:rsidR="00877A71" w:rsidRPr="00184DDE" w:rsidRDefault="00171BFB" w:rsidP="00BA789F">
            <w:pPr>
              <w:pStyle w:val="Lijstalinea"/>
              <w:numPr>
                <w:ilvl w:val="0"/>
                <w:numId w:val="22"/>
              </w:numPr>
              <w:jc w:val="center"/>
              <w:rPr>
                <w:b/>
              </w:rPr>
            </w:pPr>
            <w:r>
              <w:rPr>
                <w:b/>
                <w:bCs/>
              </w:rPr>
              <w:t>Documentation and Metadata</w:t>
            </w:r>
          </w:p>
          <w:p w14:paraId="65CFCE5A" w14:textId="77777777" w:rsidR="00184DDE" w:rsidRPr="00AB71F6" w:rsidRDefault="00184DDE" w:rsidP="00184DDE">
            <w:pPr>
              <w:pStyle w:val="Lijstalinea"/>
              <w:ind w:left="1080"/>
              <w:rPr>
                <w:b/>
              </w:rPr>
            </w:pPr>
          </w:p>
        </w:tc>
      </w:tr>
      <w:tr w:rsidR="002300DE" w14:paraId="46AF27F5" w14:textId="77777777" w:rsidTr="00436EB9">
        <w:trPr>
          <w:cantSplit/>
          <w:trHeight w:val="269"/>
        </w:trPr>
        <w:tc>
          <w:tcPr>
            <w:tcW w:w="4962" w:type="dxa"/>
            <w:shd w:val="clear" w:color="auto" w:fill="FFFFFF" w:themeFill="background1"/>
          </w:tcPr>
          <w:p w14:paraId="6E166300" w14:textId="77777777"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BE0FACC" w14:textId="77777777" w:rsidR="00EF7190" w:rsidRDefault="00EF7190" w:rsidP="0035345E">
            <w:pPr>
              <w:jc w:val="both"/>
            </w:pPr>
          </w:p>
          <w:p w14:paraId="3102516E" w14:textId="77777777" w:rsidR="00EF7190" w:rsidRPr="00C0755D" w:rsidRDefault="00F01BDC"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40FAC366" w14:textId="77777777" w:rsidR="00CA2D12" w:rsidRPr="00CA2D12" w:rsidRDefault="00CA2D12" w:rsidP="00EF7190">
            <w:pPr>
              <w:jc w:val="both"/>
              <w:rPr>
                <w:i/>
              </w:rPr>
            </w:pPr>
          </w:p>
        </w:tc>
        <w:tc>
          <w:tcPr>
            <w:tcW w:w="10631" w:type="dxa"/>
            <w:shd w:val="clear" w:color="auto" w:fill="FFFFFF" w:themeFill="background1"/>
          </w:tcPr>
          <w:p w14:paraId="582B978E" w14:textId="77777777" w:rsidR="005868D6" w:rsidRPr="005868D6" w:rsidRDefault="005868D6" w:rsidP="00F7023D">
            <w:pPr>
              <w:pStyle w:val="Normaalweb"/>
              <w:shd w:val="clear" w:color="auto" w:fill="FFFFFF"/>
              <w:jc w:val="both"/>
              <w:rPr>
                <w:rFonts w:asciiTheme="minorHAnsi" w:hAnsiTheme="minorHAnsi" w:cstheme="minorHAnsi"/>
                <w:lang w:val="en-US"/>
              </w:rPr>
            </w:pPr>
            <w:r w:rsidRPr="005868D6">
              <w:rPr>
                <w:rFonts w:asciiTheme="minorHAnsi" w:hAnsiTheme="minorHAnsi" w:cstheme="minorHAnsi"/>
                <w:lang w:val="en-US"/>
              </w:rPr>
              <w:t xml:space="preserve">Main results and methods will be published in peer-reviewed journals (open access as required by FWO regulations) and all publications will be archived in </w:t>
            </w:r>
            <w:proofErr w:type="spellStart"/>
            <w:r w:rsidRPr="005868D6">
              <w:rPr>
                <w:rFonts w:asciiTheme="minorHAnsi" w:hAnsiTheme="minorHAnsi" w:cstheme="minorHAnsi"/>
                <w:lang w:val="en-US"/>
              </w:rPr>
              <w:t>Lirias</w:t>
            </w:r>
            <w:proofErr w:type="spellEnd"/>
            <w:r w:rsidRPr="005868D6">
              <w:rPr>
                <w:rFonts w:asciiTheme="minorHAnsi" w:hAnsiTheme="minorHAnsi" w:cstheme="minorHAnsi"/>
                <w:lang w:val="en-US"/>
              </w:rPr>
              <w:t xml:space="preserve">, the digital KU Leuven document repository. </w:t>
            </w:r>
          </w:p>
          <w:p w14:paraId="1B61F516" w14:textId="5AA8B840" w:rsidR="005868D6" w:rsidRPr="005868D6" w:rsidRDefault="005868D6" w:rsidP="00F7023D">
            <w:pPr>
              <w:pStyle w:val="Normaalweb"/>
              <w:shd w:val="clear" w:color="auto" w:fill="FFFFFF"/>
              <w:jc w:val="both"/>
              <w:rPr>
                <w:rFonts w:asciiTheme="minorHAnsi" w:hAnsiTheme="minorHAnsi" w:cstheme="minorHAnsi"/>
                <w:lang w:val="en-US"/>
              </w:rPr>
            </w:pPr>
            <w:r w:rsidRPr="005868D6">
              <w:rPr>
                <w:rFonts w:asciiTheme="minorHAnsi" w:hAnsiTheme="minorHAnsi" w:cstheme="minorHAnsi"/>
                <w:lang w:val="en-US"/>
              </w:rPr>
              <w:t xml:space="preserve">All </w:t>
            </w:r>
            <w:r w:rsidRPr="00F7023D">
              <w:rPr>
                <w:rFonts w:asciiTheme="minorHAnsi" w:hAnsiTheme="minorHAnsi" w:cstheme="minorHAnsi"/>
                <w:b/>
                <w:bCs/>
                <w:lang w:val="en-US"/>
              </w:rPr>
              <w:t>digital data</w:t>
            </w:r>
            <w:r w:rsidRPr="005868D6">
              <w:rPr>
                <w:rFonts w:asciiTheme="minorHAnsi" w:hAnsiTheme="minorHAnsi" w:cstheme="minorHAnsi"/>
                <w:lang w:val="en-US"/>
              </w:rPr>
              <w:t xml:space="preserve"> generated in the project for each WP and associated metadata will be archived digitally and a searchable database format (Excel or Access) will be implemented. Electronic lab note books will be used and templates have been designed for writing protocols/SOPs, for excel spreadsheets for raw data and (statistical) analysis. When raw data are uploaded on repositories, keywords will be affixed along with readme files containing the needed information for reuse. In the final stage of the project, a master index file with the combined metadata for each WP will be generated and archived on a non-editable drive of the host institution KU Leuven (‘K drive’). </w:t>
            </w:r>
          </w:p>
          <w:p w14:paraId="21469349" w14:textId="77777777" w:rsidR="00F7023D" w:rsidRDefault="005868D6" w:rsidP="00F7023D">
            <w:pPr>
              <w:pStyle w:val="Normaalweb"/>
              <w:shd w:val="clear" w:color="auto" w:fill="FFFFFF"/>
              <w:jc w:val="both"/>
              <w:rPr>
                <w:rFonts w:asciiTheme="minorHAnsi" w:hAnsiTheme="minorHAnsi" w:cstheme="minorHAnsi"/>
                <w:lang w:val="en-US"/>
              </w:rPr>
            </w:pPr>
            <w:r w:rsidRPr="005868D6">
              <w:rPr>
                <w:rFonts w:asciiTheme="minorHAnsi" w:hAnsiTheme="minorHAnsi" w:cstheme="minorHAnsi"/>
                <w:lang w:val="en-US"/>
              </w:rPr>
              <w:t xml:space="preserve">All </w:t>
            </w:r>
            <w:r w:rsidRPr="00F7023D">
              <w:rPr>
                <w:rFonts w:asciiTheme="minorHAnsi" w:hAnsiTheme="minorHAnsi" w:cstheme="minorHAnsi"/>
                <w:b/>
                <w:bCs/>
                <w:lang w:val="en-US"/>
              </w:rPr>
              <w:t>physical data</w:t>
            </w:r>
            <w:r w:rsidRPr="005868D6">
              <w:rPr>
                <w:rFonts w:asciiTheme="minorHAnsi" w:hAnsiTheme="minorHAnsi" w:cstheme="minorHAnsi"/>
                <w:lang w:val="en-US"/>
              </w:rPr>
              <w:t xml:space="preserve"> collected during the course of the project will be stored at designated storage places (at room temperature or frozen) and location and preservation method of the biological samples (tissues, tissue sections, blood plasma, genetic material) will be documented digitally (.xlsx files).</w:t>
            </w:r>
          </w:p>
          <w:p w14:paraId="6F27031B" w14:textId="4222F059" w:rsidR="00F7023D" w:rsidRPr="005868D6" w:rsidRDefault="00F7023D" w:rsidP="00F7023D">
            <w:pPr>
              <w:pStyle w:val="Normaalweb"/>
              <w:shd w:val="clear" w:color="auto" w:fill="FFFFFF"/>
              <w:jc w:val="both"/>
              <w:rPr>
                <w:rFonts w:asciiTheme="minorHAnsi" w:hAnsiTheme="minorHAnsi" w:cstheme="minorHAnsi"/>
                <w:lang w:val="en-US"/>
              </w:rPr>
            </w:pPr>
          </w:p>
        </w:tc>
      </w:tr>
      <w:tr w:rsidR="002300DE" w14:paraId="777660A2" w14:textId="77777777" w:rsidTr="00436EB9">
        <w:trPr>
          <w:cantSplit/>
          <w:trHeight w:val="269"/>
        </w:trPr>
        <w:tc>
          <w:tcPr>
            <w:tcW w:w="4962" w:type="dxa"/>
            <w:shd w:val="clear" w:color="auto" w:fill="FFFFFF" w:themeFill="background1"/>
          </w:tcPr>
          <w:p w14:paraId="489CB34D"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E976DE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5F59EE" w14:textId="77777777" w:rsidR="00771CF4" w:rsidRDefault="00771CF4" w:rsidP="00771CF4">
            <w:pPr>
              <w:rPr>
                <w:rFonts w:ascii="Arial" w:eastAsia="Times New Roman" w:hAnsi="Arial" w:cs="Arial"/>
                <w:sz w:val="16"/>
                <w:szCs w:val="16"/>
                <w:lang w:val="en-US" w:eastAsia="nl-BE"/>
              </w:rPr>
            </w:pPr>
          </w:p>
          <w:p w14:paraId="2F09EFB4" w14:textId="77777777" w:rsidR="00771CF4" w:rsidRPr="0096485F" w:rsidRDefault="00771CF4" w:rsidP="00771CF4">
            <w:pPr>
              <w:rPr>
                <w:i/>
                <w:smallCaps/>
                <w:color w:val="44546A" w:themeColor="text2"/>
                <w:sz w:val="20"/>
                <w:szCs w:val="20"/>
              </w:rPr>
            </w:pPr>
            <w:r w:rsidRPr="0096485F">
              <w:rPr>
                <w:rStyle w:val="Subtieleverwijzing"/>
                <w:i/>
                <w:color w:val="44546A" w:themeColor="text2"/>
                <w:sz w:val="20"/>
                <w:szCs w:val="20"/>
              </w:rPr>
              <w:t>Repositories could ask to deliver metadata in a certain format, with specified ontologies and vocabularies, i.e. standard lists with unique identifiers.</w:t>
            </w:r>
          </w:p>
          <w:p w14:paraId="2B3DA9FA"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7AEB0A3" w14:textId="1077FDA7" w:rsidR="00CA2D12" w:rsidRPr="00250516" w:rsidRDefault="00F01BDC"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F7023D">
                  <w:rPr>
                    <w:rFonts w:ascii="MS Gothic" w:eastAsia="MS Gothic" w:hAnsi="MS Gothic" w:hint="eastAsia"/>
                    <w:lang w:val="en-US"/>
                  </w:rPr>
                  <w:t>☒</w:t>
                </w:r>
              </w:sdtContent>
            </w:sdt>
            <w:r w:rsidR="00CA2D12">
              <w:rPr>
                <w:lang w:val="en-US"/>
              </w:rPr>
              <w:t xml:space="preserve"> Yes</w:t>
            </w:r>
          </w:p>
          <w:p w14:paraId="03BB4EBC" w14:textId="77777777" w:rsidR="00CA2D12" w:rsidRDefault="00F01BD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43C83CF7"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73D7B22F" w14:textId="091CFB0E" w:rsidR="00F81457" w:rsidRPr="00F7023D" w:rsidRDefault="00F7023D" w:rsidP="00F21137">
            <w:pPr>
              <w:pStyle w:val="Normaalweb"/>
              <w:shd w:val="clear" w:color="auto" w:fill="FFFFFF"/>
              <w:jc w:val="both"/>
              <w:rPr>
                <w:rFonts w:asciiTheme="minorHAnsi" w:hAnsiTheme="minorHAnsi" w:cstheme="minorHAnsi"/>
                <w:lang w:val="en-US"/>
              </w:rPr>
            </w:pPr>
            <w:r w:rsidRPr="00234619">
              <w:rPr>
                <w:rFonts w:asciiTheme="minorHAnsi" w:hAnsiTheme="minorHAnsi" w:cstheme="minorHAnsi"/>
                <w:lang w:val="en-US"/>
              </w:rPr>
              <w:t xml:space="preserve">Metadata will be a combination of machine-generated and manually generated metadata. Metadata of raw images (file size, pixel number, acquisition date, settings, etc.) and </w:t>
            </w:r>
            <w:proofErr w:type="spellStart"/>
            <w:r w:rsidRPr="00234619">
              <w:rPr>
                <w:rFonts w:asciiTheme="minorHAnsi" w:hAnsiTheme="minorHAnsi" w:cstheme="minorHAnsi"/>
                <w:lang w:val="en-US"/>
              </w:rPr>
              <w:t>qRT</w:t>
            </w:r>
            <w:proofErr w:type="spellEnd"/>
            <w:r w:rsidRPr="00234619">
              <w:rPr>
                <w:rFonts w:asciiTheme="minorHAnsi" w:hAnsiTheme="minorHAnsi" w:cstheme="minorHAnsi"/>
                <w:lang w:val="en-US"/>
              </w:rPr>
              <w:t xml:space="preserve">-PCR are captured automatically and saved on the server together with the corresponding data files. Other metadata (on quantification procedures, biochemical analysis, </w:t>
            </w:r>
            <w:r w:rsidRPr="001D7595">
              <w:rPr>
                <w:rFonts w:asciiTheme="minorHAnsi" w:hAnsiTheme="minorHAnsi" w:cstheme="minorHAnsi"/>
                <w:i/>
                <w:lang w:val="en-US"/>
              </w:rPr>
              <w:t>etc.</w:t>
            </w:r>
            <w:r w:rsidRPr="00234619">
              <w:rPr>
                <w:rFonts w:asciiTheme="minorHAnsi" w:hAnsiTheme="minorHAnsi" w:cstheme="minorHAnsi"/>
                <w:lang w:val="en-US"/>
              </w:rPr>
              <w:t xml:space="preserve">) are mostly captured manually and logged in lab notebooks or in searchable Excel/Access databases. For these metadata, we will progressively design own metadata standards using </w:t>
            </w:r>
            <w:r w:rsidRPr="00234619">
              <w:rPr>
                <w:rFonts w:asciiTheme="minorHAnsi" w:hAnsiTheme="minorHAnsi" w:cstheme="minorHAnsi"/>
                <w:color w:val="0260BF"/>
                <w:lang w:val="en-US"/>
              </w:rPr>
              <w:t>http://dublincore.rog/</w:t>
            </w:r>
            <w:r w:rsidRPr="00234619">
              <w:rPr>
                <w:rFonts w:asciiTheme="minorHAnsi" w:hAnsiTheme="minorHAnsi" w:cstheme="minorHAnsi"/>
                <w:lang w:val="en-US"/>
              </w:rPr>
              <w:t>. We will also consider archiving our data using general data repositories (</w:t>
            </w:r>
            <w:r w:rsidRPr="00234619">
              <w:rPr>
                <w:rFonts w:asciiTheme="minorHAnsi" w:hAnsiTheme="minorHAnsi" w:cstheme="minorHAnsi"/>
                <w:color w:val="0260BF"/>
                <w:lang w:val="en-US"/>
              </w:rPr>
              <w:t xml:space="preserve">https://figshare.com/ </w:t>
            </w:r>
            <w:r w:rsidRPr="00234619">
              <w:rPr>
                <w:rFonts w:asciiTheme="minorHAnsi" w:hAnsiTheme="minorHAnsi" w:cstheme="minorHAnsi"/>
                <w:lang w:val="en-US"/>
              </w:rPr>
              <w:t xml:space="preserve">and </w:t>
            </w:r>
            <w:r w:rsidRPr="00234619">
              <w:rPr>
                <w:rFonts w:asciiTheme="minorHAnsi" w:hAnsiTheme="minorHAnsi" w:cstheme="minorHAnsi"/>
                <w:color w:val="0260BF"/>
                <w:lang w:val="en-US"/>
              </w:rPr>
              <w:t>https://zenodo.org/</w:t>
            </w:r>
            <w:r w:rsidRPr="00234619">
              <w:rPr>
                <w:rFonts w:asciiTheme="minorHAnsi" w:hAnsiTheme="minorHAnsi" w:cstheme="minorHAnsi"/>
                <w:lang w:val="en-US"/>
              </w:rPr>
              <w:t xml:space="preserve">). </w:t>
            </w:r>
            <w:proofErr w:type="spellStart"/>
            <w:r w:rsidRPr="00234619">
              <w:rPr>
                <w:rFonts w:asciiTheme="minorHAnsi" w:hAnsiTheme="minorHAnsi" w:cstheme="minorHAnsi"/>
                <w:lang w:val="en-US"/>
              </w:rPr>
              <w:t>RNAseq</w:t>
            </w:r>
            <w:proofErr w:type="spellEnd"/>
            <w:r w:rsidRPr="00234619">
              <w:rPr>
                <w:rFonts w:asciiTheme="minorHAnsi" w:hAnsiTheme="minorHAnsi" w:cstheme="minorHAnsi"/>
                <w:lang w:val="en-US"/>
              </w:rPr>
              <w:t xml:space="preserve"> data will be uploaded to the GEO repository which uses the MIAME standard. </w:t>
            </w:r>
          </w:p>
          <w:p w14:paraId="34DBA8D7" w14:textId="77777777" w:rsidR="00F81457" w:rsidRDefault="00F81457" w:rsidP="00F81457">
            <w:pPr>
              <w:rPr>
                <w:lang w:val="en-US"/>
              </w:rPr>
            </w:pPr>
          </w:p>
          <w:p w14:paraId="69E90C01"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903879C" w14:textId="77777777" w:rsidR="002300DE" w:rsidRDefault="002300DE" w:rsidP="00534707">
            <w:pPr>
              <w:jc w:val="both"/>
              <w:rPr>
                <w:b/>
                <w:bCs/>
              </w:rPr>
            </w:pPr>
          </w:p>
        </w:tc>
      </w:tr>
    </w:tbl>
    <w:p w14:paraId="5B275C08" w14:textId="77777777" w:rsidR="00382488" w:rsidRDefault="00382488"/>
    <w:p w14:paraId="1D814493" w14:textId="77777777" w:rsidR="00F7023D" w:rsidRDefault="00F7023D"/>
    <w:p w14:paraId="752E72FE" w14:textId="77777777" w:rsidR="00F7023D" w:rsidRDefault="00F7023D"/>
    <w:p w14:paraId="68D05876" w14:textId="77777777" w:rsidR="00F7023D" w:rsidRDefault="00F7023D"/>
    <w:p w14:paraId="4557EAC2" w14:textId="77777777" w:rsidR="00F7023D" w:rsidRDefault="00F7023D"/>
    <w:p w14:paraId="2163D3C4" w14:textId="77777777" w:rsidR="00F7023D" w:rsidRDefault="00F7023D"/>
    <w:p w14:paraId="10542D9A" w14:textId="77777777" w:rsidR="00F7023D" w:rsidRDefault="00F7023D"/>
    <w:p w14:paraId="4FB78F43" w14:textId="77777777" w:rsidR="00F7023D" w:rsidRDefault="00F7023D"/>
    <w:p w14:paraId="246D7734" w14:textId="77777777" w:rsidR="00F7023D" w:rsidRDefault="00F7023D"/>
    <w:p w14:paraId="34C84660" w14:textId="77777777" w:rsidR="00F7023D" w:rsidRDefault="00F7023D"/>
    <w:p w14:paraId="04862FCE" w14:textId="77777777" w:rsidR="00F7023D" w:rsidRDefault="00F7023D"/>
    <w:p w14:paraId="2092B7A3" w14:textId="77777777" w:rsidR="00F7023D" w:rsidRDefault="00F7023D"/>
    <w:p w14:paraId="684D4FEC" w14:textId="77777777" w:rsidR="00F7023D" w:rsidRDefault="00F7023D"/>
    <w:p w14:paraId="4C8E0A26" w14:textId="77777777" w:rsidR="00382488" w:rsidRDefault="00382488"/>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38B1F6A" w14:textId="77777777" w:rsidTr="005E32FD">
        <w:trPr>
          <w:cantSplit/>
          <w:trHeight w:val="269"/>
        </w:trPr>
        <w:tc>
          <w:tcPr>
            <w:tcW w:w="15593" w:type="dxa"/>
            <w:gridSpan w:val="2"/>
            <w:shd w:val="clear" w:color="auto" w:fill="5B9BD5" w:themeFill="accent5"/>
          </w:tcPr>
          <w:p w14:paraId="2AAD5890" w14:textId="77777777" w:rsidR="009F7382" w:rsidRPr="009F7382" w:rsidRDefault="009F7382" w:rsidP="00BA789F">
            <w:pPr>
              <w:pStyle w:val="Lijstalinea"/>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72B4F39" w14:textId="77777777" w:rsidR="00877A71" w:rsidRPr="00145CC7" w:rsidRDefault="00877A71" w:rsidP="00EE6614">
            <w:pPr>
              <w:ind w:left="360"/>
              <w:jc w:val="center"/>
              <w:rPr>
                <w:b/>
              </w:rPr>
            </w:pPr>
          </w:p>
        </w:tc>
      </w:tr>
      <w:tr w:rsidR="002300DE" w:rsidRPr="00F42A6F" w14:paraId="6615AEDE" w14:textId="77777777" w:rsidTr="00436EB9">
        <w:trPr>
          <w:cantSplit/>
          <w:trHeight w:val="269"/>
        </w:trPr>
        <w:tc>
          <w:tcPr>
            <w:tcW w:w="4962" w:type="dxa"/>
          </w:tcPr>
          <w:p w14:paraId="7B40F9F3" w14:textId="77777777" w:rsidR="002300DE" w:rsidRDefault="00CE6D90" w:rsidP="008F2D7E">
            <w:r w:rsidRPr="002B78E0">
              <w:t>Where will the data be stored?</w:t>
            </w:r>
          </w:p>
          <w:p w14:paraId="06C1D452" w14:textId="77777777" w:rsidR="00762983" w:rsidRDefault="00762983" w:rsidP="008F2D7E"/>
          <w:p w14:paraId="54FAF6C6"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3AD9F17B" w14:textId="003CA810" w:rsidR="00975C08" w:rsidRPr="00250516" w:rsidRDefault="00F01BDC" w:rsidP="00975C08">
            <w:pPr>
              <w:rPr>
                <w:lang w:val="en-US"/>
              </w:rPr>
            </w:pPr>
            <w:sdt>
              <w:sdtPr>
                <w:rPr>
                  <w:lang w:val="en-US"/>
                </w:rPr>
                <w:id w:val="-642347297"/>
                <w14:checkbox>
                  <w14:checked w14:val="1"/>
                  <w14:checkedState w14:val="2612" w14:font="MS Gothic"/>
                  <w14:uncheckedState w14:val="2610" w14:font="MS Gothic"/>
                </w14:checkbox>
              </w:sdtPr>
              <w:sdtEndPr/>
              <w:sdtContent>
                <w:r w:rsidR="00F7023D">
                  <w:rPr>
                    <w:rFonts w:ascii="MS Gothic" w:eastAsia="MS Gothic" w:hAnsi="MS Gothic" w:hint="eastAsia"/>
                    <w:lang w:val="en-US"/>
                  </w:rPr>
                  <w:t>☒</w:t>
                </w:r>
              </w:sdtContent>
            </w:sdt>
            <w:r w:rsidR="00975C08">
              <w:rPr>
                <w:lang w:val="en-US"/>
              </w:rPr>
              <w:t xml:space="preserve"> Shared network drive (J-drive)</w:t>
            </w:r>
          </w:p>
          <w:p w14:paraId="5611D692" w14:textId="77777777" w:rsidR="00975C08" w:rsidRDefault="00F01BDC"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14:paraId="0561858B" w14:textId="7CC9A75D" w:rsidR="00975C08" w:rsidRPr="00250516" w:rsidRDefault="00F01BDC"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F7023D">
                  <w:rPr>
                    <w:rFonts w:ascii="MS Gothic" w:eastAsia="MS Gothic" w:hAnsi="MS Gothic" w:hint="eastAsia"/>
                    <w:lang w:val="en-US"/>
                  </w:rPr>
                  <w:t>☒</w:t>
                </w:r>
              </w:sdtContent>
            </w:sdt>
            <w:r w:rsidR="00975C08">
              <w:rPr>
                <w:lang w:val="en-US"/>
              </w:rPr>
              <w:t xml:space="preserve"> OneDrive (KU Leuven)</w:t>
            </w:r>
          </w:p>
          <w:p w14:paraId="094CEB8F" w14:textId="77777777" w:rsidR="00975C08" w:rsidRDefault="00F01BDC"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66F57A0E" w14:textId="77777777" w:rsidR="00975C08" w:rsidRPr="00250516" w:rsidRDefault="00F01BDC"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72585242" w14:textId="77777777" w:rsidR="00975C08" w:rsidRDefault="00F01BDC"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04613">
                  <w:rPr>
                    <w:rFonts w:ascii="MS Gothic" w:eastAsia="MS Gothic" w:hAnsi="MS Gothic" w:hint="eastAsia"/>
                    <w:lang w:val="en-US"/>
                  </w:rPr>
                  <w:t>☐</w:t>
                </w:r>
              </w:sdtContent>
            </w:sdt>
            <w:r w:rsidR="00975C08">
              <w:rPr>
                <w:lang w:val="en-US"/>
              </w:rPr>
              <w:t xml:space="preserve"> Large Volume Storage</w:t>
            </w:r>
          </w:p>
          <w:p w14:paraId="4158B2C0" w14:textId="77777777" w:rsidR="007A5CC7" w:rsidRPr="00250516" w:rsidRDefault="00F01BDC"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14:paraId="02CE447F" w14:textId="66513673" w:rsidR="00CE6D90" w:rsidRDefault="00F01BDC"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F7023D">
                  <w:rPr>
                    <w:rFonts w:ascii="MS Gothic" w:eastAsia="MS Gothic" w:hAnsi="MS Gothic" w:hint="eastAsia"/>
                    <w:lang w:val="en-US"/>
                  </w:rPr>
                  <w:t>☒</w:t>
                </w:r>
              </w:sdtContent>
            </w:sdt>
            <w:r w:rsidR="007A5CC7">
              <w:rPr>
                <w:lang w:val="en-US"/>
              </w:rPr>
              <w:t xml:space="preserve"> Other: </w:t>
            </w:r>
          </w:p>
          <w:p w14:paraId="5F3EAF89" w14:textId="77777777" w:rsidR="00F7023D" w:rsidRDefault="00F7023D" w:rsidP="6320600B">
            <w:pPr>
              <w:rPr>
                <w:lang w:val="en-US"/>
              </w:rPr>
            </w:pPr>
          </w:p>
          <w:p w14:paraId="0911F0BF" w14:textId="74C0DCCB" w:rsidR="00F7023D" w:rsidRDefault="00F7023D" w:rsidP="00F7023D">
            <w:pPr>
              <w:jc w:val="both"/>
              <w:rPr>
                <w:lang w:val="en-US"/>
              </w:rPr>
            </w:pPr>
            <w:r w:rsidRPr="00F7023D">
              <w:rPr>
                <w:lang w:val="en-US"/>
              </w:rPr>
              <w:t>During the project</w:t>
            </w:r>
            <w:r>
              <w:rPr>
                <w:lang w:val="en-US"/>
              </w:rPr>
              <w:t>,</w:t>
            </w:r>
            <w:r w:rsidRPr="00F7023D">
              <w:rPr>
                <w:lang w:val="en-US"/>
              </w:rPr>
              <w:t xml:space="preserve"> </w:t>
            </w:r>
            <w:r w:rsidRPr="00F7023D">
              <w:rPr>
                <w:b/>
                <w:bCs/>
                <w:lang w:val="en-US"/>
              </w:rPr>
              <w:t>digital data</w:t>
            </w:r>
            <w:r w:rsidRPr="00F7023D">
              <w:rPr>
                <w:lang w:val="en-US"/>
              </w:rPr>
              <w:t xml:space="preserve"> will be stored at different locations, depending on the type of data and accessibility. </w:t>
            </w:r>
            <w:r>
              <w:rPr>
                <w:lang w:val="en-US"/>
              </w:rPr>
              <w:t>D</w:t>
            </w:r>
            <w:r w:rsidRPr="00F7023D">
              <w:rPr>
                <w:lang w:val="en-US"/>
              </w:rPr>
              <w:t xml:space="preserve">ata will be stored on the researchers’ computers, on the KU Leuven network editable drives where the principal investigator has reserved dedicated space for this project (the J drive for data that needs to be accessible daily and is exchangeable between KU Leuven-affiliated project participants </w:t>
            </w:r>
            <w:r>
              <w:rPr>
                <w:lang w:val="en-US"/>
              </w:rPr>
              <w:t xml:space="preserve">and </w:t>
            </w:r>
            <w:r w:rsidRPr="00F7023D">
              <w:rPr>
                <w:lang w:val="en-US"/>
              </w:rPr>
              <w:t xml:space="preserve">the L drive for longer-term storage of large data files that do not need to be frequently accessed). </w:t>
            </w:r>
          </w:p>
          <w:p w14:paraId="4A871D2C" w14:textId="77777777" w:rsidR="00F7023D" w:rsidRPr="00F7023D" w:rsidRDefault="00F7023D" w:rsidP="00F7023D">
            <w:pPr>
              <w:jc w:val="both"/>
              <w:rPr>
                <w:lang w:val="en-US"/>
              </w:rPr>
            </w:pPr>
          </w:p>
          <w:p w14:paraId="0F67848E" w14:textId="09AA9E10" w:rsidR="00F7023D" w:rsidRDefault="00F7023D" w:rsidP="00F7023D">
            <w:pPr>
              <w:jc w:val="both"/>
              <w:rPr>
                <w:lang w:val="en-US"/>
              </w:rPr>
            </w:pPr>
            <w:r w:rsidRPr="00F7023D">
              <w:rPr>
                <w:lang w:val="en-US"/>
              </w:rPr>
              <w:t xml:space="preserve">All </w:t>
            </w:r>
            <w:r w:rsidRPr="00F7023D">
              <w:rPr>
                <w:b/>
                <w:bCs/>
                <w:lang w:val="en-US"/>
              </w:rPr>
              <w:t>physical data</w:t>
            </w:r>
            <w:r w:rsidRPr="00F7023D">
              <w:rPr>
                <w:lang w:val="en-US"/>
              </w:rPr>
              <w:t xml:space="preserve"> collected during the course of the project will be stored at designated storage places. An inventory of each storage place is available.</w:t>
            </w:r>
          </w:p>
          <w:p w14:paraId="3E268052" w14:textId="77777777" w:rsidR="00BC2885" w:rsidRPr="00BC2885" w:rsidRDefault="00BC2885" w:rsidP="6320600B">
            <w:pPr>
              <w:rPr>
                <w:lang w:val="en-US"/>
              </w:rPr>
            </w:pPr>
          </w:p>
        </w:tc>
      </w:tr>
      <w:tr w:rsidR="002300DE" w:rsidRPr="00F42A6F" w14:paraId="6B6001A2" w14:textId="77777777" w:rsidTr="00436EB9">
        <w:trPr>
          <w:cantSplit/>
          <w:trHeight w:val="269"/>
        </w:trPr>
        <w:tc>
          <w:tcPr>
            <w:tcW w:w="4962" w:type="dxa"/>
          </w:tcPr>
          <w:p w14:paraId="68E26CC3" w14:textId="77777777" w:rsidR="0008393F" w:rsidRDefault="00C67569" w:rsidP="00877A71">
            <w:r w:rsidRPr="002B78E0">
              <w:lastRenderedPageBreak/>
              <w:t>How will the data be backed up?</w:t>
            </w:r>
          </w:p>
          <w:p w14:paraId="5173672E" w14:textId="77777777" w:rsidR="0008393F" w:rsidRDefault="0008393F" w:rsidP="0008393F"/>
          <w:p w14:paraId="534A3098" w14:textId="77777777" w:rsidR="002300DE" w:rsidRPr="00424DBA" w:rsidRDefault="0093526F" w:rsidP="00424DBA">
            <w:pPr>
              <w:rPr>
                <w:i/>
                <w:smallCaps/>
                <w:color w:val="44546A" w:themeColor="text2"/>
                <w:sz w:val="20"/>
                <w:szCs w:val="20"/>
              </w:rPr>
            </w:pPr>
            <w:r w:rsidRPr="00C0755D">
              <w:rPr>
                <w:rStyle w:val="Subtieleverwijzing"/>
                <w:i/>
                <w:color w:val="44546A" w:themeColor="text2"/>
                <w:sz w:val="20"/>
                <w:szCs w:val="20"/>
              </w:rPr>
              <w:t xml:space="preserve">What storage and backup procedures will be in place to prevent data loss? </w:t>
            </w:r>
          </w:p>
        </w:tc>
        <w:tc>
          <w:tcPr>
            <w:tcW w:w="10631" w:type="dxa"/>
          </w:tcPr>
          <w:p w14:paraId="60370BBC" w14:textId="12AC081E" w:rsidR="00F04613" w:rsidRDefault="00F01BDC" w:rsidP="00F04613">
            <w:pPr>
              <w:rPr>
                <w:lang w:val="en-US"/>
              </w:rPr>
            </w:pPr>
            <w:sdt>
              <w:sdtPr>
                <w:rPr>
                  <w:lang w:val="en-US"/>
                </w:rPr>
                <w:id w:val="-563640976"/>
                <w14:checkbox>
                  <w14:checked w14:val="1"/>
                  <w14:checkedState w14:val="2612" w14:font="MS Gothic"/>
                  <w14:uncheckedState w14:val="2610" w14:font="MS Gothic"/>
                </w14:checkbox>
              </w:sdtPr>
              <w:sdtEndPr/>
              <w:sdtContent>
                <w:r w:rsidR="001E1A4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6CB67D53" w14:textId="77777777" w:rsidR="001E1A43" w:rsidRDefault="00F01BDC" w:rsidP="00F04613">
            <w:pPr>
              <w:rPr>
                <w:lang w:val="en-US"/>
              </w:rPr>
            </w:pPr>
            <w:sdt>
              <w:sdtPr>
                <w:rPr>
                  <w:lang w:val="en-US"/>
                </w:rPr>
                <w:id w:val="-2006960979"/>
                <w14:checkbox>
                  <w14:checked w14:val="1"/>
                  <w14:checkedState w14:val="2612" w14:font="MS Gothic"/>
                  <w14:uncheckedState w14:val="2610" w14:font="MS Gothic"/>
                </w14:checkbox>
              </w:sdtPr>
              <w:sdtEndPr/>
              <w:sdtContent>
                <w:r w:rsidR="001E1A4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1E1A43">
              <w:rPr>
                <w:lang w:val="en-US"/>
              </w:rPr>
              <w:t xml:space="preserve">: </w:t>
            </w:r>
          </w:p>
          <w:p w14:paraId="0EBDB585" w14:textId="77777777" w:rsidR="001E1A43" w:rsidRDefault="001E1A43" w:rsidP="00F04613">
            <w:pPr>
              <w:rPr>
                <w:lang w:val="en-US"/>
              </w:rPr>
            </w:pPr>
          </w:p>
          <w:p w14:paraId="3ACA274E" w14:textId="2FF2C008" w:rsidR="00F04613" w:rsidRDefault="001E1A43" w:rsidP="00F21137">
            <w:pPr>
              <w:jc w:val="both"/>
            </w:pPr>
            <w:r w:rsidRPr="00234619">
              <w:rPr>
                <w:rFonts w:cstheme="minorHAnsi"/>
                <w:lang w:val="en-US"/>
              </w:rPr>
              <w:t xml:space="preserve">All of the data and documents on the researcher’s computer are automatically synchronized to the KU Leuven </w:t>
            </w:r>
            <w:proofErr w:type="spellStart"/>
            <w:r w:rsidRPr="00234619">
              <w:rPr>
                <w:rFonts w:cstheme="minorHAnsi"/>
                <w:lang w:val="en-US"/>
              </w:rPr>
              <w:t>Onedrive</w:t>
            </w:r>
            <w:proofErr w:type="spellEnd"/>
            <w:r w:rsidRPr="00234619">
              <w:rPr>
                <w:rFonts w:cstheme="minorHAnsi"/>
                <w:lang w:val="en-US"/>
              </w:rPr>
              <w:t xml:space="preserve"> cloud with a capacity of up to 2TB per user.</w:t>
            </w:r>
            <w:r>
              <w:rPr>
                <w:rFonts w:cstheme="minorHAnsi"/>
                <w:lang w:val="en-US"/>
              </w:rPr>
              <w:t xml:space="preserve"> In addition, </w:t>
            </w:r>
            <w:r>
              <w:t>data will be stored in a designated folder on an external hardware disk (8TB).</w:t>
            </w:r>
          </w:p>
          <w:p w14:paraId="0EB10CE8" w14:textId="77777777" w:rsidR="00F21137" w:rsidRPr="001E1A43" w:rsidRDefault="00F21137" w:rsidP="00F21137">
            <w:pPr>
              <w:jc w:val="both"/>
              <w:rPr>
                <w:rFonts w:cstheme="minorHAnsi"/>
                <w:lang w:val="en-US"/>
              </w:rPr>
            </w:pPr>
          </w:p>
          <w:p w14:paraId="7D4017BB" w14:textId="1060E720" w:rsidR="001E1A43" w:rsidRDefault="00F01BDC" w:rsidP="00F21137">
            <w:pPr>
              <w:jc w:val="both"/>
              <w:rPr>
                <w:lang w:val="en-US"/>
              </w:rPr>
            </w:pPr>
            <w:sdt>
              <w:sdtPr>
                <w:rPr>
                  <w:lang w:val="en-US"/>
                </w:rPr>
                <w:id w:val="844759602"/>
                <w14:checkbox>
                  <w14:checked w14:val="0"/>
                  <w14:checkedState w14:val="2612" w14:font="MS Gothic"/>
                  <w14:uncheckedState w14:val="2610" w14:font="MS Gothic"/>
                </w14:checkbox>
              </w:sdtPr>
              <w:sdtEndPr/>
              <w:sdtContent>
                <w:r w:rsidR="005D5450">
                  <w:rPr>
                    <w:rFonts w:ascii="MS Gothic" w:eastAsia="MS Gothic" w:hAnsi="MS Gothic" w:hint="eastAsia"/>
                    <w:lang w:val="en-US"/>
                  </w:rPr>
                  <w:t>☐</w:t>
                </w:r>
              </w:sdtContent>
            </w:sdt>
            <w:r w:rsidR="00F04613">
              <w:rPr>
                <w:lang w:val="en-US"/>
              </w:rPr>
              <w:t xml:space="preserve"> Other (specify</w:t>
            </w:r>
            <w:r w:rsidR="001E1A43">
              <w:rPr>
                <w:lang w:val="en-US"/>
              </w:rPr>
              <w:t xml:space="preserve">): </w:t>
            </w:r>
          </w:p>
          <w:p w14:paraId="33B61568" w14:textId="77777777" w:rsidR="00C67569" w:rsidRPr="00CA2D12" w:rsidRDefault="00C67569" w:rsidP="001D7595">
            <w:pPr>
              <w:jc w:val="both"/>
              <w:rPr>
                <w:b/>
                <w:bCs/>
                <w:lang w:val="en-US"/>
              </w:rPr>
            </w:pPr>
          </w:p>
        </w:tc>
      </w:tr>
      <w:tr w:rsidR="00C271CA" w:rsidRPr="00F42A6F" w14:paraId="0798A920" w14:textId="77777777" w:rsidTr="00436EB9">
        <w:trPr>
          <w:cantSplit/>
          <w:trHeight w:val="269"/>
        </w:trPr>
        <w:tc>
          <w:tcPr>
            <w:tcW w:w="4962" w:type="dxa"/>
          </w:tcPr>
          <w:p w14:paraId="5D2B8F4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B2542BB" w14:textId="375E5ACC" w:rsidR="00C271CA" w:rsidRPr="00436EB9" w:rsidRDefault="00F01BDC"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1E1A43">
                  <w:rPr>
                    <w:rFonts w:ascii="MS Gothic" w:eastAsia="MS Gothic" w:hAnsi="MS Gothic" w:hint="eastAsia"/>
                    <w:lang w:val="en-US"/>
                  </w:rPr>
                  <w:t>☒</w:t>
                </w:r>
              </w:sdtContent>
            </w:sdt>
            <w:r w:rsidR="00C271CA" w:rsidRPr="00436EB9">
              <w:rPr>
                <w:lang w:val="en-US"/>
              </w:rPr>
              <w:t xml:space="preserve"> Yes</w:t>
            </w:r>
          </w:p>
          <w:p w14:paraId="0F7DDDE6" w14:textId="77777777" w:rsidR="00C271CA" w:rsidRPr="00436EB9" w:rsidRDefault="00F01BD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AB66BA3" w14:textId="77777777" w:rsidR="0087485C" w:rsidRDefault="0087485C" w:rsidP="00C271CA">
            <w:pPr>
              <w:rPr>
                <w:bCs/>
              </w:rPr>
            </w:pPr>
          </w:p>
          <w:p w14:paraId="734C370F" w14:textId="77777777" w:rsidR="00C271CA" w:rsidRDefault="00C271CA" w:rsidP="00C271CA">
            <w:pPr>
              <w:rPr>
                <w:bCs/>
              </w:rPr>
            </w:pPr>
            <w:r w:rsidRPr="00436EB9">
              <w:rPr>
                <w:bCs/>
              </w:rPr>
              <w:t xml:space="preserve">If no, please </w:t>
            </w:r>
            <w:r>
              <w:rPr>
                <w:bCs/>
              </w:rPr>
              <w:t>specify</w:t>
            </w:r>
            <w:r w:rsidRPr="00436EB9">
              <w:rPr>
                <w:bCs/>
              </w:rPr>
              <w:t xml:space="preserve">: </w:t>
            </w:r>
          </w:p>
          <w:p w14:paraId="4DE93B66" w14:textId="77777777" w:rsidR="0087485C" w:rsidRPr="00436EB9" w:rsidRDefault="0087485C" w:rsidP="00C271CA">
            <w:pPr>
              <w:rPr>
                <w:bCs/>
              </w:rPr>
            </w:pPr>
          </w:p>
        </w:tc>
      </w:tr>
      <w:tr w:rsidR="00C271CA" w:rsidRPr="00F42A6F" w14:paraId="4FB74390" w14:textId="77777777" w:rsidTr="00436EB9">
        <w:trPr>
          <w:cantSplit/>
          <w:trHeight w:val="269"/>
        </w:trPr>
        <w:tc>
          <w:tcPr>
            <w:tcW w:w="4962" w:type="dxa"/>
          </w:tcPr>
          <w:p w14:paraId="069CE7C7" w14:textId="77777777" w:rsidR="00EB125A" w:rsidRDefault="00EB125A" w:rsidP="00C271CA">
            <w:r w:rsidRPr="00C40606">
              <w:lastRenderedPageBreak/>
              <w:t>How will you ensure that the data are securely stored and not accessed or modified by unauthorized persons?</w:t>
            </w:r>
          </w:p>
          <w:p w14:paraId="4C7464C8" w14:textId="77777777" w:rsidR="00EB125A" w:rsidRDefault="00EB125A" w:rsidP="00EB125A"/>
          <w:p w14:paraId="284B1BEF" w14:textId="77777777" w:rsidR="00EB125A" w:rsidRDefault="00620BB0" w:rsidP="00EB125A">
            <w:pPr>
              <w:rPr>
                <w:rStyle w:val="Subtieleverwijzing"/>
                <w:i/>
                <w:color w:val="44546A" w:themeColor="text2"/>
                <w:sz w:val="20"/>
                <w:szCs w:val="20"/>
                <w:vertAlign w:val="superscript"/>
              </w:rPr>
            </w:pPr>
            <w:r w:rsidRPr="00E30883">
              <w:rPr>
                <w:rStyle w:val="Subtieleverwijzing"/>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647B5A0B" w14:textId="77777777" w:rsidR="00620BB0" w:rsidRPr="00E30883" w:rsidRDefault="00F01BDC" w:rsidP="00EB125A">
            <w:pPr>
              <w:rPr>
                <w:rStyle w:val="Subtieleverwijzing"/>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6B3A3701" w14:textId="77777777" w:rsidR="00C271CA" w:rsidRPr="00EB125A" w:rsidRDefault="00C271CA" w:rsidP="00EB125A"/>
        </w:tc>
        <w:tc>
          <w:tcPr>
            <w:tcW w:w="10631" w:type="dxa"/>
          </w:tcPr>
          <w:p w14:paraId="1C3E2788" w14:textId="0E378B4F" w:rsidR="00EB125A" w:rsidRDefault="001E1A43" w:rsidP="00DC26C1">
            <w:pPr>
              <w:jc w:val="both"/>
              <w:rPr>
                <w:rFonts w:eastAsia="MS Gothic" w:cstheme="minorHAnsi"/>
                <w:lang w:val="en-US"/>
              </w:rPr>
            </w:pPr>
            <w:r w:rsidRPr="00B24E86">
              <w:rPr>
                <w:rFonts w:eastAsia="MS Gothic" w:cstheme="minorHAnsi"/>
                <w:b/>
                <w:bCs/>
                <w:lang w:val="en-US"/>
              </w:rPr>
              <w:t>Digital data</w:t>
            </w:r>
            <w:r w:rsidRPr="00B24E86">
              <w:rPr>
                <w:rFonts w:eastAsia="MS Gothic" w:cstheme="minorHAnsi"/>
                <w:lang w:val="en-US"/>
              </w:rPr>
              <w:t xml:space="preserve">: The KU Leuven </w:t>
            </w:r>
            <w:r w:rsidRPr="00B24E86">
              <w:rPr>
                <w:rFonts w:eastAsia="MS Gothic" w:cstheme="minorHAnsi"/>
                <w:lang w:val="en-US"/>
              </w:rPr>
              <w:t xml:space="preserve">network servers allow for secure storage of data. The access to the KU Leuven server is u-number and password controlled. KU Leuven ICTS services provide the option to control data access for </w:t>
            </w:r>
            <w:proofErr w:type="spellStart"/>
            <w:r w:rsidRPr="00B24E86">
              <w:rPr>
                <w:rFonts w:eastAsia="MS Gothic" w:cstheme="minorHAnsi"/>
                <w:lang w:val="en-US"/>
              </w:rPr>
              <w:t>authorised</w:t>
            </w:r>
            <w:proofErr w:type="spellEnd"/>
            <w:r w:rsidRPr="00B24E86">
              <w:rPr>
                <w:rFonts w:eastAsia="MS Gothic" w:cstheme="minorHAnsi"/>
                <w:lang w:val="en-US"/>
              </w:rPr>
              <w:t xml:space="preserve"> persons only (in this case, KU Leuven affiliated research lab members involved in this project).</w:t>
            </w:r>
          </w:p>
          <w:p w14:paraId="6F27EF81" w14:textId="77777777" w:rsidR="00DC26C1" w:rsidRPr="00DC26C1" w:rsidRDefault="00DC26C1" w:rsidP="00DC26C1">
            <w:pPr>
              <w:jc w:val="both"/>
              <w:rPr>
                <w:rFonts w:eastAsia="MS Gothic" w:cstheme="minorHAnsi"/>
                <w:lang w:val="en-US"/>
              </w:rPr>
            </w:pPr>
          </w:p>
          <w:p w14:paraId="0C66682D" w14:textId="418CD633" w:rsidR="009F484E" w:rsidRPr="00B24E86" w:rsidRDefault="00DC26C1" w:rsidP="00DC26C1">
            <w:pPr>
              <w:jc w:val="both"/>
              <w:rPr>
                <w:rFonts w:eastAsia="MS Gothic" w:cstheme="minorHAnsi"/>
                <w:lang w:val="en-US"/>
              </w:rPr>
            </w:pPr>
            <w:r w:rsidRPr="00DC26C1">
              <w:rPr>
                <w:rFonts w:eastAsia="MS Gothic" w:cstheme="minorHAnsi"/>
                <w:lang w:val="en-US"/>
              </w:rPr>
              <w:t xml:space="preserve">All </w:t>
            </w:r>
            <w:r w:rsidRPr="00DC26C1">
              <w:rPr>
                <w:rFonts w:eastAsia="MS Gothic" w:cstheme="minorHAnsi"/>
                <w:b/>
                <w:bCs/>
                <w:lang w:val="en-US"/>
              </w:rPr>
              <w:t>physical data</w:t>
            </w:r>
            <w:r w:rsidRPr="00DC26C1">
              <w:rPr>
                <w:rFonts w:eastAsia="MS Gothic" w:cstheme="minorHAnsi"/>
                <w:lang w:val="en-US"/>
              </w:rPr>
              <w:t>, printed forms and notebooks are stored in the labs in locked cabinet</w:t>
            </w:r>
            <w:r w:rsidR="00363AE8">
              <w:rPr>
                <w:rFonts w:eastAsia="MS Gothic" w:cstheme="minorHAnsi"/>
                <w:lang w:val="en-US"/>
              </w:rPr>
              <w:t>s</w:t>
            </w:r>
            <w:r w:rsidRPr="00DC26C1">
              <w:rPr>
                <w:rFonts w:eastAsia="MS Gothic" w:cstheme="minorHAnsi"/>
                <w:lang w:val="en-US"/>
              </w:rPr>
              <w:t>. Access to the lab is secured and badge controlled</w:t>
            </w:r>
            <w:r w:rsidR="009F484E">
              <w:rPr>
                <w:rFonts w:eastAsia="MS Gothic" w:cstheme="minorHAnsi"/>
                <w:lang w:val="en-US"/>
              </w:rPr>
              <w:t>.</w:t>
            </w:r>
          </w:p>
        </w:tc>
      </w:tr>
      <w:tr w:rsidR="00C271CA" w:rsidRPr="00F42A6F" w14:paraId="5F6885B6" w14:textId="77777777" w:rsidTr="00436EB9">
        <w:trPr>
          <w:cantSplit/>
          <w:trHeight w:val="269"/>
        </w:trPr>
        <w:tc>
          <w:tcPr>
            <w:tcW w:w="4962" w:type="dxa"/>
          </w:tcPr>
          <w:p w14:paraId="44A7D48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7E7F488" w14:textId="77777777" w:rsidR="00771609" w:rsidRDefault="00DC26C1" w:rsidP="001D7595">
            <w:pPr>
              <w:jc w:val="both"/>
              <w:rPr>
                <w:rFonts w:eastAsia="MS Gothic" w:cstheme="minorHAnsi"/>
                <w:lang w:val="en-US"/>
              </w:rPr>
            </w:pPr>
            <w:r w:rsidRPr="00DC26C1">
              <w:rPr>
                <w:rFonts w:eastAsia="MS Gothic" w:cstheme="minorHAnsi"/>
                <w:lang w:val="en-US"/>
              </w:rPr>
              <w:t xml:space="preserve">Costs </w:t>
            </w:r>
            <w:r w:rsidRPr="00DC26C1">
              <w:rPr>
                <w:rFonts w:eastAsia="MS Gothic" w:cstheme="minorHAnsi"/>
                <w:lang w:val="en-US"/>
              </w:rPr>
              <w:t xml:space="preserve">for digital data storage and back-up during the project have been included in the research budget of the project. The current cost rate for the KU Leuven network drives are: 52€/y/100Gb block (J) and </w:t>
            </w:r>
            <w:r w:rsidR="00F310DD">
              <w:rPr>
                <w:rFonts w:eastAsia="MS Gothic" w:cstheme="minorHAnsi"/>
                <w:lang w:val="en-US"/>
              </w:rPr>
              <w:t>5.7</w:t>
            </w:r>
            <w:r w:rsidRPr="00DC26C1">
              <w:rPr>
                <w:rFonts w:eastAsia="MS Gothic" w:cstheme="minorHAnsi"/>
                <w:lang w:val="en-US"/>
              </w:rPr>
              <w:t xml:space="preserve">€/y/100Gb block (K), </w:t>
            </w:r>
            <w:r w:rsidR="00F310DD">
              <w:rPr>
                <w:rFonts w:eastAsia="MS Gothic" w:cstheme="minorHAnsi"/>
                <w:lang w:val="en-US"/>
              </w:rPr>
              <w:t>5</w:t>
            </w:r>
            <w:r w:rsidRPr="00DC26C1">
              <w:rPr>
                <w:rFonts w:eastAsia="MS Gothic" w:cstheme="minorHAnsi"/>
                <w:lang w:val="en-US"/>
              </w:rPr>
              <w:t>69</w:t>
            </w:r>
            <w:r w:rsidR="00F310DD">
              <w:rPr>
                <w:rFonts w:eastAsia="MS Gothic" w:cstheme="minorHAnsi"/>
                <w:lang w:val="en-US"/>
              </w:rPr>
              <w:t>.2</w:t>
            </w:r>
            <w:r w:rsidRPr="00DC26C1">
              <w:rPr>
                <w:rFonts w:eastAsia="MS Gothic" w:cstheme="minorHAnsi"/>
                <w:lang w:val="en-US"/>
              </w:rPr>
              <w:t>€/y/5Tb block</w:t>
            </w:r>
            <w:r w:rsidR="00F310DD">
              <w:rPr>
                <w:rFonts w:eastAsia="MS Gothic" w:cstheme="minorHAnsi"/>
                <w:lang w:val="en-US"/>
              </w:rPr>
              <w:t xml:space="preserve"> (L)</w:t>
            </w:r>
            <w:r w:rsidRPr="00DC26C1">
              <w:rPr>
                <w:rFonts w:eastAsia="MS Gothic" w:cstheme="minorHAnsi"/>
                <w:lang w:val="en-US"/>
              </w:rPr>
              <w:t>.</w:t>
            </w:r>
          </w:p>
          <w:p w14:paraId="5CD12AEC" w14:textId="28094E6F" w:rsidR="00F01BDC" w:rsidRDefault="00F01BDC" w:rsidP="001D7595">
            <w:pPr>
              <w:jc w:val="both"/>
              <w:rPr>
                <w:rFonts w:ascii="MS Gothic" w:eastAsia="MS Gothic" w:hAnsi="MS Gothic"/>
                <w:lang w:val="en-US"/>
              </w:rPr>
            </w:pPr>
          </w:p>
        </w:tc>
      </w:tr>
    </w:tbl>
    <w:p w14:paraId="4137BC2A" w14:textId="77777777" w:rsidR="00F21137" w:rsidRDefault="00F21137"/>
    <w:p w14:paraId="7C543EE1" w14:textId="77777777" w:rsidR="001D7595" w:rsidRDefault="001D7595"/>
    <w:p w14:paraId="016ABDD0" w14:textId="77777777" w:rsidR="001D7595" w:rsidRDefault="001D7595"/>
    <w:p w14:paraId="7DE6FBC5" w14:textId="77777777" w:rsidR="001D7595" w:rsidRDefault="001D7595"/>
    <w:p w14:paraId="305A79B8" w14:textId="77777777" w:rsidR="001D7595" w:rsidRDefault="001D7595"/>
    <w:p w14:paraId="7423B12D" w14:textId="77777777" w:rsidR="001D7595" w:rsidRDefault="001D7595"/>
    <w:p w14:paraId="2C0B4E1B" w14:textId="77777777" w:rsidR="001D7595" w:rsidRDefault="001D7595"/>
    <w:p w14:paraId="25A70FBA" w14:textId="77777777" w:rsidR="001D7595" w:rsidRDefault="001D7595"/>
    <w:p w14:paraId="3FA44D5E" w14:textId="77777777" w:rsidR="001D7595" w:rsidRDefault="001D7595"/>
    <w:p w14:paraId="1EF1D3EF" w14:textId="77777777" w:rsidR="001D7595" w:rsidRDefault="001D7595"/>
    <w:p w14:paraId="65820FBA" w14:textId="77777777" w:rsidR="00F21137" w:rsidRDefault="00F21137"/>
    <w:p w14:paraId="72D86CE7" w14:textId="77777777" w:rsidR="00F21137" w:rsidRDefault="00F21137"/>
    <w:p w14:paraId="10FCB128" w14:textId="77777777" w:rsidR="00F21137" w:rsidRDefault="00F2113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FFCCCF1" w14:textId="77777777" w:rsidTr="005E32FD">
        <w:trPr>
          <w:cantSplit/>
          <w:trHeight w:val="269"/>
        </w:trPr>
        <w:tc>
          <w:tcPr>
            <w:tcW w:w="15593" w:type="dxa"/>
            <w:gridSpan w:val="2"/>
            <w:shd w:val="clear" w:color="auto" w:fill="5B9BD5" w:themeFill="accent5"/>
          </w:tcPr>
          <w:p w14:paraId="00A63453" w14:textId="77777777" w:rsidR="00877A71" w:rsidRPr="00A729DC" w:rsidRDefault="00980823" w:rsidP="00A729DC">
            <w:pPr>
              <w:ind w:left="720"/>
              <w:jc w:val="center"/>
              <w:rPr>
                <w:b/>
                <w:bCs/>
              </w:rPr>
            </w:pPr>
            <w:r>
              <w:rPr>
                <w:b/>
                <w:bCs/>
              </w:rPr>
              <w:lastRenderedPageBreak/>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331FE7E" w14:textId="77777777" w:rsidR="00877A71" w:rsidRPr="00145CC7" w:rsidRDefault="00877A71" w:rsidP="00A729DC">
            <w:pPr>
              <w:ind w:left="720"/>
              <w:jc w:val="center"/>
              <w:rPr>
                <w:b/>
              </w:rPr>
            </w:pPr>
          </w:p>
        </w:tc>
      </w:tr>
      <w:tr w:rsidR="002300DE" w:rsidRPr="00F42A6F" w14:paraId="0980B6E2" w14:textId="77777777" w:rsidTr="00436EB9">
        <w:trPr>
          <w:cantSplit/>
          <w:trHeight w:val="269"/>
        </w:trPr>
        <w:tc>
          <w:tcPr>
            <w:tcW w:w="4962" w:type="dxa"/>
          </w:tcPr>
          <w:p w14:paraId="104EFC20"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412B1627"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2CFDB30B" w14:textId="3173B77A"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B46E7">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1BCA7920" w14:textId="77777777" w:rsidR="005321D4" w:rsidRPr="00436EB9" w:rsidRDefault="00F01BDC"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41958915" w14:textId="77777777" w:rsidR="005321D4" w:rsidRPr="00436EB9" w:rsidRDefault="00F01BDC"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0B8B6E8"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0D3A1D3F" w14:textId="64D4A17E" w:rsidR="005321D4" w:rsidRPr="0086308C" w:rsidRDefault="00F270D6" w:rsidP="00F21137">
            <w:pPr>
              <w:pStyle w:val="paragraph"/>
              <w:spacing w:before="0" w:beforeAutospacing="0" w:after="0" w:afterAutospacing="0"/>
              <w:jc w:val="both"/>
              <w:textAlignment w:val="baseline"/>
              <w:rPr>
                <w:b/>
                <w:bCs/>
                <w:lang w:val="en-GB"/>
              </w:rPr>
            </w:pPr>
            <w:r w:rsidRPr="00F270D6">
              <w:rPr>
                <w:rFonts w:asciiTheme="minorHAnsi" w:hAnsiTheme="minorHAnsi" w:cstheme="minorHAnsi"/>
                <w:lang w:val="en-US"/>
              </w:rPr>
              <w:t xml:space="preserve">All </w:t>
            </w:r>
            <w:r w:rsidRPr="00F270D6">
              <w:rPr>
                <w:rFonts w:asciiTheme="minorHAnsi" w:hAnsiTheme="minorHAnsi" w:cstheme="minorHAnsi"/>
                <w:b/>
                <w:bCs/>
                <w:lang w:val="en-US"/>
              </w:rPr>
              <w:t>digital data</w:t>
            </w:r>
            <w:r w:rsidRPr="00F270D6">
              <w:rPr>
                <w:rFonts w:asciiTheme="minorHAnsi" w:hAnsiTheme="minorHAnsi" w:cstheme="minorHAnsi"/>
                <w:lang w:val="en-US"/>
              </w:rPr>
              <w:t xml:space="preserve"> and metadata will be retained for 10 years after the project (per the requirements of Research Data Management policy of the KU Leuven). The same term will be applied to </w:t>
            </w:r>
            <w:r w:rsidRPr="00F270D6">
              <w:rPr>
                <w:rFonts w:asciiTheme="minorHAnsi" w:hAnsiTheme="minorHAnsi" w:cstheme="minorHAnsi"/>
                <w:b/>
                <w:bCs/>
                <w:lang w:val="en-US"/>
              </w:rPr>
              <w:t>physical data</w:t>
            </w:r>
            <w:r w:rsidRPr="00F270D6">
              <w:rPr>
                <w:rFonts w:asciiTheme="minorHAnsi" w:hAnsiTheme="minorHAnsi" w:cstheme="minorHAnsi"/>
                <w:lang w:val="en-US"/>
              </w:rPr>
              <w:t xml:space="preserve">. </w:t>
            </w:r>
          </w:p>
        </w:tc>
      </w:tr>
      <w:tr w:rsidR="002300DE" w:rsidRPr="00F42A6F" w14:paraId="38E2481C" w14:textId="77777777" w:rsidTr="00436EB9">
        <w:trPr>
          <w:cantSplit/>
          <w:trHeight w:val="269"/>
        </w:trPr>
        <w:tc>
          <w:tcPr>
            <w:tcW w:w="4962" w:type="dxa"/>
          </w:tcPr>
          <w:p w14:paraId="29F4AA09" w14:textId="77777777" w:rsidR="002300DE" w:rsidRDefault="000C4BF5" w:rsidP="000C4BF5">
            <w:r w:rsidRPr="00C40606">
              <w:t>Where will these data be archived (stored and curated for the long-term)?</w:t>
            </w:r>
          </w:p>
          <w:p w14:paraId="2A2BDC02" w14:textId="77777777" w:rsidR="00405AAD" w:rsidRDefault="00405AAD" w:rsidP="000C4BF5"/>
          <w:p w14:paraId="6FA4102A" w14:textId="77777777" w:rsidR="00405AAD" w:rsidRPr="00405AAD" w:rsidRDefault="00F01BDC"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040D1A7D" w14:textId="77777777" w:rsidR="00A37797" w:rsidRPr="00436EB9" w:rsidRDefault="00F01BDC" w:rsidP="00A37797">
            <w:pPr>
              <w:rPr>
                <w:lang w:val="en-US"/>
              </w:rPr>
            </w:pPr>
            <w:sdt>
              <w:sdtPr>
                <w:rPr>
                  <w:lang w:val="en-US"/>
                </w:rPr>
                <w:id w:val="-984850037"/>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05BDF160" w14:textId="77777777" w:rsidR="00A37797" w:rsidRPr="00436EB9" w:rsidRDefault="00F01BDC"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2E199AF" w14:textId="77777777" w:rsidR="00A37797" w:rsidRPr="00436EB9" w:rsidRDefault="00F01BDC" w:rsidP="00A37797">
            <w:pPr>
              <w:rPr>
                <w:lang w:val="en-US"/>
              </w:rPr>
            </w:pPr>
            <w:sdt>
              <w:sdtPr>
                <w:rPr>
                  <w:lang w:val="en-US"/>
                </w:rPr>
                <w:id w:val="1850753825"/>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03D1B60E" w14:textId="09C51279" w:rsidR="00A37797" w:rsidRPr="00361776" w:rsidRDefault="00F01BDC" w:rsidP="00A37797">
            <w:pPr>
              <w:rPr>
                <w:b/>
                <w:bCs/>
                <w:lang w:val="en-US"/>
              </w:rPr>
            </w:pPr>
            <w:sdt>
              <w:sdtPr>
                <w:rPr>
                  <w:lang w:val="en-US"/>
                </w:rPr>
                <w:id w:val="-1494254852"/>
                <w14:checkbox>
                  <w14:checked w14:val="1"/>
                  <w14:checkedState w14:val="2612" w14:font="MS Gothic"/>
                  <w14:uncheckedState w14:val="2610" w14:font="MS Gothic"/>
                </w14:checkbox>
              </w:sdtPr>
              <w:sdtEndPr/>
              <w:sdtContent>
                <w:r w:rsidR="00F270D6">
                  <w:rPr>
                    <w:rFonts w:ascii="MS Gothic" w:eastAsia="MS Gothic" w:hAnsi="MS Gothic" w:hint="eastAsia"/>
                    <w:lang w:val="en-US"/>
                  </w:rPr>
                  <w:t>☒</w:t>
                </w:r>
              </w:sdtContent>
            </w:sdt>
            <w:r w:rsidR="00A37797">
              <w:rPr>
                <w:lang w:val="en-US"/>
              </w:rPr>
              <w:t xml:space="preserve"> </w:t>
            </w:r>
            <w:r w:rsidR="00A37797">
              <w:rPr>
                <w:lang w:val="en-US"/>
              </w:rPr>
              <w:t>Other (specify):</w:t>
            </w:r>
          </w:p>
          <w:p w14:paraId="40CDE48F" w14:textId="17B57D68" w:rsidR="00F21137" w:rsidRDefault="00361776" w:rsidP="00361776">
            <w:pPr>
              <w:pStyle w:val="Normaalweb"/>
              <w:jc w:val="both"/>
              <w:rPr>
                <w:rFonts w:asciiTheme="minorHAnsi" w:hAnsiTheme="minorHAnsi" w:cstheme="minorHAnsi"/>
                <w:lang w:val="en-US"/>
              </w:rPr>
            </w:pPr>
            <w:r w:rsidRPr="00361776">
              <w:rPr>
                <w:rFonts w:asciiTheme="minorHAnsi" w:hAnsiTheme="minorHAnsi" w:cstheme="minorHAnsi"/>
                <w:lang w:val="en-US"/>
              </w:rPr>
              <w:t xml:space="preserve">For KU Leuven, digital data will be archived on the KU Leuven K drive for storage of read-only data. </w:t>
            </w:r>
          </w:p>
          <w:p w14:paraId="01DA9066" w14:textId="7C3CC543" w:rsidR="00F21137" w:rsidRPr="00F270D6" w:rsidRDefault="00F21137" w:rsidP="00361776">
            <w:pPr>
              <w:pStyle w:val="Normaalweb"/>
              <w:jc w:val="both"/>
              <w:rPr>
                <w:rFonts w:asciiTheme="minorHAnsi" w:hAnsiTheme="minorHAnsi" w:cstheme="minorHAnsi"/>
                <w:lang w:val="en-US"/>
              </w:rPr>
            </w:pPr>
          </w:p>
        </w:tc>
      </w:tr>
      <w:tr w:rsidR="002300DE" w:rsidRPr="00906DA8" w14:paraId="087371C2" w14:textId="77777777" w:rsidTr="00436EB9">
        <w:trPr>
          <w:cantSplit/>
          <w:trHeight w:val="269"/>
        </w:trPr>
        <w:tc>
          <w:tcPr>
            <w:tcW w:w="4962" w:type="dxa"/>
          </w:tcPr>
          <w:p w14:paraId="5BF536B6" w14:textId="77777777" w:rsidR="00436EB9" w:rsidRDefault="00AB632D" w:rsidP="00877A71">
            <w:r w:rsidRPr="00C40606">
              <w:t>What are the expected costs for data preservation during the expected retention period? How will these costs be covered?</w:t>
            </w:r>
          </w:p>
          <w:p w14:paraId="6940BB1B" w14:textId="77777777" w:rsidR="00436EB9" w:rsidRDefault="00436EB9" w:rsidP="00877A71">
            <w:pPr>
              <w:rPr>
                <w:i/>
                <w:sz w:val="22"/>
                <w:lang w:val="en-US"/>
              </w:rPr>
            </w:pPr>
          </w:p>
          <w:p w14:paraId="7356F696" w14:textId="77777777" w:rsidR="00AB632D" w:rsidRPr="00436EB9" w:rsidRDefault="00AB632D" w:rsidP="00877A71">
            <w:pPr>
              <w:rPr>
                <w:i/>
              </w:rPr>
            </w:pPr>
          </w:p>
        </w:tc>
        <w:tc>
          <w:tcPr>
            <w:tcW w:w="10631" w:type="dxa"/>
          </w:tcPr>
          <w:p w14:paraId="6A3EDB64" w14:textId="353D91CE" w:rsidR="00F01BDC" w:rsidRPr="00F01BDC" w:rsidRDefault="009F484E" w:rsidP="00F01BDC">
            <w:pPr>
              <w:jc w:val="both"/>
            </w:pPr>
            <w:r w:rsidRPr="009F484E">
              <w:t xml:space="preserve">For KU Leuven, cost rate for storage on the K drive is </w:t>
            </w:r>
            <w:r w:rsidR="00BB46E7">
              <w:t>5</w:t>
            </w:r>
            <w:r w:rsidRPr="009F484E">
              <w:t>.</w:t>
            </w:r>
            <w:r w:rsidR="00BB46E7">
              <w:t>7</w:t>
            </w:r>
            <w:r w:rsidRPr="009F484E">
              <w:t xml:space="preserve">€/year/100Gb. To store a total of 5 Tb for 10 years, the estimated cost hence is </w:t>
            </w:r>
            <w:r w:rsidR="00BB46E7">
              <w:t>2</w:t>
            </w:r>
            <w:r w:rsidRPr="009F484E">
              <w:t>,</w:t>
            </w:r>
            <w:r w:rsidR="00BB46E7">
              <w:t>850</w:t>
            </w:r>
            <w:r w:rsidRPr="009F484E">
              <w:t xml:space="preserve"> €. Costs will be allocated to the project budget. </w:t>
            </w:r>
          </w:p>
        </w:tc>
      </w:tr>
    </w:tbl>
    <w:p w14:paraId="530A7F58" w14:textId="77777777" w:rsidR="009F484E" w:rsidRDefault="009F484E"/>
    <w:p w14:paraId="140099A3" w14:textId="77777777" w:rsidR="009F484E" w:rsidRDefault="009F484E"/>
    <w:p w14:paraId="5A6A3844" w14:textId="77777777" w:rsidR="00855608" w:rsidRDefault="00855608"/>
    <w:p w14:paraId="7DC3B6BC" w14:textId="77777777" w:rsidR="00F01BDC" w:rsidRDefault="00F01BDC"/>
    <w:p w14:paraId="38FDFA84" w14:textId="77777777" w:rsidR="00F01BDC" w:rsidRDefault="00F01BDC"/>
    <w:p w14:paraId="0CCB7FF9" w14:textId="77777777" w:rsidR="00F01BDC" w:rsidRDefault="00F01BDC"/>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FD21A19" w14:textId="77777777" w:rsidTr="005E32FD">
        <w:trPr>
          <w:cantSplit/>
          <w:trHeight w:val="269"/>
        </w:trPr>
        <w:tc>
          <w:tcPr>
            <w:tcW w:w="15593" w:type="dxa"/>
            <w:gridSpan w:val="2"/>
            <w:shd w:val="clear" w:color="auto" w:fill="5B9BD5" w:themeFill="accent5"/>
          </w:tcPr>
          <w:p w14:paraId="37FD6F81" w14:textId="77777777" w:rsidR="00877A71" w:rsidRPr="00980823" w:rsidRDefault="00032ED4" w:rsidP="00980823">
            <w:pPr>
              <w:ind w:left="720"/>
              <w:jc w:val="center"/>
              <w:rPr>
                <w:b/>
                <w:bCs/>
              </w:rPr>
            </w:pPr>
            <w:r>
              <w:lastRenderedPageBreak/>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10AB89CC" w14:textId="77777777" w:rsidR="00877A71" w:rsidRPr="00145CC7" w:rsidRDefault="00877A71" w:rsidP="00EE6614">
            <w:pPr>
              <w:rPr>
                <w:b/>
              </w:rPr>
            </w:pPr>
          </w:p>
        </w:tc>
      </w:tr>
      <w:tr w:rsidR="0046404A" w:rsidRPr="00F42A6F" w14:paraId="3ACA6764" w14:textId="77777777" w:rsidTr="00436EB9">
        <w:trPr>
          <w:cantSplit/>
          <w:trHeight w:val="269"/>
        </w:trPr>
        <w:tc>
          <w:tcPr>
            <w:tcW w:w="4962" w:type="dxa"/>
          </w:tcPr>
          <w:p w14:paraId="5A3FF364" w14:textId="77777777" w:rsidR="0046404A" w:rsidRDefault="0046404A" w:rsidP="00877A71">
            <w:r w:rsidRPr="0046404A">
              <w:t xml:space="preserve">Will the data (or part of the data) be made available for reuse after/during the project?  </w:t>
            </w:r>
          </w:p>
          <w:p w14:paraId="62693A03"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9E37A80" w14:textId="77777777" w:rsidR="00394E22" w:rsidRPr="00394E22" w:rsidRDefault="00394E22" w:rsidP="00394E22">
            <w:pPr>
              <w:pStyle w:val="Lijstalinea"/>
              <w:ind w:left="0"/>
              <w:rPr>
                <w:i/>
                <w:smallCaps/>
                <w:color w:val="5A5A5A" w:themeColor="text1" w:themeTint="A5"/>
                <w:sz w:val="20"/>
                <w:szCs w:val="20"/>
              </w:rPr>
            </w:pPr>
            <w:r w:rsidRPr="00394E22">
              <w:rPr>
                <w:rStyle w:val="Subtieleverwijzing"/>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26DF728B" w14:textId="77777777" w:rsidR="0046404A" w:rsidRPr="00394E22" w:rsidRDefault="0046404A" w:rsidP="00394E22"/>
        </w:tc>
        <w:tc>
          <w:tcPr>
            <w:tcW w:w="10631" w:type="dxa"/>
          </w:tcPr>
          <w:p w14:paraId="653A03A7" w14:textId="65E1CDDA" w:rsidR="004D37B4" w:rsidRDefault="00F01BDC" w:rsidP="004D37B4">
            <w:sdt>
              <w:sdtPr>
                <w:rPr>
                  <w:lang w:val="en-US"/>
                </w:rPr>
                <w:id w:val="-1392488952"/>
                <w14:checkbox>
                  <w14:checked w14:val="1"/>
                  <w14:checkedState w14:val="2612" w14:font="MS Gothic"/>
                  <w14:uncheckedState w14:val="2610" w14:font="MS Gothic"/>
                </w14:checkbox>
              </w:sdtPr>
              <w:sdtEndPr/>
              <w:sdtContent>
                <w:r w:rsidR="009F484E">
                  <w:rPr>
                    <w:rFonts w:ascii="MS Gothic" w:eastAsia="MS Gothic" w:hAnsi="MS Gothic" w:hint="eastAsia"/>
                    <w:lang w:val="en-US"/>
                  </w:rPr>
                  <w:t>☒</w:t>
                </w:r>
              </w:sdtContent>
            </w:sdt>
            <w:r w:rsidR="004D37B4">
              <w:t xml:space="preserve"> Yes, </w:t>
            </w:r>
            <w:r w:rsidR="00870FB5">
              <w:t>as open data</w:t>
            </w:r>
          </w:p>
          <w:p w14:paraId="7DAB109B" w14:textId="77777777" w:rsidR="00870FB5" w:rsidRDefault="00F01BD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26A8FC93" w14:textId="77777777" w:rsidR="004D37B4" w:rsidRDefault="00F01BDC" w:rsidP="004D37B4">
            <w:sdt>
              <w:sdtPr>
                <w:rPr>
                  <w:lang w:val="en-US"/>
                </w:rPr>
                <w:id w:val="468630886"/>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4D37B4">
              <w:t xml:space="preserve"> </w:t>
            </w:r>
            <w:r w:rsidR="00870FB5">
              <w:t>Yes, as restricted data (upon approval, or institutional access only)</w:t>
            </w:r>
          </w:p>
          <w:p w14:paraId="3BEE6D64" w14:textId="77777777" w:rsidR="00870FB5" w:rsidRDefault="00F01BDC" w:rsidP="004D37B4">
            <w:sdt>
              <w:sdtPr>
                <w:rPr>
                  <w:lang w:val="en-US"/>
                </w:rPr>
                <w:id w:val="-2138096775"/>
                <w14:checkbox>
                  <w14:checked w14:val="0"/>
                  <w14:checkedState w14:val="2612" w14:font="MS Gothic"/>
                  <w14:uncheckedState w14:val="2610" w14:font="MS Gothic"/>
                </w14:checkbox>
              </w:sdtPr>
              <w:sdtEndPr/>
              <w:sdtContent>
                <w:r w:rsidR="003C7883">
                  <w:rPr>
                    <w:rFonts w:ascii="MS Gothic" w:eastAsia="MS Gothic" w:hAnsi="MS Gothic" w:hint="eastAsia"/>
                    <w:lang w:val="en-US"/>
                  </w:rPr>
                  <w:t>☐</w:t>
                </w:r>
              </w:sdtContent>
            </w:sdt>
            <w:r w:rsidR="00870FB5">
              <w:t xml:space="preserve"> No (closed access)</w:t>
            </w:r>
          </w:p>
          <w:p w14:paraId="44E774F0" w14:textId="77777777" w:rsidR="004D37B4" w:rsidRDefault="00F01BD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7E7DEC55" w14:textId="77777777" w:rsidR="004D37B4" w:rsidRDefault="004D37B4" w:rsidP="004D37B4"/>
          <w:p w14:paraId="3FE06E38" w14:textId="5078E3DB" w:rsidR="004D37B4" w:rsidRDefault="009F484E" w:rsidP="009F484E">
            <w:pPr>
              <w:jc w:val="both"/>
            </w:pPr>
            <w:r w:rsidRPr="009F484E">
              <w:t xml:space="preserve">Main findings of the research with all supporting processed data will be made available through publication in peer-reviewed journals with open access policies (as required by FWO). All manuscripts will also be deposited in the KU Leuven </w:t>
            </w:r>
            <w:proofErr w:type="spellStart"/>
            <w:r w:rsidRPr="009F484E">
              <w:t>Lirias</w:t>
            </w:r>
            <w:proofErr w:type="spellEnd"/>
            <w:r w:rsidRPr="009F484E">
              <w:t xml:space="preserve"> digital repository. Raw </w:t>
            </w:r>
            <w:proofErr w:type="spellStart"/>
            <w:r w:rsidRPr="009F484E">
              <w:t>RNAseq</w:t>
            </w:r>
            <w:proofErr w:type="spellEnd"/>
            <w:r w:rsidRPr="009F484E">
              <w:t xml:space="preserve"> data will be made available publicly upon acceptance of the manuscript. Other raw data related to published manuscripts may be available upon specific request as will be stated in a data availability statement included in the published manuscripts.</w:t>
            </w:r>
          </w:p>
          <w:p w14:paraId="0046E4F6" w14:textId="77777777" w:rsidR="0046404A" w:rsidRPr="004D37B4" w:rsidRDefault="0046404A" w:rsidP="00436EB9"/>
        </w:tc>
      </w:tr>
      <w:tr w:rsidR="008F41F6" w:rsidRPr="00F42A6F" w14:paraId="4B3C81E2" w14:textId="77777777" w:rsidTr="00436EB9">
        <w:trPr>
          <w:cantSplit/>
          <w:trHeight w:val="269"/>
        </w:trPr>
        <w:tc>
          <w:tcPr>
            <w:tcW w:w="4962" w:type="dxa"/>
          </w:tcPr>
          <w:p w14:paraId="01ED3FC0" w14:textId="77777777" w:rsidR="008F41F6" w:rsidRDefault="008F41F6" w:rsidP="00877A71">
            <w:r w:rsidRPr="008F41F6">
              <w:t>If access is restricted, please specify who will be able to access the data and under what conditions.</w:t>
            </w:r>
          </w:p>
        </w:tc>
        <w:tc>
          <w:tcPr>
            <w:tcW w:w="10631" w:type="dxa"/>
          </w:tcPr>
          <w:p w14:paraId="5F00F6BE" w14:textId="2BC0CB76" w:rsidR="008F41F6" w:rsidDel="00AF427B" w:rsidRDefault="009F484E">
            <w:pPr>
              <w:jc w:val="both"/>
              <w:rPr>
                <w:del w:id="2" w:author="Auteur"/>
                <w:lang w:val="en-US"/>
              </w:rPr>
            </w:pPr>
            <w:r w:rsidRPr="009F484E">
              <w:rPr>
                <w:lang w:val="en-US"/>
              </w:rPr>
              <w:t xml:space="preserve">All KU Leuven-affiliated researchers involved in the project will have access to </w:t>
            </w:r>
            <w:r>
              <w:rPr>
                <w:lang w:val="en-US"/>
              </w:rPr>
              <w:t xml:space="preserve">the </w:t>
            </w:r>
            <w:r w:rsidRPr="009F484E">
              <w:rPr>
                <w:lang w:val="en-US"/>
              </w:rPr>
              <w:t xml:space="preserve">data on the KU Leuven servers through their u-number and accompanying personal password. </w:t>
            </w:r>
          </w:p>
          <w:p w14:paraId="05B35124" w14:textId="279400E8" w:rsidR="009F484E" w:rsidRDefault="009F484E" w:rsidP="00AF427B">
            <w:pPr>
              <w:jc w:val="both"/>
              <w:rPr>
                <w:lang w:val="en-US"/>
              </w:rPr>
            </w:pPr>
          </w:p>
        </w:tc>
      </w:tr>
      <w:tr w:rsidR="002300DE" w:rsidRPr="00F42A6F" w14:paraId="735B5E1D" w14:textId="77777777" w:rsidTr="00436EB9">
        <w:trPr>
          <w:cantSplit/>
          <w:trHeight w:val="269"/>
        </w:trPr>
        <w:tc>
          <w:tcPr>
            <w:tcW w:w="4962" w:type="dxa"/>
          </w:tcPr>
          <w:p w14:paraId="6B4FA79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69DD1702" w14:textId="77777777" w:rsidR="00436EB9" w:rsidRDefault="00F01BD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1C888C2" w14:textId="77777777" w:rsidR="00566351" w:rsidRDefault="00F01BD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5335CEE" w14:textId="77777777" w:rsidR="00566351" w:rsidRDefault="00F01BD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E810A39" w14:textId="77777777" w:rsidR="00566351" w:rsidRDefault="00F01BD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7721EE6" w14:textId="77777777" w:rsidR="00566351" w:rsidRPr="00436EB9" w:rsidRDefault="00F01BD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30183080" w14:textId="72C75F70" w:rsidR="00436EB9" w:rsidRDefault="00F01BDC"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9F484E">
                  <w:rPr>
                    <w:rFonts w:ascii="MS Gothic" w:eastAsia="MS Gothic" w:hAnsi="MS Gothic" w:hint="eastAsia"/>
                    <w:lang w:val="en-US"/>
                  </w:rPr>
                  <w:t>☒</w:t>
                </w:r>
              </w:sdtContent>
            </w:sdt>
            <w:r w:rsidR="00436EB9" w:rsidRPr="00436EB9">
              <w:rPr>
                <w:lang w:val="en-US"/>
              </w:rPr>
              <w:t xml:space="preserve"> No</w:t>
            </w:r>
          </w:p>
          <w:p w14:paraId="2B097B43" w14:textId="77777777" w:rsidR="005904AD" w:rsidRPr="00436EB9" w:rsidRDefault="005904AD" w:rsidP="00436EB9">
            <w:pPr>
              <w:rPr>
                <w:lang w:val="en-US"/>
              </w:rPr>
            </w:pPr>
          </w:p>
          <w:p w14:paraId="25CA8E3C" w14:textId="77777777" w:rsidR="002300DE" w:rsidRDefault="00436EB9" w:rsidP="00436EB9">
            <w:pPr>
              <w:rPr>
                <w:bCs/>
              </w:rPr>
            </w:pPr>
            <w:r w:rsidRPr="00436EB9">
              <w:rPr>
                <w:bCs/>
              </w:rPr>
              <w:t>I</w:t>
            </w:r>
            <w:r>
              <w:rPr>
                <w:bCs/>
              </w:rPr>
              <w:t>f yes, please specify</w:t>
            </w:r>
            <w:r w:rsidRPr="00436EB9">
              <w:rPr>
                <w:bCs/>
              </w:rPr>
              <w:t>:</w:t>
            </w:r>
          </w:p>
          <w:p w14:paraId="66BF65EB" w14:textId="77777777" w:rsidR="005904AD" w:rsidRDefault="005904AD" w:rsidP="00436EB9">
            <w:pPr>
              <w:rPr>
                <w:b/>
                <w:bCs/>
              </w:rPr>
            </w:pPr>
          </w:p>
          <w:p w14:paraId="57B5C535" w14:textId="77777777" w:rsidR="005904AD" w:rsidRPr="00C57639" w:rsidRDefault="005904AD" w:rsidP="00436EB9">
            <w:pPr>
              <w:rPr>
                <w:b/>
                <w:bCs/>
              </w:rPr>
            </w:pPr>
          </w:p>
        </w:tc>
      </w:tr>
      <w:tr w:rsidR="002300DE" w:rsidRPr="00F42A6F" w14:paraId="24DBA222" w14:textId="77777777" w:rsidTr="00436EB9">
        <w:trPr>
          <w:cantSplit/>
          <w:trHeight w:val="269"/>
        </w:trPr>
        <w:tc>
          <w:tcPr>
            <w:tcW w:w="4962" w:type="dxa"/>
          </w:tcPr>
          <w:p w14:paraId="133672E7"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2AE2BED8" w14:textId="77777777" w:rsidR="00DC64A0" w:rsidRDefault="00F01BDC" w:rsidP="00DC64A0">
            <w:pPr>
              <w:rPr>
                <w:lang w:val="en-US"/>
              </w:rPr>
            </w:pPr>
            <w:sdt>
              <w:sdtPr>
                <w:rPr>
                  <w:lang w:val="en-US"/>
                </w:rPr>
                <w:id w:val="-1515531020"/>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6028DAA4" w14:textId="77777777" w:rsidR="009F484E" w:rsidRPr="00234619" w:rsidRDefault="00F01BDC" w:rsidP="009F484E">
            <w:pPr>
              <w:rPr>
                <w:rFonts w:cstheme="minorHAnsi"/>
                <w:lang w:val="en-US"/>
              </w:rPr>
            </w:pPr>
            <w:sdt>
              <w:sdtPr>
                <w:rPr>
                  <w:rFonts w:cstheme="minorHAnsi"/>
                  <w:lang w:val="en-US"/>
                </w:rPr>
                <w:id w:val="21834835"/>
                <w14:checkbox>
                  <w14:checked w14:val="1"/>
                  <w14:checkedState w14:val="2612" w14:font="MS Gothic"/>
                  <w14:uncheckedState w14:val="2610" w14:font="MS Gothic"/>
                </w14:checkbox>
              </w:sdtPr>
              <w:sdtEndPr/>
              <w:sdtContent>
                <w:r w:rsidR="009F484E" w:rsidRPr="00234619">
                  <w:rPr>
                    <w:rFonts w:ascii="Segoe UI Symbol" w:eastAsia="MS Gothic" w:hAnsi="Segoe UI Symbol" w:cs="Segoe UI Symbol"/>
                    <w:lang w:val="en-US"/>
                  </w:rPr>
                  <w:t>☒</w:t>
                </w:r>
              </w:sdtContent>
            </w:sdt>
            <w:r w:rsidR="009F484E" w:rsidRPr="00234619">
              <w:rPr>
                <w:rFonts w:cstheme="minorHAnsi"/>
                <w:lang w:val="en-US"/>
              </w:rPr>
              <w:t xml:space="preserve"> Other data repository (specify): Open Access repository</w:t>
            </w:r>
          </w:p>
          <w:p w14:paraId="678311C8" w14:textId="77777777" w:rsidR="002300DE" w:rsidRDefault="00F01BDC" w:rsidP="009F484E">
            <w:pPr>
              <w:rPr>
                <w:rFonts w:cstheme="minorHAnsi"/>
                <w:lang w:val="en-US"/>
              </w:rPr>
            </w:pPr>
            <w:sdt>
              <w:sdtPr>
                <w:rPr>
                  <w:rFonts w:cstheme="minorHAnsi"/>
                  <w:lang w:val="en-US"/>
                </w:rPr>
                <w:id w:val="-1371372090"/>
                <w14:checkbox>
                  <w14:checked w14:val="1"/>
                  <w14:checkedState w14:val="2612" w14:font="MS Gothic"/>
                  <w14:uncheckedState w14:val="2610" w14:font="MS Gothic"/>
                </w14:checkbox>
              </w:sdtPr>
              <w:sdtEndPr/>
              <w:sdtContent>
                <w:r w:rsidR="009F484E" w:rsidRPr="00234619">
                  <w:rPr>
                    <w:rFonts w:ascii="Segoe UI Symbol" w:eastAsia="MS Gothic" w:hAnsi="Segoe UI Symbol" w:cs="Segoe UI Symbol"/>
                    <w:lang w:val="en-US"/>
                  </w:rPr>
                  <w:t>☒</w:t>
                </w:r>
              </w:sdtContent>
            </w:sdt>
            <w:r w:rsidR="009F484E" w:rsidRPr="00234619">
              <w:rPr>
                <w:rFonts w:cstheme="minorHAnsi"/>
                <w:lang w:val="en-US"/>
              </w:rPr>
              <w:t xml:space="preserve"> Other (specify): Raw </w:t>
            </w:r>
            <w:proofErr w:type="spellStart"/>
            <w:r w:rsidR="009F484E" w:rsidRPr="00234619">
              <w:rPr>
                <w:rFonts w:cstheme="minorHAnsi"/>
                <w:lang w:val="en-US"/>
              </w:rPr>
              <w:t>RNAseq</w:t>
            </w:r>
            <w:proofErr w:type="spellEnd"/>
            <w:r w:rsidR="009F484E" w:rsidRPr="00234619">
              <w:rPr>
                <w:rFonts w:cstheme="minorHAnsi"/>
                <w:lang w:val="en-US"/>
              </w:rPr>
              <w:t xml:space="preserve"> data will be made available publicly through the GEO repository upon acceptance of the manuscript.</w:t>
            </w:r>
          </w:p>
          <w:p w14:paraId="16F735E7" w14:textId="1A58AD6E" w:rsidR="00F21137" w:rsidRPr="00DC64A0" w:rsidRDefault="00F21137" w:rsidP="009F484E">
            <w:pPr>
              <w:rPr>
                <w:b/>
                <w:bCs/>
                <w:lang w:val="en-US"/>
              </w:rPr>
            </w:pPr>
          </w:p>
        </w:tc>
      </w:tr>
      <w:tr w:rsidR="002300DE" w:rsidRPr="00F42A6F" w14:paraId="7BFE8ECA" w14:textId="77777777" w:rsidTr="00436EB9">
        <w:trPr>
          <w:cantSplit/>
          <w:trHeight w:val="269"/>
        </w:trPr>
        <w:tc>
          <w:tcPr>
            <w:tcW w:w="4962" w:type="dxa"/>
          </w:tcPr>
          <w:p w14:paraId="18E7B193" w14:textId="77777777" w:rsidR="00CF3DAB" w:rsidRDefault="00CF3DAB" w:rsidP="00877A71">
            <w:r w:rsidRPr="00CF3DAB">
              <w:t>When will the data be made available?</w:t>
            </w:r>
          </w:p>
          <w:p w14:paraId="0B941B70" w14:textId="77777777" w:rsidR="00CF3DAB" w:rsidRDefault="00CF3DAB" w:rsidP="00CF3DAB"/>
          <w:p w14:paraId="4BED52A8" w14:textId="77777777" w:rsidR="002300DE" w:rsidRPr="00CF3DAB" w:rsidRDefault="002300DE" w:rsidP="00CF3DAB">
            <w:pPr>
              <w:rPr>
                <w:i/>
                <w:smallCaps/>
                <w:color w:val="5A5A5A" w:themeColor="text1" w:themeTint="A5"/>
                <w:sz w:val="20"/>
                <w:szCs w:val="20"/>
              </w:rPr>
            </w:pPr>
          </w:p>
        </w:tc>
        <w:tc>
          <w:tcPr>
            <w:tcW w:w="10631" w:type="dxa"/>
          </w:tcPr>
          <w:p w14:paraId="2ED7C197" w14:textId="77777777" w:rsidR="009F484E" w:rsidRPr="00234619" w:rsidRDefault="00F01BDC" w:rsidP="009F484E">
            <w:pPr>
              <w:rPr>
                <w:rFonts w:cstheme="minorHAnsi"/>
                <w:lang w:val="en-US"/>
              </w:rPr>
            </w:pPr>
            <w:sdt>
              <w:sdtPr>
                <w:rPr>
                  <w:rFonts w:cstheme="minorHAnsi"/>
                  <w:lang w:val="en-US"/>
                </w:rPr>
                <w:id w:val="812530382"/>
                <w14:checkbox>
                  <w14:checked w14:val="1"/>
                  <w14:checkedState w14:val="2612" w14:font="MS Gothic"/>
                  <w14:uncheckedState w14:val="2610" w14:font="MS Gothic"/>
                </w14:checkbox>
              </w:sdtPr>
              <w:sdtEndPr/>
              <w:sdtContent>
                <w:r w:rsidR="009F484E" w:rsidRPr="00234619">
                  <w:rPr>
                    <w:rFonts w:ascii="Segoe UI Symbol" w:eastAsia="MS Gothic" w:hAnsi="Segoe UI Symbol" w:cs="Segoe UI Symbol"/>
                    <w:lang w:val="en-US"/>
                  </w:rPr>
                  <w:t>☒</w:t>
                </w:r>
              </w:sdtContent>
            </w:sdt>
            <w:r w:rsidR="009F484E" w:rsidRPr="00234619">
              <w:rPr>
                <w:rFonts w:cstheme="minorHAnsi"/>
                <w:lang w:val="en-US"/>
              </w:rPr>
              <w:t xml:space="preserve"> Upon publication of research results</w:t>
            </w:r>
          </w:p>
          <w:p w14:paraId="262A9A8B" w14:textId="77777777" w:rsidR="009F484E" w:rsidRPr="00234619" w:rsidRDefault="00F01BDC" w:rsidP="009F484E">
            <w:pPr>
              <w:rPr>
                <w:rFonts w:cstheme="minorHAnsi"/>
                <w:lang w:val="en-US"/>
              </w:rPr>
            </w:pPr>
            <w:sdt>
              <w:sdtPr>
                <w:rPr>
                  <w:rFonts w:cstheme="minorHAnsi"/>
                  <w:lang w:val="en-US"/>
                </w:rPr>
                <w:id w:val="1363174713"/>
                <w14:checkbox>
                  <w14:checked w14:val="0"/>
                  <w14:checkedState w14:val="2612" w14:font="MS Gothic"/>
                  <w14:uncheckedState w14:val="2610" w14:font="MS Gothic"/>
                </w14:checkbox>
              </w:sdtPr>
              <w:sdtEndPr/>
              <w:sdtContent>
                <w:r w:rsidR="009F484E" w:rsidRPr="00234619">
                  <w:rPr>
                    <w:rFonts w:ascii="Segoe UI Symbol" w:eastAsia="MS Gothic" w:hAnsi="Segoe UI Symbol" w:cs="Segoe UI Symbol"/>
                    <w:lang w:val="en-US"/>
                  </w:rPr>
                  <w:t>☐</w:t>
                </w:r>
              </w:sdtContent>
            </w:sdt>
            <w:r w:rsidR="009F484E" w:rsidRPr="00234619">
              <w:rPr>
                <w:rFonts w:cstheme="minorHAnsi"/>
                <w:lang w:val="en-US"/>
              </w:rPr>
              <w:t xml:space="preserve"> Specific date (specify)</w:t>
            </w:r>
          </w:p>
          <w:p w14:paraId="1760B2E4" w14:textId="4B77946C" w:rsidR="00CF3DAB" w:rsidRDefault="00F01BDC" w:rsidP="009F484E">
            <w:pPr>
              <w:rPr>
                <w:b/>
                <w:bCs/>
              </w:rPr>
            </w:pPr>
            <w:sdt>
              <w:sdtPr>
                <w:rPr>
                  <w:rFonts w:cstheme="minorHAnsi"/>
                  <w:lang w:val="en-US"/>
                </w:rPr>
                <w:id w:val="-1860658858"/>
                <w14:checkbox>
                  <w14:checked w14:val="1"/>
                  <w14:checkedState w14:val="2612" w14:font="MS Gothic"/>
                  <w14:uncheckedState w14:val="2610" w14:font="MS Gothic"/>
                </w14:checkbox>
              </w:sdtPr>
              <w:sdtEndPr/>
              <w:sdtContent>
                <w:r w:rsidR="009F484E" w:rsidRPr="00234619">
                  <w:rPr>
                    <w:rFonts w:ascii="Segoe UI Symbol" w:eastAsia="MS Gothic" w:hAnsi="Segoe UI Symbol" w:cs="Segoe UI Symbol"/>
                    <w:lang w:val="en-US"/>
                  </w:rPr>
                  <w:t>☒</w:t>
                </w:r>
              </w:sdtContent>
            </w:sdt>
            <w:r w:rsidR="009F484E" w:rsidRPr="00234619">
              <w:rPr>
                <w:rFonts w:cstheme="minorHAnsi"/>
                <w:lang w:val="en-US"/>
              </w:rPr>
              <w:t xml:space="preserve"> Other (specify): Other data will be made available upon request, where considered appropriate, following publication.</w:t>
            </w:r>
          </w:p>
          <w:p w14:paraId="73BB8587" w14:textId="77777777" w:rsidR="00CF3DAB" w:rsidRPr="00C57639" w:rsidRDefault="00CF3DAB" w:rsidP="6320600B">
            <w:pPr>
              <w:rPr>
                <w:b/>
                <w:bCs/>
              </w:rPr>
            </w:pPr>
          </w:p>
        </w:tc>
      </w:tr>
      <w:tr w:rsidR="002300DE" w:rsidRPr="00F42A6F" w14:paraId="1658C59E" w14:textId="77777777" w:rsidTr="00436EB9">
        <w:trPr>
          <w:cantSplit/>
          <w:trHeight w:val="269"/>
        </w:trPr>
        <w:tc>
          <w:tcPr>
            <w:tcW w:w="4962" w:type="dxa"/>
          </w:tcPr>
          <w:p w14:paraId="6FB8DA3C" w14:textId="77777777" w:rsidR="002300DE" w:rsidRDefault="009966C3" w:rsidP="00877A71">
            <w:r w:rsidRPr="009966C3">
              <w:t>Which data usage licenses are you going to provide? If none, please explain why.</w:t>
            </w:r>
          </w:p>
          <w:p w14:paraId="21991D92" w14:textId="77777777" w:rsidR="00CF07B7" w:rsidRDefault="00CF07B7" w:rsidP="00877A71"/>
          <w:p w14:paraId="0A102191" w14:textId="77777777" w:rsidR="00CF07B7" w:rsidRPr="007533BA" w:rsidRDefault="00CF07B7" w:rsidP="00CF07B7">
            <w:pPr>
              <w:rPr>
                <w:rStyle w:val="Subtieleverwijzing"/>
                <w:i/>
                <w:color w:val="44546A" w:themeColor="text2"/>
                <w:sz w:val="20"/>
                <w:szCs w:val="20"/>
              </w:rPr>
            </w:pPr>
            <w:r w:rsidRPr="007533BA">
              <w:rPr>
                <w:rStyle w:val="Subtieleverwijzing"/>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27E45BA5" w14:textId="77777777" w:rsidR="009C54E5" w:rsidRPr="00772473" w:rsidRDefault="00306CBC" w:rsidP="00CF07B7">
            <w:pPr>
              <w:rPr>
                <w:rStyle w:val="Subtieleverwijzing"/>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7E9C839B" w14:textId="77777777" w:rsidR="009966C3" w:rsidRDefault="009966C3" w:rsidP="00306CBC"/>
        </w:tc>
        <w:tc>
          <w:tcPr>
            <w:tcW w:w="10631" w:type="dxa"/>
          </w:tcPr>
          <w:p w14:paraId="5571DA20" w14:textId="5EF3A523" w:rsidR="00BB45C3" w:rsidRDefault="00F01BDC" w:rsidP="00BB45C3">
            <w:pPr>
              <w:rPr>
                <w:lang w:val="en-US"/>
              </w:rPr>
            </w:pPr>
            <w:sdt>
              <w:sdtPr>
                <w:rPr>
                  <w:lang w:val="en-US"/>
                </w:rPr>
                <w:id w:val="143709739"/>
                <w14:checkbox>
                  <w14:checked w14:val="1"/>
                  <w14:checkedState w14:val="2612" w14:font="MS Gothic"/>
                  <w14:uncheckedState w14:val="2610" w14:font="MS Gothic"/>
                </w14:checkbox>
              </w:sdtPr>
              <w:sdtEndPr/>
              <w:sdtContent>
                <w:r w:rsidR="009F484E">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0BC9F18B" w14:textId="77777777" w:rsidR="00BB45C3" w:rsidRDefault="00F01BDC" w:rsidP="00BB45C3">
            <w:pPr>
              <w:rPr>
                <w:lang w:val="en-US"/>
              </w:rPr>
            </w:pPr>
            <w:sdt>
              <w:sdtPr>
                <w:rPr>
                  <w:lang w:val="en-US"/>
                </w:rPr>
                <w:id w:val="-1996090073"/>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5D4414E5" w14:textId="77777777" w:rsidR="00BB45C3" w:rsidRPr="0086308C" w:rsidRDefault="00F01BDC" w:rsidP="00BB45C3">
            <w:pPr>
              <w:rPr>
                <w:lang w:val="fr-FR"/>
              </w:rPr>
            </w:pPr>
            <w:sdt>
              <w:sdtPr>
                <w:rPr>
                  <w:lang w:val="fr-FR"/>
                </w:rPr>
                <w:id w:val="-663945426"/>
                <w14:checkbox>
                  <w14:checked w14:val="0"/>
                  <w14:checkedState w14:val="2612" w14:font="MS Gothic"/>
                  <w14:uncheckedState w14:val="2610" w14:font="MS Gothic"/>
                </w14:checkbox>
              </w:sdtPr>
              <w:sdtEndPr/>
              <w:sdtContent>
                <w:r w:rsidR="00BB45C3" w:rsidRPr="0086308C">
                  <w:rPr>
                    <w:rFonts w:ascii="MS Gothic" w:eastAsia="MS Gothic" w:hAnsi="MS Gothic" w:hint="eastAsia"/>
                    <w:lang w:val="fr-FR"/>
                  </w:rPr>
                  <w:t>☐</w:t>
                </w:r>
              </w:sdtContent>
            </w:sdt>
            <w:r w:rsidR="00BB45C3" w:rsidRPr="0086308C">
              <w:rPr>
                <w:lang w:val="fr-FR"/>
              </w:rPr>
              <w:t xml:space="preserve"> MIT licence (code)</w:t>
            </w:r>
          </w:p>
          <w:p w14:paraId="17E28643" w14:textId="77777777" w:rsidR="00BB45C3" w:rsidRPr="0086308C" w:rsidRDefault="00F01BDC" w:rsidP="00BB45C3">
            <w:pPr>
              <w:rPr>
                <w:lang w:val="fr-FR"/>
              </w:rPr>
            </w:pPr>
            <w:sdt>
              <w:sdtPr>
                <w:rPr>
                  <w:lang w:val="fr-FR"/>
                </w:rPr>
                <w:id w:val="-85764209"/>
                <w14:checkbox>
                  <w14:checked w14:val="0"/>
                  <w14:checkedState w14:val="2612" w14:font="MS Gothic"/>
                  <w14:uncheckedState w14:val="2610" w14:font="MS Gothic"/>
                </w14:checkbox>
              </w:sdtPr>
              <w:sdtEndPr/>
              <w:sdtContent>
                <w:r w:rsidR="00BB45C3" w:rsidRPr="0086308C">
                  <w:rPr>
                    <w:rFonts w:ascii="MS Gothic" w:eastAsia="MS Gothic" w:hAnsi="MS Gothic" w:hint="eastAsia"/>
                    <w:lang w:val="fr-FR"/>
                  </w:rPr>
                  <w:t>☐</w:t>
                </w:r>
              </w:sdtContent>
            </w:sdt>
            <w:r w:rsidR="00BB45C3" w:rsidRPr="0086308C">
              <w:rPr>
                <w:lang w:val="fr-FR"/>
              </w:rPr>
              <w:t xml:space="preserve"> GNU GPL-3.0 (code)</w:t>
            </w:r>
          </w:p>
          <w:p w14:paraId="733E8D2C" w14:textId="77777777" w:rsidR="002300DE" w:rsidRDefault="00F01BDC" w:rsidP="00BB4EB5">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14:paraId="357C8142" w14:textId="77777777" w:rsidR="00F21137" w:rsidRPr="00F21137" w:rsidRDefault="00F21137" w:rsidP="00F21137">
            <w:pPr>
              <w:rPr>
                <w:lang w:val="en-US"/>
              </w:rPr>
            </w:pPr>
          </w:p>
          <w:p w14:paraId="77BDE0A9" w14:textId="77777777" w:rsidR="00F21137" w:rsidRPr="00F21137" w:rsidRDefault="00F21137" w:rsidP="00F21137">
            <w:pPr>
              <w:rPr>
                <w:lang w:val="en-US"/>
              </w:rPr>
            </w:pPr>
          </w:p>
          <w:p w14:paraId="79753628" w14:textId="77777777" w:rsidR="00F21137" w:rsidRPr="00F21137" w:rsidRDefault="00F21137" w:rsidP="00F21137">
            <w:pPr>
              <w:rPr>
                <w:lang w:val="en-US"/>
              </w:rPr>
            </w:pPr>
          </w:p>
          <w:p w14:paraId="73D0BCCC" w14:textId="77777777" w:rsidR="00F21137" w:rsidRDefault="00F21137" w:rsidP="00F21137">
            <w:pPr>
              <w:rPr>
                <w:lang w:val="en-US"/>
              </w:rPr>
            </w:pPr>
          </w:p>
          <w:p w14:paraId="4AD2DC43" w14:textId="29E7C2F7" w:rsidR="00F21137" w:rsidRPr="00F21137" w:rsidRDefault="00F21137" w:rsidP="00F21137">
            <w:pPr>
              <w:tabs>
                <w:tab w:val="left" w:pos="1260"/>
              </w:tabs>
              <w:rPr>
                <w:lang w:val="en-US"/>
              </w:rPr>
            </w:pPr>
            <w:r>
              <w:rPr>
                <w:lang w:val="en-US"/>
              </w:rPr>
              <w:tab/>
            </w:r>
          </w:p>
        </w:tc>
      </w:tr>
      <w:tr w:rsidR="00331EA7" w:rsidRPr="00F42A6F" w14:paraId="35C91225" w14:textId="77777777" w:rsidTr="00436EB9">
        <w:trPr>
          <w:cantSplit/>
          <w:trHeight w:val="269"/>
        </w:trPr>
        <w:tc>
          <w:tcPr>
            <w:tcW w:w="4962" w:type="dxa"/>
          </w:tcPr>
          <w:p w14:paraId="66A1F89E"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ECBA468" w14:textId="77777777" w:rsidR="00C25D47" w:rsidRDefault="00C25D47" w:rsidP="00877A71"/>
          <w:p w14:paraId="156F0FE9" w14:textId="77777777" w:rsidR="00C25D47" w:rsidRPr="007533BA" w:rsidRDefault="00C25D47" w:rsidP="00C25D47">
            <w:pPr>
              <w:rPr>
                <w:rStyle w:val="Subtieleverwijzing"/>
                <w:i/>
                <w:color w:val="44546A" w:themeColor="text2"/>
                <w:sz w:val="20"/>
                <w:szCs w:val="20"/>
              </w:rPr>
            </w:pPr>
            <w:r w:rsidRPr="007533BA">
              <w:rPr>
                <w:rStyle w:val="Subtieleverwijzing"/>
                <w:i/>
                <w:color w:val="44546A" w:themeColor="text2"/>
                <w:sz w:val="20"/>
                <w:szCs w:val="20"/>
              </w:rPr>
              <w:t>Indicate whether you intend to add a persistent and unique identifier in order to identify and retrieve the data.</w:t>
            </w:r>
          </w:p>
          <w:p w14:paraId="60C2274C" w14:textId="77777777" w:rsidR="00331EA7" w:rsidRPr="00C25D47" w:rsidRDefault="00331EA7" w:rsidP="00C25D47"/>
        </w:tc>
        <w:tc>
          <w:tcPr>
            <w:tcW w:w="10631" w:type="dxa"/>
          </w:tcPr>
          <w:p w14:paraId="136A7DA8" w14:textId="2C3F5D48" w:rsidR="00331EA7" w:rsidRPr="00436EB9" w:rsidRDefault="00F01BDC" w:rsidP="00331EA7">
            <w:pPr>
              <w:rPr>
                <w:lang w:val="en-US"/>
              </w:rPr>
            </w:pPr>
            <w:sdt>
              <w:sdtPr>
                <w:rPr>
                  <w:lang w:val="en-US"/>
                </w:rPr>
                <w:id w:val="-616136886"/>
                <w14:checkbox>
                  <w14:checked w14:val="1"/>
                  <w14:checkedState w14:val="2612" w14:font="MS Gothic"/>
                  <w14:uncheckedState w14:val="2610" w14:font="MS Gothic"/>
                </w14:checkbox>
              </w:sdtPr>
              <w:sdtEndPr/>
              <w:sdtContent>
                <w:r w:rsidR="009F484E">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776350D9" w14:textId="77777777" w:rsidR="00331EA7" w:rsidRDefault="00F01BD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3821853A" w14:textId="77777777" w:rsidR="00331EA7" w:rsidRDefault="00F01BDC"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14:paraId="7900C73A" w14:textId="77777777" w:rsidR="00331EA7" w:rsidRDefault="00331EA7" w:rsidP="00331EA7">
            <w:pPr>
              <w:rPr>
                <w:b/>
                <w:bCs/>
              </w:rPr>
            </w:pPr>
          </w:p>
          <w:p w14:paraId="2DE7EF03" w14:textId="77777777" w:rsidR="00331EA7" w:rsidRPr="00C57639" w:rsidRDefault="00331EA7" w:rsidP="00331EA7">
            <w:pPr>
              <w:rPr>
                <w:b/>
                <w:bCs/>
              </w:rPr>
            </w:pPr>
          </w:p>
        </w:tc>
      </w:tr>
      <w:tr w:rsidR="002300DE" w:rsidRPr="005B780B" w14:paraId="768835FA" w14:textId="77777777" w:rsidTr="00436EB9">
        <w:trPr>
          <w:cantSplit/>
          <w:trHeight w:val="269"/>
        </w:trPr>
        <w:tc>
          <w:tcPr>
            <w:tcW w:w="4962" w:type="dxa"/>
          </w:tcPr>
          <w:p w14:paraId="7DC9D6ED" w14:textId="77777777" w:rsidR="00D712D9" w:rsidRPr="00BD4178" w:rsidRDefault="002300DE" w:rsidP="00877A71">
            <w:r>
              <w:lastRenderedPageBreak/>
              <w:t xml:space="preserve">What are the expected costs for data sharing? How will these costs be covered? </w:t>
            </w:r>
          </w:p>
          <w:p w14:paraId="434738DC" w14:textId="77777777" w:rsidR="00171BDA" w:rsidRPr="00D712D9" w:rsidRDefault="00171BDA" w:rsidP="00877A71">
            <w:pPr>
              <w:rPr>
                <w:i/>
              </w:rPr>
            </w:pPr>
          </w:p>
        </w:tc>
        <w:tc>
          <w:tcPr>
            <w:tcW w:w="10631" w:type="dxa"/>
          </w:tcPr>
          <w:p w14:paraId="5244E0CF" w14:textId="4312EDAE" w:rsidR="002300DE" w:rsidRDefault="009F484E" w:rsidP="009F484E">
            <w:pPr>
              <w:jc w:val="both"/>
            </w:pPr>
            <w:r w:rsidRPr="009F484E">
              <w:t>For sharing digital data, no sharing costs are foreseen. For sharing physical data, Material Transfer Agreements will have to be put in place which will be mutually signed. Shipping costs would be covered by either party (through the FWO budget in case of the provider) as long as the costs are low, however, significant sharing costs will be expected to be borne by the request</w:t>
            </w:r>
            <w:r w:rsidRPr="009F484E">
              <w:t>or.</w:t>
            </w:r>
            <w:r w:rsidR="00AF427B">
              <w:t xml:space="preserve"> Costs related to open access publication are included in the FWO project budget.</w:t>
            </w:r>
          </w:p>
          <w:p w14:paraId="1E5D2604" w14:textId="502E4AE5" w:rsidR="009F484E" w:rsidRPr="009F484E" w:rsidRDefault="009F484E" w:rsidP="009F484E">
            <w:pPr>
              <w:jc w:val="both"/>
            </w:pPr>
          </w:p>
        </w:tc>
      </w:tr>
    </w:tbl>
    <w:p w14:paraId="628B9F72"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141E2B1B" w14:textId="77777777" w:rsidTr="005E32FD">
        <w:trPr>
          <w:cantSplit/>
          <w:trHeight w:val="501"/>
        </w:trPr>
        <w:tc>
          <w:tcPr>
            <w:tcW w:w="15593" w:type="dxa"/>
            <w:gridSpan w:val="2"/>
            <w:shd w:val="clear" w:color="auto" w:fill="5B9BD5" w:themeFill="accent5"/>
          </w:tcPr>
          <w:p w14:paraId="2170BA5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CA9AB51" w14:textId="77777777" w:rsidR="00877A71" w:rsidRPr="00145CC7" w:rsidRDefault="00877A71" w:rsidP="00EE6614">
            <w:pPr>
              <w:ind w:left="360"/>
              <w:rPr>
                <w:b/>
              </w:rPr>
            </w:pPr>
          </w:p>
        </w:tc>
      </w:tr>
      <w:tr w:rsidR="00105B63" w:rsidRPr="00F42A6F" w14:paraId="38315AF8" w14:textId="77777777" w:rsidTr="00436EB9">
        <w:trPr>
          <w:cantSplit/>
          <w:trHeight w:val="269"/>
        </w:trPr>
        <w:tc>
          <w:tcPr>
            <w:tcW w:w="4962" w:type="dxa"/>
          </w:tcPr>
          <w:p w14:paraId="646854D7" w14:textId="77777777" w:rsidR="00105B63" w:rsidRPr="00CA44D7" w:rsidRDefault="00105B63" w:rsidP="00105B63">
            <w:r w:rsidRPr="00C40606">
              <w:t>Who will manage data documentation and metadata during the research project?</w:t>
            </w:r>
          </w:p>
        </w:tc>
        <w:tc>
          <w:tcPr>
            <w:tcW w:w="10631" w:type="dxa"/>
          </w:tcPr>
          <w:p w14:paraId="118BB87D" w14:textId="6F47D9E2" w:rsidR="00105B63" w:rsidRPr="00C57639" w:rsidRDefault="00105B63" w:rsidP="00105B63">
            <w:pPr>
              <w:rPr>
                <w:b/>
                <w:bCs/>
              </w:rPr>
            </w:pPr>
            <w:r w:rsidRPr="00234619">
              <w:rPr>
                <w:rFonts w:cstheme="minorHAnsi"/>
                <w:lang w:val="en-US"/>
              </w:rPr>
              <w:t>The supervisor (A. Luttun)/the grant holder (</w:t>
            </w:r>
            <w:r>
              <w:rPr>
                <w:rFonts w:cstheme="minorHAnsi"/>
                <w:lang w:val="en-US"/>
              </w:rPr>
              <w:t>H</w:t>
            </w:r>
            <w:r w:rsidRPr="00234619">
              <w:rPr>
                <w:rFonts w:cstheme="minorHAnsi"/>
                <w:lang w:val="en-US"/>
              </w:rPr>
              <w:t xml:space="preserve">. </w:t>
            </w:r>
            <w:r>
              <w:rPr>
                <w:rFonts w:cstheme="minorHAnsi"/>
                <w:lang w:val="en-US"/>
              </w:rPr>
              <w:t>Kemps</w:t>
            </w:r>
            <w:r w:rsidRPr="00234619">
              <w:rPr>
                <w:rFonts w:cstheme="minorHAnsi"/>
                <w:lang w:val="en-US"/>
              </w:rPr>
              <w:t xml:space="preserve">). </w:t>
            </w:r>
          </w:p>
        </w:tc>
      </w:tr>
      <w:tr w:rsidR="00105B63" w:rsidRPr="00F42A6F" w14:paraId="7381EC5F" w14:textId="77777777" w:rsidTr="00436EB9">
        <w:trPr>
          <w:cantSplit/>
          <w:trHeight w:val="269"/>
        </w:trPr>
        <w:tc>
          <w:tcPr>
            <w:tcW w:w="4962" w:type="dxa"/>
          </w:tcPr>
          <w:p w14:paraId="587BA17A" w14:textId="77777777" w:rsidR="00105B63" w:rsidRDefault="00105B63" w:rsidP="00105B63">
            <w:r w:rsidRPr="00C40606">
              <w:t>Who will manage data storage and backup during the research project?</w:t>
            </w:r>
          </w:p>
        </w:tc>
        <w:tc>
          <w:tcPr>
            <w:tcW w:w="10631" w:type="dxa"/>
          </w:tcPr>
          <w:p w14:paraId="19EEA6CE" w14:textId="5E39638E" w:rsidR="00105B63" w:rsidRPr="00C57639" w:rsidRDefault="00105B63" w:rsidP="00105B63">
            <w:pPr>
              <w:rPr>
                <w:b/>
                <w:bCs/>
              </w:rPr>
            </w:pPr>
            <w:r w:rsidRPr="00234619">
              <w:rPr>
                <w:rFonts w:cstheme="minorHAnsi"/>
                <w:lang w:val="en-US"/>
              </w:rPr>
              <w:t>The supervisor (A. Luttun)/the grant holder (</w:t>
            </w:r>
            <w:r>
              <w:rPr>
                <w:rFonts w:cstheme="minorHAnsi"/>
                <w:lang w:val="en-US"/>
              </w:rPr>
              <w:t>H</w:t>
            </w:r>
            <w:r w:rsidRPr="00234619">
              <w:rPr>
                <w:rFonts w:cstheme="minorHAnsi"/>
                <w:lang w:val="en-US"/>
              </w:rPr>
              <w:t xml:space="preserve">. </w:t>
            </w:r>
            <w:r>
              <w:rPr>
                <w:rFonts w:cstheme="minorHAnsi"/>
                <w:lang w:val="en-US"/>
              </w:rPr>
              <w:t>Kemps</w:t>
            </w:r>
            <w:r w:rsidRPr="00234619">
              <w:rPr>
                <w:rFonts w:cstheme="minorHAnsi"/>
                <w:lang w:val="en-US"/>
              </w:rPr>
              <w:t xml:space="preserve">). </w:t>
            </w:r>
          </w:p>
        </w:tc>
      </w:tr>
      <w:tr w:rsidR="00105B63" w:rsidRPr="00F42A6F" w14:paraId="43E66DAE" w14:textId="77777777" w:rsidTr="00436EB9">
        <w:trPr>
          <w:cantSplit/>
          <w:trHeight w:val="269"/>
        </w:trPr>
        <w:tc>
          <w:tcPr>
            <w:tcW w:w="4962" w:type="dxa"/>
          </w:tcPr>
          <w:p w14:paraId="5A55F9E9" w14:textId="77777777" w:rsidR="00105B63" w:rsidRDefault="00105B63" w:rsidP="00105B63">
            <w:r w:rsidRPr="00C40606">
              <w:t>Who will manage data preservation and sharing?</w:t>
            </w:r>
          </w:p>
        </w:tc>
        <w:tc>
          <w:tcPr>
            <w:tcW w:w="10631" w:type="dxa"/>
          </w:tcPr>
          <w:p w14:paraId="2F615429" w14:textId="5C55131C" w:rsidR="00105B63" w:rsidRPr="00C57639" w:rsidRDefault="00105B63" w:rsidP="00105B63">
            <w:pPr>
              <w:rPr>
                <w:b/>
                <w:bCs/>
              </w:rPr>
            </w:pPr>
            <w:r w:rsidRPr="00234619">
              <w:rPr>
                <w:rFonts w:cstheme="minorHAnsi"/>
                <w:lang w:val="en-US"/>
              </w:rPr>
              <w:t>The supervisor (A. Luttun)/the grant holder (</w:t>
            </w:r>
            <w:r>
              <w:rPr>
                <w:rFonts w:cstheme="minorHAnsi"/>
                <w:lang w:val="en-US"/>
              </w:rPr>
              <w:t>H</w:t>
            </w:r>
            <w:r w:rsidRPr="00234619">
              <w:rPr>
                <w:rFonts w:cstheme="minorHAnsi"/>
                <w:lang w:val="en-US"/>
              </w:rPr>
              <w:t xml:space="preserve">. </w:t>
            </w:r>
            <w:r>
              <w:rPr>
                <w:rFonts w:cstheme="minorHAnsi"/>
                <w:lang w:val="en-US"/>
              </w:rPr>
              <w:t>Kemps</w:t>
            </w:r>
            <w:r w:rsidRPr="00234619">
              <w:rPr>
                <w:rFonts w:cstheme="minorHAnsi"/>
                <w:lang w:val="en-US"/>
              </w:rPr>
              <w:t xml:space="preserve">). </w:t>
            </w:r>
          </w:p>
        </w:tc>
      </w:tr>
      <w:tr w:rsidR="00105B63" w:rsidRPr="00F42A6F" w14:paraId="3200A04C" w14:textId="77777777" w:rsidTr="00436EB9">
        <w:trPr>
          <w:cantSplit/>
          <w:trHeight w:val="269"/>
        </w:trPr>
        <w:tc>
          <w:tcPr>
            <w:tcW w:w="4962" w:type="dxa"/>
          </w:tcPr>
          <w:p w14:paraId="7A0A7C4E" w14:textId="77777777" w:rsidR="00105B63" w:rsidRPr="00D712D9" w:rsidRDefault="00105B63" w:rsidP="00105B63">
            <w:pPr>
              <w:rPr>
                <w:i/>
              </w:rPr>
            </w:pPr>
            <w:r w:rsidRPr="00C40606">
              <w:t>Who will update and implement this DMP?</w:t>
            </w:r>
          </w:p>
        </w:tc>
        <w:tc>
          <w:tcPr>
            <w:tcW w:w="10631" w:type="dxa"/>
          </w:tcPr>
          <w:p w14:paraId="4BFB4D75" w14:textId="77777777" w:rsidR="00105B63" w:rsidRDefault="00105B63" w:rsidP="00105B63">
            <w:pPr>
              <w:rPr>
                <w:rFonts w:cstheme="minorHAnsi"/>
                <w:lang w:val="en-US"/>
              </w:rPr>
            </w:pPr>
            <w:r w:rsidRPr="00234619">
              <w:rPr>
                <w:rFonts w:cstheme="minorHAnsi"/>
                <w:lang w:val="en-US"/>
              </w:rPr>
              <w:t>The supervisor (A. Luttun)/the grant holder (</w:t>
            </w:r>
            <w:r>
              <w:rPr>
                <w:rFonts w:cstheme="minorHAnsi"/>
                <w:lang w:val="en-US"/>
              </w:rPr>
              <w:t>H</w:t>
            </w:r>
            <w:r w:rsidRPr="00234619">
              <w:rPr>
                <w:rFonts w:cstheme="minorHAnsi"/>
                <w:lang w:val="en-US"/>
              </w:rPr>
              <w:t xml:space="preserve">. </w:t>
            </w:r>
            <w:r>
              <w:rPr>
                <w:rFonts w:cstheme="minorHAnsi"/>
                <w:lang w:val="en-US"/>
              </w:rPr>
              <w:t>Kemps</w:t>
            </w:r>
            <w:r w:rsidRPr="00234619">
              <w:rPr>
                <w:rFonts w:cstheme="minorHAnsi"/>
                <w:lang w:val="en-US"/>
              </w:rPr>
              <w:t xml:space="preserve">). </w:t>
            </w:r>
          </w:p>
          <w:p w14:paraId="7F4FC334" w14:textId="4E8DB293" w:rsidR="00F01BDC" w:rsidRPr="00C57639" w:rsidRDefault="00F01BDC" w:rsidP="00105B63">
            <w:pPr>
              <w:rPr>
                <w:b/>
                <w:bCs/>
              </w:rPr>
            </w:pPr>
          </w:p>
        </w:tc>
      </w:tr>
    </w:tbl>
    <w:p w14:paraId="5D124791" w14:textId="77777777" w:rsidR="0095381F" w:rsidRDefault="0095381F" w:rsidP="0095381F"/>
    <w:p w14:paraId="21507C37" w14:textId="77777777" w:rsidR="00FB3BB1" w:rsidRDefault="00FB3BB1" w:rsidP="0095381F"/>
    <w:p w14:paraId="27BA0B18" w14:textId="77777777" w:rsidR="00FB3BB1" w:rsidRDefault="00FB3BB1" w:rsidP="0095381F"/>
    <w:p w14:paraId="27486BA4" w14:textId="77777777" w:rsidR="00FB3BB1" w:rsidRDefault="00FB3BB1" w:rsidP="0095381F"/>
    <w:p w14:paraId="205636D7" w14:textId="77777777" w:rsidR="00FB3BB1" w:rsidRDefault="00FB3BB1" w:rsidP="0095381F"/>
    <w:p w14:paraId="26829BCA" w14:textId="77777777" w:rsidR="00FB3BB1" w:rsidRDefault="00FB3BB1" w:rsidP="0095381F"/>
    <w:p w14:paraId="7B9F6B5F" w14:textId="77777777" w:rsidR="00FB3BB1" w:rsidRDefault="00FB3BB1" w:rsidP="0095381F"/>
    <w:p w14:paraId="2DE7174B" w14:textId="77777777" w:rsidR="00FB3BB1" w:rsidRDefault="00FB3BB1" w:rsidP="0095381F"/>
    <w:p w14:paraId="157574C9" w14:textId="77777777" w:rsidR="00FB3BB1" w:rsidRDefault="00FB3BB1" w:rsidP="0095381F"/>
    <w:p w14:paraId="560E0302"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2C8A" w14:textId="77777777" w:rsidR="00DC6B31" w:rsidRDefault="00DC6B31" w:rsidP="00CE49D2">
      <w:r>
        <w:separator/>
      </w:r>
    </w:p>
  </w:endnote>
  <w:endnote w:type="continuationSeparator" w:id="0">
    <w:p w14:paraId="3CA100A1" w14:textId="77777777" w:rsidR="00DC6B31" w:rsidRDefault="00DC6B31"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0E856BD9" w14:textId="77777777" w:rsidR="00AE5A87" w:rsidRDefault="00AE5A87" w:rsidP="00321EE3">
        <w:pPr>
          <w:pStyle w:val="Voettekst"/>
          <w:jc w:val="center"/>
        </w:pPr>
      </w:p>
      <w:p w14:paraId="2F870CE5" w14:textId="77777777" w:rsidR="00AE5A87" w:rsidRDefault="00AE5A87" w:rsidP="00321EE3">
        <w:pPr>
          <w:pStyle w:val="Voettekst"/>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Pr>
            <w:noProof/>
            <w:sz w:val="20"/>
            <w:szCs w:val="20"/>
          </w:rPr>
          <w:t>2</w:t>
        </w:r>
        <w:r w:rsidRPr="00017BCF">
          <w:rPr>
            <w:noProof/>
            <w:sz w:val="20"/>
            <w:szCs w:val="20"/>
          </w:rPr>
          <w:fldChar w:fldCharType="end"/>
        </w:r>
      </w:p>
    </w:sdtContent>
  </w:sdt>
  <w:p w14:paraId="6B067558" w14:textId="77777777" w:rsidR="00AE5A87" w:rsidRDefault="00AE5A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2CFCB" w14:textId="77777777" w:rsidR="00DC6B31" w:rsidRDefault="00DC6B31" w:rsidP="00CE49D2">
      <w:r>
        <w:separator/>
      </w:r>
    </w:p>
  </w:footnote>
  <w:footnote w:type="continuationSeparator" w:id="0">
    <w:p w14:paraId="13DAC927" w14:textId="77777777" w:rsidR="00DC6B31" w:rsidRDefault="00DC6B31" w:rsidP="00CE49D2">
      <w:r>
        <w:continuationSeparator/>
      </w:r>
    </w:p>
  </w:footnote>
  <w:footnote w:id="1">
    <w:p w14:paraId="280FEEB9" w14:textId="77777777" w:rsidR="00AE5A87" w:rsidRPr="00170415" w:rsidRDefault="00AE5A87"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0645ECE0" w14:textId="77777777" w:rsidR="00AE5A87" w:rsidRPr="00170415" w:rsidRDefault="00AE5A87"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633BCCF" w14:textId="77777777" w:rsidR="00AE5A87" w:rsidRPr="0097375E" w:rsidRDefault="00AE5A87" w:rsidP="005414F2">
      <w:pPr>
        <w:pStyle w:val="Voetnoottekst"/>
      </w:pPr>
      <w:r>
        <w:rPr>
          <w:rStyle w:val="Voetnootmarkering"/>
        </w:rPr>
        <w:footnoteRef/>
      </w:r>
      <w:r>
        <w:t xml:space="preserve"> </w:t>
      </w:r>
      <w:r w:rsidRPr="0097375E">
        <w:t>Add rows for each dataset you want to describe.</w:t>
      </w:r>
    </w:p>
  </w:footnote>
  <w:footnote w:id="4">
    <w:p w14:paraId="7C07FC67" w14:textId="77777777" w:rsidR="00AE5A87" w:rsidRPr="00972851" w:rsidRDefault="00AE5A87" w:rsidP="00FF09CC">
      <w:pPr>
        <w:pStyle w:val="Voetnoottekst"/>
      </w:pPr>
      <w:r>
        <w:rPr>
          <w:rStyle w:val="Voetnootmarkering"/>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024CB5"/>
    <w:multiLevelType w:val="multilevel"/>
    <w:tmpl w:val="177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7"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6C4E44"/>
    <w:multiLevelType w:val="hybridMultilevel"/>
    <w:tmpl w:val="3498127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63357016">
    <w:abstractNumId w:val="16"/>
  </w:num>
  <w:num w:numId="2" w16cid:durableId="96022115">
    <w:abstractNumId w:val="33"/>
  </w:num>
  <w:num w:numId="3" w16cid:durableId="207305461">
    <w:abstractNumId w:val="12"/>
  </w:num>
  <w:num w:numId="4" w16cid:durableId="1759447102">
    <w:abstractNumId w:val="8"/>
  </w:num>
  <w:num w:numId="5" w16cid:durableId="335965585">
    <w:abstractNumId w:val="29"/>
  </w:num>
  <w:num w:numId="6" w16cid:durableId="856240097">
    <w:abstractNumId w:val="26"/>
  </w:num>
  <w:num w:numId="7" w16cid:durableId="544218517">
    <w:abstractNumId w:val="34"/>
  </w:num>
  <w:num w:numId="8" w16cid:durableId="1067070337">
    <w:abstractNumId w:val="7"/>
  </w:num>
  <w:num w:numId="9" w16cid:durableId="1723555813">
    <w:abstractNumId w:val="5"/>
  </w:num>
  <w:num w:numId="10" w16cid:durableId="834222824">
    <w:abstractNumId w:val="19"/>
  </w:num>
  <w:num w:numId="11" w16cid:durableId="386101671">
    <w:abstractNumId w:val="17"/>
  </w:num>
  <w:num w:numId="12" w16cid:durableId="1891109006">
    <w:abstractNumId w:val="2"/>
  </w:num>
  <w:num w:numId="13" w16cid:durableId="449200534">
    <w:abstractNumId w:val="35"/>
  </w:num>
  <w:num w:numId="14" w16cid:durableId="396588087">
    <w:abstractNumId w:val="3"/>
  </w:num>
  <w:num w:numId="15" w16cid:durableId="1973437375">
    <w:abstractNumId w:val="36"/>
  </w:num>
  <w:num w:numId="16" w16cid:durableId="1565096885">
    <w:abstractNumId w:val="4"/>
  </w:num>
  <w:num w:numId="17" w16cid:durableId="2133741952">
    <w:abstractNumId w:val="28"/>
  </w:num>
  <w:num w:numId="18" w16cid:durableId="1237670569">
    <w:abstractNumId w:val="31"/>
  </w:num>
  <w:num w:numId="19" w16cid:durableId="884173631">
    <w:abstractNumId w:val="27"/>
  </w:num>
  <w:num w:numId="20" w16cid:durableId="1435399302">
    <w:abstractNumId w:val="30"/>
  </w:num>
  <w:num w:numId="21" w16cid:durableId="1022588292">
    <w:abstractNumId w:val="13"/>
  </w:num>
  <w:num w:numId="22" w16cid:durableId="2006087231">
    <w:abstractNumId w:val="32"/>
  </w:num>
  <w:num w:numId="23" w16cid:durableId="141973306">
    <w:abstractNumId w:val="15"/>
  </w:num>
  <w:num w:numId="24" w16cid:durableId="1732776084">
    <w:abstractNumId w:val="18"/>
  </w:num>
  <w:num w:numId="25" w16cid:durableId="884681107">
    <w:abstractNumId w:val="24"/>
  </w:num>
  <w:num w:numId="26" w16cid:durableId="1127821238">
    <w:abstractNumId w:val="22"/>
  </w:num>
  <w:num w:numId="27" w16cid:durableId="922958523">
    <w:abstractNumId w:val="23"/>
  </w:num>
  <w:num w:numId="28" w16cid:durableId="114249867">
    <w:abstractNumId w:val="6"/>
  </w:num>
  <w:num w:numId="29" w16cid:durableId="1018388067">
    <w:abstractNumId w:val="14"/>
  </w:num>
  <w:num w:numId="30" w16cid:durableId="574357879">
    <w:abstractNumId w:val="21"/>
  </w:num>
  <w:num w:numId="31" w16cid:durableId="1258061122">
    <w:abstractNumId w:val="0"/>
  </w:num>
  <w:num w:numId="32" w16cid:durableId="301539176">
    <w:abstractNumId w:val="10"/>
  </w:num>
  <w:num w:numId="33" w16cid:durableId="1902593409">
    <w:abstractNumId w:val="25"/>
  </w:num>
  <w:num w:numId="34" w16cid:durableId="1211919249">
    <w:abstractNumId w:val="37"/>
  </w:num>
  <w:num w:numId="35" w16cid:durableId="793671218">
    <w:abstractNumId w:val="11"/>
  </w:num>
  <w:num w:numId="36" w16cid:durableId="694500772">
    <w:abstractNumId w:val="1"/>
  </w:num>
  <w:num w:numId="37" w16cid:durableId="1441293857">
    <w:abstractNumId w:val="9"/>
  </w:num>
  <w:num w:numId="38" w16cid:durableId="7093759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5ED8"/>
    <w:rsid w:val="00057AAF"/>
    <w:rsid w:val="00064D19"/>
    <w:rsid w:val="00065E37"/>
    <w:rsid w:val="00070249"/>
    <w:rsid w:val="00072018"/>
    <w:rsid w:val="000743EB"/>
    <w:rsid w:val="0008393F"/>
    <w:rsid w:val="00083FD0"/>
    <w:rsid w:val="000906CC"/>
    <w:rsid w:val="00094570"/>
    <w:rsid w:val="00095715"/>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05B63"/>
    <w:rsid w:val="00110756"/>
    <w:rsid w:val="00114359"/>
    <w:rsid w:val="00114BDA"/>
    <w:rsid w:val="0011665F"/>
    <w:rsid w:val="00117455"/>
    <w:rsid w:val="00120483"/>
    <w:rsid w:val="00120BCC"/>
    <w:rsid w:val="00121CCA"/>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D510F"/>
    <w:rsid w:val="001D7595"/>
    <w:rsid w:val="001E1A43"/>
    <w:rsid w:val="001F6067"/>
    <w:rsid w:val="00202C9D"/>
    <w:rsid w:val="00203D87"/>
    <w:rsid w:val="00207D68"/>
    <w:rsid w:val="00207EE2"/>
    <w:rsid w:val="00223EB2"/>
    <w:rsid w:val="002300DE"/>
    <w:rsid w:val="00230C89"/>
    <w:rsid w:val="002330AD"/>
    <w:rsid w:val="00236CD8"/>
    <w:rsid w:val="00243B39"/>
    <w:rsid w:val="00244A11"/>
    <w:rsid w:val="00245D0C"/>
    <w:rsid w:val="002466F2"/>
    <w:rsid w:val="0024685C"/>
    <w:rsid w:val="00247520"/>
    <w:rsid w:val="00250516"/>
    <w:rsid w:val="00250D8D"/>
    <w:rsid w:val="00251FCB"/>
    <w:rsid w:val="00256347"/>
    <w:rsid w:val="0025638E"/>
    <w:rsid w:val="002651EF"/>
    <w:rsid w:val="00265950"/>
    <w:rsid w:val="00274F0B"/>
    <w:rsid w:val="0027674F"/>
    <w:rsid w:val="00276C11"/>
    <w:rsid w:val="00277747"/>
    <w:rsid w:val="00280887"/>
    <w:rsid w:val="00282F85"/>
    <w:rsid w:val="00282FDF"/>
    <w:rsid w:val="00283137"/>
    <w:rsid w:val="0029352E"/>
    <w:rsid w:val="00294D7D"/>
    <w:rsid w:val="00296559"/>
    <w:rsid w:val="002977B7"/>
    <w:rsid w:val="002A0F9E"/>
    <w:rsid w:val="002A243F"/>
    <w:rsid w:val="002A56A0"/>
    <w:rsid w:val="002A7B37"/>
    <w:rsid w:val="002B712D"/>
    <w:rsid w:val="002C28CD"/>
    <w:rsid w:val="002C5FEE"/>
    <w:rsid w:val="002D0C7D"/>
    <w:rsid w:val="002E34E7"/>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345E"/>
    <w:rsid w:val="003605DF"/>
    <w:rsid w:val="00361776"/>
    <w:rsid w:val="00361B98"/>
    <w:rsid w:val="003625F8"/>
    <w:rsid w:val="003639ED"/>
    <w:rsid w:val="00363AE8"/>
    <w:rsid w:val="0036548C"/>
    <w:rsid w:val="00367F6D"/>
    <w:rsid w:val="003716A8"/>
    <w:rsid w:val="003725B0"/>
    <w:rsid w:val="00382488"/>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2645"/>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5049"/>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14F2"/>
    <w:rsid w:val="005434A0"/>
    <w:rsid w:val="00552B61"/>
    <w:rsid w:val="00555EA1"/>
    <w:rsid w:val="00561EE6"/>
    <w:rsid w:val="0056320E"/>
    <w:rsid w:val="00566351"/>
    <w:rsid w:val="00572C6D"/>
    <w:rsid w:val="0057545A"/>
    <w:rsid w:val="0057740F"/>
    <w:rsid w:val="0058666D"/>
    <w:rsid w:val="00586889"/>
    <w:rsid w:val="005868D6"/>
    <w:rsid w:val="005904AD"/>
    <w:rsid w:val="005907FA"/>
    <w:rsid w:val="005916E2"/>
    <w:rsid w:val="00595441"/>
    <w:rsid w:val="005A5A37"/>
    <w:rsid w:val="005B75F8"/>
    <w:rsid w:val="005B780B"/>
    <w:rsid w:val="005C2645"/>
    <w:rsid w:val="005C6FF1"/>
    <w:rsid w:val="005C71C0"/>
    <w:rsid w:val="005D4D9E"/>
    <w:rsid w:val="005D5450"/>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D7864"/>
    <w:rsid w:val="006E04E8"/>
    <w:rsid w:val="006E47C1"/>
    <w:rsid w:val="006F5F48"/>
    <w:rsid w:val="00712AC0"/>
    <w:rsid w:val="00716FA0"/>
    <w:rsid w:val="00721DBF"/>
    <w:rsid w:val="00721DD9"/>
    <w:rsid w:val="007270FB"/>
    <w:rsid w:val="007307D8"/>
    <w:rsid w:val="00735DBA"/>
    <w:rsid w:val="007362F5"/>
    <w:rsid w:val="00736EF6"/>
    <w:rsid w:val="007405A6"/>
    <w:rsid w:val="00751BD4"/>
    <w:rsid w:val="00752E4A"/>
    <w:rsid w:val="007533BA"/>
    <w:rsid w:val="007546D8"/>
    <w:rsid w:val="007553AA"/>
    <w:rsid w:val="00761583"/>
    <w:rsid w:val="00762983"/>
    <w:rsid w:val="0076319E"/>
    <w:rsid w:val="00765983"/>
    <w:rsid w:val="00770EC7"/>
    <w:rsid w:val="00771609"/>
    <w:rsid w:val="00771CF4"/>
    <w:rsid w:val="00772473"/>
    <w:rsid w:val="0077269A"/>
    <w:rsid w:val="00773AF9"/>
    <w:rsid w:val="00776FEF"/>
    <w:rsid w:val="0078107F"/>
    <w:rsid w:val="0078188B"/>
    <w:rsid w:val="0078430C"/>
    <w:rsid w:val="00784847"/>
    <w:rsid w:val="00785D70"/>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B60"/>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08C"/>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0596"/>
    <w:rsid w:val="008B5D86"/>
    <w:rsid w:val="008C202C"/>
    <w:rsid w:val="008C4396"/>
    <w:rsid w:val="008C5115"/>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1F07"/>
    <w:rsid w:val="009340EF"/>
    <w:rsid w:val="0093526F"/>
    <w:rsid w:val="00935EFB"/>
    <w:rsid w:val="00937E61"/>
    <w:rsid w:val="009412C3"/>
    <w:rsid w:val="009413CA"/>
    <w:rsid w:val="0094370D"/>
    <w:rsid w:val="00950DB8"/>
    <w:rsid w:val="00951016"/>
    <w:rsid w:val="0095316C"/>
    <w:rsid w:val="0095381F"/>
    <w:rsid w:val="009554FC"/>
    <w:rsid w:val="00960037"/>
    <w:rsid w:val="00963577"/>
    <w:rsid w:val="0096485F"/>
    <w:rsid w:val="00964E11"/>
    <w:rsid w:val="0097375E"/>
    <w:rsid w:val="00973E14"/>
    <w:rsid w:val="00975C08"/>
    <w:rsid w:val="00980823"/>
    <w:rsid w:val="00984679"/>
    <w:rsid w:val="00993A83"/>
    <w:rsid w:val="009940AD"/>
    <w:rsid w:val="009966C3"/>
    <w:rsid w:val="009A45CB"/>
    <w:rsid w:val="009A60A5"/>
    <w:rsid w:val="009B00A8"/>
    <w:rsid w:val="009B33FA"/>
    <w:rsid w:val="009B65B9"/>
    <w:rsid w:val="009B7BF9"/>
    <w:rsid w:val="009C0EAA"/>
    <w:rsid w:val="009C32D2"/>
    <w:rsid w:val="009C532A"/>
    <w:rsid w:val="009C54E5"/>
    <w:rsid w:val="009C66B2"/>
    <w:rsid w:val="009D090C"/>
    <w:rsid w:val="009D32FB"/>
    <w:rsid w:val="009E1DAC"/>
    <w:rsid w:val="009E2081"/>
    <w:rsid w:val="009F0CD6"/>
    <w:rsid w:val="009F3B66"/>
    <w:rsid w:val="009F484E"/>
    <w:rsid w:val="009F5507"/>
    <w:rsid w:val="009F5B02"/>
    <w:rsid w:val="009F5B28"/>
    <w:rsid w:val="009F7382"/>
    <w:rsid w:val="00A107B3"/>
    <w:rsid w:val="00A11B82"/>
    <w:rsid w:val="00A12425"/>
    <w:rsid w:val="00A133D9"/>
    <w:rsid w:val="00A14579"/>
    <w:rsid w:val="00A14918"/>
    <w:rsid w:val="00A23DCD"/>
    <w:rsid w:val="00A3290C"/>
    <w:rsid w:val="00A3351B"/>
    <w:rsid w:val="00A37797"/>
    <w:rsid w:val="00A447AF"/>
    <w:rsid w:val="00A46496"/>
    <w:rsid w:val="00A517CF"/>
    <w:rsid w:val="00A555D2"/>
    <w:rsid w:val="00A564D2"/>
    <w:rsid w:val="00A616E0"/>
    <w:rsid w:val="00A64CBA"/>
    <w:rsid w:val="00A65FEF"/>
    <w:rsid w:val="00A668A3"/>
    <w:rsid w:val="00A729DC"/>
    <w:rsid w:val="00A73E90"/>
    <w:rsid w:val="00A77C6A"/>
    <w:rsid w:val="00A81BE4"/>
    <w:rsid w:val="00A82458"/>
    <w:rsid w:val="00A83C02"/>
    <w:rsid w:val="00A87F42"/>
    <w:rsid w:val="00A9457D"/>
    <w:rsid w:val="00A97EA4"/>
    <w:rsid w:val="00AA7C92"/>
    <w:rsid w:val="00AA7E7E"/>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87"/>
    <w:rsid w:val="00AE5AA3"/>
    <w:rsid w:val="00AE65E6"/>
    <w:rsid w:val="00AF427B"/>
    <w:rsid w:val="00B01F96"/>
    <w:rsid w:val="00B0310E"/>
    <w:rsid w:val="00B06724"/>
    <w:rsid w:val="00B06F2D"/>
    <w:rsid w:val="00B06F87"/>
    <w:rsid w:val="00B1021F"/>
    <w:rsid w:val="00B10E44"/>
    <w:rsid w:val="00B11EAD"/>
    <w:rsid w:val="00B13D0A"/>
    <w:rsid w:val="00B20831"/>
    <w:rsid w:val="00B24E86"/>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269C"/>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6E7"/>
    <w:rsid w:val="00BB4EB5"/>
    <w:rsid w:val="00BB76F4"/>
    <w:rsid w:val="00BB7DDF"/>
    <w:rsid w:val="00BC076D"/>
    <w:rsid w:val="00BC10D9"/>
    <w:rsid w:val="00BC1A18"/>
    <w:rsid w:val="00BC2885"/>
    <w:rsid w:val="00BC30B8"/>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1F10"/>
    <w:rsid w:val="00C4422C"/>
    <w:rsid w:val="00C47672"/>
    <w:rsid w:val="00C50766"/>
    <w:rsid w:val="00C512C7"/>
    <w:rsid w:val="00C57639"/>
    <w:rsid w:val="00C61245"/>
    <w:rsid w:val="00C64163"/>
    <w:rsid w:val="00C6497B"/>
    <w:rsid w:val="00C652EE"/>
    <w:rsid w:val="00C67569"/>
    <w:rsid w:val="00C7027F"/>
    <w:rsid w:val="00C7438E"/>
    <w:rsid w:val="00C80545"/>
    <w:rsid w:val="00C8280F"/>
    <w:rsid w:val="00C873EB"/>
    <w:rsid w:val="00C87DF9"/>
    <w:rsid w:val="00C90462"/>
    <w:rsid w:val="00C94198"/>
    <w:rsid w:val="00C95055"/>
    <w:rsid w:val="00C96A70"/>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470"/>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281C"/>
    <w:rsid w:val="00D43C73"/>
    <w:rsid w:val="00D44ABE"/>
    <w:rsid w:val="00D47ACE"/>
    <w:rsid w:val="00D5497C"/>
    <w:rsid w:val="00D650F6"/>
    <w:rsid w:val="00D712D9"/>
    <w:rsid w:val="00D71DDB"/>
    <w:rsid w:val="00D72439"/>
    <w:rsid w:val="00D775D9"/>
    <w:rsid w:val="00D823DA"/>
    <w:rsid w:val="00D830E9"/>
    <w:rsid w:val="00D83587"/>
    <w:rsid w:val="00D8400D"/>
    <w:rsid w:val="00D8411F"/>
    <w:rsid w:val="00D84BF4"/>
    <w:rsid w:val="00D85A8A"/>
    <w:rsid w:val="00D90D85"/>
    <w:rsid w:val="00DA563E"/>
    <w:rsid w:val="00DA5AD2"/>
    <w:rsid w:val="00DB04E9"/>
    <w:rsid w:val="00DB1F56"/>
    <w:rsid w:val="00DB45C0"/>
    <w:rsid w:val="00DB6B82"/>
    <w:rsid w:val="00DC140B"/>
    <w:rsid w:val="00DC26C1"/>
    <w:rsid w:val="00DC64A0"/>
    <w:rsid w:val="00DC6B31"/>
    <w:rsid w:val="00DD3A5D"/>
    <w:rsid w:val="00DD5262"/>
    <w:rsid w:val="00DE0273"/>
    <w:rsid w:val="00DE315A"/>
    <w:rsid w:val="00DE371E"/>
    <w:rsid w:val="00DE7CB0"/>
    <w:rsid w:val="00DF0167"/>
    <w:rsid w:val="00DF0787"/>
    <w:rsid w:val="00DF2884"/>
    <w:rsid w:val="00DF3028"/>
    <w:rsid w:val="00DF36B1"/>
    <w:rsid w:val="00DF372D"/>
    <w:rsid w:val="00DF3E6A"/>
    <w:rsid w:val="00DF4913"/>
    <w:rsid w:val="00E12740"/>
    <w:rsid w:val="00E14E40"/>
    <w:rsid w:val="00E20180"/>
    <w:rsid w:val="00E25EC7"/>
    <w:rsid w:val="00E30883"/>
    <w:rsid w:val="00E36981"/>
    <w:rsid w:val="00E40098"/>
    <w:rsid w:val="00E414CA"/>
    <w:rsid w:val="00E427BD"/>
    <w:rsid w:val="00E44ADC"/>
    <w:rsid w:val="00E4728F"/>
    <w:rsid w:val="00E47889"/>
    <w:rsid w:val="00E52B19"/>
    <w:rsid w:val="00E5577F"/>
    <w:rsid w:val="00E57FED"/>
    <w:rsid w:val="00E6127A"/>
    <w:rsid w:val="00E62A40"/>
    <w:rsid w:val="00E633B4"/>
    <w:rsid w:val="00E63B28"/>
    <w:rsid w:val="00E67B8A"/>
    <w:rsid w:val="00E77592"/>
    <w:rsid w:val="00E841AA"/>
    <w:rsid w:val="00E8604D"/>
    <w:rsid w:val="00E93C67"/>
    <w:rsid w:val="00E97C06"/>
    <w:rsid w:val="00EA1B20"/>
    <w:rsid w:val="00EA21F4"/>
    <w:rsid w:val="00EA3D21"/>
    <w:rsid w:val="00EA3EAE"/>
    <w:rsid w:val="00EA6BDF"/>
    <w:rsid w:val="00EA77B5"/>
    <w:rsid w:val="00EB125A"/>
    <w:rsid w:val="00EC1EB5"/>
    <w:rsid w:val="00EC3A89"/>
    <w:rsid w:val="00EC7281"/>
    <w:rsid w:val="00ED3CF4"/>
    <w:rsid w:val="00ED5CBB"/>
    <w:rsid w:val="00EE114C"/>
    <w:rsid w:val="00EE1CA6"/>
    <w:rsid w:val="00EE2E7E"/>
    <w:rsid w:val="00EE33E8"/>
    <w:rsid w:val="00EE6614"/>
    <w:rsid w:val="00EF0947"/>
    <w:rsid w:val="00EF170D"/>
    <w:rsid w:val="00EF6E3A"/>
    <w:rsid w:val="00EF7190"/>
    <w:rsid w:val="00F002B8"/>
    <w:rsid w:val="00F01BDC"/>
    <w:rsid w:val="00F036DD"/>
    <w:rsid w:val="00F04613"/>
    <w:rsid w:val="00F04C6A"/>
    <w:rsid w:val="00F12E7F"/>
    <w:rsid w:val="00F175CA"/>
    <w:rsid w:val="00F17D69"/>
    <w:rsid w:val="00F21137"/>
    <w:rsid w:val="00F2558D"/>
    <w:rsid w:val="00F270D6"/>
    <w:rsid w:val="00F2717A"/>
    <w:rsid w:val="00F310DD"/>
    <w:rsid w:val="00F33180"/>
    <w:rsid w:val="00F34590"/>
    <w:rsid w:val="00F41148"/>
    <w:rsid w:val="00F41A4D"/>
    <w:rsid w:val="00F41FFA"/>
    <w:rsid w:val="00F42A6F"/>
    <w:rsid w:val="00F4339D"/>
    <w:rsid w:val="00F479A3"/>
    <w:rsid w:val="00F5427E"/>
    <w:rsid w:val="00F5432F"/>
    <w:rsid w:val="00F621F9"/>
    <w:rsid w:val="00F7023D"/>
    <w:rsid w:val="00F73076"/>
    <w:rsid w:val="00F7315F"/>
    <w:rsid w:val="00F81457"/>
    <w:rsid w:val="00F81AE8"/>
    <w:rsid w:val="00F943F8"/>
    <w:rsid w:val="00F96350"/>
    <w:rsid w:val="00FA1621"/>
    <w:rsid w:val="00FA2444"/>
    <w:rsid w:val="00FA78D3"/>
    <w:rsid w:val="00FB1A92"/>
    <w:rsid w:val="00FB3BB1"/>
    <w:rsid w:val="00FB400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CCE04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055ED8"/>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customStyle="1" w:styleId="Onopgelostemelding1">
    <w:name w:val="Onopgeloste melding1"/>
    <w:basedOn w:val="Standaardalinea-lettertype"/>
    <w:uiPriority w:val="99"/>
    <w:semiHidden/>
    <w:unhideWhenUsed/>
    <w:rsid w:val="0013590B"/>
    <w:rPr>
      <w:color w:val="605E5C"/>
      <w:shd w:val="clear" w:color="auto" w:fill="E1DFDD"/>
    </w:rPr>
  </w:style>
  <w:style w:type="paragraph" w:customStyle="1" w:styleId="paragraph">
    <w:name w:val="paragraph"/>
    <w:basedOn w:val="Standaard"/>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Standaardalinea-lettertype"/>
    <w:rsid w:val="00BB0DEB"/>
  </w:style>
  <w:style w:type="character" w:customStyle="1" w:styleId="eop">
    <w:name w:val="eop"/>
    <w:basedOn w:val="Standaardalinea-lettertype"/>
    <w:rsid w:val="00BB0DEB"/>
  </w:style>
  <w:style w:type="character" w:customStyle="1" w:styleId="new-window-popup-info">
    <w:name w:val="new-window-popup-info"/>
    <w:basedOn w:val="Standaardalinea-lettertype"/>
    <w:rsid w:val="00EF7190"/>
  </w:style>
  <w:style w:type="character" w:customStyle="1" w:styleId="contentcontrolboundarysink">
    <w:name w:val="contentcontrolboundarysink"/>
    <w:basedOn w:val="Standaardalinea-lettertype"/>
    <w:rsid w:val="005321D4"/>
  </w:style>
  <w:style w:type="character" w:customStyle="1" w:styleId="Kop3Char">
    <w:name w:val="Kop 3 Char"/>
    <w:basedOn w:val="Standaardalinea-lettertype"/>
    <w:link w:val="Kop3"/>
    <w:uiPriority w:val="9"/>
    <w:semiHidden/>
    <w:rsid w:val="00055ED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9869">
      <w:bodyDiv w:val="1"/>
      <w:marLeft w:val="0"/>
      <w:marRight w:val="0"/>
      <w:marTop w:val="0"/>
      <w:marBottom w:val="0"/>
      <w:divBdr>
        <w:top w:val="none" w:sz="0" w:space="0" w:color="auto"/>
        <w:left w:val="none" w:sz="0" w:space="0" w:color="auto"/>
        <w:bottom w:val="none" w:sz="0" w:space="0" w:color="auto"/>
        <w:right w:val="none" w:sz="0" w:space="0" w:color="auto"/>
      </w:divBdr>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1271824N</Project_x0020_Ref.>
    <Code xmlns="d2b4f59a-05ce-4744-9d1c-9dd30147ee09">3M230218</Code>
    <FundingCallID xmlns="d2b4f59a-05ce-4744-9d1c-9dd30147ee09">40273</FundingCallID>
    <_dlc_DocId xmlns="d2b4f59a-05ce-4744-9d1c-9dd30147ee09">P4FNSWA4HVKW-73199252-17988</_dlc_DocId>
    <_dlc_DocIdUrl xmlns="d2b4f59a-05ce-4744-9d1c-9dd30147ee09">
      <Url>https://www.groupware.kuleuven.be/sites/dmpmt/_layouts/15/DocIdRedir.aspx?ID=P4FNSWA4HVKW-73199252-17988</Url>
      <Description>P4FNSWA4HVKW-73199252-17988</Description>
    </_dlc_DocIdUrl>
    <TypeDoc xmlns="de64d03d-2dbc-4782-9fbf-1d8df1c50cf7">Initial</TypeDoc>
    <FormID xmlns="d2b4f59a-05ce-4744-9d1c-9dd30147ee09">3128</FormID>
  </documentManagement>
</p:properties>
</file>

<file path=customXml/itemProps1.xml><?xml version="1.0" encoding="utf-8"?>
<ds:datastoreItem xmlns:ds="http://schemas.openxmlformats.org/officeDocument/2006/customXml" ds:itemID="{FE47CD65-63FA-5143-88E8-20A6AC2B0C35}">
  <ds:schemaRefs>
    <ds:schemaRef ds:uri="http://schemas.openxmlformats.org/officeDocument/2006/bibliography"/>
  </ds:schemaRefs>
</ds:datastoreItem>
</file>

<file path=customXml/itemProps2.xml><?xml version="1.0" encoding="utf-8"?>
<ds:datastoreItem xmlns:ds="http://schemas.openxmlformats.org/officeDocument/2006/customXml" ds:itemID="{EF498FBC-0658-4CC7-A0FE-EE0075AF2211}"/>
</file>

<file path=customXml/itemProps3.xml><?xml version="1.0" encoding="utf-8"?>
<ds:datastoreItem xmlns:ds="http://schemas.openxmlformats.org/officeDocument/2006/customXml" ds:itemID="{A0CE8D63-9826-4F07-AD46-1F3C4E4D225D}"/>
</file>

<file path=customXml/itemProps4.xml><?xml version="1.0" encoding="utf-8"?>
<ds:datastoreItem xmlns:ds="http://schemas.openxmlformats.org/officeDocument/2006/customXml" ds:itemID="{B48304AE-585B-48FF-A0FB-5C305EB0767A}"/>
</file>

<file path=customXml/itemProps5.xml><?xml version="1.0" encoding="utf-8"?>
<ds:datastoreItem xmlns:ds="http://schemas.openxmlformats.org/officeDocument/2006/customXml" ds:itemID="{38A60BFD-FBD3-4ED2-9A87-2B43B7E770F5}"/>
</file>

<file path=docProps/app.xml><?xml version="1.0" encoding="utf-8"?>
<Properties xmlns="http://schemas.openxmlformats.org/officeDocument/2006/extended-properties" xmlns:vt="http://schemas.openxmlformats.org/officeDocument/2006/docPropsVTypes">
  <Template>Normal</Template>
  <TotalTime>0</TotalTime>
  <Pages>20</Pages>
  <Words>4180</Words>
  <Characters>22994</Characters>
  <Application>Microsoft Office Word</Application>
  <DocSecurity>0</DocSecurity>
  <Lines>191</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2024-04-05T09:48:00Z</dcterms:created>
  <dcterms:modified xsi:type="dcterms:W3CDTF">2024-04-05T09:48:00Z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eea15794-390f-4ea8-afe9-e245a40d4f40</vt:lpwstr>
  </property>
</Properties>
</file>