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091E"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43E875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DDAB401" w14:textId="77777777" w:rsidR="003C48A9" w:rsidRDefault="003C48A9" w:rsidP="00AB3302">
      <w:pPr>
        <w:rPr>
          <w:bCs/>
        </w:rPr>
      </w:pPr>
    </w:p>
    <w:p w14:paraId="6A38420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B4A2B8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774FF8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E7CF428" w14:textId="77777777" w:rsidR="00AB3302" w:rsidRDefault="00AB3302" w:rsidP="00F17D69">
      <w:pPr>
        <w:spacing w:after="120"/>
        <w:rPr>
          <w:bCs/>
        </w:rPr>
      </w:pPr>
    </w:p>
    <w:p w14:paraId="3AAF68E4" w14:textId="77777777" w:rsidR="00E20180" w:rsidRDefault="00E20180" w:rsidP="00AE0BF5"/>
    <w:p w14:paraId="7657BBCE" w14:textId="77777777" w:rsidR="00AB3302" w:rsidRDefault="00AB3302" w:rsidP="00AE0BF5">
      <w:pPr>
        <w:rPr>
          <w:rFonts w:cstheme="minorHAnsi"/>
        </w:rPr>
      </w:pPr>
    </w:p>
    <w:p w14:paraId="1ECCCAE5" w14:textId="77777777" w:rsidR="00AB3302" w:rsidRDefault="00AB3302" w:rsidP="00AE0BF5">
      <w:pPr>
        <w:rPr>
          <w:rFonts w:cstheme="minorHAnsi"/>
        </w:rPr>
      </w:pPr>
    </w:p>
    <w:p w14:paraId="31906CD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F978591" w14:textId="77777777" w:rsidTr="00306CBC">
        <w:trPr>
          <w:cantSplit/>
        </w:trPr>
        <w:tc>
          <w:tcPr>
            <w:tcW w:w="15593" w:type="dxa"/>
            <w:gridSpan w:val="2"/>
            <w:shd w:val="clear" w:color="auto" w:fill="5B9BD5" w:themeFill="accent5"/>
          </w:tcPr>
          <w:p w14:paraId="0CAB353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24532C" w14:textId="77777777" w:rsidR="00202C9D" w:rsidRPr="00265950" w:rsidRDefault="00202C9D" w:rsidP="00306CBC">
            <w:pPr>
              <w:pStyle w:val="ListParagraph"/>
              <w:ind w:left="1080"/>
              <w:rPr>
                <w:b/>
                <w:lang w:val="nl-BE"/>
              </w:rPr>
            </w:pPr>
          </w:p>
        </w:tc>
      </w:tr>
      <w:tr w:rsidR="00202C9D" w:rsidRPr="00E22ECE" w14:paraId="5DD48B9C" w14:textId="77777777" w:rsidTr="00306CBC">
        <w:trPr>
          <w:cantSplit/>
          <w:trHeight w:val="269"/>
        </w:trPr>
        <w:tc>
          <w:tcPr>
            <w:tcW w:w="4962" w:type="dxa"/>
          </w:tcPr>
          <w:p w14:paraId="02EBE99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F6C03A5" w14:textId="5D88445D" w:rsidR="00202C9D" w:rsidRPr="006003C8" w:rsidRDefault="006003C8" w:rsidP="00306CBC">
            <w:pPr>
              <w:rPr>
                <w:rFonts w:eastAsiaTheme="minorEastAsia"/>
                <w:b/>
                <w:bCs/>
                <w:lang w:val="nl-BE" w:eastAsia="zh-CN"/>
              </w:rPr>
            </w:pPr>
            <w:r>
              <w:rPr>
                <w:rFonts w:eastAsiaTheme="minorEastAsia" w:hint="eastAsia"/>
                <w:b/>
                <w:bCs/>
                <w:lang w:val="nl-BE" w:eastAsia="zh-CN"/>
              </w:rPr>
              <w:t>Junru</w:t>
            </w:r>
            <w:r w:rsidR="000D5D82">
              <w:rPr>
                <w:rFonts w:eastAsiaTheme="minorEastAsia" w:hint="eastAsia"/>
                <w:b/>
                <w:bCs/>
                <w:lang w:val="nl-BE" w:eastAsia="zh-CN"/>
              </w:rPr>
              <w:t xml:space="preserve"> Wang</w:t>
            </w:r>
            <w:r w:rsidR="00953BEC">
              <w:rPr>
                <w:rFonts w:eastAsiaTheme="minorEastAsia" w:hint="eastAsia"/>
                <w:b/>
                <w:bCs/>
                <w:lang w:val="nl-BE" w:eastAsia="zh-CN"/>
              </w:rPr>
              <w:t xml:space="preserve"> </w:t>
            </w:r>
            <w:hyperlink r:id="rId9" w:tgtFrame="_blank" w:history="1">
              <w:r w:rsidR="00953BEC" w:rsidRPr="00953BEC">
                <w:rPr>
                  <w:rStyle w:val="Hyperlink"/>
                  <w:rFonts w:eastAsiaTheme="minorEastAsia"/>
                  <w:b/>
                  <w:bCs/>
                  <w:lang w:val="nl-NL" w:eastAsia="zh-CN"/>
                </w:rPr>
                <w:t>https://orcid.org/0000-0001-7344-4137</w:t>
              </w:r>
            </w:hyperlink>
          </w:p>
        </w:tc>
      </w:tr>
      <w:tr w:rsidR="00202C9D" w14:paraId="56077997" w14:textId="77777777" w:rsidTr="00306CBC">
        <w:trPr>
          <w:cantSplit/>
          <w:trHeight w:val="633"/>
        </w:trPr>
        <w:tc>
          <w:tcPr>
            <w:tcW w:w="4962" w:type="dxa"/>
          </w:tcPr>
          <w:p w14:paraId="3DFCD922"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822B1B0" w14:textId="77777777" w:rsidR="00202C9D" w:rsidRPr="006C0CA3" w:rsidRDefault="00202C9D" w:rsidP="00306CBC">
            <w:pPr>
              <w:rPr>
                <w:b/>
                <w:bCs/>
              </w:rPr>
            </w:pPr>
          </w:p>
        </w:tc>
      </w:tr>
      <w:tr w:rsidR="00202C9D" w14:paraId="0B2C31E1" w14:textId="77777777" w:rsidTr="00306CBC">
        <w:trPr>
          <w:cantSplit/>
          <w:trHeight w:val="269"/>
        </w:trPr>
        <w:tc>
          <w:tcPr>
            <w:tcW w:w="4962" w:type="dxa"/>
          </w:tcPr>
          <w:p w14:paraId="77D068B9"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2"/>
            </w:r>
            <w:bookmarkEnd w:id="0"/>
            <w:r w:rsidRPr="00B84C69">
              <w:t xml:space="preserve"> </w:t>
            </w:r>
            <w:r>
              <w:t>&amp;</w:t>
            </w:r>
            <w:r w:rsidRPr="00B84C69">
              <w:t xml:space="preserve"> title</w:t>
            </w:r>
          </w:p>
        </w:tc>
        <w:tc>
          <w:tcPr>
            <w:tcW w:w="10631" w:type="dxa"/>
          </w:tcPr>
          <w:p w14:paraId="114E7D5E" w14:textId="4CD06776" w:rsidR="00202C9D" w:rsidRPr="007B2AF0" w:rsidRDefault="007B2AF0" w:rsidP="00306CBC">
            <w:pPr>
              <w:rPr>
                <w:rFonts w:eastAsiaTheme="minorEastAsia"/>
                <w:lang w:eastAsia="zh-CN"/>
              </w:rPr>
            </w:pPr>
            <w:r>
              <w:rPr>
                <w:rFonts w:ascii="Roboto" w:eastAsiaTheme="minorEastAsia" w:hAnsi="Roboto" w:hint="eastAsia"/>
                <w:color w:val="000000"/>
                <w:lang w:eastAsia="zh-CN"/>
              </w:rPr>
              <w:t>1S</w:t>
            </w:r>
            <w:r w:rsidR="008520C6">
              <w:rPr>
                <w:rFonts w:ascii="Roboto" w:hAnsi="Roboto"/>
                <w:color w:val="000000"/>
              </w:rPr>
              <w:t>HI624N</w:t>
            </w:r>
            <w:r>
              <w:rPr>
                <w:rFonts w:ascii="Roboto" w:eastAsiaTheme="minorEastAsia" w:hAnsi="Roboto" w:hint="eastAsia"/>
                <w:color w:val="000000"/>
                <w:lang w:eastAsia="zh-CN"/>
              </w:rPr>
              <w:t xml:space="preserve"> </w:t>
            </w:r>
            <w:r>
              <w:rPr>
                <w:rFonts w:ascii="Roboto" w:eastAsiaTheme="minorEastAsia" w:hAnsi="Roboto"/>
                <w:color w:val="000000"/>
                <w:lang w:eastAsia="zh-CN"/>
              </w:rPr>
              <w:br/>
            </w:r>
            <w:r w:rsidRPr="007B2AF0">
              <w:rPr>
                <w:rFonts w:ascii="Roboto" w:eastAsiaTheme="minorEastAsia" w:hAnsi="Roboto"/>
                <w:color w:val="000000"/>
                <w:lang w:eastAsia="zh-CN"/>
              </w:rPr>
              <w:t>Environment-friendly flexible zinc-ion batteries: engineering for improved performance and durability</w:t>
            </w:r>
          </w:p>
        </w:tc>
      </w:tr>
      <w:tr w:rsidR="00202C9D" w14:paraId="2E7C16B3" w14:textId="77777777" w:rsidTr="00306CBC">
        <w:trPr>
          <w:cantSplit/>
          <w:trHeight w:val="269"/>
        </w:trPr>
        <w:tc>
          <w:tcPr>
            <w:tcW w:w="4962" w:type="dxa"/>
          </w:tcPr>
          <w:p w14:paraId="39823717"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3"/>
            </w:r>
          </w:p>
        </w:tc>
        <w:tc>
          <w:tcPr>
            <w:tcW w:w="10631" w:type="dxa"/>
          </w:tcPr>
          <w:p w14:paraId="53884997" w14:textId="77777777" w:rsidR="00202C9D" w:rsidRDefault="00202C9D" w:rsidP="00306CBC">
            <w:pPr>
              <w:rPr>
                <w:lang w:val="nl-BE"/>
              </w:rPr>
            </w:pPr>
          </w:p>
        </w:tc>
      </w:tr>
      <w:tr w:rsidR="00202C9D" w:rsidRPr="003716A8" w14:paraId="6538148A" w14:textId="77777777" w:rsidTr="00306CBC">
        <w:trPr>
          <w:cantSplit/>
          <w:trHeight w:val="269"/>
        </w:trPr>
        <w:tc>
          <w:tcPr>
            <w:tcW w:w="4962" w:type="dxa"/>
          </w:tcPr>
          <w:p w14:paraId="697F99A1" w14:textId="77777777" w:rsidR="00202C9D" w:rsidRPr="00B84C69" w:rsidRDefault="00202C9D" w:rsidP="00306CBC">
            <w:r w:rsidRPr="00C512C7">
              <w:t>Affiliation(s)</w:t>
            </w:r>
          </w:p>
        </w:tc>
        <w:tc>
          <w:tcPr>
            <w:tcW w:w="10631" w:type="dxa"/>
          </w:tcPr>
          <w:p w14:paraId="5F35B610" w14:textId="3491DB60" w:rsidR="00202C9D" w:rsidRDefault="00B937A6" w:rsidP="00306CBC">
            <w:pPr>
              <w:rPr>
                <w:lang w:val="nl-BE"/>
              </w:rPr>
            </w:pPr>
            <w:r>
              <w:rPr>
                <w:rFonts w:ascii="Segoe UI Symbol" w:hAnsi="Segoe UI Symbol" w:cs="Segoe UI Symbol"/>
                <w:noProof/>
                <w:lang w:val="nl-BE"/>
              </w:rPr>
              <mc:AlternateContent>
                <mc:Choice Requires="wps">
                  <w:drawing>
                    <wp:anchor distT="0" distB="0" distL="114300" distR="114300" simplePos="0" relativeHeight="251658240" behindDoc="0" locked="0" layoutInCell="1" allowOverlap="1" wp14:anchorId="5A99C68B" wp14:editId="73AD9106">
                      <wp:simplePos x="0" y="0"/>
                      <wp:positionH relativeFrom="column">
                        <wp:posOffset>-5824</wp:posOffset>
                      </wp:positionH>
                      <wp:positionV relativeFrom="paragraph">
                        <wp:posOffset>35560</wp:posOffset>
                      </wp:positionV>
                      <wp:extent cx="142875" cy="153670"/>
                      <wp:effectExtent l="0" t="0" r="9525" b="0"/>
                      <wp:wrapNone/>
                      <wp:docPr id="977439952" name="Multiplication Sign 1"/>
                      <wp:cNvGraphicFramePr/>
                      <a:graphic xmlns:a="http://schemas.openxmlformats.org/drawingml/2006/main">
                        <a:graphicData uri="http://schemas.microsoft.com/office/word/2010/wordprocessingShape">
                          <wps:wsp>
                            <wps:cNvSpPr/>
                            <wps:spPr>
                              <a:xfrm>
                                <a:off x="0" y="0"/>
                                <a:ext cx="142875" cy="153670"/>
                              </a:xfrm>
                              <a:prstGeom prst="mathMultiply">
                                <a:avLst>
                                  <a:gd name="adj1" fmla="val 6051"/>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62BD4E7" id="Multiplication Sign 1" o:spid="_x0000_s1026" style="position:absolute;margin-left:-.45pt;margin-top:2.8pt;width:11.25pt;height:12.1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42875,15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" path="m31149,39851r6332,-5887l71438,70487,105394,33964r6332,5887l77340,76835r34386,36984l105394,119706,71438,83183,37481,119706r-6332,-5887l65535,76835,31149,39851xe" fillcolor="black [3213]" strokecolor="black [3213]" strokeweight="1pt">
                      <v:stroke joinstyle="miter"/>
                      <v:path arrowok="t" o:connecttype="custom" o:connectlocs="31149,39851;37481,33964;71438,70487;105394,33964;111726,39851;77340,76835;111726,113819;105394,119706;71438,83183;37481,119706;31149,113819;65535,76835;31149,39851" o:connectangles="0,0,0,0,0,0,0,0,0,0,0,0,0"/>
                    </v:shape>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2A96785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992F34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58CA11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F0C100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D0746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40E574D"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55199FF" w14:textId="77777777" w:rsidTr="00306CBC">
        <w:trPr>
          <w:cantSplit/>
          <w:trHeight w:val="269"/>
        </w:trPr>
        <w:tc>
          <w:tcPr>
            <w:tcW w:w="4962" w:type="dxa"/>
          </w:tcPr>
          <w:p w14:paraId="3378DDCE" w14:textId="77777777" w:rsidR="00202C9D" w:rsidRPr="00C512C7" w:rsidRDefault="00202C9D" w:rsidP="00306CBC">
            <w:r w:rsidRPr="003716A8">
              <w:lastRenderedPageBreak/>
              <w:t>Please provide a short project description</w:t>
            </w:r>
          </w:p>
        </w:tc>
        <w:tc>
          <w:tcPr>
            <w:tcW w:w="10631" w:type="dxa"/>
          </w:tcPr>
          <w:p w14:paraId="7F164AE4" w14:textId="15440ED5" w:rsidR="000F22DF" w:rsidRDefault="00A35B19" w:rsidP="00306CBC">
            <w:pPr>
              <w:rPr>
                <w:rFonts w:ascii="Segoe UI Symbol" w:eastAsiaTheme="minorEastAsia" w:hAnsi="Segoe UI Symbol" w:cs="Segoe UI Symbol"/>
                <w:lang w:eastAsia="zh-CN"/>
              </w:rPr>
            </w:pPr>
            <w:r w:rsidRPr="00A35B19">
              <w:rPr>
                <w:rFonts w:ascii="Segoe UI Symbol" w:hAnsi="Segoe UI Symbol" w:cs="Segoe UI Symbol"/>
              </w:rPr>
              <w:t xml:space="preserve">The rapid development of wearable electronics faces the drawbacks of Li-ion batteries as flexible battery systems, such as potential explosion, anticipated rapidly increasing cost, and complex manufacturing. Aqueous zinc-ion batteries (ZIBs) are favourable alternatives thanks to their safety, lower cost, and high theoretical capacity. Nevertheless, issues such as poor cycling stability, low practical performance, and limited flexibility of ZIBs still hinder their applications in wearables. I aim to develop </w:t>
            </w:r>
            <w:proofErr w:type="gramStart"/>
            <w:r w:rsidRPr="00A35B19">
              <w:rPr>
                <w:rFonts w:ascii="Segoe UI Symbol" w:hAnsi="Segoe UI Symbol" w:cs="Segoe UI Symbol"/>
              </w:rPr>
              <w:t>environment-friendly</w:t>
            </w:r>
            <w:proofErr w:type="gramEnd"/>
            <w:r w:rsidRPr="00A35B19">
              <w:rPr>
                <w:rFonts w:ascii="Segoe UI Symbol" w:hAnsi="Segoe UI Symbol" w:cs="Segoe UI Symbol"/>
              </w:rPr>
              <w:t xml:space="preserve"> flexible ZIBs with better performance and stability. </w:t>
            </w:r>
          </w:p>
          <w:p w14:paraId="3D2C3DF4" w14:textId="70B65C7E" w:rsidR="00202C9D" w:rsidRPr="00C10A5D" w:rsidRDefault="00A35B19" w:rsidP="00306CBC">
            <w:pPr>
              <w:rPr>
                <w:rFonts w:ascii="Segoe UI Symbol" w:eastAsiaTheme="minorEastAsia" w:hAnsi="Segoe UI Symbol" w:cs="Segoe UI Symbol"/>
                <w:lang w:eastAsia="zh-CN"/>
              </w:rPr>
            </w:pPr>
            <w:r w:rsidRPr="00A35B19">
              <w:rPr>
                <w:rFonts w:ascii="Segoe UI Symbol" w:hAnsi="Segoe UI Symbol" w:cs="Segoe UI Symbol"/>
              </w:rPr>
              <w:t>The specific objectives are to (</w:t>
            </w:r>
            <w:proofErr w:type="spellStart"/>
            <w:r w:rsidRPr="00A35B19">
              <w:rPr>
                <w:rFonts w:ascii="Segoe UI Symbol" w:hAnsi="Segoe UI Symbol" w:cs="Segoe UI Symbol"/>
              </w:rPr>
              <w:t>i</w:t>
            </w:r>
            <w:proofErr w:type="spellEnd"/>
            <w:r w:rsidRPr="00A35B19">
              <w:rPr>
                <w:rFonts w:ascii="Segoe UI Symbol" w:hAnsi="Segoe UI Symbol" w:cs="Segoe UI Symbol"/>
              </w:rPr>
              <w:t>) synthesize better-performing Mn-based cathodes through a novel</w:t>
            </w:r>
            <w:r>
              <w:rPr>
                <w:rFonts w:ascii="Segoe UI Symbol" w:eastAsiaTheme="minorEastAsia" w:hAnsi="Segoe UI Symbol" w:cs="Segoe UI Symbol" w:hint="eastAsia"/>
                <w:lang w:eastAsia="zh-CN"/>
              </w:rPr>
              <w:t xml:space="preserve"> </w:t>
            </w:r>
            <w:r w:rsidRPr="00A35B19">
              <w:rPr>
                <w:rFonts w:ascii="Segoe UI Symbol" w:hAnsi="Segoe UI Symbol" w:cs="Segoe UI Symbol"/>
              </w:rPr>
              <w:t xml:space="preserve">coating-doping combination strategy, (ii) optimize the stability of zinc anode by </w:t>
            </w:r>
            <w:r>
              <w:rPr>
                <w:rFonts w:ascii="Segoe UI Symbol" w:eastAsiaTheme="minorEastAsia" w:hAnsi="Segoe UI Symbol" w:cs="Segoe UI Symbol" w:hint="eastAsia"/>
                <w:lang w:eastAsia="zh-CN"/>
              </w:rPr>
              <w:t xml:space="preserve">developing </w:t>
            </w:r>
            <w:r w:rsidRPr="00A35B19">
              <w:rPr>
                <w:rFonts w:ascii="Segoe UI Symbol" w:hAnsi="Segoe UI Symbol" w:cs="Segoe UI Symbol"/>
              </w:rPr>
              <w:t>electrolyte</w:t>
            </w:r>
            <w:r w:rsidR="007F3FDA">
              <w:rPr>
                <w:rFonts w:ascii="Segoe UI Symbol" w:eastAsiaTheme="minorEastAsia" w:hAnsi="Segoe UI Symbol" w:cs="Segoe UI Symbol" w:hint="eastAsia"/>
                <w:lang w:eastAsia="zh-CN"/>
              </w:rPr>
              <w:t xml:space="preserve"> additives</w:t>
            </w:r>
            <w:r w:rsidRPr="00A35B19">
              <w:rPr>
                <w:rFonts w:ascii="Segoe UI Symbol" w:hAnsi="Segoe UI Symbol" w:cs="Segoe UI Symbol"/>
              </w:rPr>
              <w:t xml:space="preserve">, (iii) develop tough conductive hydrogel electrolyte </w:t>
            </w:r>
            <w:r w:rsidR="007F3FDA">
              <w:rPr>
                <w:rFonts w:ascii="Segoe UI Symbol" w:eastAsiaTheme="minorEastAsia" w:hAnsi="Segoe UI Symbol" w:cs="Segoe UI Symbol" w:hint="eastAsia"/>
                <w:lang w:eastAsia="zh-CN"/>
              </w:rPr>
              <w:t>with self-repairing function</w:t>
            </w:r>
            <w:r w:rsidRPr="00A35B19">
              <w:rPr>
                <w:rFonts w:ascii="Segoe UI Symbol" w:hAnsi="Segoe UI Symbol" w:cs="Segoe UI Symbol"/>
              </w:rPr>
              <w:t xml:space="preserve">, and (iv) explore suitable electrode printing techniques for 1D/2D flexible ZIBs. Besides performance and stability enhancement, I will focus on low cost and </w:t>
            </w:r>
            <w:proofErr w:type="gramStart"/>
            <w:r w:rsidRPr="00A35B19">
              <w:rPr>
                <w:rFonts w:ascii="Segoe UI Symbol" w:hAnsi="Segoe UI Symbol" w:cs="Segoe UI Symbol"/>
              </w:rPr>
              <w:t>environmental-friendliness</w:t>
            </w:r>
            <w:proofErr w:type="gramEnd"/>
            <w:r w:rsidRPr="00A35B19">
              <w:rPr>
                <w:rFonts w:ascii="Segoe UI Symbol" w:hAnsi="Segoe UI Symbol" w:cs="Segoe UI Symbol"/>
              </w:rPr>
              <w:t xml:space="preserve"> of materials during fabrication process. The project will deliver a flexible ZIB prototype suitable for providing power to diverse wearable electronics, and as an environment-friendly, safe, cost-efficient alternative to lithium-ion batteries.</w:t>
            </w:r>
          </w:p>
        </w:tc>
      </w:tr>
    </w:tbl>
    <w:p w14:paraId="068DBC1C" w14:textId="77777777" w:rsidR="00AB3302" w:rsidRDefault="00AB3302" w:rsidP="00AE0BF5">
      <w:pPr>
        <w:rPr>
          <w:rFonts w:cstheme="minorHAnsi"/>
        </w:rPr>
      </w:pPr>
    </w:p>
    <w:p w14:paraId="067623F1" w14:textId="77777777" w:rsidR="00AB3302" w:rsidRDefault="00AB3302" w:rsidP="00AE0BF5">
      <w:pPr>
        <w:rPr>
          <w:rFonts w:cstheme="minorHAnsi"/>
        </w:rPr>
      </w:pPr>
    </w:p>
    <w:p w14:paraId="7D4D76A4" w14:textId="77777777" w:rsidR="00FF09CC" w:rsidRDefault="00FF09CC" w:rsidP="00AE0BF5">
      <w:pPr>
        <w:rPr>
          <w:rFonts w:cstheme="minorHAnsi"/>
        </w:rPr>
      </w:pPr>
    </w:p>
    <w:p w14:paraId="1FCD6439" w14:textId="77777777" w:rsidR="00FF09CC" w:rsidRPr="00AE0BF5" w:rsidRDefault="00FF09CC" w:rsidP="00AE0BF5">
      <w:pPr>
        <w:rPr>
          <w:rFonts w:cstheme="minorHAnsi"/>
        </w:rPr>
      </w:pPr>
    </w:p>
    <w:p w14:paraId="258A8EE3" w14:textId="77777777" w:rsidR="5BB2912E" w:rsidRDefault="5BB2912E"/>
    <w:p w14:paraId="4F986C7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9018BD6" w14:textId="77777777" w:rsidTr="00BA789F">
        <w:trPr>
          <w:cantSplit/>
          <w:trHeight w:val="269"/>
        </w:trPr>
        <w:tc>
          <w:tcPr>
            <w:tcW w:w="15593" w:type="dxa"/>
            <w:gridSpan w:val="2"/>
            <w:shd w:val="clear" w:color="auto" w:fill="5B9BD5" w:themeFill="accent5"/>
          </w:tcPr>
          <w:p w14:paraId="2584D39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3B60598" w14:textId="77777777" w:rsidR="00BA789F" w:rsidRPr="00184881" w:rsidRDefault="00BA789F" w:rsidP="00184881"/>
        </w:tc>
      </w:tr>
      <w:tr w:rsidR="00184881" w:rsidRPr="00F42A6F" w14:paraId="6849A92E" w14:textId="77777777" w:rsidTr="00DF0787">
        <w:trPr>
          <w:cantSplit/>
          <w:trHeight w:val="269"/>
        </w:trPr>
        <w:tc>
          <w:tcPr>
            <w:tcW w:w="15593" w:type="dxa"/>
            <w:gridSpan w:val="2"/>
          </w:tcPr>
          <w:p w14:paraId="3B5E4EB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021"/>
              <w:gridCol w:w="2409"/>
              <w:gridCol w:w="2332"/>
              <w:gridCol w:w="1354"/>
              <w:gridCol w:w="1984"/>
              <w:gridCol w:w="1985"/>
              <w:gridCol w:w="2126"/>
              <w:gridCol w:w="2156"/>
            </w:tblGrid>
            <w:tr w:rsidR="007B6EED" w14:paraId="6FE64756" w14:textId="77777777" w:rsidTr="009E2081">
              <w:tc>
                <w:tcPr>
                  <w:tcW w:w="7116" w:type="dxa"/>
                  <w:gridSpan w:val="4"/>
                  <w:tcBorders>
                    <w:top w:val="nil"/>
                    <w:left w:val="nil"/>
                  </w:tcBorders>
                </w:tcPr>
                <w:p w14:paraId="2BFE57E9" w14:textId="77777777" w:rsidR="007B6EED" w:rsidRPr="00184DDE" w:rsidRDefault="007B6EED" w:rsidP="00184881">
                  <w:pPr>
                    <w:rPr>
                      <w:sz w:val="20"/>
                    </w:rPr>
                  </w:pPr>
                </w:p>
              </w:tc>
              <w:tc>
                <w:tcPr>
                  <w:tcW w:w="1984" w:type="dxa"/>
                </w:tcPr>
                <w:p w14:paraId="577F5D8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C342D1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8B2501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BB6D3C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79D74F5" w14:textId="77777777" w:rsidTr="00210EB0">
              <w:tc>
                <w:tcPr>
                  <w:tcW w:w="1021" w:type="dxa"/>
                </w:tcPr>
                <w:p w14:paraId="704B9F3B" w14:textId="77777777" w:rsidR="00202C9D" w:rsidRDefault="00202C9D" w:rsidP="00202C9D">
                  <w:r>
                    <w:t xml:space="preserve">Dataset </w:t>
                  </w:r>
                  <w:r w:rsidR="009E2081">
                    <w:t>N</w:t>
                  </w:r>
                  <w:r>
                    <w:t>ame</w:t>
                  </w:r>
                </w:p>
              </w:tc>
              <w:tc>
                <w:tcPr>
                  <w:tcW w:w="2409" w:type="dxa"/>
                </w:tcPr>
                <w:p w14:paraId="20289757" w14:textId="77777777" w:rsidR="00202C9D" w:rsidRDefault="00202C9D" w:rsidP="00202C9D">
                  <w:r>
                    <w:t>Description</w:t>
                  </w:r>
                </w:p>
              </w:tc>
              <w:tc>
                <w:tcPr>
                  <w:tcW w:w="2332" w:type="dxa"/>
                </w:tcPr>
                <w:p w14:paraId="5042B6A7"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2A65FA8A" w14:textId="77777777" w:rsidR="00202C9D" w:rsidRDefault="009E2081" w:rsidP="00202C9D">
                  <w:r>
                    <w:t>Digital or Physical</w:t>
                  </w:r>
                  <w:r w:rsidR="00202C9D">
                    <w:t xml:space="preserve"> </w:t>
                  </w:r>
                </w:p>
              </w:tc>
              <w:tc>
                <w:tcPr>
                  <w:tcW w:w="1984" w:type="dxa"/>
                </w:tcPr>
                <w:p w14:paraId="254939C1" w14:textId="77777777" w:rsidR="00202C9D" w:rsidRDefault="00202C9D" w:rsidP="00202C9D">
                  <w:r>
                    <w:t>Digital Data Type</w:t>
                  </w:r>
                </w:p>
                <w:p w14:paraId="05396EBE" w14:textId="77777777" w:rsidR="00202C9D" w:rsidRDefault="00202C9D" w:rsidP="00807DDC"/>
              </w:tc>
              <w:tc>
                <w:tcPr>
                  <w:tcW w:w="1985" w:type="dxa"/>
                </w:tcPr>
                <w:p w14:paraId="075A2965" w14:textId="77777777" w:rsidR="00202C9D" w:rsidRDefault="00202C9D" w:rsidP="00202C9D">
                  <w:r>
                    <w:t xml:space="preserve">Digital Data Format </w:t>
                  </w:r>
                </w:p>
                <w:p w14:paraId="28F2CE47" w14:textId="77777777" w:rsidR="00202C9D" w:rsidRDefault="00202C9D" w:rsidP="00184DDE"/>
              </w:tc>
              <w:tc>
                <w:tcPr>
                  <w:tcW w:w="2126" w:type="dxa"/>
                </w:tcPr>
                <w:p w14:paraId="05E03152" w14:textId="77777777" w:rsidR="00202C9D" w:rsidRDefault="00202C9D" w:rsidP="00202C9D">
                  <w:r>
                    <w:t>Digital Data Volume (MB, GB, TB)</w:t>
                  </w:r>
                </w:p>
              </w:tc>
              <w:tc>
                <w:tcPr>
                  <w:tcW w:w="2156" w:type="dxa"/>
                </w:tcPr>
                <w:p w14:paraId="04D0BAC2" w14:textId="77777777" w:rsidR="00202C9D" w:rsidRDefault="00202C9D" w:rsidP="00202C9D">
                  <w:r>
                    <w:t>Physical Volume</w:t>
                  </w:r>
                </w:p>
                <w:p w14:paraId="56995F25" w14:textId="77777777" w:rsidR="00202C9D" w:rsidRDefault="00202C9D" w:rsidP="00202C9D"/>
                <w:p w14:paraId="54E3F0E5" w14:textId="77777777" w:rsidR="00202C9D" w:rsidRDefault="00202C9D" w:rsidP="00184DDE"/>
              </w:tc>
            </w:tr>
            <w:tr w:rsidR="00202C9D" w14:paraId="65946DD8" w14:textId="77777777" w:rsidTr="00210EB0">
              <w:tc>
                <w:tcPr>
                  <w:tcW w:w="1021" w:type="dxa"/>
                </w:tcPr>
                <w:p w14:paraId="7E9CA6D4" w14:textId="77777777" w:rsidR="00202C9D" w:rsidRDefault="00202C9D" w:rsidP="00202C9D"/>
              </w:tc>
              <w:tc>
                <w:tcPr>
                  <w:tcW w:w="2409" w:type="dxa"/>
                </w:tcPr>
                <w:p w14:paraId="5AB90C53" w14:textId="77777777" w:rsidR="00202C9D" w:rsidRDefault="00202C9D" w:rsidP="00202C9D"/>
              </w:tc>
              <w:tc>
                <w:tcPr>
                  <w:tcW w:w="2332" w:type="dxa"/>
                </w:tcPr>
                <w:p w14:paraId="081AA8FE"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01D1CDC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8CFF2EE"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0CA771AD"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EC0C2D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3FF15B6"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BF0A0A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950606B"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3B8FA75D"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11460F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55D9D1AE"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04DDF26"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6766D99" w14:textId="77777777" w:rsidR="00202C9D" w:rsidRDefault="00202C9D" w:rsidP="00202C9D">
                  <w:pPr>
                    <w:rPr>
                      <w:lang w:val="en-US"/>
                    </w:rPr>
                  </w:pPr>
                </w:p>
              </w:tc>
              <w:tc>
                <w:tcPr>
                  <w:tcW w:w="2126" w:type="dxa"/>
                </w:tcPr>
                <w:p w14:paraId="68577AA5"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F08F3A3"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577C368"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E9024C1"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ADECDE3"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08D6C2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C7A3921" w14:textId="77777777" w:rsidR="00202C9D" w:rsidRDefault="00202C9D" w:rsidP="00202C9D"/>
              </w:tc>
              <w:tc>
                <w:tcPr>
                  <w:tcW w:w="2156" w:type="dxa"/>
                </w:tcPr>
                <w:p w14:paraId="07EE8C99" w14:textId="77777777" w:rsidR="00202C9D" w:rsidRDefault="00202C9D" w:rsidP="00202C9D"/>
              </w:tc>
            </w:tr>
            <w:tr w:rsidR="00184DDE" w14:paraId="047A287F" w14:textId="77777777" w:rsidTr="00210EB0">
              <w:tc>
                <w:tcPr>
                  <w:tcW w:w="1021" w:type="dxa"/>
                </w:tcPr>
                <w:p w14:paraId="0A46F461" w14:textId="12FDB34F" w:rsidR="00184DDE" w:rsidRPr="00AF27D0" w:rsidRDefault="00AF27D0" w:rsidP="00202C9D">
                  <w:pPr>
                    <w:rPr>
                      <w:rFonts w:eastAsiaTheme="minorEastAsia"/>
                      <w:lang w:eastAsia="zh-CN"/>
                    </w:rPr>
                  </w:pPr>
                  <w:r>
                    <w:rPr>
                      <w:rFonts w:eastAsiaTheme="minorEastAsia" w:hint="eastAsia"/>
                      <w:lang w:eastAsia="zh-CN"/>
                    </w:rPr>
                    <w:t>CAT-</w:t>
                  </w:r>
                  <w:r w:rsidR="00190301">
                    <w:rPr>
                      <w:rFonts w:eastAsiaTheme="minorEastAsia" w:hint="eastAsia"/>
                      <w:lang w:eastAsia="zh-CN"/>
                    </w:rPr>
                    <w:t>S</w:t>
                  </w:r>
                </w:p>
              </w:tc>
              <w:tc>
                <w:tcPr>
                  <w:tcW w:w="2409" w:type="dxa"/>
                </w:tcPr>
                <w:p w14:paraId="5F19D8D8" w14:textId="4DC669E6" w:rsidR="00184DDE" w:rsidRPr="00190301" w:rsidRDefault="00190301" w:rsidP="00202C9D">
                  <w:pPr>
                    <w:rPr>
                      <w:rFonts w:eastAsiaTheme="minorEastAsia"/>
                      <w:lang w:eastAsia="zh-CN"/>
                    </w:rPr>
                  </w:pPr>
                  <w:r>
                    <w:rPr>
                      <w:rFonts w:eastAsiaTheme="minorEastAsia" w:hint="eastAsia"/>
                      <w:lang w:eastAsia="zh-CN"/>
                    </w:rPr>
                    <w:t>Cathode synthesis proto</w:t>
                  </w:r>
                  <w:r w:rsidR="00210EB0">
                    <w:rPr>
                      <w:rFonts w:eastAsiaTheme="minorEastAsia" w:hint="eastAsia"/>
                      <w:lang w:eastAsia="zh-CN"/>
                    </w:rPr>
                    <w:t>col</w:t>
                  </w:r>
                </w:p>
              </w:tc>
              <w:tc>
                <w:tcPr>
                  <w:tcW w:w="2332" w:type="dxa"/>
                </w:tcPr>
                <w:p w14:paraId="7DA0CBBA" w14:textId="68C1E91F" w:rsidR="00184DDE" w:rsidRPr="00521B87" w:rsidRDefault="00521B87" w:rsidP="00202C9D">
                  <w:pPr>
                    <w:rPr>
                      <w:rFonts w:eastAsiaTheme="minorEastAsia"/>
                      <w:lang w:val="en-US" w:eastAsia="zh-CN"/>
                    </w:rPr>
                  </w:pPr>
                  <w:r w:rsidRPr="00250516">
                    <w:rPr>
                      <w:lang w:val="en-US"/>
                    </w:rPr>
                    <w:t>Generate new data</w:t>
                  </w:r>
                </w:p>
              </w:tc>
              <w:tc>
                <w:tcPr>
                  <w:tcW w:w="1354" w:type="dxa"/>
                </w:tcPr>
                <w:p w14:paraId="1CB4A90A" w14:textId="4D731E1C" w:rsidR="00184DDE" w:rsidRDefault="00521B87" w:rsidP="00202C9D">
                  <w:pPr>
                    <w:rPr>
                      <w:rFonts w:ascii="MS Gothic" w:eastAsia="MS Gothic" w:hAnsi="MS Gothic"/>
                      <w:lang w:val="en-US"/>
                    </w:rPr>
                  </w:pPr>
                  <w:r>
                    <w:rPr>
                      <w:lang w:val="en-US"/>
                    </w:rPr>
                    <w:t>Digital</w:t>
                  </w:r>
                </w:p>
              </w:tc>
              <w:tc>
                <w:tcPr>
                  <w:tcW w:w="1984" w:type="dxa"/>
                </w:tcPr>
                <w:p w14:paraId="59C5B1E2" w14:textId="52BF8353" w:rsidR="00184DDE" w:rsidRPr="003E370B" w:rsidRDefault="003E370B" w:rsidP="00202C9D">
                  <w:pPr>
                    <w:rPr>
                      <w:rFonts w:ascii="MS Gothic" w:eastAsiaTheme="minorEastAsia" w:hAnsi="MS Gothic"/>
                      <w:lang w:val="en-US" w:eastAsia="zh-CN"/>
                    </w:rPr>
                  </w:pPr>
                  <w:r>
                    <w:rPr>
                      <w:lang w:val="en-US"/>
                    </w:rPr>
                    <w:t>Textual</w:t>
                  </w:r>
                  <w:r>
                    <w:rPr>
                      <w:rFonts w:eastAsiaTheme="minorEastAsia" w:hint="eastAsia"/>
                      <w:lang w:val="en-US" w:eastAsia="zh-CN"/>
                    </w:rPr>
                    <w:t xml:space="preserve"> &amp; Numerical</w:t>
                  </w:r>
                </w:p>
              </w:tc>
              <w:tc>
                <w:tcPr>
                  <w:tcW w:w="1985" w:type="dxa"/>
                </w:tcPr>
                <w:p w14:paraId="10460F5C" w14:textId="7C17DCB4" w:rsidR="00184DDE" w:rsidRPr="003E370B" w:rsidRDefault="003E370B" w:rsidP="00202C9D">
                  <w:pPr>
                    <w:rPr>
                      <w:rFonts w:ascii="MS Gothic" w:eastAsiaTheme="minorEastAsia" w:hAnsi="MS Gothic"/>
                      <w:lang w:val="en-US" w:eastAsia="zh-CN"/>
                    </w:rPr>
                  </w:pPr>
                  <w:r>
                    <w:rPr>
                      <w:rFonts w:eastAsiaTheme="minorEastAsia" w:hint="eastAsia"/>
                      <w:lang w:val="en-US" w:eastAsia="zh-CN"/>
                    </w:rPr>
                    <w:t>PDF</w:t>
                  </w:r>
                </w:p>
              </w:tc>
              <w:tc>
                <w:tcPr>
                  <w:tcW w:w="2126" w:type="dxa"/>
                </w:tcPr>
                <w:p w14:paraId="6AC7F13E" w14:textId="4A1BD4DB" w:rsidR="00184DDE" w:rsidRDefault="003E370B" w:rsidP="00202C9D">
                  <w:pPr>
                    <w:rPr>
                      <w:rFonts w:ascii="MS Gothic" w:eastAsia="MS Gothic" w:hAnsi="MS Gothic"/>
                      <w:lang w:val="en-US"/>
                    </w:rPr>
                  </w:pPr>
                  <w:r>
                    <w:rPr>
                      <w:lang w:val="en-US"/>
                    </w:rPr>
                    <w:t>&lt; 1 GB</w:t>
                  </w:r>
                </w:p>
              </w:tc>
              <w:tc>
                <w:tcPr>
                  <w:tcW w:w="2156" w:type="dxa"/>
                </w:tcPr>
                <w:p w14:paraId="137ED9E7" w14:textId="77777777" w:rsidR="00184DDE" w:rsidRDefault="00184DDE" w:rsidP="00202C9D"/>
              </w:tc>
            </w:tr>
            <w:tr w:rsidR="00EE66D1" w14:paraId="75867CBA" w14:textId="77777777" w:rsidTr="00210EB0">
              <w:tc>
                <w:tcPr>
                  <w:tcW w:w="1021" w:type="dxa"/>
                </w:tcPr>
                <w:p w14:paraId="6DC7854D" w14:textId="0D38B16A" w:rsidR="00EE66D1" w:rsidRDefault="002624EA" w:rsidP="00EE66D1">
                  <w:r>
                    <w:rPr>
                      <w:rFonts w:eastAsiaTheme="minorEastAsia" w:hint="eastAsia"/>
                      <w:lang w:eastAsia="zh-CN"/>
                    </w:rPr>
                    <w:t>ELD</w:t>
                  </w:r>
                  <w:r w:rsidR="00EE66D1">
                    <w:rPr>
                      <w:rFonts w:eastAsiaTheme="minorEastAsia" w:hint="eastAsia"/>
                      <w:lang w:eastAsia="zh-CN"/>
                    </w:rPr>
                    <w:t>-X</w:t>
                  </w:r>
                </w:p>
              </w:tc>
              <w:tc>
                <w:tcPr>
                  <w:tcW w:w="2409" w:type="dxa"/>
                </w:tcPr>
                <w:p w14:paraId="1A51DDBA" w14:textId="23458577" w:rsidR="00EE66D1" w:rsidRDefault="00EE66D1" w:rsidP="00EE66D1">
                  <w:r>
                    <w:rPr>
                      <w:rFonts w:eastAsiaTheme="minorEastAsia" w:hint="eastAsia"/>
                      <w:lang w:eastAsia="zh-CN"/>
                    </w:rPr>
                    <w:t>Cathode</w:t>
                  </w:r>
                  <w:r w:rsidR="002624EA">
                    <w:rPr>
                      <w:rFonts w:eastAsiaTheme="minorEastAsia" w:hint="eastAsia"/>
                      <w:lang w:eastAsia="zh-CN"/>
                    </w:rPr>
                    <w:t xml:space="preserve"> &amp; anode</w:t>
                  </w:r>
                  <w:r>
                    <w:rPr>
                      <w:rFonts w:eastAsiaTheme="minorEastAsia" w:hint="eastAsia"/>
                      <w:lang w:eastAsia="zh-CN"/>
                    </w:rPr>
                    <w:t xml:space="preserve"> characterization with XRD</w:t>
                  </w:r>
                </w:p>
              </w:tc>
              <w:tc>
                <w:tcPr>
                  <w:tcW w:w="2332" w:type="dxa"/>
                </w:tcPr>
                <w:p w14:paraId="51B3DAB2" w14:textId="5EA6F9C4" w:rsidR="00EE66D1" w:rsidRDefault="00EE66D1" w:rsidP="00EE66D1">
                  <w:pPr>
                    <w:rPr>
                      <w:rFonts w:ascii="MS Gothic" w:eastAsia="MS Gothic" w:hAnsi="MS Gothic"/>
                      <w:lang w:val="en-US"/>
                    </w:rPr>
                  </w:pPr>
                  <w:r w:rsidRPr="00250516">
                    <w:rPr>
                      <w:lang w:val="en-US"/>
                    </w:rPr>
                    <w:t>Generate new data</w:t>
                  </w:r>
                </w:p>
              </w:tc>
              <w:tc>
                <w:tcPr>
                  <w:tcW w:w="1354" w:type="dxa"/>
                </w:tcPr>
                <w:p w14:paraId="7BD9CC5B" w14:textId="46C8CC63" w:rsidR="00EE66D1" w:rsidRDefault="00EE66D1" w:rsidP="00EE66D1">
                  <w:pPr>
                    <w:rPr>
                      <w:rFonts w:ascii="MS Gothic" w:eastAsia="MS Gothic" w:hAnsi="MS Gothic"/>
                      <w:lang w:val="en-US"/>
                    </w:rPr>
                  </w:pPr>
                  <w:r>
                    <w:rPr>
                      <w:lang w:val="en-US"/>
                    </w:rPr>
                    <w:t>Digital</w:t>
                  </w:r>
                </w:p>
              </w:tc>
              <w:tc>
                <w:tcPr>
                  <w:tcW w:w="1984" w:type="dxa"/>
                </w:tcPr>
                <w:p w14:paraId="6D81BC43" w14:textId="1DC9E965" w:rsidR="00EE66D1" w:rsidRPr="00EE66D1" w:rsidRDefault="00EE66D1" w:rsidP="00EE66D1">
                  <w:pPr>
                    <w:rPr>
                      <w:rFonts w:ascii="MS Gothic" w:eastAsiaTheme="minorEastAsia" w:hAnsi="MS Gothic"/>
                      <w:lang w:val="en-US" w:eastAsia="zh-CN"/>
                    </w:rPr>
                  </w:pPr>
                  <w:r>
                    <w:rPr>
                      <w:lang w:val="en-US"/>
                    </w:rPr>
                    <w:t>Numerical</w:t>
                  </w:r>
                  <w:r>
                    <w:rPr>
                      <w:rFonts w:eastAsiaTheme="minorEastAsia" w:hint="eastAsia"/>
                      <w:lang w:val="en-US" w:eastAsia="zh-CN"/>
                    </w:rPr>
                    <w:t xml:space="preserve"> &amp; </w:t>
                  </w:r>
                  <w:r>
                    <w:rPr>
                      <w:lang w:val="en-US"/>
                    </w:rPr>
                    <w:t>Images</w:t>
                  </w:r>
                </w:p>
              </w:tc>
              <w:tc>
                <w:tcPr>
                  <w:tcW w:w="1985" w:type="dxa"/>
                </w:tcPr>
                <w:p w14:paraId="25204443" w14:textId="2949A89F" w:rsidR="00EE66D1" w:rsidRDefault="00EE66D1" w:rsidP="00EE66D1">
                  <w:pPr>
                    <w:rPr>
                      <w:rFonts w:ascii="MS Gothic" w:eastAsia="MS Gothic" w:hAnsi="MS Gothic"/>
                      <w:lang w:val="en-US"/>
                    </w:rPr>
                  </w:pPr>
                  <w:r>
                    <w:rPr>
                      <w:rFonts w:eastAsiaTheme="minorEastAsia" w:hint="eastAsia"/>
                      <w:lang w:val="en-US" w:eastAsia="zh-CN"/>
                    </w:rPr>
                    <w:t xml:space="preserve">txt &amp; </w:t>
                  </w:r>
                  <w:proofErr w:type="spellStart"/>
                  <w:r w:rsidR="00A955EB">
                    <w:rPr>
                      <w:rFonts w:eastAsiaTheme="minorEastAsia" w:hint="eastAsia"/>
                      <w:lang w:val="en-US" w:eastAsia="zh-CN"/>
                    </w:rPr>
                    <w:t>png</w:t>
                  </w:r>
                  <w:proofErr w:type="spellEnd"/>
                </w:p>
              </w:tc>
              <w:tc>
                <w:tcPr>
                  <w:tcW w:w="2126" w:type="dxa"/>
                </w:tcPr>
                <w:p w14:paraId="61E783CC" w14:textId="280C0012" w:rsidR="00EE66D1" w:rsidRDefault="00A955EB" w:rsidP="00EE66D1">
                  <w:pPr>
                    <w:rPr>
                      <w:rFonts w:ascii="MS Gothic" w:eastAsia="MS Gothic" w:hAnsi="MS Gothic"/>
                      <w:lang w:val="en-US"/>
                    </w:rPr>
                  </w:pPr>
                  <w:r>
                    <w:rPr>
                      <w:lang w:val="en-US"/>
                    </w:rPr>
                    <w:t>&lt; 100 GB</w:t>
                  </w:r>
                </w:p>
              </w:tc>
              <w:tc>
                <w:tcPr>
                  <w:tcW w:w="2156" w:type="dxa"/>
                </w:tcPr>
                <w:p w14:paraId="09B81190" w14:textId="77777777" w:rsidR="00EE66D1" w:rsidRDefault="00EE66D1" w:rsidP="00EE66D1"/>
              </w:tc>
            </w:tr>
            <w:tr w:rsidR="00A955EB" w14:paraId="554E0416" w14:textId="77777777" w:rsidTr="00210EB0">
              <w:tc>
                <w:tcPr>
                  <w:tcW w:w="1021" w:type="dxa"/>
                </w:tcPr>
                <w:p w14:paraId="436BED59" w14:textId="3F17E964" w:rsidR="00A955EB" w:rsidRDefault="00DC17C1" w:rsidP="00A955EB">
                  <w:r>
                    <w:rPr>
                      <w:rFonts w:eastAsiaTheme="minorEastAsia" w:hint="eastAsia"/>
                      <w:lang w:eastAsia="zh-CN"/>
                    </w:rPr>
                    <w:t>BAT</w:t>
                  </w:r>
                  <w:r w:rsidR="00A955EB">
                    <w:rPr>
                      <w:rFonts w:eastAsiaTheme="minorEastAsia" w:hint="eastAsia"/>
                      <w:lang w:eastAsia="zh-CN"/>
                    </w:rPr>
                    <w:t>-E</w:t>
                  </w:r>
                </w:p>
              </w:tc>
              <w:tc>
                <w:tcPr>
                  <w:tcW w:w="2409" w:type="dxa"/>
                </w:tcPr>
                <w:p w14:paraId="1E7D39E3" w14:textId="0D431DFC" w:rsidR="00A955EB" w:rsidRDefault="00A955EB" w:rsidP="00A955EB">
                  <w:r>
                    <w:rPr>
                      <w:rFonts w:eastAsiaTheme="minorEastAsia" w:hint="eastAsia"/>
                      <w:lang w:eastAsia="zh-CN"/>
                    </w:rPr>
                    <w:t>Cathode</w:t>
                  </w:r>
                  <w:r w:rsidR="00313914">
                    <w:rPr>
                      <w:rFonts w:eastAsiaTheme="minorEastAsia" w:hint="eastAsia"/>
                      <w:lang w:eastAsia="zh-CN"/>
                    </w:rPr>
                    <w:t xml:space="preserve">, </w:t>
                  </w:r>
                  <w:r w:rsidR="002624EA">
                    <w:rPr>
                      <w:rFonts w:eastAsiaTheme="minorEastAsia" w:hint="eastAsia"/>
                      <w:lang w:eastAsia="zh-CN"/>
                    </w:rPr>
                    <w:t>anode</w:t>
                  </w:r>
                  <w:r w:rsidR="00313914">
                    <w:rPr>
                      <w:rFonts w:eastAsiaTheme="minorEastAsia" w:hint="eastAsia"/>
                      <w:lang w:eastAsia="zh-CN"/>
                    </w:rPr>
                    <w:t>, electrolyte</w:t>
                  </w:r>
                  <w:r w:rsidR="002624EA">
                    <w:rPr>
                      <w:rFonts w:eastAsiaTheme="minorEastAsia" w:hint="eastAsia"/>
                      <w:lang w:eastAsia="zh-CN"/>
                    </w:rPr>
                    <w:t xml:space="preserve"> </w:t>
                  </w:r>
                  <w:r>
                    <w:rPr>
                      <w:rFonts w:eastAsiaTheme="minorEastAsia" w:hint="eastAsia"/>
                      <w:lang w:eastAsia="zh-CN"/>
                    </w:rPr>
                    <w:t>characterization with electron microscopes</w:t>
                  </w:r>
                </w:p>
              </w:tc>
              <w:tc>
                <w:tcPr>
                  <w:tcW w:w="2332" w:type="dxa"/>
                </w:tcPr>
                <w:p w14:paraId="4522890A" w14:textId="31A56F74" w:rsidR="00A955EB" w:rsidRDefault="00A955EB" w:rsidP="00A955EB">
                  <w:pPr>
                    <w:rPr>
                      <w:rFonts w:ascii="MS Gothic" w:eastAsia="MS Gothic" w:hAnsi="MS Gothic"/>
                      <w:lang w:val="en-US"/>
                    </w:rPr>
                  </w:pPr>
                  <w:r w:rsidRPr="00250516">
                    <w:rPr>
                      <w:lang w:val="en-US"/>
                    </w:rPr>
                    <w:t>Generate new data</w:t>
                  </w:r>
                </w:p>
              </w:tc>
              <w:tc>
                <w:tcPr>
                  <w:tcW w:w="1354" w:type="dxa"/>
                </w:tcPr>
                <w:p w14:paraId="58F01AB9" w14:textId="32B18FBB" w:rsidR="00A955EB" w:rsidRDefault="00A955EB" w:rsidP="00A955EB">
                  <w:pPr>
                    <w:rPr>
                      <w:rFonts w:ascii="MS Gothic" w:eastAsia="MS Gothic" w:hAnsi="MS Gothic"/>
                      <w:lang w:val="en-US"/>
                    </w:rPr>
                  </w:pPr>
                  <w:r>
                    <w:rPr>
                      <w:lang w:val="en-US"/>
                    </w:rPr>
                    <w:t>Digital</w:t>
                  </w:r>
                </w:p>
              </w:tc>
              <w:tc>
                <w:tcPr>
                  <w:tcW w:w="1984" w:type="dxa"/>
                </w:tcPr>
                <w:p w14:paraId="0E3E2019" w14:textId="0D728AEC" w:rsidR="00A955EB" w:rsidRDefault="00A955EB" w:rsidP="00A955EB">
                  <w:pPr>
                    <w:rPr>
                      <w:rFonts w:ascii="MS Gothic" w:eastAsia="MS Gothic" w:hAnsi="MS Gothic"/>
                      <w:lang w:val="en-US"/>
                    </w:rPr>
                  </w:pPr>
                  <w:r>
                    <w:rPr>
                      <w:lang w:val="en-US"/>
                    </w:rPr>
                    <w:t>Images</w:t>
                  </w:r>
                </w:p>
              </w:tc>
              <w:tc>
                <w:tcPr>
                  <w:tcW w:w="1985" w:type="dxa"/>
                </w:tcPr>
                <w:p w14:paraId="00622059" w14:textId="1CD241DB" w:rsidR="00A955EB" w:rsidRDefault="00A955EB" w:rsidP="00A955EB">
                  <w:pPr>
                    <w:rPr>
                      <w:rFonts w:ascii="MS Gothic" w:eastAsia="MS Gothic" w:hAnsi="MS Gothic"/>
                      <w:lang w:val="en-US"/>
                    </w:rPr>
                  </w:pPr>
                  <w:r>
                    <w:rPr>
                      <w:rFonts w:eastAsiaTheme="minorEastAsia" w:hint="eastAsia"/>
                      <w:lang w:val="en-US" w:eastAsia="zh-CN"/>
                    </w:rPr>
                    <w:t xml:space="preserve">txt &amp; </w:t>
                  </w:r>
                  <w:proofErr w:type="spellStart"/>
                  <w:r>
                    <w:rPr>
                      <w:rFonts w:eastAsiaTheme="minorEastAsia" w:hint="eastAsia"/>
                      <w:lang w:val="en-US" w:eastAsia="zh-CN"/>
                    </w:rPr>
                    <w:t>png</w:t>
                  </w:r>
                  <w:proofErr w:type="spellEnd"/>
                </w:p>
              </w:tc>
              <w:tc>
                <w:tcPr>
                  <w:tcW w:w="2126" w:type="dxa"/>
                </w:tcPr>
                <w:p w14:paraId="4F7FB1D3" w14:textId="49354088" w:rsidR="00A955EB" w:rsidRDefault="00A955EB" w:rsidP="00A955EB">
                  <w:pPr>
                    <w:rPr>
                      <w:rFonts w:ascii="MS Gothic" w:eastAsia="MS Gothic" w:hAnsi="MS Gothic"/>
                      <w:lang w:val="en-US"/>
                    </w:rPr>
                  </w:pPr>
                  <w:r>
                    <w:rPr>
                      <w:lang w:val="en-US"/>
                    </w:rPr>
                    <w:t>&lt; 100 GB</w:t>
                  </w:r>
                </w:p>
              </w:tc>
              <w:tc>
                <w:tcPr>
                  <w:tcW w:w="2156" w:type="dxa"/>
                </w:tcPr>
                <w:p w14:paraId="70D5CE08" w14:textId="77777777" w:rsidR="00A955EB" w:rsidRDefault="00A955EB" w:rsidP="00A955EB"/>
              </w:tc>
            </w:tr>
            <w:tr w:rsidR="00A955EB" w14:paraId="3FFA96A3" w14:textId="77777777" w:rsidTr="00210EB0">
              <w:tc>
                <w:tcPr>
                  <w:tcW w:w="1021" w:type="dxa"/>
                </w:tcPr>
                <w:p w14:paraId="3E6DCFC0" w14:textId="497EDA7A" w:rsidR="00A955EB" w:rsidRDefault="00E44B87" w:rsidP="00A955EB">
                  <w:pPr>
                    <w:rPr>
                      <w:rFonts w:eastAsiaTheme="minorEastAsia"/>
                      <w:lang w:eastAsia="zh-CN"/>
                    </w:rPr>
                  </w:pPr>
                  <w:r>
                    <w:rPr>
                      <w:rFonts w:eastAsiaTheme="minorEastAsia" w:hint="eastAsia"/>
                      <w:lang w:eastAsia="zh-CN"/>
                    </w:rPr>
                    <w:t>E</w:t>
                  </w:r>
                  <w:r w:rsidR="00070268">
                    <w:rPr>
                      <w:rFonts w:eastAsiaTheme="minorEastAsia" w:hint="eastAsia"/>
                      <w:lang w:eastAsia="zh-CN"/>
                    </w:rPr>
                    <w:t>L</w:t>
                  </w:r>
                  <w:r w:rsidR="00E65A24">
                    <w:rPr>
                      <w:rFonts w:eastAsiaTheme="minorEastAsia" w:hint="eastAsia"/>
                      <w:lang w:eastAsia="zh-CN"/>
                    </w:rPr>
                    <w:t>D</w:t>
                  </w:r>
                  <w:r w:rsidR="00A955EB">
                    <w:rPr>
                      <w:rFonts w:eastAsiaTheme="minorEastAsia" w:hint="eastAsia"/>
                      <w:lang w:eastAsia="zh-CN"/>
                    </w:rPr>
                    <w:t>-</w:t>
                  </w:r>
                  <w:r w:rsidR="00450F41">
                    <w:rPr>
                      <w:rFonts w:eastAsiaTheme="minorEastAsia" w:hint="eastAsia"/>
                      <w:lang w:eastAsia="zh-CN"/>
                    </w:rPr>
                    <w:t>R</w:t>
                  </w:r>
                </w:p>
              </w:tc>
              <w:tc>
                <w:tcPr>
                  <w:tcW w:w="2409" w:type="dxa"/>
                </w:tcPr>
                <w:p w14:paraId="15C7C900" w14:textId="6B9C0275" w:rsidR="00A955EB" w:rsidRDefault="00A955EB" w:rsidP="00A955EB">
                  <w:pPr>
                    <w:rPr>
                      <w:rFonts w:eastAsiaTheme="minorEastAsia"/>
                      <w:lang w:eastAsia="zh-CN"/>
                    </w:rPr>
                  </w:pPr>
                  <w:r>
                    <w:rPr>
                      <w:rFonts w:eastAsiaTheme="minorEastAsia" w:hint="eastAsia"/>
                      <w:lang w:eastAsia="zh-CN"/>
                    </w:rPr>
                    <w:t>Cathode</w:t>
                  </w:r>
                  <w:r w:rsidR="00E65A24">
                    <w:rPr>
                      <w:rFonts w:eastAsiaTheme="minorEastAsia" w:hint="eastAsia"/>
                      <w:lang w:eastAsia="zh-CN"/>
                    </w:rPr>
                    <w:t xml:space="preserve"> &amp; anode </w:t>
                  </w:r>
                  <w:r>
                    <w:rPr>
                      <w:rFonts w:eastAsiaTheme="minorEastAsia" w:hint="eastAsia"/>
                      <w:lang w:eastAsia="zh-CN"/>
                    </w:rPr>
                    <w:t xml:space="preserve">characterization with </w:t>
                  </w:r>
                  <w:r w:rsidR="00AA45B6">
                    <w:rPr>
                      <w:rFonts w:eastAsiaTheme="minorEastAsia" w:hint="eastAsia"/>
                      <w:lang w:eastAsia="zh-CN"/>
                    </w:rPr>
                    <w:t>XPS</w:t>
                  </w:r>
                </w:p>
              </w:tc>
              <w:tc>
                <w:tcPr>
                  <w:tcW w:w="2332" w:type="dxa"/>
                </w:tcPr>
                <w:p w14:paraId="2C76CD15" w14:textId="6F2CEDF5" w:rsidR="00A955EB" w:rsidRPr="00250516" w:rsidRDefault="00A955EB" w:rsidP="00A955EB">
                  <w:pPr>
                    <w:rPr>
                      <w:lang w:val="en-US"/>
                    </w:rPr>
                  </w:pPr>
                  <w:r w:rsidRPr="00250516">
                    <w:rPr>
                      <w:lang w:val="en-US"/>
                    </w:rPr>
                    <w:t>Generate new data</w:t>
                  </w:r>
                </w:p>
              </w:tc>
              <w:tc>
                <w:tcPr>
                  <w:tcW w:w="1354" w:type="dxa"/>
                </w:tcPr>
                <w:p w14:paraId="64A66E6D" w14:textId="29B1BA1B" w:rsidR="00A955EB" w:rsidRDefault="00A955EB" w:rsidP="00A955EB">
                  <w:pPr>
                    <w:rPr>
                      <w:lang w:val="en-US"/>
                    </w:rPr>
                  </w:pPr>
                  <w:r>
                    <w:rPr>
                      <w:lang w:val="en-US"/>
                    </w:rPr>
                    <w:t>Digital</w:t>
                  </w:r>
                </w:p>
              </w:tc>
              <w:tc>
                <w:tcPr>
                  <w:tcW w:w="1984" w:type="dxa"/>
                </w:tcPr>
                <w:p w14:paraId="5FE73698" w14:textId="17404DCC" w:rsidR="00A955EB" w:rsidRDefault="00AA45B6" w:rsidP="00A955EB">
                  <w:pPr>
                    <w:rPr>
                      <w:lang w:val="en-US"/>
                    </w:rPr>
                  </w:pPr>
                  <w:r>
                    <w:rPr>
                      <w:lang w:val="en-US"/>
                    </w:rPr>
                    <w:t>Numerical</w:t>
                  </w:r>
                </w:p>
              </w:tc>
              <w:tc>
                <w:tcPr>
                  <w:tcW w:w="1985" w:type="dxa"/>
                </w:tcPr>
                <w:p w14:paraId="44264DBE" w14:textId="08E86E0E" w:rsidR="00A955EB" w:rsidRDefault="00AA45B6" w:rsidP="00A955EB">
                  <w:pPr>
                    <w:rPr>
                      <w:rFonts w:eastAsiaTheme="minorEastAsia"/>
                      <w:lang w:val="en-US" w:eastAsia="zh-CN"/>
                    </w:rPr>
                  </w:pPr>
                  <w:r>
                    <w:rPr>
                      <w:rFonts w:eastAsiaTheme="minorEastAsia" w:hint="eastAsia"/>
                      <w:lang w:val="en-US" w:eastAsia="zh-CN"/>
                    </w:rPr>
                    <w:t>txt &amp; xlsx</w:t>
                  </w:r>
                </w:p>
              </w:tc>
              <w:tc>
                <w:tcPr>
                  <w:tcW w:w="2126" w:type="dxa"/>
                </w:tcPr>
                <w:p w14:paraId="0C815AC7" w14:textId="59A95FF8" w:rsidR="00A955EB" w:rsidRDefault="00AA45B6" w:rsidP="00A955EB">
                  <w:pPr>
                    <w:rPr>
                      <w:lang w:val="en-US"/>
                    </w:rPr>
                  </w:pPr>
                  <w:r>
                    <w:rPr>
                      <w:lang w:val="en-US"/>
                    </w:rPr>
                    <w:t>&lt; 1 GB</w:t>
                  </w:r>
                </w:p>
              </w:tc>
              <w:tc>
                <w:tcPr>
                  <w:tcW w:w="2156" w:type="dxa"/>
                </w:tcPr>
                <w:p w14:paraId="59843538" w14:textId="77777777" w:rsidR="00A955EB" w:rsidRDefault="00A955EB" w:rsidP="00A955EB"/>
              </w:tc>
            </w:tr>
            <w:tr w:rsidR="00692EE8" w14:paraId="60227D9B" w14:textId="77777777" w:rsidTr="00210EB0">
              <w:tc>
                <w:tcPr>
                  <w:tcW w:w="1021" w:type="dxa"/>
                </w:tcPr>
                <w:p w14:paraId="13533B6A" w14:textId="12E99668" w:rsidR="00692EE8" w:rsidRDefault="00DC17C1" w:rsidP="00692EE8">
                  <w:pPr>
                    <w:rPr>
                      <w:rFonts w:eastAsiaTheme="minorEastAsia"/>
                      <w:lang w:eastAsia="zh-CN"/>
                    </w:rPr>
                  </w:pPr>
                  <w:r>
                    <w:rPr>
                      <w:rFonts w:eastAsiaTheme="minorEastAsia" w:hint="eastAsia"/>
                      <w:lang w:eastAsia="zh-CN"/>
                    </w:rPr>
                    <w:t>BAT</w:t>
                  </w:r>
                  <w:r w:rsidR="00692EE8">
                    <w:rPr>
                      <w:rFonts w:eastAsiaTheme="minorEastAsia" w:hint="eastAsia"/>
                      <w:lang w:eastAsia="zh-CN"/>
                    </w:rPr>
                    <w:t>-P</w:t>
                  </w:r>
                </w:p>
              </w:tc>
              <w:tc>
                <w:tcPr>
                  <w:tcW w:w="2409" w:type="dxa"/>
                </w:tcPr>
                <w:p w14:paraId="7B1B14F1" w14:textId="4E51D42E" w:rsidR="00692EE8" w:rsidRDefault="00692EE8" w:rsidP="00692EE8">
                  <w:pPr>
                    <w:rPr>
                      <w:rFonts w:eastAsiaTheme="minorEastAsia"/>
                      <w:lang w:eastAsia="zh-CN"/>
                    </w:rPr>
                  </w:pPr>
                  <w:r>
                    <w:rPr>
                      <w:rFonts w:eastAsiaTheme="minorEastAsia" w:hint="eastAsia"/>
                      <w:lang w:eastAsia="zh-CN"/>
                    </w:rPr>
                    <w:t>Cathode</w:t>
                  </w:r>
                  <w:r w:rsidR="00DC17C1">
                    <w:rPr>
                      <w:rFonts w:eastAsiaTheme="minorEastAsia" w:hint="eastAsia"/>
                      <w:lang w:eastAsia="zh-CN"/>
                    </w:rPr>
                    <w:t xml:space="preserve">, </w:t>
                  </w:r>
                  <w:r w:rsidR="0034695A">
                    <w:rPr>
                      <w:rFonts w:eastAsiaTheme="minorEastAsia" w:hint="eastAsia"/>
                      <w:lang w:eastAsia="zh-CN"/>
                    </w:rPr>
                    <w:t>anode</w:t>
                  </w:r>
                  <w:r w:rsidR="00DC17C1">
                    <w:rPr>
                      <w:rFonts w:eastAsiaTheme="minorEastAsia" w:hint="eastAsia"/>
                      <w:lang w:eastAsia="zh-CN"/>
                    </w:rPr>
                    <w:t>, electrolyte</w:t>
                  </w:r>
                  <w:r>
                    <w:rPr>
                      <w:rFonts w:eastAsiaTheme="minorEastAsia" w:hint="eastAsia"/>
                      <w:lang w:eastAsia="zh-CN"/>
                    </w:rPr>
                    <w:t xml:space="preserve"> performance results</w:t>
                  </w:r>
                  <w:r w:rsidR="0083367D">
                    <w:rPr>
                      <w:rFonts w:eastAsiaTheme="minorEastAsia" w:hint="eastAsia"/>
                      <w:lang w:eastAsia="zh-CN"/>
                    </w:rPr>
                    <w:t xml:space="preserve"> </w:t>
                  </w:r>
                  <w:r w:rsidR="0083367D">
                    <w:rPr>
                      <w:rFonts w:eastAsiaTheme="minorEastAsia" w:hint="eastAsia"/>
                      <w:lang w:eastAsia="zh-CN"/>
                    </w:rPr>
                    <w:lastRenderedPageBreak/>
                    <w:t>with electrochemical station &amp; battery testers</w:t>
                  </w:r>
                </w:p>
              </w:tc>
              <w:tc>
                <w:tcPr>
                  <w:tcW w:w="2332" w:type="dxa"/>
                </w:tcPr>
                <w:p w14:paraId="58FF4DAC" w14:textId="0096F929" w:rsidR="00692EE8" w:rsidRPr="00250516" w:rsidRDefault="00692EE8" w:rsidP="00692EE8">
                  <w:pPr>
                    <w:rPr>
                      <w:lang w:val="en-US"/>
                    </w:rPr>
                  </w:pPr>
                  <w:r w:rsidRPr="00250516">
                    <w:rPr>
                      <w:lang w:val="en-US"/>
                    </w:rPr>
                    <w:lastRenderedPageBreak/>
                    <w:t>Generate new data</w:t>
                  </w:r>
                </w:p>
              </w:tc>
              <w:tc>
                <w:tcPr>
                  <w:tcW w:w="1354" w:type="dxa"/>
                </w:tcPr>
                <w:p w14:paraId="55539D85" w14:textId="3AE14833" w:rsidR="00692EE8" w:rsidRDefault="00692EE8" w:rsidP="00692EE8">
                  <w:pPr>
                    <w:rPr>
                      <w:lang w:val="en-US"/>
                    </w:rPr>
                  </w:pPr>
                  <w:r>
                    <w:rPr>
                      <w:lang w:val="en-US"/>
                    </w:rPr>
                    <w:t>Digital</w:t>
                  </w:r>
                </w:p>
              </w:tc>
              <w:tc>
                <w:tcPr>
                  <w:tcW w:w="1984" w:type="dxa"/>
                </w:tcPr>
                <w:p w14:paraId="03CECF96" w14:textId="6F9BB01B" w:rsidR="00692EE8" w:rsidRDefault="00692EE8" w:rsidP="00692EE8">
                  <w:pPr>
                    <w:rPr>
                      <w:lang w:val="en-US"/>
                    </w:rPr>
                  </w:pPr>
                  <w:r>
                    <w:rPr>
                      <w:lang w:val="en-US"/>
                    </w:rPr>
                    <w:t>Numerical</w:t>
                  </w:r>
                </w:p>
              </w:tc>
              <w:tc>
                <w:tcPr>
                  <w:tcW w:w="1985" w:type="dxa"/>
                </w:tcPr>
                <w:p w14:paraId="2FFE5FEC" w14:textId="42BFF079" w:rsidR="00692EE8" w:rsidRDefault="00692EE8" w:rsidP="00692EE8">
                  <w:pPr>
                    <w:rPr>
                      <w:rFonts w:eastAsiaTheme="minorEastAsia"/>
                      <w:lang w:val="en-US" w:eastAsia="zh-CN"/>
                    </w:rPr>
                  </w:pPr>
                  <w:r>
                    <w:rPr>
                      <w:rFonts w:eastAsiaTheme="minorEastAsia" w:hint="eastAsia"/>
                      <w:lang w:val="en-US" w:eastAsia="zh-CN"/>
                    </w:rPr>
                    <w:t>txt &amp; xlsx</w:t>
                  </w:r>
                </w:p>
              </w:tc>
              <w:tc>
                <w:tcPr>
                  <w:tcW w:w="2126" w:type="dxa"/>
                </w:tcPr>
                <w:p w14:paraId="4CB29D93" w14:textId="587924C0" w:rsidR="00692EE8" w:rsidRDefault="00692EE8" w:rsidP="00692EE8">
                  <w:pPr>
                    <w:rPr>
                      <w:lang w:val="en-US"/>
                    </w:rPr>
                  </w:pPr>
                  <w:r>
                    <w:rPr>
                      <w:lang w:val="en-US"/>
                    </w:rPr>
                    <w:t>&lt; 1 GB</w:t>
                  </w:r>
                </w:p>
              </w:tc>
              <w:tc>
                <w:tcPr>
                  <w:tcW w:w="2156" w:type="dxa"/>
                </w:tcPr>
                <w:p w14:paraId="7B53FD1F" w14:textId="77777777" w:rsidR="00692EE8" w:rsidRDefault="00692EE8" w:rsidP="00692EE8"/>
              </w:tc>
            </w:tr>
            <w:tr w:rsidR="0083367D" w14:paraId="42137D00" w14:textId="77777777" w:rsidTr="00210EB0">
              <w:tc>
                <w:tcPr>
                  <w:tcW w:w="1021" w:type="dxa"/>
                </w:tcPr>
                <w:p w14:paraId="477CA169" w14:textId="5D7F288D" w:rsidR="0083367D" w:rsidRDefault="0083367D" w:rsidP="0083367D">
                  <w:pPr>
                    <w:rPr>
                      <w:rFonts w:eastAsiaTheme="minorEastAsia"/>
                      <w:lang w:eastAsia="zh-CN"/>
                    </w:rPr>
                  </w:pPr>
                  <w:r>
                    <w:rPr>
                      <w:rFonts w:eastAsiaTheme="minorEastAsia" w:hint="eastAsia"/>
                      <w:lang w:eastAsia="zh-CN"/>
                    </w:rPr>
                    <w:t>CAT-B</w:t>
                  </w:r>
                </w:p>
              </w:tc>
              <w:tc>
                <w:tcPr>
                  <w:tcW w:w="2409" w:type="dxa"/>
                </w:tcPr>
                <w:p w14:paraId="13490D38" w14:textId="4992EC13" w:rsidR="0083367D" w:rsidRDefault="0083367D" w:rsidP="0083367D">
                  <w:pPr>
                    <w:rPr>
                      <w:rFonts w:eastAsiaTheme="minorEastAsia"/>
                      <w:lang w:eastAsia="zh-CN"/>
                    </w:rPr>
                  </w:pPr>
                  <w:r>
                    <w:rPr>
                      <w:rFonts w:eastAsiaTheme="minorEastAsia" w:hint="eastAsia"/>
                      <w:lang w:eastAsia="zh-CN"/>
                    </w:rPr>
                    <w:t>Cathode/assembled battery samples</w:t>
                  </w:r>
                </w:p>
              </w:tc>
              <w:tc>
                <w:tcPr>
                  <w:tcW w:w="2332" w:type="dxa"/>
                </w:tcPr>
                <w:p w14:paraId="748CC92D" w14:textId="5703DD0B" w:rsidR="0083367D" w:rsidRPr="00250516" w:rsidRDefault="0083367D" w:rsidP="0083367D">
                  <w:pPr>
                    <w:rPr>
                      <w:lang w:val="en-US"/>
                    </w:rPr>
                  </w:pPr>
                  <w:r w:rsidRPr="00250516">
                    <w:rPr>
                      <w:lang w:val="en-US"/>
                    </w:rPr>
                    <w:t>Generate new data</w:t>
                  </w:r>
                </w:p>
              </w:tc>
              <w:tc>
                <w:tcPr>
                  <w:tcW w:w="1354" w:type="dxa"/>
                </w:tcPr>
                <w:p w14:paraId="580EA727" w14:textId="7206C15E" w:rsidR="0083367D" w:rsidRDefault="0083367D" w:rsidP="0083367D">
                  <w:pPr>
                    <w:rPr>
                      <w:lang w:val="en-US"/>
                    </w:rPr>
                  </w:pPr>
                  <w:r>
                    <w:rPr>
                      <w:lang w:val="en-US"/>
                    </w:rPr>
                    <w:t>Physical</w:t>
                  </w:r>
                </w:p>
              </w:tc>
              <w:tc>
                <w:tcPr>
                  <w:tcW w:w="1984" w:type="dxa"/>
                </w:tcPr>
                <w:p w14:paraId="452F5AE9" w14:textId="12EC6B82" w:rsidR="0083367D" w:rsidRPr="00FD43F8" w:rsidRDefault="00FD43F8" w:rsidP="0083367D">
                  <w:pPr>
                    <w:rPr>
                      <w:rFonts w:eastAsiaTheme="minorEastAsia"/>
                      <w:lang w:val="en-US" w:eastAsia="zh-CN"/>
                    </w:rPr>
                  </w:pPr>
                  <w:r>
                    <w:rPr>
                      <w:rFonts w:eastAsiaTheme="minorEastAsia" w:hint="eastAsia"/>
                      <w:lang w:val="en-US" w:eastAsia="zh-CN"/>
                    </w:rPr>
                    <w:t>Other, prototype</w:t>
                  </w:r>
                </w:p>
              </w:tc>
              <w:tc>
                <w:tcPr>
                  <w:tcW w:w="1985" w:type="dxa"/>
                </w:tcPr>
                <w:p w14:paraId="44BF6B05" w14:textId="12E5289B" w:rsidR="0083367D" w:rsidRDefault="0083367D" w:rsidP="0083367D">
                  <w:pPr>
                    <w:rPr>
                      <w:rFonts w:eastAsiaTheme="minorEastAsia"/>
                      <w:lang w:val="en-US" w:eastAsia="zh-CN"/>
                    </w:rPr>
                  </w:pPr>
                </w:p>
              </w:tc>
              <w:tc>
                <w:tcPr>
                  <w:tcW w:w="2126" w:type="dxa"/>
                </w:tcPr>
                <w:p w14:paraId="7E797881" w14:textId="47F12D47" w:rsidR="0083367D" w:rsidRPr="00FD43F8" w:rsidRDefault="0083367D" w:rsidP="0083367D">
                  <w:pPr>
                    <w:rPr>
                      <w:rFonts w:eastAsiaTheme="minorEastAsia"/>
                      <w:lang w:val="en-US" w:eastAsia="zh-CN"/>
                    </w:rPr>
                  </w:pPr>
                </w:p>
              </w:tc>
              <w:tc>
                <w:tcPr>
                  <w:tcW w:w="2156" w:type="dxa"/>
                </w:tcPr>
                <w:p w14:paraId="1510D6F7" w14:textId="1ED17904" w:rsidR="0083367D" w:rsidRPr="00FD43F8" w:rsidRDefault="007C5933" w:rsidP="0083367D">
                  <w:pPr>
                    <w:rPr>
                      <w:rFonts w:eastAsiaTheme="minorEastAsia"/>
                      <w:lang w:eastAsia="zh-CN"/>
                    </w:rPr>
                  </w:pPr>
                  <w:r>
                    <w:rPr>
                      <w:rFonts w:eastAsiaTheme="minorEastAsia"/>
                      <w:lang w:eastAsia="zh-CN"/>
                    </w:rPr>
                    <w:t>Decimetre</w:t>
                  </w:r>
                  <w:r w:rsidR="00FD43F8">
                    <w:rPr>
                      <w:rFonts w:eastAsiaTheme="minorEastAsia" w:hint="eastAsia"/>
                      <w:lang w:eastAsia="zh-CN"/>
                    </w:rPr>
                    <w:t xml:space="preserve"> size</w:t>
                  </w:r>
                </w:p>
              </w:tc>
            </w:tr>
            <w:tr w:rsidR="00241E9C" w14:paraId="299B1AB7" w14:textId="77777777" w:rsidTr="00210EB0">
              <w:tc>
                <w:tcPr>
                  <w:tcW w:w="1021" w:type="dxa"/>
                </w:tcPr>
                <w:p w14:paraId="13A8F58E" w14:textId="07D6DC00" w:rsidR="00241E9C" w:rsidRDefault="00241E9C" w:rsidP="00241E9C">
                  <w:pPr>
                    <w:rPr>
                      <w:rFonts w:eastAsiaTheme="minorEastAsia"/>
                      <w:lang w:eastAsia="zh-CN"/>
                    </w:rPr>
                  </w:pPr>
                  <w:r>
                    <w:rPr>
                      <w:rFonts w:eastAsiaTheme="minorEastAsia" w:hint="eastAsia"/>
                      <w:lang w:eastAsia="zh-CN"/>
                    </w:rPr>
                    <w:t>ANO-S</w:t>
                  </w:r>
                </w:p>
              </w:tc>
              <w:tc>
                <w:tcPr>
                  <w:tcW w:w="2409" w:type="dxa"/>
                </w:tcPr>
                <w:p w14:paraId="53E116BC" w14:textId="02BB71E8" w:rsidR="00241E9C" w:rsidRDefault="00241E9C" w:rsidP="00241E9C">
                  <w:pPr>
                    <w:rPr>
                      <w:rFonts w:eastAsiaTheme="minorEastAsia"/>
                      <w:lang w:eastAsia="zh-CN"/>
                    </w:rPr>
                  </w:pPr>
                  <w:r>
                    <w:rPr>
                      <w:rFonts w:eastAsiaTheme="minorEastAsia" w:hint="eastAsia"/>
                      <w:lang w:eastAsia="zh-CN"/>
                    </w:rPr>
                    <w:t>Anode synthesis protocol</w:t>
                  </w:r>
                </w:p>
              </w:tc>
              <w:tc>
                <w:tcPr>
                  <w:tcW w:w="2332" w:type="dxa"/>
                </w:tcPr>
                <w:p w14:paraId="7D321571" w14:textId="598940A3" w:rsidR="00241E9C" w:rsidRPr="00250516" w:rsidRDefault="00241E9C" w:rsidP="00241E9C">
                  <w:pPr>
                    <w:rPr>
                      <w:lang w:val="en-US"/>
                    </w:rPr>
                  </w:pPr>
                  <w:r w:rsidRPr="00250516">
                    <w:rPr>
                      <w:lang w:val="en-US"/>
                    </w:rPr>
                    <w:t>Generate new data</w:t>
                  </w:r>
                </w:p>
              </w:tc>
              <w:tc>
                <w:tcPr>
                  <w:tcW w:w="1354" w:type="dxa"/>
                </w:tcPr>
                <w:p w14:paraId="056D8684" w14:textId="01818EA0" w:rsidR="00241E9C" w:rsidRDefault="00241E9C" w:rsidP="00241E9C">
                  <w:pPr>
                    <w:rPr>
                      <w:lang w:val="en-US"/>
                    </w:rPr>
                  </w:pPr>
                  <w:r>
                    <w:rPr>
                      <w:lang w:val="en-US"/>
                    </w:rPr>
                    <w:t>Digital</w:t>
                  </w:r>
                </w:p>
              </w:tc>
              <w:tc>
                <w:tcPr>
                  <w:tcW w:w="1984" w:type="dxa"/>
                </w:tcPr>
                <w:p w14:paraId="55CE302C" w14:textId="624948B2" w:rsidR="00241E9C" w:rsidRDefault="00241E9C" w:rsidP="00241E9C">
                  <w:pPr>
                    <w:rPr>
                      <w:lang w:val="en-US"/>
                    </w:rPr>
                  </w:pPr>
                  <w:r>
                    <w:rPr>
                      <w:lang w:val="en-US"/>
                    </w:rPr>
                    <w:t>Textual</w:t>
                  </w:r>
                  <w:r>
                    <w:rPr>
                      <w:rFonts w:eastAsiaTheme="minorEastAsia" w:hint="eastAsia"/>
                      <w:lang w:val="en-US" w:eastAsia="zh-CN"/>
                    </w:rPr>
                    <w:t xml:space="preserve"> &amp; Numerical</w:t>
                  </w:r>
                </w:p>
              </w:tc>
              <w:tc>
                <w:tcPr>
                  <w:tcW w:w="1985" w:type="dxa"/>
                </w:tcPr>
                <w:p w14:paraId="621AE6FE" w14:textId="3076B3D3" w:rsidR="00241E9C" w:rsidRDefault="00241E9C" w:rsidP="00241E9C">
                  <w:pPr>
                    <w:rPr>
                      <w:rFonts w:eastAsiaTheme="minorEastAsia"/>
                      <w:lang w:val="en-US" w:eastAsia="zh-CN"/>
                    </w:rPr>
                  </w:pPr>
                  <w:r>
                    <w:rPr>
                      <w:rFonts w:eastAsiaTheme="minorEastAsia" w:hint="eastAsia"/>
                      <w:lang w:val="en-US" w:eastAsia="zh-CN"/>
                    </w:rPr>
                    <w:t>PDF</w:t>
                  </w:r>
                </w:p>
              </w:tc>
              <w:tc>
                <w:tcPr>
                  <w:tcW w:w="2126" w:type="dxa"/>
                </w:tcPr>
                <w:p w14:paraId="3D1C8467" w14:textId="54DD7ED1" w:rsidR="00241E9C" w:rsidRDefault="00241E9C" w:rsidP="00241E9C">
                  <w:pPr>
                    <w:rPr>
                      <w:lang w:val="en-US"/>
                    </w:rPr>
                  </w:pPr>
                  <w:r>
                    <w:rPr>
                      <w:lang w:val="en-US"/>
                    </w:rPr>
                    <w:t>&lt; 1 GB</w:t>
                  </w:r>
                </w:p>
              </w:tc>
              <w:tc>
                <w:tcPr>
                  <w:tcW w:w="2156" w:type="dxa"/>
                </w:tcPr>
                <w:p w14:paraId="0A102D00" w14:textId="77777777" w:rsidR="00241E9C" w:rsidRDefault="00241E9C" w:rsidP="00241E9C"/>
              </w:tc>
            </w:tr>
            <w:tr w:rsidR="00241E9C" w14:paraId="07D4A05B" w14:textId="77777777" w:rsidTr="00210EB0">
              <w:tc>
                <w:tcPr>
                  <w:tcW w:w="1021" w:type="dxa"/>
                </w:tcPr>
                <w:p w14:paraId="4C9489FD" w14:textId="6225BF42" w:rsidR="00241E9C" w:rsidRDefault="00450F41" w:rsidP="00241E9C">
                  <w:pPr>
                    <w:rPr>
                      <w:rFonts w:eastAsiaTheme="minorEastAsia"/>
                      <w:lang w:eastAsia="zh-CN"/>
                    </w:rPr>
                  </w:pPr>
                  <w:r>
                    <w:rPr>
                      <w:rFonts w:eastAsiaTheme="minorEastAsia" w:hint="eastAsia"/>
                      <w:lang w:eastAsia="zh-CN"/>
                    </w:rPr>
                    <w:t>ANO</w:t>
                  </w:r>
                  <w:r w:rsidR="00241E9C">
                    <w:rPr>
                      <w:rFonts w:eastAsiaTheme="minorEastAsia" w:hint="eastAsia"/>
                      <w:lang w:eastAsia="zh-CN"/>
                    </w:rPr>
                    <w:t>-B</w:t>
                  </w:r>
                </w:p>
              </w:tc>
              <w:tc>
                <w:tcPr>
                  <w:tcW w:w="2409" w:type="dxa"/>
                </w:tcPr>
                <w:p w14:paraId="797E95B5" w14:textId="07E04F0B" w:rsidR="00241E9C" w:rsidRDefault="00450F41" w:rsidP="00241E9C">
                  <w:pPr>
                    <w:rPr>
                      <w:rFonts w:eastAsiaTheme="minorEastAsia"/>
                      <w:lang w:eastAsia="zh-CN"/>
                    </w:rPr>
                  </w:pPr>
                  <w:r>
                    <w:rPr>
                      <w:rFonts w:eastAsiaTheme="minorEastAsia" w:hint="eastAsia"/>
                      <w:lang w:eastAsia="zh-CN"/>
                    </w:rPr>
                    <w:t>Anode</w:t>
                  </w:r>
                  <w:r w:rsidR="00241E9C">
                    <w:rPr>
                      <w:rFonts w:eastAsiaTheme="minorEastAsia" w:hint="eastAsia"/>
                      <w:lang w:eastAsia="zh-CN"/>
                    </w:rPr>
                    <w:t>/assembled battery samples</w:t>
                  </w:r>
                </w:p>
              </w:tc>
              <w:tc>
                <w:tcPr>
                  <w:tcW w:w="2332" w:type="dxa"/>
                </w:tcPr>
                <w:p w14:paraId="0842490D" w14:textId="1BF03F32" w:rsidR="00241E9C" w:rsidRPr="00250516" w:rsidRDefault="00241E9C" w:rsidP="00241E9C">
                  <w:pPr>
                    <w:rPr>
                      <w:lang w:val="en-US"/>
                    </w:rPr>
                  </w:pPr>
                  <w:r w:rsidRPr="00250516">
                    <w:rPr>
                      <w:lang w:val="en-US"/>
                    </w:rPr>
                    <w:t>Generate new data</w:t>
                  </w:r>
                </w:p>
              </w:tc>
              <w:tc>
                <w:tcPr>
                  <w:tcW w:w="1354" w:type="dxa"/>
                </w:tcPr>
                <w:p w14:paraId="71F93AC8" w14:textId="6AB521D3" w:rsidR="00241E9C" w:rsidRDefault="00241E9C" w:rsidP="00241E9C">
                  <w:pPr>
                    <w:rPr>
                      <w:lang w:val="en-US"/>
                    </w:rPr>
                  </w:pPr>
                  <w:r>
                    <w:rPr>
                      <w:lang w:val="en-US"/>
                    </w:rPr>
                    <w:t>Physical</w:t>
                  </w:r>
                </w:p>
              </w:tc>
              <w:tc>
                <w:tcPr>
                  <w:tcW w:w="1984" w:type="dxa"/>
                </w:tcPr>
                <w:p w14:paraId="0150FA4E" w14:textId="41DF927D" w:rsidR="00241E9C" w:rsidRDefault="00241E9C" w:rsidP="00241E9C">
                  <w:pPr>
                    <w:rPr>
                      <w:lang w:val="en-US"/>
                    </w:rPr>
                  </w:pPr>
                  <w:r>
                    <w:rPr>
                      <w:rFonts w:eastAsiaTheme="minorEastAsia" w:hint="eastAsia"/>
                      <w:lang w:val="en-US" w:eastAsia="zh-CN"/>
                    </w:rPr>
                    <w:t>Other, prototype</w:t>
                  </w:r>
                </w:p>
              </w:tc>
              <w:tc>
                <w:tcPr>
                  <w:tcW w:w="1985" w:type="dxa"/>
                </w:tcPr>
                <w:p w14:paraId="1A9F2854" w14:textId="77777777" w:rsidR="00241E9C" w:rsidRDefault="00241E9C" w:rsidP="00241E9C">
                  <w:pPr>
                    <w:rPr>
                      <w:rFonts w:eastAsiaTheme="minorEastAsia"/>
                      <w:lang w:val="en-US" w:eastAsia="zh-CN"/>
                    </w:rPr>
                  </w:pPr>
                </w:p>
              </w:tc>
              <w:tc>
                <w:tcPr>
                  <w:tcW w:w="2126" w:type="dxa"/>
                </w:tcPr>
                <w:p w14:paraId="66DAD583" w14:textId="77777777" w:rsidR="00241E9C" w:rsidRDefault="00241E9C" w:rsidP="00241E9C">
                  <w:pPr>
                    <w:rPr>
                      <w:lang w:val="en-US"/>
                    </w:rPr>
                  </w:pPr>
                </w:p>
              </w:tc>
              <w:tc>
                <w:tcPr>
                  <w:tcW w:w="2156" w:type="dxa"/>
                </w:tcPr>
                <w:p w14:paraId="743DF45E" w14:textId="3903A266" w:rsidR="00241E9C" w:rsidRDefault="00241E9C" w:rsidP="00241E9C">
                  <w:r>
                    <w:rPr>
                      <w:rFonts w:eastAsiaTheme="minorEastAsia"/>
                      <w:lang w:eastAsia="zh-CN"/>
                    </w:rPr>
                    <w:t>Decimetre</w:t>
                  </w:r>
                  <w:r>
                    <w:rPr>
                      <w:rFonts w:eastAsiaTheme="minorEastAsia" w:hint="eastAsia"/>
                      <w:lang w:eastAsia="zh-CN"/>
                    </w:rPr>
                    <w:t xml:space="preserve"> size</w:t>
                  </w:r>
                </w:p>
              </w:tc>
            </w:tr>
            <w:tr w:rsidR="00450F41" w14:paraId="7E52AD2E" w14:textId="77777777" w:rsidTr="00210EB0">
              <w:tc>
                <w:tcPr>
                  <w:tcW w:w="1021" w:type="dxa"/>
                </w:tcPr>
                <w:p w14:paraId="56B4D601" w14:textId="6096D78A" w:rsidR="00450F41" w:rsidRDefault="00030D9F" w:rsidP="00450F41">
                  <w:pPr>
                    <w:rPr>
                      <w:rFonts w:eastAsiaTheme="minorEastAsia"/>
                      <w:lang w:eastAsia="zh-CN"/>
                    </w:rPr>
                  </w:pPr>
                  <w:r>
                    <w:rPr>
                      <w:rFonts w:eastAsiaTheme="minorEastAsia" w:hint="eastAsia"/>
                      <w:lang w:eastAsia="zh-CN"/>
                    </w:rPr>
                    <w:t>ELE</w:t>
                  </w:r>
                  <w:r w:rsidR="00450F41">
                    <w:rPr>
                      <w:rFonts w:eastAsiaTheme="minorEastAsia" w:hint="eastAsia"/>
                      <w:lang w:eastAsia="zh-CN"/>
                    </w:rPr>
                    <w:t>-S</w:t>
                  </w:r>
                </w:p>
              </w:tc>
              <w:tc>
                <w:tcPr>
                  <w:tcW w:w="2409" w:type="dxa"/>
                </w:tcPr>
                <w:p w14:paraId="7282D1FB" w14:textId="4EE7B4FB" w:rsidR="00450F41" w:rsidRDefault="00030D9F" w:rsidP="00450F41">
                  <w:pPr>
                    <w:rPr>
                      <w:rFonts w:eastAsiaTheme="minorEastAsia"/>
                      <w:lang w:eastAsia="zh-CN"/>
                    </w:rPr>
                  </w:pPr>
                  <w:r>
                    <w:rPr>
                      <w:rFonts w:eastAsiaTheme="minorEastAsia" w:hint="eastAsia"/>
                      <w:lang w:eastAsia="zh-CN"/>
                    </w:rPr>
                    <w:t>Electrolyte</w:t>
                  </w:r>
                  <w:r w:rsidR="00450F41">
                    <w:rPr>
                      <w:rFonts w:eastAsiaTheme="minorEastAsia" w:hint="eastAsia"/>
                      <w:lang w:eastAsia="zh-CN"/>
                    </w:rPr>
                    <w:t xml:space="preserve"> synthesis protocol</w:t>
                  </w:r>
                </w:p>
              </w:tc>
              <w:tc>
                <w:tcPr>
                  <w:tcW w:w="2332" w:type="dxa"/>
                </w:tcPr>
                <w:p w14:paraId="1FBE806C" w14:textId="6C407044" w:rsidR="00450F41" w:rsidRPr="00250516" w:rsidRDefault="00450F41" w:rsidP="00450F41">
                  <w:pPr>
                    <w:rPr>
                      <w:lang w:val="en-US"/>
                    </w:rPr>
                  </w:pPr>
                  <w:r w:rsidRPr="00250516">
                    <w:rPr>
                      <w:lang w:val="en-US"/>
                    </w:rPr>
                    <w:t>Generate new data</w:t>
                  </w:r>
                </w:p>
              </w:tc>
              <w:tc>
                <w:tcPr>
                  <w:tcW w:w="1354" w:type="dxa"/>
                </w:tcPr>
                <w:p w14:paraId="6A517AFC" w14:textId="7F1FCEEB" w:rsidR="00450F41" w:rsidRDefault="00450F41" w:rsidP="00450F41">
                  <w:pPr>
                    <w:rPr>
                      <w:lang w:val="en-US"/>
                    </w:rPr>
                  </w:pPr>
                  <w:r>
                    <w:rPr>
                      <w:lang w:val="en-US"/>
                    </w:rPr>
                    <w:t>Digital</w:t>
                  </w:r>
                </w:p>
              </w:tc>
              <w:tc>
                <w:tcPr>
                  <w:tcW w:w="1984" w:type="dxa"/>
                </w:tcPr>
                <w:p w14:paraId="52E807E3" w14:textId="02521512" w:rsidR="00450F41" w:rsidRDefault="00450F41" w:rsidP="00450F41">
                  <w:pPr>
                    <w:rPr>
                      <w:lang w:val="en-US"/>
                    </w:rPr>
                  </w:pPr>
                  <w:r>
                    <w:rPr>
                      <w:lang w:val="en-US"/>
                    </w:rPr>
                    <w:t>Textual</w:t>
                  </w:r>
                  <w:r>
                    <w:rPr>
                      <w:rFonts w:eastAsiaTheme="minorEastAsia" w:hint="eastAsia"/>
                      <w:lang w:val="en-US" w:eastAsia="zh-CN"/>
                    </w:rPr>
                    <w:t xml:space="preserve"> &amp; Numerical</w:t>
                  </w:r>
                </w:p>
              </w:tc>
              <w:tc>
                <w:tcPr>
                  <w:tcW w:w="1985" w:type="dxa"/>
                </w:tcPr>
                <w:p w14:paraId="2A837059" w14:textId="21FF0538" w:rsidR="00450F41" w:rsidRDefault="00450F41" w:rsidP="00450F41">
                  <w:pPr>
                    <w:rPr>
                      <w:rFonts w:eastAsiaTheme="minorEastAsia"/>
                      <w:lang w:val="en-US" w:eastAsia="zh-CN"/>
                    </w:rPr>
                  </w:pPr>
                  <w:r>
                    <w:rPr>
                      <w:rFonts w:eastAsiaTheme="minorEastAsia" w:hint="eastAsia"/>
                      <w:lang w:val="en-US" w:eastAsia="zh-CN"/>
                    </w:rPr>
                    <w:t>PDF</w:t>
                  </w:r>
                </w:p>
              </w:tc>
              <w:tc>
                <w:tcPr>
                  <w:tcW w:w="2126" w:type="dxa"/>
                </w:tcPr>
                <w:p w14:paraId="0F79DADB" w14:textId="4F77F93B" w:rsidR="00450F41" w:rsidRDefault="00450F41" w:rsidP="00450F41">
                  <w:pPr>
                    <w:rPr>
                      <w:lang w:val="en-US"/>
                    </w:rPr>
                  </w:pPr>
                  <w:r>
                    <w:rPr>
                      <w:lang w:val="en-US"/>
                    </w:rPr>
                    <w:t>&lt; 1 GB</w:t>
                  </w:r>
                </w:p>
              </w:tc>
              <w:tc>
                <w:tcPr>
                  <w:tcW w:w="2156" w:type="dxa"/>
                </w:tcPr>
                <w:p w14:paraId="50CDB2D6" w14:textId="77777777" w:rsidR="00450F41" w:rsidRDefault="00450F41" w:rsidP="00450F41"/>
              </w:tc>
            </w:tr>
            <w:tr w:rsidR="00450F41" w14:paraId="0D5BFAA9" w14:textId="77777777" w:rsidTr="00210EB0">
              <w:tc>
                <w:tcPr>
                  <w:tcW w:w="1021" w:type="dxa"/>
                </w:tcPr>
                <w:p w14:paraId="4CD68FD5" w14:textId="2F8D6010" w:rsidR="00450F41" w:rsidRDefault="00B446ED" w:rsidP="00450F41">
                  <w:pPr>
                    <w:rPr>
                      <w:rFonts w:eastAsiaTheme="minorEastAsia"/>
                      <w:lang w:eastAsia="zh-CN"/>
                    </w:rPr>
                  </w:pPr>
                  <w:r>
                    <w:rPr>
                      <w:rFonts w:eastAsiaTheme="minorEastAsia" w:hint="eastAsia"/>
                      <w:lang w:eastAsia="zh-CN"/>
                    </w:rPr>
                    <w:t>ELE-</w:t>
                  </w:r>
                  <w:r w:rsidR="00C10C6C">
                    <w:rPr>
                      <w:rFonts w:eastAsiaTheme="minorEastAsia" w:hint="eastAsia"/>
                      <w:lang w:eastAsia="zh-CN"/>
                    </w:rPr>
                    <w:t>C</w:t>
                  </w:r>
                </w:p>
              </w:tc>
              <w:tc>
                <w:tcPr>
                  <w:tcW w:w="2409" w:type="dxa"/>
                </w:tcPr>
                <w:p w14:paraId="5E58AFAD" w14:textId="5CC66024" w:rsidR="00450F41" w:rsidRDefault="0062387B" w:rsidP="00450F41">
                  <w:pPr>
                    <w:rPr>
                      <w:rFonts w:eastAsiaTheme="minorEastAsia"/>
                      <w:lang w:eastAsia="zh-CN"/>
                    </w:rPr>
                  </w:pPr>
                  <w:r>
                    <w:rPr>
                      <w:rFonts w:eastAsiaTheme="minorEastAsia" w:hint="eastAsia"/>
                      <w:lang w:eastAsia="zh-CN"/>
                    </w:rPr>
                    <w:t>Electrolyte</w:t>
                  </w:r>
                  <w:r w:rsidR="00450F41">
                    <w:rPr>
                      <w:rFonts w:eastAsiaTheme="minorEastAsia" w:hint="eastAsia"/>
                      <w:lang w:eastAsia="zh-CN"/>
                    </w:rPr>
                    <w:t xml:space="preserve"> </w:t>
                  </w:r>
                  <w:r w:rsidR="00C10C6C">
                    <w:rPr>
                      <w:rFonts w:eastAsiaTheme="minorEastAsia" w:hint="eastAsia"/>
                      <w:lang w:eastAsia="zh-CN"/>
                    </w:rPr>
                    <w:t xml:space="preserve">characterization data through </w:t>
                  </w:r>
                  <w:r w:rsidR="00B446ED">
                    <w:rPr>
                      <w:rFonts w:eastAsiaTheme="minorEastAsia" w:hint="eastAsia"/>
                      <w:lang w:eastAsia="zh-CN"/>
                    </w:rPr>
                    <w:t>mechanical</w:t>
                  </w:r>
                  <w:r w:rsidR="00C10C6C">
                    <w:rPr>
                      <w:rFonts w:eastAsiaTheme="minorEastAsia" w:hint="eastAsia"/>
                      <w:lang w:eastAsia="zh-CN"/>
                    </w:rPr>
                    <w:t xml:space="preserve">, </w:t>
                  </w:r>
                  <w:r w:rsidR="00DD440E">
                    <w:rPr>
                      <w:rFonts w:eastAsiaTheme="minorEastAsia" w:hint="eastAsia"/>
                      <w:lang w:eastAsia="zh-CN"/>
                    </w:rPr>
                    <w:t>DSC &amp; TGA tests</w:t>
                  </w:r>
                </w:p>
              </w:tc>
              <w:tc>
                <w:tcPr>
                  <w:tcW w:w="2332" w:type="dxa"/>
                </w:tcPr>
                <w:p w14:paraId="0B585CC3" w14:textId="2E50C978" w:rsidR="00450F41" w:rsidRPr="00250516" w:rsidRDefault="00450F41" w:rsidP="00450F41">
                  <w:pPr>
                    <w:rPr>
                      <w:lang w:val="en-US"/>
                    </w:rPr>
                  </w:pPr>
                  <w:r w:rsidRPr="00250516">
                    <w:rPr>
                      <w:lang w:val="en-US"/>
                    </w:rPr>
                    <w:t>Generate new data</w:t>
                  </w:r>
                </w:p>
              </w:tc>
              <w:tc>
                <w:tcPr>
                  <w:tcW w:w="1354" w:type="dxa"/>
                </w:tcPr>
                <w:p w14:paraId="57EB614E" w14:textId="6C4DD470" w:rsidR="00450F41" w:rsidRDefault="00450F41" w:rsidP="00450F41">
                  <w:pPr>
                    <w:rPr>
                      <w:lang w:val="en-US"/>
                    </w:rPr>
                  </w:pPr>
                  <w:r>
                    <w:rPr>
                      <w:lang w:val="en-US"/>
                    </w:rPr>
                    <w:t>Digital</w:t>
                  </w:r>
                </w:p>
              </w:tc>
              <w:tc>
                <w:tcPr>
                  <w:tcW w:w="1984" w:type="dxa"/>
                </w:tcPr>
                <w:p w14:paraId="7C00DD93" w14:textId="7BC18F16" w:rsidR="00450F41" w:rsidRPr="00B446ED" w:rsidRDefault="00450F41" w:rsidP="00450F41">
                  <w:pPr>
                    <w:rPr>
                      <w:rFonts w:eastAsiaTheme="minorEastAsia"/>
                      <w:lang w:val="en-US" w:eastAsia="zh-CN"/>
                    </w:rPr>
                  </w:pPr>
                  <w:r>
                    <w:rPr>
                      <w:lang w:val="en-US"/>
                    </w:rPr>
                    <w:t>Numerical</w:t>
                  </w:r>
                </w:p>
              </w:tc>
              <w:tc>
                <w:tcPr>
                  <w:tcW w:w="1985" w:type="dxa"/>
                </w:tcPr>
                <w:p w14:paraId="4841545A" w14:textId="219AF0DA" w:rsidR="00450F41" w:rsidRDefault="00450F41" w:rsidP="00450F41">
                  <w:pPr>
                    <w:rPr>
                      <w:rFonts w:eastAsiaTheme="minorEastAsia"/>
                      <w:lang w:val="en-US" w:eastAsia="zh-CN"/>
                    </w:rPr>
                  </w:pPr>
                  <w:r>
                    <w:rPr>
                      <w:rFonts w:eastAsiaTheme="minorEastAsia" w:hint="eastAsia"/>
                      <w:lang w:val="en-US" w:eastAsia="zh-CN"/>
                    </w:rPr>
                    <w:t>txt</w:t>
                  </w:r>
                </w:p>
              </w:tc>
              <w:tc>
                <w:tcPr>
                  <w:tcW w:w="2126" w:type="dxa"/>
                </w:tcPr>
                <w:p w14:paraId="0D4DD598" w14:textId="10548127" w:rsidR="00450F41" w:rsidRDefault="00450F41" w:rsidP="00450F41">
                  <w:pPr>
                    <w:rPr>
                      <w:lang w:val="en-US"/>
                    </w:rPr>
                  </w:pPr>
                  <w:r>
                    <w:rPr>
                      <w:lang w:val="en-US"/>
                    </w:rPr>
                    <w:t>&lt; 1 GB</w:t>
                  </w:r>
                </w:p>
              </w:tc>
              <w:tc>
                <w:tcPr>
                  <w:tcW w:w="2156" w:type="dxa"/>
                </w:tcPr>
                <w:p w14:paraId="7E07D3F9" w14:textId="77777777" w:rsidR="00450F41" w:rsidRDefault="00450F41" w:rsidP="00450F41"/>
              </w:tc>
            </w:tr>
            <w:tr w:rsidR="00450F41" w14:paraId="6F7764E8" w14:textId="77777777" w:rsidTr="00210EB0">
              <w:tc>
                <w:tcPr>
                  <w:tcW w:w="1021" w:type="dxa"/>
                </w:tcPr>
                <w:p w14:paraId="5E1FFC3A" w14:textId="636BDD14" w:rsidR="00450F41" w:rsidRDefault="00FE5030" w:rsidP="00450F41">
                  <w:pPr>
                    <w:rPr>
                      <w:rFonts w:eastAsiaTheme="minorEastAsia"/>
                      <w:lang w:eastAsia="zh-CN"/>
                    </w:rPr>
                  </w:pPr>
                  <w:r>
                    <w:rPr>
                      <w:rFonts w:eastAsiaTheme="minorEastAsia" w:hint="eastAsia"/>
                      <w:lang w:eastAsia="zh-CN"/>
                    </w:rPr>
                    <w:t>ELE</w:t>
                  </w:r>
                  <w:r w:rsidR="00450F41">
                    <w:rPr>
                      <w:rFonts w:eastAsiaTheme="minorEastAsia" w:hint="eastAsia"/>
                      <w:lang w:eastAsia="zh-CN"/>
                    </w:rPr>
                    <w:t>-</w:t>
                  </w:r>
                  <w:r w:rsidR="005A0B25">
                    <w:rPr>
                      <w:rFonts w:eastAsiaTheme="minorEastAsia" w:hint="eastAsia"/>
                      <w:lang w:eastAsia="zh-CN"/>
                    </w:rPr>
                    <w:t>B</w:t>
                  </w:r>
                </w:p>
              </w:tc>
              <w:tc>
                <w:tcPr>
                  <w:tcW w:w="2409" w:type="dxa"/>
                </w:tcPr>
                <w:p w14:paraId="0C1C2047" w14:textId="2B3B8C5F" w:rsidR="00450F41" w:rsidRDefault="00E34E0E" w:rsidP="00450F41">
                  <w:pPr>
                    <w:rPr>
                      <w:rFonts w:eastAsiaTheme="minorEastAsia"/>
                      <w:lang w:eastAsia="zh-CN"/>
                    </w:rPr>
                  </w:pPr>
                  <w:r>
                    <w:rPr>
                      <w:rFonts w:eastAsiaTheme="minorEastAsia" w:hint="eastAsia"/>
                      <w:lang w:eastAsia="zh-CN"/>
                    </w:rPr>
                    <w:t>E</w:t>
                  </w:r>
                  <w:r w:rsidR="00FE5030">
                    <w:rPr>
                      <w:rFonts w:eastAsiaTheme="minorEastAsia" w:hint="eastAsia"/>
                      <w:lang w:eastAsia="zh-CN"/>
                    </w:rPr>
                    <w:t>lectrolyte</w:t>
                  </w:r>
                  <w:r w:rsidR="00450F41">
                    <w:rPr>
                      <w:rFonts w:eastAsiaTheme="minorEastAsia" w:hint="eastAsia"/>
                      <w:lang w:eastAsia="zh-CN"/>
                    </w:rPr>
                    <w:t xml:space="preserve"> samples</w:t>
                  </w:r>
                  <w:r w:rsidR="005A0B25">
                    <w:rPr>
                      <w:rFonts w:eastAsiaTheme="minorEastAsia" w:hint="eastAsia"/>
                      <w:lang w:eastAsia="zh-CN"/>
                    </w:rPr>
                    <w:t xml:space="preserve"> (with flexible battery)</w:t>
                  </w:r>
                </w:p>
              </w:tc>
              <w:tc>
                <w:tcPr>
                  <w:tcW w:w="2332" w:type="dxa"/>
                </w:tcPr>
                <w:p w14:paraId="2E0F0A27" w14:textId="74F971D7" w:rsidR="00450F41" w:rsidRPr="00250516" w:rsidRDefault="00450F41" w:rsidP="00450F41">
                  <w:pPr>
                    <w:rPr>
                      <w:lang w:val="en-US"/>
                    </w:rPr>
                  </w:pPr>
                  <w:r w:rsidRPr="00250516">
                    <w:rPr>
                      <w:lang w:val="en-US"/>
                    </w:rPr>
                    <w:t>Generate new data</w:t>
                  </w:r>
                </w:p>
              </w:tc>
              <w:tc>
                <w:tcPr>
                  <w:tcW w:w="1354" w:type="dxa"/>
                </w:tcPr>
                <w:p w14:paraId="12054327" w14:textId="20913B92" w:rsidR="00450F41" w:rsidRDefault="00450F41" w:rsidP="00450F41">
                  <w:pPr>
                    <w:rPr>
                      <w:lang w:val="en-US"/>
                    </w:rPr>
                  </w:pPr>
                  <w:r>
                    <w:rPr>
                      <w:lang w:val="en-US"/>
                    </w:rPr>
                    <w:t>Physical</w:t>
                  </w:r>
                </w:p>
              </w:tc>
              <w:tc>
                <w:tcPr>
                  <w:tcW w:w="1984" w:type="dxa"/>
                </w:tcPr>
                <w:p w14:paraId="6EEDDF7F" w14:textId="7EA70A41" w:rsidR="00450F41" w:rsidRDefault="00450F41" w:rsidP="00450F41">
                  <w:pPr>
                    <w:rPr>
                      <w:lang w:val="en-US"/>
                    </w:rPr>
                  </w:pPr>
                  <w:r>
                    <w:rPr>
                      <w:rFonts w:eastAsiaTheme="minorEastAsia" w:hint="eastAsia"/>
                      <w:lang w:val="en-US" w:eastAsia="zh-CN"/>
                    </w:rPr>
                    <w:t>Other, prototype</w:t>
                  </w:r>
                </w:p>
              </w:tc>
              <w:tc>
                <w:tcPr>
                  <w:tcW w:w="1985" w:type="dxa"/>
                </w:tcPr>
                <w:p w14:paraId="36A3EB0C" w14:textId="77777777" w:rsidR="00450F41" w:rsidRDefault="00450F41" w:rsidP="00450F41">
                  <w:pPr>
                    <w:rPr>
                      <w:rFonts w:eastAsiaTheme="minorEastAsia"/>
                      <w:lang w:val="en-US" w:eastAsia="zh-CN"/>
                    </w:rPr>
                  </w:pPr>
                </w:p>
              </w:tc>
              <w:tc>
                <w:tcPr>
                  <w:tcW w:w="2126" w:type="dxa"/>
                </w:tcPr>
                <w:p w14:paraId="497CF204" w14:textId="77777777" w:rsidR="00450F41" w:rsidRDefault="00450F41" w:rsidP="00450F41">
                  <w:pPr>
                    <w:rPr>
                      <w:lang w:val="en-US"/>
                    </w:rPr>
                  </w:pPr>
                </w:p>
              </w:tc>
              <w:tc>
                <w:tcPr>
                  <w:tcW w:w="2156" w:type="dxa"/>
                </w:tcPr>
                <w:p w14:paraId="595D684E" w14:textId="694164FC" w:rsidR="00450F41" w:rsidRDefault="00450F41" w:rsidP="00450F41">
                  <w:r>
                    <w:rPr>
                      <w:rFonts w:eastAsiaTheme="minorEastAsia"/>
                      <w:lang w:eastAsia="zh-CN"/>
                    </w:rPr>
                    <w:t>Decimetre</w:t>
                  </w:r>
                  <w:r>
                    <w:rPr>
                      <w:rFonts w:eastAsiaTheme="minorEastAsia" w:hint="eastAsia"/>
                      <w:lang w:eastAsia="zh-CN"/>
                    </w:rPr>
                    <w:t xml:space="preserve"> size</w:t>
                  </w:r>
                </w:p>
              </w:tc>
            </w:tr>
            <w:tr w:rsidR="000E678A" w14:paraId="510801C7" w14:textId="77777777" w:rsidTr="00210EB0">
              <w:tc>
                <w:tcPr>
                  <w:tcW w:w="1021" w:type="dxa"/>
                </w:tcPr>
                <w:p w14:paraId="2780DB81" w14:textId="2C9F6A15" w:rsidR="000E678A" w:rsidRDefault="000E678A" w:rsidP="000E678A">
                  <w:pPr>
                    <w:rPr>
                      <w:rFonts w:eastAsiaTheme="minorEastAsia"/>
                      <w:lang w:eastAsia="zh-CN"/>
                    </w:rPr>
                  </w:pPr>
                  <w:r>
                    <w:rPr>
                      <w:rFonts w:eastAsiaTheme="minorEastAsia" w:hint="eastAsia"/>
                      <w:lang w:eastAsia="zh-CN"/>
                    </w:rPr>
                    <w:t>ASE-S</w:t>
                  </w:r>
                </w:p>
              </w:tc>
              <w:tc>
                <w:tcPr>
                  <w:tcW w:w="2409" w:type="dxa"/>
                </w:tcPr>
                <w:p w14:paraId="1571A1D5" w14:textId="26F17BDE" w:rsidR="000E678A" w:rsidRDefault="00E74E02" w:rsidP="000E678A">
                  <w:pPr>
                    <w:rPr>
                      <w:rFonts w:eastAsiaTheme="minorEastAsia"/>
                      <w:lang w:eastAsia="zh-CN"/>
                    </w:rPr>
                  </w:pPr>
                  <w:r>
                    <w:rPr>
                      <w:rFonts w:eastAsiaTheme="minorEastAsia" w:hint="eastAsia"/>
                      <w:lang w:eastAsia="zh-CN"/>
                    </w:rPr>
                    <w:t>Cell assembly</w:t>
                  </w:r>
                  <w:r w:rsidR="000E678A">
                    <w:rPr>
                      <w:rFonts w:eastAsiaTheme="minorEastAsia" w:hint="eastAsia"/>
                      <w:lang w:eastAsia="zh-CN"/>
                    </w:rPr>
                    <w:t xml:space="preserve"> protocol</w:t>
                  </w:r>
                </w:p>
              </w:tc>
              <w:tc>
                <w:tcPr>
                  <w:tcW w:w="2332" w:type="dxa"/>
                </w:tcPr>
                <w:p w14:paraId="435A242C" w14:textId="3BE45192" w:rsidR="000E678A" w:rsidRPr="00250516" w:rsidRDefault="000E678A" w:rsidP="000E678A">
                  <w:pPr>
                    <w:rPr>
                      <w:lang w:val="en-US"/>
                    </w:rPr>
                  </w:pPr>
                  <w:r w:rsidRPr="00250516">
                    <w:rPr>
                      <w:lang w:val="en-US"/>
                    </w:rPr>
                    <w:t>Generate new data</w:t>
                  </w:r>
                </w:p>
              </w:tc>
              <w:tc>
                <w:tcPr>
                  <w:tcW w:w="1354" w:type="dxa"/>
                </w:tcPr>
                <w:p w14:paraId="742A83DF" w14:textId="411A1FC9" w:rsidR="000E678A" w:rsidRDefault="000E678A" w:rsidP="000E678A">
                  <w:pPr>
                    <w:rPr>
                      <w:lang w:val="en-US"/>
                    </w:rPr>
                  </w:pPr>
                  <w:r>
                    <w:rPr>
                      <w:lang w:val="en-US"/>
                    </w:rPr>
                    <w:t>Digital</w:t>
                  </w:r>
                </w:p>
              </w:tc>
              <w:tc>
                <w:tcPr>
                  <w:tcW w:w="1984" w:type="dxa"/>
                </w:tcPr>
                <w:p w14:paraId="1E1204B0" w14:textId="22424261" w:rsidR="000E678A" w:rsidRDefault="000E678A" w:rsidP="000E678A">
                  <w:pPr>
                    <w:rPr>
                      <w:lang w:val="en-US"/>
                    </w:rPr>
                  </w:pPr>
                  <w:r>
                    <w:rPr>
                      <w:lang w:val="en-US"/>
                    </w:rPr>
                    <w:t>Textual</w:t>
                  </w:r>
                  <w:r>
                    <w:rPr>
                      <w:rFonts w:eastAsiaTheme="minorEastAsia" w:hint="eastAsia"/>
                      <w:lang w:val="en-US" w:eastAsia="zh-CN"/>
                    </w:rPr>
                    <w:t xml:space="preserve"> &amp; Numerical</w:t>
                  </w:r>
                </w:p>
              </w:tc>
              <w:tc>
                <w:tcPr>
                  <w:tcW w:w="1985" w:type="dxa"/>
                </w:tcPr>
                <w:p w14:paraId="344AA563" w14:textId="62F94D57" w:rsidR="000E678A" w:rsidRDefault="000E678A" w:rsidP="000E678A">
                  <w:pPr>
                    <w:rPr>
                      <w:rFonts w:eastAsiaTheme="minorEastAsia"/>
                      <w:lang w:val="en-US" w:eastAsia="zh-CN"/>
                    </w:rPr>
                  </w:pPr>
                  <w:r>
                    <w:rPr>
                      <w:rFonts w:eastAsiaTheme="minorEastAsia" w:hint="eastAsia"/>
                      <w:lang w:val="en-US" w:eastAsia="zh-CN"/>
                    </w:rPr>
                    <w:t>PDF</w:t>
                  </w:r>
                </w:p>
              </w:tc>
              <w:tc>
                <w:tcPr>
                  <w:tcW w:w="2126" w:type="dxa"/>
                </w:tcPr>
                <w:p w14:paraId="2EB78B73" w14:textId="1118F519" w:rsidR="000E678A" w:rsidRDefault="000E678A" w:rsidP="000E678A">
                  <w:pPr>
                    <w:rPr>
                      <w:lang w:val="en-US"/>
                    </w:rPr>
                  </w:pPr>
                  <w:r>
                    <w:rPr>
                      <w:lang w:val="en-US"/>
                    </w:rPr>
                    <w:t>&lt; 1 GB</w:t>
                  </w:r>
                </w:p>
              </w:tc>
              <w:tc>
                <w:tcPr>
                  <w:tcW w:w="2156" w:type="dxa"/>
                </w:tcPr>
                <w:p w14:paraId="526D955D" w14:textId="77777777" w:rsidR="000E678A" w:rsidRDefault="000E678A" w:rsidP="000E678A"/>
              </w:tc>
            </w:tr>
            <w:tr w:rsidR="0092285D" w14:paraId="0C21C072" w14:textId="77777777" w:rsidTr="00210EB0">
              <w:tc>
                <w:tcPr>
                  <w:tcW w:w="1021" w:type="dxa"/>
                </w:tcPr>
                <w:p w14:paraId="677B93A5" w14:textId="77ADD140" w:rsidR="0092285D" w:rsidRDefault="0092285D" w:rsidP="0092285D">
                  <w:pPr>
                    <w:rPr>
                      <w:rFonts w:eastAsiaTheme="minorEastAsia"/>
                      <w:lang w:eastAsia="zh-CN"/>
                    </w:rPr>
                  </w:pPr>
                  <w:r>
                    <w:rPr>
                      <w:rFonts w:eastAsiaTheme="minorEastAsia" w:hint="eastAsia"/>
                      <w:lang w:eastAsia="zh-CN"/>
                    </w:rPr>
                    <w:t>ASE-I</w:t>
                  </w:r>
                </w:p>
              </w:tc>
              <w:tc>
                <w:tcPr>
                  <w:tcW w:w="2409" w:type="dxa"/>
                </w:tcPr>
                <w:p w14:paraId="0ADC1F33" w14:textId="431FF6B7" w:rsidR="0092285D" w:rsidRDefault="0092285D" w:rsidP="0092285D">
                  <w:pPr>
                    <w:rPr>
                      <w:rFonts w:eastAsiaTheme="minorEastAsia"/>
                      <w:lang w:eastAsia="zh-CN"/>
                    </w:rPr>
                  </w:pPr>
                  <w:r>
                    <w:rPr>
                      <w:rFonts w:eastAsiaTheme="minorEastAsia"/>
                      <w:lang w:eastAsia="zh-CN"/>
                    </w:rPr>
                    <w:t>E</w:t>
                  </w:r>
                  <w:r>
                    <w:rPr>
                      <w:rFonts w:eastAsiaTheme="minorEastAsia" w:hint="eastAsia"/>
                      <w:lang w:eastAsia="zh-CN"/>
                    </w:rPr>
                    <w:t xml:space="preserve">lectrode inks characterization </w:t>
                  </w:r>
                  <w:r w:rsidR="00D264FE">
                    <w:rPr>
                      <w:rFonts w:eastAsiaTheme="minorEastAsia" w:hint="eastAsia"/>
                      <w:lang w:eastAsia="zh-CN"/>
                    </w:rPr>
                    <w:t xml:space="preserve">(FTIR, </w:t>
                  </w:r>
                  <w:r w:rsidR="006E59DA">
                    <w:rPr>
                      <w:rFonts w:eastAsiaTheme="minorEastAsia" w:hint="eastAsia"/>
                      <w:lang w:eastAsia="zh-CN"/>
                    </w:rPr>
                    <w:t>XRD, SEM, etc.</w:t>
                  </w:r>
                  <w:r w:rsidR="00D264FE">
                    <w:rPr>
                      <w:rFonts w:eastAsiaTheme="minorEastAsia" w:hint="eastAsia"/>
                      <w:lang w:eastAsia="zh-CN"/>
                    </w:rPr>
                    <w:t xml:space="preserve">) </w:t>
                  </w:r>
                  <w:r>
                    <w:rPr>
                      <w:rFonts w:eastAsiaTheme="minorEastAsia" w:hint="eastAsia"/>
                      <w:lang w:eastAsia="zh-CN"/>
                    </w:rPr>
                    <w:t>results</w:t>
                  </w:r>
                </w:p>
              </w:tc>
              <w:tc>
                <w:tcPr>
                  <w:tcW w:w="2332" w:type="dxa"/>
                </w:tcPr>
                <w:p w14:paraId="39A59D7A" w14:textId="2B2C3144" w:rsidR="0092285D" w:rsidRPr="00250516" w:rsidRDefault="0092285D" w:rsidP="0092285D">
                  <w:pPr>
                    <w:rPr>
                      <w:lang w:val="en-US"/>
                    </w:rPr>
                  </w:pPr>
                  <w:r w:rsidRPr="00250516">
                    <w:rPr>
                      <w:lang w:val="en-US"/>
                    </w:rPr>
                    <w:t>Generate new data</w:t>
                  </w:r>
                </w:p>
              </w:tc>
              <w:tc>
                <w:tcPr>
                  <w:tcW w:w="1354" w:type="dxa"/>
                </w:tcPr>
                <w:p w14:paraId="219722C5" w14:textId="596AC6AF" w:rsidR="0092285D" w:rsidRDefault="0092285D" w:rsidP="0092285D">
                  <w:pPr>
                    <w:rPr>
                      <w:lang w:val="en-US"/>
                    </w:rPr>
                  </w:pPr>
                  <w:r>
                    <w:rPr>
                      <w:lang w:val="en-US"/>
                    </w:rPr>
                    <w:t>Digital</w:t>
                  </w:r>
                </w:p>
              </w:tc>
              <w:tc>
                <w:tcPr>
                  <w:tcW w:w="1984" w:type="dxa"/>
                </w:tcPr>
                <w:p w14:paraId="3E1DA40D" w14:textId="7054FE43" w:rsidR="0092285D" w:rsidRDefault="0092285D" w:rsidP="0092285D">
                  <w:pPr>
                    <w:rPr>
                      <w:lang w:val="en-US"/>
                    </w:rPr>
                  </w:pPr>
                  <w:r>
                    <w:rPr>
                      <w:lang w:val="en-US"/>
                    </w:rPr>
                    <w:t>Numerical</w:t>
                  </w:r>
                </w:p>
              </w:tc>
              <w:tc>
                <w:tcPr>
                  <w:tcW w:w="1985" w:type="dxa"/>
                </w:tcPr>
                <w:p w14:paraId="122B6150" w14:textId="07AB569D" w:rsidR="0092285D" w:rsidRDefault="0092285D" w:rsidP="0092285D">
                  <w:pPr>
                    <w:rPr>
                      <w:rFonts w:eastAsiaTheme="minorEastAsia"/>
                      <w:lang w:val="en-US" w:eastAsia="zh-CN"/>
                    </w:rPr>
                  </w:pPr>
                  <w:r>
                    <w:rPr>
                      <w:rFonts w:eastAsiaTheme="minorEastAsia" w:hint="eastAsia"/>
                      <w:lang w:val="en-US" w:eastAsia="zh-CN"/>
                    </w:rPr>
                    <w:t>txt &amp; xlsx</w:t>
                  </w:r>
                </w:p>
              </w:tc>
              <w:tc>
                <w:tcPr>
                  <w:tcW w:w="2126" w:type="dxa"/>
                </w:tcPr>
                <w:p w14:paraId="254104B1" w14:textId="53268BB1" w:rsidR="0092285D" w:rsidRDefault="0092285D" w:rsidP="0092285D">
                  <w:pPr>
                    <w:rPr>
                      <w:lang w:val="en-US"/>
                    </w:rPr>
                  </w:pPr>
                  <w:r>
                    <w:rPr>
                      <w:lang w:val="en-US"/>
                    </w:rPr>
                    <w:t>&lt; 1 GB</w:t>
                  </w:r>
                </w:p>
              </w:tc>
              <w:tc>
                <w:tcPr>
                  <w:tcW w:w="2156" w:type="dxa"/>
                </w:tcPr>
                <w:p w14:paraId="4A5DD0D8" w14:textId="77777777" w:rsidR="0092285D" w:rsidRDefault="0092285D" w:rsidP="0092285D"/>
              </w:tc>
            </w:tr>
            <w:tr w:rsidR="0092285D" w14:paraId="37AFAFAB" w14:textId="77777777" w:rsidTr="00210EB0">
              <w:tc>
                <w:tcPr>
                  <w:tcW w:w="1021" w:type="dxa"/>
                </w:tcPr>
                <w:p w14:paraId="4A1F769A" w14:textId="476A73E2" w:rsidR="0092285D" w:rsidRDefault="0092285D" w:rsidP="0092285D">
                  <w:pPr>
                    <w:rPr>
                      <w:rFonts w:eastAsiaTheme="minorEastAsia"/>
                      <w:lang w:eastAsia="zh-CN"/>
                    </w:rPr>
                  </w:pPr>
                  <w:r>
                    <w:rPr>
                      <w:rFonts w:eastAsiaTheme="minorEastAsia" w:hint="eastAsia"/>
                      <w:lang w:eastAsia="zh-CN"/>
                    </w:rPr>
                    <w:t>ASE-P</w:t>
                  </w:r>
                </w:p>
              </w:tc>
              <w:tc>
                <w:tcPr>
                  <w:tcW w:w="2409" w:type="dxa"/>
                </w:tcPr>
                <w:p w14:paraId="3415DD9E" w14:textId="66857665" w:rsidR="0092285D" w:rsidRDefault="0092285D" w:rsidP="0092285D">
                  <w:pPr>
                    <w:rPr>
                      <w:rFonts w:eastAsiaTheme="minorEastAsia"/>
                      <w:lang w:eastAsia="zh-CN"/>
                    </w:rPr>
                  </w:pPr>
                  <w:r>
                    <w:rPr>
                      <w:rFonts w:eastAsiaTheme="minorEastAsia" w:hint="eastAsia"/>
                      <w:lang w:eastAsia="zh-CN"/>
                    </w:rPr>
                    <w:t xml:space="preserve">3D-printed cell </w:t>
                  </w:r>
                  <w:r>
                    <w:rPr>
                      <w:rFonts w:eastAsiaTheme="minorEastAsia"/>
                      <w:lang w:eastAsia="zh-CN"/>
                    </w:rPr>
                    <w:t>configuration</w:t>
                  </w:r>
                </w:p>
              </w:tc>
              <w:tc>
                <w:tcPr>
                  <w:tcW w:w="2332" w:type="dxa"/>
                </w:tcPr>
                <w:p w14:paraId="45E3D0E9" w14:textId="333948C9" w:rsidR="0092285D" w:rsidRPr="00250516" w:rsidRDefault="0092285D" w:rsidP="0092285D">
                  <w:pPr>
                    <w:rPr>
                      <w:lang w:val="en-US"/>
                    </w:rPr>
                  </w:pPr>
                  <w:r w:rsidRPr="00250516">
                    <w:rPr>
                      <w:lang w:val="en-US"/>
                    </w:rPr>
                    <w:t>Generate new data</w:t>
                  </w:r>
                </w:p>
              </w:tc>
              <w:tc>
                <w:tcPr>
                  <w:tcW w:w="1354" w:type="dxa"/>
                </w:tcPr>
                <w:p w14:paraId="4FD264AB" w14:textId="37AA0729" w:rsidR="0092285D" w:rsidRDefault="0092285D" w:rsidP="0092285D">
                  <w:pPr>
                    <w:rPr>
                      <w:lang w:val="en-US"/>
                    </w:rPr>
                  </w:pPr>
                  <w:r>
                    <w:rPr>
                      <w:lang w:val="en-US"/>
                    </w:rPr>
                    <w:t>Digital</w:t>
                  </w:r>
                </w:p>
              </w:tc>
              <w:tc>
                <w:tcPr>
                  <w:tcW w:w="1984" w:type="dxa"/>
                </w:tcPr>
                <w:p w14:paraId="556CCEC9" w14:textId="34CBA745" w:rsidR="0092285D" w:rsidRPr="0092285D" w:rsidRDefault="0092285D" w:rsidP="0092285D">
                  <w:pPr>
                    <w:rPr>
                      <w:rFonts w:eastAsiaTheme="minorEastAsia"/>
                      <w:lang w:val="en-US" w:eastAsia="zh-CN"/>
                    </w:rPr>
                  </w:pPr>
                  <w:r>
                    <w:rPr>
                      <w:lang w:val="en-US"/>
                    </w:rPr>
                    <w:t>Numerical</w:t>
                  </w:r>
                  <w:r>
                    <w:rPr>
                      <w:rFonts w:eastAsiaTheme="minorEastAsia" w:hint="eastAsia"/>
                      <w:lang w:val="en-US" w:eastAsia="zh-CN"/>
                    </w:rPr>
                    <w:t xml:space="preserve"> &amp; model</w:t>
                  </w:r>
                </w:p>
              </w:tc>
              <w:tc>
                <w:tcPr>
                  <w:tcW w:w="1985" w:type="dxa"/>
                </w:tcPr>
                <w:p w14:paraId="4A45C69E" w14:textId="45A1BBEB" w:rsidR="0092285D" w:rsidRDefault="0092285D" w:rsidP="0092285D">
                  <w:pPr>
                    <w:rPr>
                      <w:rFonts w:eastAsiaTheme="minorEastAsia"/>
                      <w:lang w:val="en-US" w:eastAsia="zh-CN"/>
                    </w:rPr>
                  </w:pPr>
                  <w:r>
                    <w:rPr>
                      <w:rFonts w:eastAsiaTheme="minorEastAsia" w:hint="eastAsia"/>
                      <w:lang w:val="en-US" w:eastAsia="zh-CN"/>
                    </w:rPr>
                    <w:t xml:space="preserve">txt &amp; </w:t>
                  </w:r>
                  <w:proofErr w:type="spellStart"/>
                  <w:r w:rsidR="00FB7059">
                    <w:rPr>
                      <w:rFonts w:eastAsiaTheme="minorEastAsia" w:hint="eastAsia"/>
                      <w:lang w:val="en-US" w:eastAsia="zh-CN"/>
                    </w:rPr>
                    <w:t>png</w:t>
                  </w:r>
                  <w:proofErr w:type="spellEnd"/>
                  <w:r w:rsidR="00FB7059">
                    <w:rPr>
                      <w:rFonts w:eastAsiaTheme="minorEastAsia" w:hint="eastAsia"/>
                      <w:lang w:val="en-US" w:eastAsia="zh-CN"/>
                    </w:rPr>
                    <w:t xml:space="preserve"> &amp; 3dxml</w:t>
                  </w:r>
                </w:p>
              </w:tc>
              <w:tc>
                <w:tcPr>
                  <w:tcW w:w="2126" w:type="dxa"/>
                </w:tcPr>
                <w:p w14:paraId="71E16DD1" w14:textId="382CD17E" w:rsidR="0092285D" w:rsidRDefault="0092285D" w:rsidP="0092285D">
                  <w:pPr>
                    <w:rPr>
                      <w:lang w:val="en-US"/>
                    </w:rPr>
                  </w:pPr>
                  <w:r>
                    <w:rPr>
                      <w:lang w:val="en-US"/>
                    </w:rPr>
                    <w:t>&lt; 1</w:t>
                  </w:r>
                  <w:r w:rsidR="00FB7059">
                    <w:rPr>
                      <w:rFonts w:eastAsiaTheme="minorEastAsia" w:hint="eastAsia"/>
                      <w:lang w:val="en-US" w:eastAsia="zh-CN"/>
                    </w:rPr>
                    <w:t>00</w:t>
                  </w:r>
                  <w:r>
                    <w:rPr>
                      <w:lang w:val="en-US"/>
                    </w:rPr>
                    <w:t xml:space="preserve"> GB</w:t>
                  </w:r>
                </w:p>
              </w:tc>
              <w:tc>
                <w:tcPr>
                  <w:tcW w:w="2156" w:type="dxa"/>
                </w:tcPr>
                <w:p w14:paraId="703EE3A2" w14:textId="77777777" w:rsidR="0092285D" w:rsidRDefault="0092285D" w:rsidP="0092285D"/>
              </w:tc>
            </w:tr>
            <w:tr w:rsidR="00CE63E1" w14:paraId="5ACBB577" w14:textId="77777777" w:rsidTr="00210EB0">
              <w:tc>
                <w:tcPr>
                  <w:tcW w:w="1021" w:type="dxa"/>
                </w:tcPr>
                <w:p w14:paraId="2FF6B620" w14:textId="547D81F0" w:rsidR="00CE63E1" w:rsidRDefault="00CE63E1" w:rsidP="00CE63E1">
                  <w:pPr>
                    <w:rPr>
                      <w:rFonts w:eastAsiaTheme="minorEastAsia"/>
                      <w:lang w:eastAsia="zh-CN"/>
                    </w:rPr>
                  </w:pPr>
                  <w:r>
                    <w:rPr>
                      <w:rFonts w:eastAsiaTheme="minorEastAsia" w:hint="eastAsia"/>
                      <w:lang w:eastAsia="zh-CN"/>
                    </w:rPr>
                    <w:t>ASE-</w:t>
                  </w:r>
                  <w:r w:rsidR="005A0B25">
                    <w:rPr>
                      <w:rFonts w:eastAsiaTheme="minorEastAsia" w:hint="eastAsia"/>
                      <w:lang w:eastAsia="zh-CN"/>
                    </w:rPr>
                    <w:t>B</w:t>
                  </w:r>
                </w:p>
              </w:tc>
              <w:tc>
                <w:tcPr>
                  <w:tcW w:w="2409" w:type="dxa"/>
                </w:tcPr>
                <w:p w14:paraId="26B5BB86" w14:textId="4583AEA4" w:rsidR="00CE63E1" w:rsidRDefault="00CE63E1" w:rsidP="00CE63E1">
                  <w:pPr>
                    <w:rPr>
                      <w:rFonts w:eastAsiaTheme="minorEastAsia"/>
                      <w:lang w:eastAsia="zh-CN"/>
                    </w:rPr>
                  </w:pPr>
                  <w:r>
                    <w:rPr>
                      <w:rFonts w:eastAsiaTheme="minorEastAsia" w:hint="eastAsia"/>
                      <w:lang w:eastAsia="zh-CN"/>
                    </w:rPr>
                    <w:t>Flexible battery samples</w:t>
                  </w:r>
                </w:p>
              </w:tc>
              <w:tc>
                <w:tcPr>
                  <w:tcW w:w="2332" w:type="dxa"/>
                </w:tcPr>
                <w:p w14:paraId="24E7CB9D" w14:textId="20826624" w:rsidR="00CE63E1" w:rsidRPr="00250516" w:rsidRDefault="00CE63E1" w:rsidP="00CE63E1">
                  <w:pPr>
                    <w:rPr>
                      <w:lang w:val="en-US"/>
                    </w:rPr>
                  </w:pPr>
                  <w:r w:rsidRPr="00250516">
                    <w:rPr>
                      <w:lang w:val="en-US"/>
                    </w:rPr>
                    <w:t>Generate new data</w:t>
                  </w:r>
                </w:p>
              </w:tc>
              <w:tc>
                <w:tcPr>
                  <w:tcW w:w="1354" w:type="dxa"/>
                </w:tcPr>
                <w:p w14:paraId="6B7B07E5" w14:textId="4AF8795D" w:rsidR="00CE63E1" w:rsidRDefault="00CE63E1" w:rsidP="00CE63E1">
                  <w:pPr>
                    <w:rPr>
                      <w:lang w:val="en-US"/>
                    </w:rPr>
                  </w:pPr>
                  <w:r>
                    <w:rPr>
                      <w:lang w:val="en-US"/>
                    </w:rPr>
                    <w:t>Physical</w:t>
                  </w:r>
                </w:p>
              </w:tc>
              <w:tc>
                <w:tcPr>
                  <w:tcW w:w="1984" w:type="dxa"/>
                </w:tcPr>
                <w:p w14:paraId="69EACF6E" w14:textId="032D5149" w:rsidR="00CE63E1" w:rsidRDefault="00CE63E1" w:rsidP="00CE63E1">
                  <w:pPr>
                    <w:rPr>
                      <w:lang w:val="en-US"/>
                    </w:rPr>
                  </w:pPr>
                  <w:r>
                    <w:rPr>
                      <w:rFonts w:eastAsiaTheme="minorEastAsia" w:hint="eastAsia"/>
                      <w:lang w:val="en-US" w:eastAsia="zh-CN"/>
                    </w:rPr>
                    <w:t>Other, prototype</w:t>
                  </w:r>
                </w:p>
              </w:tc>
              <w:tc>
                <w:tcPr>
                  <w:tcW w:w="1985" w:type="dxa"/>
                </w:tcPr>
                <w:p w14:paraId="702496E2" w14:textId="7C94000F" w:rsidR="00CE63E1" w:rsidRDefault="00CE63E1" w:rsidP="00CE63E1">
                  <w:pPr>
                    <w:rPr>
                      <w:rFonts w:eastAsiaTheme="minorEastAsia"/>
                      <w:lang w:val="en-US" w:eastAsia="zh-CN"/>
                    </w:rPr>
                  </w:pPr>
                </w:p>
              </w:tc>
              <w:tc>
                <w:tcPr>
                  <w:tcW w:w="2126" w:type="dxa"/>
                </w:tcPr>
                <w:p w14:paraId="46BD59D5" w14:textId="54D3358A" w:rsidR="00CE63E1" w:rsidRDefault="00CE63E1" w:rsidP="00CE63E1">
                  <w:pPr>
                    <w:rPr>
                      <w:lang w:val="en-US"/>
                    </w:rPr>
                  </w:pPr>
                </w:p>
              </w:tc>
              <w:tc>
                <w:tcPr>
                  <w:tcW w:w="2156" w:type="dxa"/>
                </w:tcPr>
                <w:p w14:paraId="692C126C" w14:textId="45B9C3E0" w:rsidR="00CE63E1" w:rsidRDefault="00CE63E1" w:rsidP="00CE63E1">
                  <w:r>
                    <w:rPr>
                      <w:rFonts w:eastAsiaTheme="minorEastAsia"/>
                      <w:lang w:eastAsia="zh-CN"/>
                    </w:rPr>
                    <w:t>Decimetre</w:t>
                  </w:r>
                  <w:r>
                    <w:rPr>
                      <w:rFonts w:eastAsiaTheme="minorEastAsia" w:hint="eastAsia"/>
                      <w:lang w:eastAsia="zh-CN"/>
                    </w:rPr>
                    <w:t xml:space="preserve"> size</w:t>
                  </w:r>
                </w:p>
              </w:tc>
            </w:tr>
          </w:tbl>
          <w:p w14:paraId="2CFFB183" w14:textId="77777777" w:rsidR="00BA789F" w:rsidRDefault="00BA789F" w:rsidP="00BA789F">
            <w:pPr>
              <w:spacing w:before="80"/>
              <w:rPr>
                <w:lang w:val="en-US"/>
              </w:rPr>
            </w:pPr>
          </w:p>
        </w:tc>
      </w:tr>
      <w:tr w:rsidR="00BA789F" w:rsidRPr="00F42A6F" w14:paraId="530C4F01" w14:textId="77777777" w:rsidTr="00306CBC">
        <w:trPr>
          <w:cantSplit/>
          <w:trHeight w:val="269"/>
        </w:trPr>
        <w:tc>
          <w:tcPr>
            <w:tcW w:w="15593" w:type="dxa"/>
            <w:gridSpan w:val="2"/>
          </w:tcPr>
          <w:p w14:paraId="6CEC4B8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01BA4D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F8F7131"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CF661A2" w14:textId="77777777" w:rsidR="00BA789F" w:rsidRPr="00BA789F" w:rsidRDefault="00BA789F" w:rsidP="00345E00"/>
        </w:tc>
      </w:tr>
      <w:tr w:rsidR="00AE4A22" w:rsidRPr="00F42A6F" w14:paraId="7A9A1EE0" w14:textId="77777777" w:rsidTr="00436EB9">
        <w:trPr>
          <w:cantSplit/>
          <w:trHeight w:val="269"/>
        </w:trPr>
        <w:tc>
          <w:tcPr>
            <w:tcW w:w="4962" w:type="dxa"/>
          </w:tcPr>
          <w:p w14:paraId="1A3FBA5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9DBB747" w14:textId="77777777" w:rsidR="00AE4A22" w:rsidRDefault="00AE4A22" w:rsidP="00CA2D12"/>
        </w:tc>
        <w:tc>
          <w:tcPr>
            <w:tcW w:w="10631" w:type="dxa"/>
          </w:tcPr>
          <w:p w14:paraId="1D12F051" w14:textId="14E0C2F5" w:rsidR="00AE4A22" w:rsidRDefault="00AC5E76" w:rsidP="00345E00">
            <w:pPr>
              <w:rPr>
                <w:lang w:val="en-US"/>
              </w:rPr>
            </w:pPr>
            <w:r w:rsidRPr="00AC5E76">
              <w:rPr>
                <w:lang w:val="en-US"/>
              </w:rPr>
              <w:t>No existing data will be reused in this project.</w:t>
            </w:r>
          </w:p>
        </w:tc>
      </w:tr>
      <w:tr w:rsidR="003D036F" w:rsidRPr="00F42A6F" w14:paraId="5078CD72" w14:textId="77777777" w:rsidTr="00436EB9">
        <w:trPr>
          <w:cantSplit/>
          <w:trHeight w:val="269"/>
        </w:trPr>
        <w:tc>
          <w:tcPr>
            <w:tcW w:w="4962" w:type="dxa"/>
          </w:tcPr>
          <w:p w14:paraId="059F743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139E068"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462D6B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ED4EC2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9743F53" w14:textId="15AE4566"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E76867">
                  <w:rPr>
                    <w:rFonts w:ascii="MS Gothic" w:eastAsia="MS Gothic" w:hAnsi="MS Gothic" w:hint="eastAsia"/>
                    <w:lang w:val="en-US"/>
                  </w:rPr>
                  <w:t>☒</w:t>
                </w:r>
              </w:sdtContent>
            </w:sdt>
            <w:r w:rsidR="00FB5895">
              <w:rPr>
                <w:lang w:val="en-US"/>
              </w:rPr>
              <w:t xml:space="preserve"> </w:t>
            </w:r>
            <w:r w:rsidR="003D128A">
              <w:rPr>
                <w:lang w:val="en-US"/>
              </w:rPr>
              <w:t>No</w:t>
            </w:r>
          </w:p>
          <w:p w14:paraId="5BAE44F8" w14:textId="77777777" w:rsidR="003D036F" w:rsidRDefault="00632536" w:rsidP="003D128A">
            <w:pPr>
              <w:rPr>
                <w:lang w:val="en-US"/>
              </w:rPr>
            </w:pPr>
            <w:r>
              <w:rPr>
                <w:lang w:val="en-US"/>
              </w:rPr>
              <w:t>Additional information</w:t>
            </w:r>
            <w:r w:rsidR="00EE33E8">
              <w:rPr>
                <w:lang w:val="en-US"/>
              </w:rPr>
              <w:t>:</w:t>
            </w:r>
          </w:p>
          <w:p w14:paraId="4798B490" w14:textId="77777777" w:rsidR="00EE33E8" w:rsidRDefault="00EE33E8" w:rsidP="003D128A">
            <w:pPr>
              <w:rPr>
                <w:lang w:val="en-US"/>
              </w:rPr>
            </w:pPr>
          </w:p>
          <w:p w14:paraId="4853C351" w14:textId="77777777" w:rsidR="00EE33E8" w:rsidRDefault="00EE33E8" w:rsidP="003D128A">
            <w:pPr>
              <w:rPr>
                <w:lang w:val="en-US"/>
              </w:rPr>
            </w:pPr>
          </w:p>
        </w:tc>
      </w:tr>
      <w:tr w:rsidR="003D036F" w:rsidRPr="00F42A6F" w14:paraId="14C81AFC" w14:textId="77777777" w:rsidTr="00436EB9">
        <w:trPr>
          <w:cantSplit/>
          <w:trHeight w:val="269"/>
        </w:trPr>
        <w:tc>
          <w:tcPr>
            <w:tcW w:w="4962" w:type="dxa"/>
          </w:tcPr>
          <w:p w14:paraId="456E7225"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91DC63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649FE7A" w14:textId="45286FB3"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76867">
                  <w:rPr>
                    <w:rFonts w:ascii="MS Gothic" w:eastAsia="MS Gothic" w:hAnsi="MS Gothic" w:hint="eastAsia"/>
                    <w:lang w:val="en-US"/>
                  </w:rPr>
                  <w:t>☒</w:t>
                </w:r>
              </w:sdtContent>
            </w:sdt>
            <w:r w:rsidR="00E62A40" w:rsidRPr="00250516">
              <w:rPr>
                <w:lang w:val="en-US"/>
              </w:rPr>
              <w:t xml:space="preserve"> </w:t>
            </w:r>
            <w:r w:rsidR="00E62A40">
              <w:rPr>
                <w:lang w:val="en-US"/>
              </w:rPr>
              <w:t>No</w:t>
            </w:r>
          </w:p>
          <w:p w14:paraId="1FB467A3" w14:textId="77777777" w:rsidR="00E62A40" w:rsidRDefault="00382948" w:rsidP="00E62A40">
            <w:pPr>
              <w:rPr>
                <w:lang w:val="en-US"/>
              </w:rPr>
            </w:pPr>
            <w:r>
              <w:rPr>
                <w:lang w:val="en-US"/>
              </w:rPr>
              <w:t>Additional information:</w:t>
            </w:r>
          </w:p>
          <w:p w14:paraId="66F89F78" w14:textId="77777777" w:rsidR="00382948" w:rsidRDefault="00382948" w:rsidP="00E62A40">
            <w:pPr>
              <w:rPr>
                <w:lang w:val="en-US"/>
              </w:rPr>
            </w:pPr>
          </w:p>
          <w:p w14:paraId="6B0AB4D4" w14:textId="77777777" w:rsidR="003D036F" w:rsidRDefault="003D036F" w:rsidP="00345E00">
            <w:pPr>
              <w:rPr>
                <w:lang w:val="en-US"/>
              </w:rPr>
            </w:pPr>
          </w:p>
        </w:tc>
      </w:tr>
      <w:tr w:rsidR="003D036F" w:rsidRPr="00F42A6F" w14:paraId="3C3A9E2A" w14:textId="77777777" w:rsidTr="00436EB9">
        <w:trPr>
          <w:cantSplit/>
          <w:trHeight w:val="269"/>
        </w:trPr>
        <w:tc>
          <w:tcPr>
            <w:tcW w:w="4962" w:type="dxa"/>
          </w:tcPr>
          <w:p w14:paraId="5BBFF3A9"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DF38A7C" w14:textId="53CBF994"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E76867">
                  <w:rPr>
                    <w:rFonts w:ascii="MS Gothic" w:eastAsia="MS Gothic" w:hAnsi="MS Gothic" w:hint="eastAsia"/>
                    <w:lang w:val="en-US"/>
                  </w:rPr>
                  <w:t>☒</w:t>
                </w:r>
              </w:sdtContent>
            </w:sdt>
            <w:r w:rsidR="00DF3028">
              <w:rPr>
                <w:lang w:val="en-US"/>
              </w:rPr>
              <w:t xml:space="preserve"> Yes</w:t>
            </w:r>
          </w:p>
          <w:p w14:paraId="3314AD0F"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B3FF59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A0D6421" w14:textId="77777777" w:rsidR="003D036F" w:rsidRDefault="00043AA2" w:rsidP="001C2CE5">
            <w:pPr>
              <w:rPr>
                <w:rFonts w:eastAsiaTheme="minorEastAsia"/>
                <w:lang w:val="en-US" w:eastAsia="zh-CN"/>
              </w:rPr>
            </w:pPr>
            <w:r>
              <w:rPr>
                <w:rFonts w:eastAsiaTheme="minorEastAsia" w:hint="eastAsia"/>
                <w:lang w:val="en-US" w:eastAsia="zh-CN"/>
              </w:rPr>
              <w:t xml:space="preserve">In this project, I will develop novel </w:t>
            </w:r>
            <w:r w:rsidR="008816A9">
              <w:rPr>
                <w:rFonts w:eastAsiaTheme="minorEastAsia" w:hint="eastAsia"/>
                <w:lang w:val="en-US" w:eastAsia="zh-CN"/>
              </w:rPr>
              <w:t xml:space="preserve">cathode, </w:t>
            </w:r>
            <w:proofErr w:type="gramStart"/>
            <w:r w:rsidR="008816A9">
              <w:rPr>
                <w:rFonts w:eastAsiaTheme="minorEastAsia" w:hint="eastAsia"/>
                <w:lang w:val="en-US" w:eastAsia="zh-CN"/>
              </w:rPr>
              <w:t>anode</w:t>
            </w:r>
            <w:proofErr w:type="gramEnd"/>
            <w:r w:rsidR="008816A9">
              <w:rPr>
                <w:rFonts w:eastAsiaTheme="minorEastAsia" w:hint="eastAsia"/>
                <w:lang w:val="en-US" w:eastAsia="zh-CN"/>
              </w:rPr>
              <w:t xml:space="preserve"> and electrolyte with high performance for zinc-ion batteries, with the focus on sustainability and </w:t>
            </w:r>
            <w:r w:rsidR="00891782">
              <w:rPr>
                <w:rFonts w:eastAsiaTheme="minorEastAsia" w:hint="eastAsia"/>
                <w:lang w:val="en-US" w:eastAsia="zh-CN"/>
              </w:rPr>
              <w:t xml:space="preserve">high durability. </w:t>
            </w:r>
            <w:r w:rsidR="001C2CE5" w:rsidRPr="001C2CE5">
              <w:rPr>
                <w:rFonts w:eastAsiaTheme="minorEastAsia"/>
                <w:lang w:val="en-US" w:eastAsia="zh-CN"/>
              </w:rPr>
              <w:t xml:space="preserve">The project aims to develop </w:t>
            </w:r>
            <w:r w:rsidR="001C2CE5">
              <w:rPr>
                <w:rFonts w:eastAsiaTheme="minorEastAsia" w:hint="eastAsia"/>
                <w:lang w:val="en-US" w:eastAsia="zh-CN"/>
              </w:rPr>
              <w:t xml:space="preserve">flexible zinc-ion battery </w:t>
            </w:r>
            <w:r w:rsidR="001C2CE5" w:rsidRPr="001C2CE5">
              <w:rPr>
                <w:rFonts w:eastAsiaTheme="minorEastAsia"/>
                <w:lang w:val="en-US" w:eastAsia="zh-CN"/>
              </w:rPr>
              <w:t>prototype</w:t>
            </w:r>
            <w:r w:rsidR="001C2CE5">
              <w:rPr>
                <w:rFonts w:eastAsiaTheme="minorEastAsia" w:hint="eastAsia"/>
                <w:lang w:val="en-US" w:eastAsia="zh-CN"/>
              </w:rPr>
              <w:t xml:space="preserve"> for wearable usage</w:t>
            </w:r>
            <w:r w:rsidR="001C2CE5" w:rsidRPr="001C2CE5">
              <w:rPr>
                <w:rFonts w:eastAsiaTheme="minorEastAsia"/>
                <w:lang w:val="en-US" w:eastAsia="zh-CN"/>
              </w:rPr>
              <w:t xml:space="preserve"> within a laboratory setting. Only in a follow-up study, the prototype can</w:t>
            </w:r>
            <w:r w:rsidR="001C2CE5">
              <w:rPr>
                <w:rFonts w:eastAsiaTheme="minorEastAsia" w:hint="eastAsia"/>
                <w:lang w:val="en-US" w:eastAsia="zh-CN"/>
              </w:rPr>
              <w:t xml:space="preserve"> </w:t>
            </w:r>
            <w:r w:rsidR="001C2CE5" w:rsidRPr="001C2CE5">
              <w:rPr>
                <w:rFonts w:eastAsiaTheme="minorEastAsia"/>
                <w:lang w:val="en-US" w:eastAsia="zh-CN"/>
              </w:rPr>
              <w:t>be further developed towards a product or technology at higher TRL, which can then be licensed to companies.</w:t>
            </w:r>
          </w:p>
          <w:p w14:paraId="364C954C" w14:textId="77777777" w:rsidR="0013795B" w:rsidRPr="0013795B" w:rsidRDefault="0013795B" w:rsidP="0013795B">
            <w:pPr>
              <w:rPr>
                <w:rFonts w:eastAsiaTheme="minorEastAsia"/>
                <w:lang w:val="en-US" w:eastAsia="zh-CN"/>
              </w:rPr>
            </w:pPr>
            <w:r w:rsidRPr="0013795B">
              <w:rPr>
                <w:rFonts w:eastAsiaTheme="minorEastAsia"/>
                <w:lang w:val="en-US" w:eastAsia="zh-CN"/>
              </w:rPr>
              <w:t>The datasets associated with potential commercial valorization involve:</w:t>
            </w:r>
          </w:p>
          <w:p w14:paraId="5CCBD898" w14:textId="5653F9E0" w:rsidR="00240FBC" w:rsidRPr="00240FBC" w:rsidRDefault="00240FBC" w:rsidP="00240FBC">
            <w:pPr>
              <w:pStyle w:val="ListParagraph"/>
              <w:numPr>
                <w:ilvl w:val="0"/>
                <w:numId w:val="37"/>
              </w:numPr>
              <w:rPr>
                <w:rFonts w:eastAsiaTheme="minorEastAsia"/>
                <w:lang w:eastAsia="zh-CN"/>
              </w:rPr>
            </w:pPr>
            <w:r w:rsidRPr="00240FBC">
              <w:rPr>
                <w:rFonts w:eastAsiaTheme="minorEastAsia" w:hint="eastAsia"/>
                <w:lang w:eastAsia="zh-CN"/>
              </w:rPr>
              <w:t>CAT-S: Cathode synthesis protocol</w:t>
            </w:r>
          </w:p>
          <w:p w14:paraId="42EF8BAF" w14:textId="4E963500" w:rsidR="00240FBC" w:rsidRDefault="00240FBC" w:rsidP="00240FBC">
            <w:pPr>
              <w:pStyle w:val="ListParagraph"/>
              <w:numPr>
                <w:ilvl w:val="0"/>
                <w:numId w:val="37"/>
              </w:numPr>
              <w:rPr>
                <w:rFonts w:eastAsiaTheme="minorEastAsia"/>
                <w:lang w:eastAsia="zh-CN"/>
              </w:rPr>
            </w:pPr>
            <w:r w:rsidRPr="00240FBC">
              <w:rPr>
                <w:rFonts w:eastAsiaTheme="minorEastAsia" w:hint="eastAsia"/>
                <w:lang w:eastAsia="zh-CN"/>
              </w:rPr>
              <w:t>ANO-S: Anode synthesis protocol</w:t>
            </w:r>
          </w:p>
          <w:p w14:paraId="2C3FE0C5" w14:textId="21CB6AF1" w:rsidR="008B560C" w:rsidRPr="00240FBC" w:rsidRDefault="008B560C" w:rsidP="00240FBC">
            <w:pPr>
              <w:pStyle w:val="ListParagraph"/>
              <w:numPr>
                <w:ilvl w:val="0"/>
                <w:numId w:val="37"/>
              </w:numPr>
              <w:rPr>
                <w:rFonts w:eastAsiaTheme="minorEastAsia"/>
                <w:lang w:eastAsia="zh-CN"/>
              </w:rPr>
            </w:pPr>
            <w:r>
              <w:rPr>
                <w:rFonts w:eastAsiaTheme="minorEastAsia" w:hint="eastAsia"/>
                <w:lang w:eastAsia="zh-CN"/>
              </w:rPr>
              <w:t xml:space="preserve">ELE-S: </w:t>
            </w:r>
            <w:r>
              <w:rPr>
                <w:rFonts w:eastAsiaTheme="minorEastAsia"/>
                <w:lang w:eastAsia="zh-CN"/>
              </w:rPr>
              <w:t>Electrolyte</w:t>
            </w:r>
            <w:r w:rsidRPr="00240FBC">
              <w:rPr>
                <w:rFonts w:eastAsiaTheme="minorEastAsia" w:hint="eastAsia"/>
                <w:lang w:eastAsia="zh-CN"/>
              </w:rPr>
              <w:t xml:space="preserve"> synthesis protocol</w:t>
            </w:r>
          </w:p>
          <w:p w14:paraId="5F91F82C" w14:textId="48B33B1F" w:rsidR="00240FBC" w:rsidRPr="00240FBC" w:rsidRDefault="00240FBC" w:rsidP="00240FBC">
            <w:pPr>
              <w:pStyle w:val="ListParagraph"/>
              <w:numPr>
                <w:ilvl w:val="0"/>
                <w:numId w:val="37"/>
              </w:numPr>
              <w:rPr>
                <w:rFonts w:eastAsiaTheme="minorEastAsia"/>
                <w:lang w:eastAsia="zh-CN"/>
              </w:rPr>
            </w:pPr>
            <w:r w:rsidRPr="00240FBC">
              <w:rPr>
                <w:rFonts w:eastAsiaTheme="minorEastAsia" w:hint="eastAsia"/>
                <w:lang w:eastAsia="zh-CN"/>
              </w:rPr>
              <w:t xml:space="preserve">ASE-P: 3D-printed cell </w:t>
            </w:r>
            <w:r w:rsidRPr="00240FBC">
              <w:rPr>
                <w:rFonts w:eastAsiaTheme="minorEastAsia"/>
                <w:lang w:eastAsia="zh-CN"/>
              </w:rPr>
              <w:t>configuration</w:t>
            </w:r>
          </w:p>
          <w:p w14:paraId="1FBD4CDE" w14:textId="742F644B" w:rsidR="001C2CE5" w:rsidRPr="00240FBC" w:rsidRDefault="001C2CE5" w:rsidP="0013795B">
            <w:pPr>
              <w:rPr>
                <w:rFonts w:eastAsiaTheme="minorEastAsia"/>
                <w:lang w:eastAsia="zh-CN"/>
              </w:rPr>
            </w:pPr>
          </w:p>
        </w:tc>
      </w:tr>
      <w:tr w:rsidR="003D036F" w:rsidRPr="00F42A6F" w14:paraId="07621412" w14:textId="77777777" w:rsidTr="00436EB9">
        <w:trPr>
          <w:cantSplit/>
          <w:trHeight w:val="269"/>
        </w:trPr>
        <w:tc>
          <w:tcPr>
            <w:tcW w:w="4962" w:type="dxa"/>
          </w:tcPr>
          <w:p w14:paraId="2FD28FF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E9E75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75D1B66" w14:textId="209F9CC2"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240FBC">
                  <w:rPr>
                    <w:rFonts w:ascii="MS Gothic" w:eastAsia="MS Gothic" w:hAnsi="MS Gothic" w:hint="eastAsia"/>
                    <w:lang w:val="en-US"/>
                  </w:rPr>
                  <w:t>☒</w:t>
                </w:r>
              </w:sdtContent>
            </w:sdt>
            <w:r w:rsidR="007C3FA4">
              <w:rPr>
                <w:lang w:val="en-US"/>
              </w:rPr>
              <w:t xml:space="preserve"> No</w:t>
            </w:r>
          </w:p>
          <w:p w14:paraId="69F0D844" w14:textId="77777777" w:rsidR="007C3FA4" w:rsidRDefault="007C3FA4" w:rsidP="007C3FA4">
            <w:pPr>
              <w:rPr>
                <w:lang w:val="en-US"/>
              </w:rPr>
            </w:pPr>
            <w:r>
              <w:rPr>
                <w:lang w:val="en-US"/>
              </w:rPr>
              <w:t xml:space="preserve">If yes, please explain: </w:t>
            </w:r>
          </w:p>
          <w:p w14:paraId="57A59C17" w14:textId="77777777" w:rsidR="003D036F" w:rsidRDefault="003D036F" w:rsidP="00345E00">
            <w:pPr>
              <w:rPr>
                <w:lang w:val="en-US"/>
              </w:rPr>
            </w:pPr>
          </w:p>
        </w:tc>
      </w:tr>
      <w:tr w:rsidR="003D036F" w:rsidRPr="00F42A6F" w14:paraId="222E1E97" w14:textId="77777777" w:rsidTr="00436EB9">
        <w:trPr>
          <w:cantSplit/>
          <w:trHeight w:val="269"/>
        </w:trPr>
        <w:tc>
          <w:tcPr>
            <w:tcW w:w="4962" w:type="dxa"/>
          </w:tcPr>
          <w:p w14:paraId="58A8B7B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B9D357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918B002" w14:textId="0707AD9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240FBC">
                  <w:rPr>
                    <w:rFonts w:ascii="MS Gothic" w:eastAsia="MS Gothic" w:hAnsi="MS Gothic" w:hint="eastAsia"/>
                    <w:lang w:val="en-US"/>
                  </w:rPr>
                  <w:t>☒</w:t>
                </w:r>
              </w:sdtContent>
            </w:sdt>
            <w:r w:rsidR="00950DB8">
              <w:rPr>
                <w:lang w:val="en-US"/>
              </w:rPr>
              <w:t xml:space="preserve"> No</w:t>
            </w:r>
          </w:p>
          <w:p w14:paraId="032502CA" w14:textId="77777777" w:rsidR="00950DB8" w:rsidRDefault="00950DB8" w:rsidP="00950DB8">
            <w:pPr>
              <w:rPr>
                <w:lang w:val="en-US"/>
              </w:rPr>
            </w:pPr>
            <w:r>
              <w:rPr>
                <w:lang w:val="en-US"/>
              </w:rPr>
              <w:t xml:space="preserve">If yes, please explain: </w:t>
            </w:r>
          </w:p>
          <w:p w14:paraId="3DE8AC7D" w14:textId="77777777" w:rsidR="003D036F" w:rsidRDefault="003D036F" w:rsidP="00345E00">
            <w:pPr>
              <w:rPr>
                <w:lang w:val="en-US"/>
              </w:rPr>
            </w:pPr>
          </w:p>
        </w:tc>
      </w:tr>
    </w:tbl>
    <w:p w14:paraId="5E5855E7" w14:textId="77777777" w:rsidR="00171BFB" w:rsidRDefault="00171BFB"/>
    <w:p w14:paraId="7DE470F5" w14:textId="77777777" w:rsidR="00171BFB" w:rsidRDefault="00171BFB"/>
    <w:p w14:paraId="3FCE526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BECF928" w14:textId="77777777" w:rsidTr="005E32FD">
        <w:trPr>
          <w:cantSplit/>
          <w:trHeight w:val="269"/>
        </w:trPr>
        <w:tc>
          <w:tcPr>
            <w:tcW w:w="15593" w:type="dxa"/>
            <w:gridSpan w:val="2"/>
            <w:shd w:val="clear" w:color="auto" w:fill="5B9BD5" w:themeFill="accent5"/>
          </w:tcPr>
          <w:p w14:paraId="693B11F3" w14:textId="77777777" w:rsidR="00877A71" w:rsidRPr="00184DDE" w:rsidRDefault="00171BFB" w:rsidP="00BA789F">
            <w:pPr>
              <w:pStyle w:val="ListParagraph"/>
              <w:numPr>
                <w:ilvl w:val="0"/>
                <w:numId w:val="22"/>
              </w:numPr>
              <w:jc w:val="center"/>
              <w:rPr>
                <w:b/>
              </w:rPr>
            </w:pPr>
            <w:r>
              <w:rPr>
                <w:b/>
                <w:bCs/>
              </w:rPr>
              <w:t>Documentation and Metadata</w:t>
            </w:r>
          </w:p>
          <w:p w14:paraId="1A2C98C2" w14:textId="77777777" w:rsidR="00184DDE" w:rsidRPr="00AB71F6" w:rsidRDefault="00184DDE" w:rsidP="00184DDE">
            <w:pPr>
              <w:pStyle w:val="ListParagraph"/>
              <w:ind w:left="1080"/>
              <w:rPr>
                <w:b/>
              </w:rPr>
            </w:pPr>
          </w:p>
        </w:tc>
      </w:tr>
      <w:tr w:rsidR="002300DE" w14:paraId="2EE20B31" w14:textId="77777777" w:rsidTr="00436EB9">
        <w:trPr>
          <w:cantSplit/>
          <w:trHeight w:val="269"/>
        </w:trPr>
        <w:tc>
          <w:tcPr>
            <w:tcW w:w="4962" w:type="dxa"/>
            <w:shd w:val="clear" w:color="auto" w:fill="FFFFFF" w:themeFill="background1"/>
          </w:tcPr>
          <w:p w14:paraId="0D1F5398"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5D69C74" w14:textId="77777777" w:rsidR="00EF7190" w:rsidRDefault="00EF7190" w:rsidP="0035345E">
            <w:pPr>
              <w:jc w:val="both"/>
            </w:pPr>
          </w:p>
          <w:p w14:paraId="153CC464"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746F749" w14:textId="77777777" w:rsidR="00CA2D12" w:rsidRPr="00CA2D12" w:rsidRDefault="00CA2D12" w:rsidP="00EF7190">
            <w:pPr>
              <w:jc w:val="both"/>
              <w:rPr>
                <w:i/>
              </w:rPr>
            </w:pPr>
          </w:p>
        </w:tc>
        <w:tc>
          <w:tcPr>
            <w:tcW w:w="10631" w:type="dxa"/>
            <w:shd w:val="clear" w:color="auto" w:fill="FFFFFF" w:themeFill="background1"/>
          </w:tcPr>
          <w:p w14:paraId="18D900C0" w14:textId="027E4BD6" w:rsidR="00C77787" w:rsidRDefault="00C77787" w:rsidP="00C606CD">
            <w:pPr>
              <w:rPr>
                <w:rFonts w:eastAsiaTheme="minorEastAsia"/>
                <w:lang w:eastAsia="zh-CN"/>
              </w:rPr>
            </w:pPr>
            <w:r>
              <w:rPr>
                <w:rFonts w:eastAsiaTheme="minorEastAsia" w:hint="eastAsia"/>
                <w:lang w:eastAsia="zh-CN"/>
              </w:rPr>
              <w:t xml:space="preserve">For each </w:t>
            </w:r>
            <w:r w:rsidR="004118AB">
              <w:rPr>
                <w:rFonts w:eastAsiaTheme="minorEastAsia" w:hint="eastAsia"/>
                <w:lang w:eastAsia="zh-CN"/>
              </w:rPr>
              <w:t xml:space="preserve">protocol information, </w:t>
            </w:r>
            <w:r w:rsidR="001376E0">
              <w:rPr>
                <w:rFonts w:eastAsiaTheme="minorEastAsia" w:hint="eastAsia"/>
                <w:lang w:eastAsia="zh-CN"/>
              </w:rPr>
              <w:t xml:space="preserve">the experimental steps, reaction </w:t>
            </w:r>
            <w:r w:rsidR="006360DD">
              <w:rPr>
                <w:rFonts w:eastAsiaTheme="minorEastAsia" w:hint="eastAsia"/>
                <w:lang w:eastAsia="zh-CN"/>
              </w:rPr>
              <w:t xml:space="preserve">system, used instrument, </w:t>
            </w:r>
            <w:r w:rsidR="0081506E">
              <w:rPr>
                <w:rFonts w:eastAsiaTheme="minorEastAsia" w:hint="eastAsia"/>
                <w:lang w:eastAsia="zh-CN"/>
              </w:rPr>
              <w:t xml:space="preserve">involved chemicals, </w:t>
            </w:r>
            <w:r w:rsidR="00643CA2">
              <w:rPr>
                <w:rFonts w:eastAsiaTheme="minorEastAsia" w:hint="eastAsia"/>
                <w:lang w:eastAsia="zh-CN"/>
              </w:rPr>
              <w:t>reaction parameters, etc. will be recorded in text documents.</w:t>
            </w:r>
          </w:p>
          <w:p w14:paraId="32CF3764" w14:textId="70D790C0" w:rsidR="00C606CD" w:rsidRPr="00C606CD" w:rsidRDefault="00C606CD" w:rsidP="00C606CD">
            <w:pPr>
              <w:rPr>
                <w:rFonts w:eastAsiaTheme="minorEastAsia"/>
                <w:lang w:eastAsia="zh-CN"/>
              </w:rPr>
            </w:pPr>
            <w:r w:rsidRPr="00C606CD">
              <w:rPr>
                <w:rFonts w:eastAsiaTheme="minorEastAsia"/>
                <w:lang w:eastAsia="zh-CN"/>
              </w:rPr>
              <w:t>For each of the characterization analyses, the measurement procedures and conditions, instrument type, settings, etc will be recorded in text documents.</w:t>
            </w:r>
          </w:p>
          <w:p w14:paraId="528CD703" w14:textId="77777777" w:rsidR="00C606CD" w:rsidRPr="00C606CD" w:rsidRDefault="00C606CD" w:rsidP="00C606CD">
            <w:pPr>
              <w:rPr>
                <w:rFonts w:eastAsiaTheme="minorEastAsia"/>
                <w:lang w:eastAsia="zh-CN"/>
              </w:rPr>
            </w:pPr>
            <w:r w:rsidRPr="00C606CD">
              <w:rPr>
                <w:rFonts w:eastAsiaTheme="minorEastAsia"/>
                <w:lang w:eastAsia="zh-CN"/>
              </w:rPr>
              <w:t>We will add the following metadata for the datasets:</w:t>
            </w:r>
          </w:p>
          <w:p w14:paraId="6C3C4B5D" w14:textId="77777777" w:rsidR="00FC2225" w:rsidRPr="00C606CD" w:rsidRDefault="00FC2225" w:rsidP="00FC2225">
            <w:pPr>
              <w:rPr>
                <w:rFonts w:eastAsiaTheme="minorEastAsia"/>
                <w:lang w:eastAsia="zh-CN"/>
              </w:rPr>
            </w:pPr>
            <w:r w:rsidRPr="00C606CD">
              <w:rPr>
                <w:rFonts w:eastAsiaTheme="minorEastAsia"/>
                <w:lang w:eastAsia="zh-CN"/>
              </w:rPr>
              <w:t>- C</w:t>
            </w:r>
            <w:r>
              <w:rPr>
                <w:rFonts w:eastAsiaTheme="minorEastAsia" w:hint="eastAsia"/>
                <w:lang w:eastAsia="zh-CN"/>
              </w:rPr>
              <w:t>AT</w:t>
            </w:r>
            <w:r w:rsidRPr="00C606CD">
              <w:rPr>
                <w:rFonts w:eastAsiaTheme="minorEastAsia"/>
                <w:lang w:eastAsia="zh-CN"/>
              </w:rPr>
              <w:t>-S: details on investigation, investigator, topic and keyword, publication, dataset, datafile, parameters, authorization</w:t>
            </w:r>
          </w:p>
          <w:p w14:paraId="659BE38E" w14:textId="4787AD50" w:rsidR="00FC2225" w:rsidRPr="00C606CD" w:rsidRDefault="00FC2225" w:rsidP="00FC2225">
            <w:pPr>
              <w:rPr>
                <w:rFonts w:eastAsiaTheme="minorEastAsia"/>
                <w:lang w:eastAsia="zh-CN"/>
              </w:rPr>
            </w:pPr>
            <w:r w:rsidRPr="00C606CD">
              <w:rPr>
                <w:rFonts w:eastAsiaTheme="minorEastAsia"/>
                <w:lang w:eastAsia="zh-CN"/>
              </w:rPr>
              <w:t xml:space="preserve">- </w:t>
            </w:r>
            <w:r w:rsidR="00014F56">
              <w:rPr>
                <w:rFonts w:eastAsiaTheme="minorEastAsia" w:hint="eastAsia"/>
                <w:lang w:eastAsia="zh-CN"/>
              </w:rPr>
              <w:t>ELD</w:t>
            </w:r>
            <w:r w:rsidRPr="00C606CD">
              <w:rPr>
                <w:rFonts w:eastAsiaTheme="minorEastAsia"/>
                <w:lang w:eastAsia="zh-CN"/>
              </w:rPr>
              <w:t>-</w:t>
            </w:r>
            <w:r>
              <w:rPr>
                <w:rFonts w:eastAsiaTheme="minorEastAsia" w:hint="eastAsia"/>
                <w:lang w:eastAsia="zh-CN"/>
              </w:rPr>
              <w:t>X</w:t>
            </w:r>
            <w:r w:rsidRPr="00C606CD">
              <w:rPr>
                <w:rFonts w:eastAsiaTheme="minorEastAsia"/>
                <w:lang w:eastAsia="zh-CN"/>
              </w:rPr>
              <w:t>: details on investigation, investigator, topic and keyword, publication, materials, dataset, datafile, parameters, authorization</w:t>
            </w:r>
          </w:p>
          <w:p w14:paraId="2875BBB8" w14:textId="4F86067A" w:rsidR="00FC2225" w:rsidRDefault="00FC2225" w:rsidP="00FC2225">
            <w:pPr>
              <w:rPr>
                <w:rFonts w:eastAsiaTheme="minorEastAsia"/>
                <w:lang w:eastAsia="zh-CN"/>
              </w:rPr>
            </w:pPr>
            <w:r w:rsidRPr="00C606CD">
              <w:rPr>
                <w:rFonts w:eastAsiaTheme="minorEastAsia"/>
                <w:lang w:eastAsia="zh-CN"/>
              </w:rPr>
              <w:t xml:space="preserve">- </w:t>
            </w:r>
            <w:r w:rsidR="00014F56">
              <w:rPr>
                <w:rFonts w:eastAsiaTheme="minorEastAsia" w:hint="eastAsia"/>
                <w:lang w:eastAsia="zh-CN"/>
              </w:rPr>
              <w:t>BAT</w:t>
            </w:r>
            <w:r w:rsidRPr="00C606CD">
              <w:rPr>
                <w:rFonts w:eastAsiaTheme="minorEastAsia"/>
                <w:lang w:eastAsia="zh-CN"/>
              </w:rPr>
              <w:t>-</w:t>
            </w:r>
            <w:r>
              <w:rPr>
                <w:rFonts w:eastAsiaTheme="minorEastAsia" w:hint="eastAsia"/>
                <w:lang w:eastAsia="zh-CN"/>
              </w:rPr>
              <w:t>E</w:t>
            </w:r>
            <w:r w:rsidRPr="00C606CD">
              <w:rPr>
                <w:rFonts w:eastAsiaTheme="minorEastAsia"/>
                <w:lang w:eastAsia="zh-CN"/>
              </w:rPr>
              <w:t xml:space="preserve">: details on investigation, investigator, topic and keyword, publication, </w:t>
            </w:r>
            <w:r>
              <w:rPr>
                <w:rFonts w:eastAsiaTheme="minorEastAsia" w:hint="eastAsia"/>
                <w:lang w:eastAsia="zh-CN"/>
              </w:rPr>
              <w:t>instruments</w:t>
            </w:r>
            <w:r w:rsidRPr="00C606CD">
              <w:rPr>
                <w:rFonts w:eastAsiaTheme="minorEastAsia"/>
                <w:lang w:eastAsia="zh-CN"/>
              </w:rPr>
              <w:t>, dataset, datafile, parameters, authorization</w:t>
            </w:r>
          </w:p>
          <w:p w14:paraId="47AF425B" w14:textId="296FE3B5" w:rsidR="00FC2225" w:rsidRDefault="00FC2225" w:rsidP="00FC2225">
            <w:pPr>
              <w:rPr>
                <w:rFonts w:eastAsiaTheme="minorEastAsia"/>
                <w:lang w:eastAsia="zh-CN"/>
              </w:rPr>
            </w:pPr>
            <w:r w:rsidRPr="00C606CD">
              <w:rPr>
                <w:rFonts w:eastAsiaTheme="minorEastAsia"/>
                <w:lang w:eastAsia="zh-CN"/>
              </w:rPr>
              <w:t>-</w:t>
            </w:r>
            <w:r w:rsidR="00B0498B">
              <w:rPr>
                <w:rFonts w:eastAsiaTheme="minorEastAsia" w:hint="eastAsia"/>
                <w:lang w:eastAsia="zh-CN"/>
              </w:rPr>
              <w:t>ELD</w:t>
            </w:r>
            <w:r w:rsidRPr="00C606CD">
              <w:rPr>
                <w:rFonts w:eastAsiaTheme="minorEastAsia"/>
                <w:lang w:eastAsia="zh-CN"/>
              </w:rPr>
              <w:t>-</w:t>
            </w:r>
            <w:r>
              <w:rPr>
                <w:rFonts w:eastAsiaTheme="minorEastAsia" w:hint="eastAsia"/>
                <w:lang w:eastAsia="zh-CN"/>
              </w:rPr>
              <w:t>R</w:t>
            </w:r>
            <w:r w:rsidRPr="00C606CD">
              <w:rPr>
                <w:rFonts w:eastAsiaTheme="minorEastAsia"/>
                <w:lang w:eastAsia="zh-CN"/>
              </w:rPr>
              <w:t xml:space="preserve">: details on investigation, investigator, topic and keyword, publication, </w:t>
            </w:r>
            <w:r>
              <w:rPr>
                <w:rFonts w:eastAsiaTheme="minorEastAsia" w:hint="eastAsia"/>
                <w:lang w:eastAsia="zh-CN"/>
              </w:rPr>
              <w:t>materials</w:t>
            </w:r>
            <w:r w:rsidRPr="00C606CD">
              <w:rPr>
                <w:rFonts w:eastAsiaTheme="minorEastAsia"/>
                <w:lang w:eastAsia="zh-CN"/>
              </w:rPr>
              <w:t>, dataset, datafile, parameters, authorization</w:t>
            </w:r>
          </w:p>
          <w:p w14:paraId="299185F6" w14:textId="7369F7F2" w:rsidR="00FC2225" w:rsidRDefault="00FC2225" w:rsidP="00FC2225">
            <w:pPr>
              <w:rPr>
                <w:rFonts w:eastAsiaTheme="minorEastAsia"/>
                <w:lang w:eastAsia="zh-CN"/>
              </w:rPr>
            </w:pPr>
            <w:r w:rsidRPr="00C606CD">
              <w:rPr>
                <w:rFonts w:eastAsiaTheme="minorEastAsia"/>
                <w:lang w:eastAsia="zh-CN"/>
              </w:rPr>
              <w:t xml:space="preserve">- </w:t>
            </w:r>
            <w:r w:rsidR="00B0498B">
              <w:rPr>
                <w:rFonts w:eastAsiaTheme="minorEastAsia" w:hint="eastAsia"/>
                <w:lang w:eastAsia="zh-CN"/>
              </w:rPr>
              <w:t>BAT</w:t>
            </w:r>
            <w:r w:rsidRPr="00C606CD">
              <w:rPr>
                <w:rFonts w:eastAsiaTheme="minorEastAsia"/>
                <w:lang w:eastAsia="zh-CN"/>
              </w:rPr>
              <w:t>-</w:t>
            </w:r>
            <w:r>
              <w:rPr>
                <w:rFonts w:eastAsiaTheme="minorEastAsia" w:hint="eastAsia"/>
                <w:lang w:eastAsia="zh-CN"/>
              </w:rPr>
              <w:t>P</w:t>
            </w:r>
            <w:r w:rsidRPr="00C606CD">
              <w:rPr>
                <w:rFonts w:eastAsiaTheme="minorEastAsia"/>
                <w:lang w:eastAsia="zh-CN"/>
              </w:rPr>
              <w:t xml:space="preserve">: details on investigation, investigator, topic and keyword, publication, </w:t>
            </w:r>
            <w:r>
              <w:rPr>
                <w:rFonts w:eastAsiaTheme="minorEastAsia" w:hint="eastAsia"/>
                <w:lang w:eastAsia="zh-CN"/>
              </w:rPr>
              <w:t>instruments</w:t>
            </w:r>
            <w:r w:rsidRPr="00C606CD">
              <w:rPr>
                <w:rFonts w:eastAsiaTheme="minorEastAsia"/>
                <w:lang w:eastAsia="zh-CN"/>
              </w:rPr>
              <w:t>, dataset, datafile, parameters, authorization</w:t>
            </w:r>
          </w:p>
          <w:p w14:paraId="6B5FA57F" w14:textId="77777777" w:rsidR="00E22ECE" w:rsidRDefault="00FC2225" w:rsidP="00FC2225">
            <w:pPr>
              <w:rPr>
                <w:rFonts w:eastAsiaTheme="minorEastAsia"/>
                <w:lang w:eastAsia="zh-CN"/>
              </w:rPr>
            </w:pPr>
            <w:r w:rsidRPr="00C606CD">
              <w:rPr>
                <w:rFonts w:eastAsiaTheme="minorEastAsia"/>
                <w:lang w:eastAsia="zh-CN"/>
              </w:rPr>
              <w:t xml:space="preserve">- </w:t>
            </w:r>
            <w:r>
              <w:rPr>
                <w:rFonts w:eastAsiaTheme="minorEastAsia" w:hint="eastAsia"/>
                <w:lang w:eastAsia="zh-CN"/>
              </w:rPr>
              <w:t>ANO</w:t>
            </w:r>
            <w:r w:rsidRPr="00C606CD">
              <w:rPr>
                <w:rFonts w:eastAsiaTheme="minorEastAsia"/>
                <w:lang w:eastAsia="zh-CN"/>
              </w:rPr>
              <w:t>-S: details on investigation, investigator, topic and keyword, publication, dataset, datafile, parameters, authorization</w:t>
            </w:r>
          </w:p>
          <w:p w14:paraId="4ECCED3B" w14:textId="2AB92809" w:rsidR="00FC2225" w:rsidRPr="00C606CD" w:rsidRDefault="00E22ECE" w:rsidP="00FC2225">
            <w:pPr>
              <w:rPr>
                <w:rFonts w:eastAsiaTheme="minorEastAsia"/>
                <w:lang w:eastAsia="zh-CN"/>
              </w:rPr>
            </w:pPr>
            <w:r w:rsidRPr="00C606CD">
              <w:rPr>
                <w:rFonts w:eastAsiaTheme="minorEastAsia"/>
                <w:lang w:eastAsia="zh-CN"/>
              </w:rPr>
              <w:t xml:space="preserve">- </w:t>
            </w:r>
            <w:r w:rsidR="00D34BEB">
              <w:rPr>
                <w:rFonts w:eastAsiaTheme="minorEastAsia" w:hint="eastAsia"/>
                <w:lang w:eastAsia="zh-CN"/>
              </w:rPr>
              <w:t>ELE</w:t>
            </w:r>
            <w:r w:rsidRPr="00C606CD">
              <w:rPr>
                <w:rFonts w:eastAsiaTheme="minorEastAsia"/>
                <w:lang w:eastAsia="zh-CN"/>
              </w:rPr>
              <w:t>-S: details on investigation, investigator, topic and keyword, publication, dataset, datafile, parameters, authorization</w:t>
            </w:r>
          </w:p>
          <w:p w14:paraId="5EDEADD1" w14:textId="5DB0F240" w:rsidR="00FC2225" w:rsidRPr="00C606CD" w:rsidRDefault="00FC2225" w:rsidP="00FC2225">
            <w:pPr>
              <w:rPr>
                <w:rFonts w:eastAsiaTheme="minorEastAsia"/>
                <w:lang w:eastAsia="zh-CN"/>
              </w:rPr>
            </w:pPr>
            <w:r w:rsidRPr="00C606CD">
              <w:rPr>
                <w:rFonts w:eastAsiaTheme="minorEastAsia"/>
                <w:lang w:eastAsia="zh-CN"/>
              </w:rPr>
              <w:t xml:space="preserve">- </w:t>
            </w:r>
            <w:r>
              <w:rPr>
                <w:rFonts w:eastAsiaTheme="minorEastAsia" w:hint="eastAsia"/>
                <w:lang w:eastAsia="zh-CN"/>
              </w:rPr>
              <w:t>ELE</w:t>
            </w:r>
            <w:r w:rsidRPr="00C606CD">
              <w:rPr>
                <w:rFonts w:eastAsiaTheme="minorEastAsia"/>
                <w:lang w:eastAsia="zh-CN"/>
              </w:rPr>
              <w:t>-</w:t>
            </w:r>
            <w:r w:rsidR="000225D9">
              <w:rPr>
                <w:rFonts w:eastAsiaTheme="minorEastAsia" w:hint="eastAsia"/>
                <w:lang w:eastAsia="zh-CN"/>
              </w:rPr>
              <w:t>C</w:t>
            </w:r>
            <w:r w:rsidRPr="00C606CD">
              <w:rPr>
                <w:rFonts w:eastAsiaTheme="minorEastAsia"/>
                <w:lang w:eastAsia="zh-CN"/>
              </w:rPr>
              <w:t>: details on investigation, investigator, topic and keyword, publication, dataset, datafile, parameters, authorization</w:t>
            </w:r>
          </w:p>
          <w:p w14:paraId="420AF0CE" w14:textId="77777777" w:rsidR="00FC2225" w:rsidRDefault="00FC2225" w:rsidP="00FC2225">
            <w:pPr>
              <w:rPr>
                <w:rFonts w:eastAsiaTheme="minorEastAsia"/>
                <w:lang w:eastAsia="zh-CN"/>
              </w:rPr>
            </w:pPr>
            <w:r w:rsidRPr="00C606CD">
              <w:rPr>
                <w:rFonts w:eastAsiaTheme="minorEastAsia"/>
                <w:lang w:eastAsia="zh-CN"/>
              </w:rPr>
              <w:t xml:space="preserve">- </w:t>
            </w:r>
            <w:r>
              <w:rPr>
                <w:rFonts w:eastAsiaTheme="minorEastAsia" w:hint="eastAsia"/>
                <w:lang w:eastAsia="zh-CN"/>
              </w:rPr>
              <w:t>ASE</w:t>
            </w:r>
            <w:r w:rsidRPr="00C606CD">
              <w:rPr>
                <w:rFonts w:eastAsiaTheme="minorEastAsia"/>
                <w:lang w:eastAsia="zh-CN"/>
              </w:rPr>
              <w:t>-S: details on investigation, investigator, topic and keyword, publication, dataset, datafile, parameters, authorization</w:t>
            </w:r>
          </w:p>
          <w:p w14:paraId="290FC6CE" w14:textId="1C95DD06" w:rsidR="00C63E33" w:rsidRPr="00C606CD" w:rsidRDefault="00C63E33" w:rsidP="00FC2225">
            <w:pPr>
              <w:rPr>
                <w:rFonts w:eastAsiaTheme="minorEastAsia"/>
                <w:lang w:eastAsia="zh-CN"/>
              </w:rPr>
            </w:pPr>
            <w:r w:rsidRPr="00C606CD">
              <w:rPr>
                <w:rFonts w:eastAsiaTheme="minorEastAsia"/>
                <w:lang w:eastAsia="zh-CN"/>
              </w:rPr>
              <w:t xml:space="preserve">- </w:t>
            </w:r>
            <w:r>
              <w:rPr>
                <w:rFonts w:eastAsiaTheme="minorEastAsia" w:hint="eastAsia"/>
                <w:lang w:eastAsia="zh-CN"/>
              </w:rPr>
              <w:t>ASE</w:t>
            </w:r>
            <w:r w:rsidRPr="00C606CD">
              <w:rPr>
                <w:rFonts w:eastAsiaTheme="minorEastAsia"/>
                <w:lang w:eastAsia="zh-CN"/>
              </w:rPr>
              <w:t>-</w:t>
            </w:r>
            <w:r>
              <w:rPr>
                <w:rFonts w:eastAsiaTheme="minorEastAsia" w:hint="eastAsia"/>
                <w:lang w:eastAsia="zh-CN"/>
              </w:rPr>
              <w:t>I</w:t>
            </w:r>
            <w:r w:rsidRPr="00C606CD">
              <w:rPr>
                <w:rFonts w:eastAsiaTheme="minorEastAsia"/>
                <w:lang w:eastAsia="zh-CN"/>
              </w:rPr>
              <w:t>: details on investigation, investigator, topic and keyword, publication, materials, dataset, datafile, parameters, authorization</w:t>
            </w:r>
          </w:p>
          <w:p w14:paraId="588985E2" w14:textId="49E93667" w:rsidR="00CA2D12" w:rsidRPr="00C606CD" w:rsidRDefault="00FC2225" w:rsidP="00C606CD">
            <w:pPr>
              <w:rPr>
                <w:rFonts w:eastAsiaTheme="minorEastAsia"/>
                <w:lang w:eastAsia="zh-CN"/>
              </w:rPr>
            </w:pPr>
            <w:r w:rsidRPr="00C606CD">
              <w:rPr>
                <w:rFonts w:eastAsiaTheme="minorEastAsia"/>
                <w:lang w:eastAsia="zh-CN"/>
              </w:rPr>
              <w:t>-</w:t>
            </w:r>
            <w:r>
              <w:rPr>
                <w:rFonts w:eastAsiaTheme="minorEastAsia" w:hint="eastAsia"/>
                <w:lang w:eastAsia="zh-CN"/>
              </w:rPr>
              <w:t xml:space="preserve"> ASE</w:t>
            </w:r>
            <w:r w:rsidRPr="00C606CD">
              <w:rPr>
                <w:rFonts w:eastAsiaTheme="minorEastAsia"/>
                <w:lang w:eastAsia="zh-CN"/>
              </w:rPr>
              <w:t>-</w:t>
            </w:r>
            <w:r>
              <w:rPr>
                <w:rFonts w:eastAsiaTheme="minorEastAsia" w:hint="eastAsia"/>
                <w:lang w:eastAsia="zh-CN"/>
              </w:rPr>
              <w:t>P</w:t>
            </w:r>
            <w:r w:rsidRPr="00C606CD">
              <w:rPr>
                <w:rFonts w:eastAsiaTheme="minorEastAsia"/>
                <w:lang w:eastAsia="zh-CN"/>
              </w:rPr>
              <w:t>: details on investigation, investigator, topic and keyword, publication, materials, dataset, datafile, parameters, authorization</w:t>
            </w:r>
          </w:p>
        </w:tc>
      </w:tr>
      <w:tr w:rsidR="002300DE" w14:paraId="3CDDCCE5" w14:textId="77777777" w:rsidTr="00436EB9">
        <w:trPr>
          <w:cantSplit/>
          <w:trHeight w:val="269"/>
        </w:trPr>
        <w:tc>
          <w:tcPr>
            <w:tcW w:w="4962" w:type="dxa"/>
            <w:shd w:val="clear" w:color="auto" w:fill="FFFFFF" w:themeFill="background1"/>
          </w:tcPr>
          <w:p w14:paraId="30D4135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2F6E7D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5281663" w14:textId="77777777" w:rsidR="00771CF4" w:rsidRDefault="00771CF4" w:rsidP="00771CF4">
            <w:pPr>
              <w:rPr>
                <w:rFonts w:ascii="Arial" w:eastAsia="Times New Roman" w:hAnsi="Arial" w:cs="Arial"/>
                <w:sz w:val="16"/>
                <w:szCs w:val="16"/>
                <w:lang w:val="en-US" w:eastAsia="nl-BE"/>
              </w:rPr>
            </w:pPr>
          </w:p>
          <w:p w14:paraId="4DEFCF8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3F90F5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4CD3C6B" w14:textId="5019F809"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641DB5">
                  <w:rPr>
                    <w:rFonts w:ascii="MS Gothic" w:eastAsia="MS Gothic" w:hAnsi="MS Gothic" w:hint="eastAsia"/>
                    <w:lang w:val="en-US"/>
                  </w:rPr>
                  <w:t>☒</w:t>
                </w:r>
              </w:sdtContent>
            </w:sdt>
            <w:r w:rsidR="00CA2D12">
              <w:rPr>
                <w:lang w:val="en-US"/>
              </w:rPr>
              <w:t xml:space="preserve"> Yes</w:t>
            </w:r>
          </w:p>
          <w:p w14:paraId="50938BDE"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4769A9E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BA8C09D" w14:textId="60CDE667" w:rsidR="00F81457" w:rsidRDefault="00592633" w:rsidP="00F81457">
            <w:pPr>
              <w:rPr>
                <w:lang w:val="en-US"/>
              </w:rPr>
            </w:pPr>
            <w:r>
              <w:t>We will use the RDR data repository of KU Leuven. A metadata standard is automatically applied upon</w:t>
            </w:r>
            <w:r>
              <w:rPr>
                <w:rFonts w:eastAsiaTheme="minorEastAsia" w:hint="eastAsia"/>
                <w:lang w:eastAsia="zh-CN"/>
              </w:rPr>
              <w:t xml:space="preserve"> </w:t>
            </w:r>
            <w:r>
              <w:t>depositing the data. The metadata model will include fields that are required, recommended and optional. Using this data repository, the data sets will be findable and reusable.</w:t>
            </w:r>
          </w:p>
          <w:p w14:paraId="53F226DE" w14:textId="77777777" w:rsidR="00F81457" w:rsidRDefault="00F81457" w:rsidP="00F81457">
            <w:pPr>
              <w:rPr>
                <w:lang w:val="en-US"/>
              </w:rPr>
            </w:pPr>
          </w:p>
          <w:p w14:paraId="0BC9F8B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E56D400" w14:textId="77777777" w:rsidR="00F81457" w:rsidRDefault="00F81457" w:rsidP="00F81457">
            <w:pPr>
              <w:rPr>
                <w:lang w:val="en-US"/>
              </w:rPr>
            </w:pPr>
          </w:p>
          <w:p w14:paraId="440FF032" w14:textId="77777777" w:rsidR="00F81457" w:rsidRPr="00F81457" w:rsidRDefault="00F81457" w:rsidP="00F81457">
            <w:pPr>
              <w:rPr>
                <w:lang w:val="en-US"/>
              </w:rPr>
            </w:pPr>
          </w:p>
          <w:p w14:paraId="327E9318" w14:textId="77777777" w:rsidR="002300DE" w:rsidRDefault="002300DE" w:rsidP="00534707">
            <w:pPr>
              <w:jc w:val="both"/>
              <w:rPr>
                <w:b/>
                <w:bCs/>
              </w:rPr>
            </w:pPr>
          </w:p>
        </w:tc>
      </w:tr>
    </w:tbl>
    <w:p w14:paraId="240A4A7B" w14:textId="77777777" w:rsidR="00CE6D90" w:rsidRDefault="00CE6D90"/>
    <w:p w14:paraId="39D809A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333735" w14:textId="77777777" w:rsidTr="005E32FD">
        <w:trPr>
          <w:cantSplit/>
          <w:trHeight w:val="269"/>
        </w:trPr>
        <w:tc>
          <w:tcPr>
            <w:tcW w:w="15593" w:type="dxa"/>
            <w:gridSpan w:val="2"/>
            <w:shd w:val="clear" w:color="auto" w:fill="5B9BD5" w:themeFill="accent5"/>
          </w:tcPr>
          <w:p w14:paraId="2FF6412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52D4816" w14:textId="77777777" w:rsidR="00877A71" w:rsidRPr="00145CC7" w:rsidRDefault="00877A71" w:rsidP="00EE6614">
            <w:pPr>
              <w:ind w:left="360"/>
              <w:jc w:val="center"/>
              <w:rPr>
                <w:b/>
              </w:rPr>
            </w:pPr>
          </w:p>
        </w:tc>
      </w:tr>
      <w:tr w:rsidR="002300DE" w:rsidRPr="00F42A6F" w14:paraId="05A67E40" w14:textId="77777777" w:rsidTr="00436EB9">
        <w:trPr>
          <w:cantSplit/>
          <w:trHeight w:val="269"/>
        </w:trPr>
        <w:tc>
          <w:tcPr>
            <w:tcW w:w="4962" w:type="dxa"/>
          </w:tcPr>
          <w:p w14:paraId="18D99D1C" w14:textId="77777777" w:rsidR="002300DE" w:rsidRDefault="00CE6D90" w:rsidP="008F2D7E">
            <w:r w:rsidRPr="002B78E0">
              <w:t>Where will the data be stored?</w:t>
            </w:r>
          </w:p>
          <w:p w14:paraId="6F6CFF21" w14:textId="77777777" w:rsidR="00762983" w:rsidRDefault="00762983" w:rsidP="008F2D7E"/>
          <w:p w14:paraId="43848B8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EE97B4E"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E2C413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2CDD72F" w14:textId="4624D391"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15381C">
                  <w:rPr>
                    <w:rFonts w:ascii="MS Gothic" w:eastAsia="MS Gothic" w:hAnsi="MS Gothic" w:hint="eastAsia"/>
                    <w:lang w:val="en-US"/>
                  </w:rPr>
                  <w:t>☒</w:t>
                </w:r>
              </w:sdtContent>
            </w:sdt>
            <w:r w:rsidR="00975C08">
              <w:rPr>
                <w:lang w:val="en-US"/>
              </w:rPr>
              <w:t xml:space="preserve"> OneDrive (KU Leuven)</w:t>
            </w:r>
          </w:p>
          <w:p w14:paraId="1DC4EC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6B4E70C"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51085D0" w14:textId="280AAF9C"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8E2309">
                  <w:rPr>
                    <w:rFonts w:ascii="MS Gothic" w:eastAsia="MS Gothic" w:hAnsi="MS Gothic" w:hint="eastAsia"/>
                    <w:lang w:val="en-US"/>
                  </w:rPr>
                  <w:t>☐</w:t>
                </w:r>
              </w:sdtContent>
            </w:sdt>
            <w:r w:rsidR="00975C08">
              <w:rPr>
                <w:lang w:val="en-US"/>
              </w:rPr>
              <w:t xml:space="preserve"> Large Volume Storage</w:t>
            </w:r>
          </w:p>
          <w:p w14:paraId="65EA36DB"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5475589"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7CA94AC6" w14:textId="77777777" w:rsidR="00BC2885" w:rsidRPr="00BC2885" w:rsidRDefault="00BC2885" w:rsidP="6320600B">
            <w:pPr>
              <w:rPr>
                <w:lang w:val="en-US"/>
              </w:rPr>
            </w:pPr>
          </w:p>
        </w:tc>
      </w:tr>
      <w:tr w:rsidR="002300DE" w:rsidRPr="00F42A6F" w14:paraId="19463A3D" w14:textId="77777777" w:rsidTr="00436EB9">
        <w:trPr>
          <w:cantSplit/>
          <w:trHeight w:val="269"/>
        </w:trPr>
        <w:tc>
          <w:tcPr>
            <w:tcW w:w="4962" w:type="dxa"/>
          </w:tcPr>
          <w:p w14:paraId="5F461B84" w14:textId="77777777" w:rsidR="0008393F" w:rsidRDefault="00C67569" w:rsidP="00877A71">
            <w:r w:rsidRPr="002B78E0">
              <w:t>How will the data be backed up?</w:t>
            </w:r>
          </w:p>
          <w:p w14:paraId="1F9A6E9F" w14:textId="77777777" w:rsidR="0008393F" w:rsidRDefault="0008393F" w:rsidP="0008393F"/>
          <w:p w14:paraId="0292912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BD7FC6E" w14:textId="0FFD6F4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15381C">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2F053477" w14:textId="075BAAB3" w:rsidR="0015381C" w:rsidRPr="0015381C" w:rsidRDefault="00000000" w:rsidP="00F04613">
            <w:pPr>
              <w:rPr>
                <w:rFonts w:eastAsiaTheme="minorEastAsia"/>
                <w:lang w:val="en-US" w:eastAsia="zh-CN"/>
              </w:rPr>
            </w:pPr>
            <w:sdt>
              <w:sdtPr>
                <w:rPr>
                  <w:lang w:val="en-US"/>
                </w:rPr>
                <w:id w:val="-2006960979"/>
                <w14:checkbox>
                  <w14:checked w14:val="0"/>
                  <w14:checkedState w14:val="2612" w14:font="MS Gothic"/>
                  <w14:uncheckedState w14:val="2610" w14:font="MS Gothic"/>
                </w14:checkbox>
              </w:sdtPr>
              <w:sdtContent>
                <w:r w:rsidR="0046229C">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773C2BB"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0F0258F4" w14:textId="77777777" w:rsidR="002300DE" w:rsidRDefault="002300DE" w:rsidP="00C67569">
            <w:pPr>
              <w:rPr>
                <w:rFonts w:ascii="MS Gothic" w:eastAsia="MS Gothic" w:hAnsi="MS Gothic"/>
                <w:lang w:val="en-US"/>
              </w:rPr>
            </w:pPr>
          </w:p>
          <w:p w14:paraId="681B3406" w14:textId="77777777" w:rsidR="00C67569" w:rsidRDefault="00C67569" w:rsidP="00C67569">
            <w:pPr>
              <w:rPr>
                <w:b/>
                <w:bCs/>
                <w:lang w:val="en-US"/>
              </w:rPr>
            </w:pPr>
          </w:p>
          <w:p w14:paraId="76A7AA89" w14:textId="77777777" w:rsidR="00C67569" w:rsidRPr="00CA2D12" w:rsidRDefault="00C67569" w:rsidP="00F04613">
            <w:pPr>
              <w:shd w:val="clear" w:color="auto" w:fill="FFFFFF"/>
              <w:rPr>
                <w:b/>
                <w:bCs/>
                <w:lang w:val="en-US"/>
              </w:rPr>
            </w:pPr>
          </w:p>
        </w:tc>
      </w:tr>
      <w:tr w:rsidR="00C271CA" w:rsidRPr="00F42A6F" w14:paraId="6340FC22" w14:textId="77777777" w:rsidTr="00436EB9">
        <w:trPr>
          <w:cantSplit/>
          <w:trHeight w:val="269"/>
        </w:trPr>
        <w:tc>
          <w:tcPr>
            <w:tcW w:w="4962" w:type="dxa"/>
          </w:tcPr>
          <w:p w14:paraId="3635025D"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AA87936" w14:textId="48F6F87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77EA8">
                  <w:rPr>
                    <w:rFonts w:ascii="MS Gothic" w:eastAsia="MS Gothic" w:hAnsi="MS Gothic" w:hint="eastAsia"/>
                    <w:lang w:val="en-US"/>
                  </w:rPr>
                  <w:t>☒</w:t>
                </w:r>
              </w:sdtContent>
            </w:sdt>
            <w:r w:rsidR="00C271CA" w:rsidRPr="00436EB9">
              <w:rPr>
                <w:lang w:val="en-US"/>
              </w:rPr>
              <w:t xml:space="preserve"> Yes</w:t>
            </w:r>
          </w:p>
          <w:p w14:paraId="1C3ED4C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17586B3" w14:textId="067EA17D" w:rsidR="0087485C" w:rsidRDefault="00D85184" w:rsidP="00C271CA">
            <w:pPr>
              <w:rPr>
                <w:bCs/>
              </w:rPr>
            </w:pPr>
            <w:r>
              <w:rPr>
                <w:rFonts w:eastAsiaTheme="minorEastAsia" w:hint="eastAsia"/>
                <w:lang w:eastAsia="zh-CN"/>
              </w:rPr>
              <w:t>The</w:t>
            </w:r>
            <w:r>
              <w:t xml:space="preserve"> storage </w:t>
            </w:r>
            <w:r w:rsidR="003A5298">
              <w:t>facilities</w:t>
            </w:r>
            <w:r>
              <w:t xml:space="preserve"> of KU Leuven ICTS</w:t>
            </w:r>
            <w:r>
              <w:rPr>
                <w:rFonts w:eastAsiaTheme="minorEastAsia" w:hint="eastAsia"/>
                <w:lang w:eastAsia="zh-CN"/>
              </w:rPr>
              <w:t xml:space="preserve"> will be used in this project</w:t>
            </w:r>
            <w:r>
              <w:t xml:space="preserve">. </w:t>
            </w:r>
            <w:r w:rsidR="00920F12">
              <w:rPr>
                <w:rFonts w:eastAsiaTheme="minorEastAsia" w:hint="eastAsia"/>
                <w:lang w:eastAsia="zh-CN"/>
              </w:rPr>
              <w:t>Our grou</w:t>
            </w:r>
            <w:r w:rsidR="00073D70">
              <w:rPr>
                <w:rFonts w:eastAsiaTheme="minorEastAsia" w:hint="eastAsia"/>
                <w:lang w:eastAsia="zh-CN"/>
              </w:rPr>
              <w:t>p</w:t>
            </w:r>
            <w:r w:rsidR="00073D70">
              <w:rPr>
                <w:rFonts w:eastAsiaTheme="minorEastAsia"/>
                <w:lang w:eastAsia="zh-CN"/>
              </w:rPr>
              <w:t>’</w:t>
            </w:r>
            <w:r w:rsidR="00073D70">
              <w:rPr>
                <w:rFonts w:eastAsiaTheme="minorEastAsia" w:hint="eastAsia"/>
                <w:lang w:eastAsia="zh-CN"/>
              </w:rPr>
              <w:t xml:space="preserve">s </w:t>
            </w:r>
            <w:r>
              <w:t xml:space="preserve">budget </w:t>
            </w:r>
            <w:r w:rsidR="00073D70">
              <w:rPr>
                <w:rFonts w:eastAsiaTheme="minorEastAsia" w:hint="eastAsia"/>
                <w:lang w:eastAsia="zh-CN"/>
              </w:rPr>
              <w:t xml:space="preserve">and budget for </w:t>
            </w:r>
            <w:r w:rsidR="00170E92">
              <w:rPr>
                <w:rFonts w:eastAsiaTheme="minorEastAsia" w:hint="eastAsia"/>
                <w:lang w:eastAsia="zh-CN"/>
              </w:rPr>
              <w:t xml:space="preserve">this program is sufficient </w:t>
            </w:r>
            <w:r>
              <w:t xml:space="preserve">to acquire enough storage for the project. The amount of storage can be extended </w:t>
            </w:r>
            <w:r w:rsidR="003A5298">
              <w:t>if needed</w:t>
            </w:r>
            <w:r>
              <w:t>.</w:t>
            </w:r>
          </w:p>
          <w:p w14:paraId="04BD418B" w14:textId="77777777" w:rsidR="00C271CA" w:rsidRDefault="00C271CA" w:rsidP="00C271CA">
            <w:pPr>
              <w:rPr>
                <w:bCs/>
              </w:rPr>
            </w:pPr>
            <w:r w:rsidRPr="00436EB9">
              <w:rPr>
                <w:bCs/>
              </w:rPr>
              <w:t xml:space="preserve">If no, please </w:t>
            </w:r>
            <w:r>
              <w:rPr>
                <w:bCs/>
              </w:rPr>
              <w:t>specify</w:t>
            </w:r>
            <w:r w:rsidRPr="00436EB9">
              <w:rPr>
                <w:bCs/>
              </w:rPr>
              <w:t xml:space="preserve">: </w:t>
            </w:r>
          </w:p>
          <w:p w14:paraId="6B883408" w14:textId="77777777" w:rsidR="0087485C" w:rsidRPr="00436EB9" w:rsidRDefault="0087485C" w:rsidP="00C271CA">
            <w:pPr>
              <w:rPr>
                <w:bCs/>
              </w:rPr>
            </w:pPr>
          </w:p>
        </w:tc>
      </w:tr>
      <w:tr w:rsidR="00C271CA" w:rsidRPr="00F42A6F" w14:paraId="72B27027" w14:textId="77777777" w:rsidTr="00436EB9">
        <w:trPr>
          <w:cantSplit/>
          <w:trHeight w:val="269"/>
        </w:trPr>
        <w:tc>
          <w:tcPr>
            <w:tcW w:w="4962" w:type="dxa"/>
          </w:tcPr>
          <w:p w14:paraId="4F158D7A" w14:textId="77777777" w:rsidR="00EB125A" w:rsidRDefault="00EB125A" w:rsidP="00C271CA">
            <w:r w:rsidRPr="00C40606">
              <w:t>How will you ensure that the data are securely stored and not accessed or modified by unauthorized persons?</w:t>
            </w:r>
          </w:p>
          <w:p w14:paraId="08E15518" w14:textId="77777777" w:rsidR="00EB125A" w:rsidRDefault="00EB125A" w:rsidP="00EB125A"/>
          <w:p w14:paraId="478A300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61E3ED"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571AAFB" w14:textId="77777777" w:rsidR="00C271CA" w:rsidRPr="00EB125A" w:rsidRDefault="00C271CA" w:rsidP="00EB125A"/>
        </w:tc>
        <w:tc>
          <w:tcPr>
            <w:tcW w:w="10631" w:type="dxa"/>
          </w:tcPr>
          <w:p w14:paraId="44B91548" w14:textId="0C1945A4" w:rsidR="00C271CA" w:rsidRDefault="00277C22" w:rsidP="00C271CA">
            <w:pPr>
              <w:rPr>
                <w:rFonts w:ascii="MS Gothic" w:eastAsia="MS Gothic" w:hAnsi="MS Gothic"/>
                <w:lang w:val="en-US"/>
              </w:rPr>
            </w:pPr>
            <w:r>
              <w:t>KU Leuven has IT specifications for data storage and management. Based on the confidentiality of the data, storage space, possibility to share data with colleagues, type of data, metadata, etc, IT provides tailored solutions. The recommended storage is SharePoint on premise or online site of Teams site. Only the persons involved in the project</w:t>
            </w:r>
            <w:r w:rsidR="00E84BA2">
              <w:rPr>
                <w:rFonts w:eastAsiaTheme="minorEastAsia" w:hint="eastAsia"/>
                <w:lang w:eastAsia="zh-CN"/>
              </w:rPr>
              <w:t xml:space="preserve">, such as promotors and </w:t>
            </w:r>
            <w:proofErr w:type="gramStart"/>
            <w:r w:rsidR="00E84BA2">
              <w:rPr>
                <w:rFonts w:eastAsiaTheme="minorEastAsia" w:hint="eastAsia"/>
                <w:lang w:eastAsia="zh-CN"/>
              </w:rPr>
              <w:t>I</w:t>
            </w:r>
            <w:proofErr w:type="gramEnd"/>
            <w:r w:rsidR="00553F7E">
              <w:rPr>
                <w:rFonts w:eastAsiaTheme="minorEastAsia" w:hint="eastAsia"/>
                <w:lang w:eastAsia="zh-CN"/>
              </w:rPr>
              <w:t>,</w:t>
            </w:r>
            <w:r w:rsidR="000C2FA2">
              <w:rPr>
                <w:rFonts w:eastAsiaTheme="minorEastAsia" w:hint="eastAsia"/>
                <w:lang w:eastAsia="zh-CN"/>
              </w:rPr>
              <w:t xml:space="preserve"> </w:t>
            </w:r>
            <w:r>
              <w:t xml:space="preserve">will be able to access the data. If other (third party) persons or research groups are interested in the data, then </w:t>
            </w:r>
            <w:r w:rsidR="00AD1137">
              <w:rPr>
                <w:rFonts w:eastAsiaTheme="minorEastAsia" w:hint="eastAsia"/>
                <w:lang w:eastAsia="zh-CN"/>
              </w:rPr>
              <w:t>I</w:t>
            </w:r>
            <w:r>
              <w:t xml:space="preserve"> will discuss this</w:t>
            </w:r>
            <w:r w:rsidR="00AD1137">
              <w:rPr>
                <w:rFonts w:eastAsiaTheme="minorEastAsia" w:hint="eastAsia"/>
                <w:lang w:eastAsia="zh-CN"/>
              </w:rPr>
              <w:t xml:space="preserve"> with</w:t>
            </w:r>
            <w:r>
              <w:t xml:space="preserve"> </w:t>
            </w:r>
            <w:r w:rsidR="00AD1137">
              <w:rPr>
                <w:rFonts w:eastAsiaTheme="minorEastAsia" w:hint="eastAsia"/>
                <w:lang w:eastAsia="zh-CN"/>
              </w:rPr>
              <w:t>my</w:t>
            </w:r>
            <w:r>
              <w:t xml:space="preserve"> promotors of the project. Large volume data will be stored on the dedicated platform of the KU Leuven (LVD storage @ drives.kuleuven.be)</w:t>
            </w:r>
          </w:p>
          <w:p w14:paraId="1B8BFB96" w14:textId="77777777" w:rsidR="00EB125A" w:rsidRPr="00277C22" w:rsidRDefault="00EB125A" w:rsidP="00C271CA">
            <w:pPr>
              <w:rPr>
                <w:rFonts w:ascii="MS Gothic" w:eastAsiaTheme="minorEastAsia" w:hAnsi="MS Gothic"/>
                <w:lang w:val="en-US" w:eastAsia="zh-CN"/>
              </w:rPr>
            </w:pPr>
          </w:p>
          <w:p w14:paraId="643F7D2F" w14:textId="77777777" w:rsidR="00EB125A" w:rsidRDefault="00EB125A" w:rsidP="00C271CA">
            <w:pPr>
              <w:rPr>
                <w:rFonts w:ascii="MS Gothic" w:eastAsia="MS Gothic" w:hAnsi="MS Gothic"/>
                <w:lang w:val="en-US"/>
              </w:rPr>
            </w:pPr>
          </w:p>
        </w:tc>
      </w:tr>
      <w:tr w:rsidR="00C271CA" w:rsidRPr="00F42A6F" w14:paraId="6FCB81EC" w14:textId="77777777" w:rsidTr="00436EB9">
        <w:trPr>
          <w:cantSplit/>
          <w:trHeight w:val="269"/>
        </w:trPr>
        <w:tc>
          <w:tcPr>
            <w:tcW w:w="4962" w:type="dxa"/>
          </w:tcPr>
          <w:p w14:paraId="4285809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3A39DB4" w14:textId="20BFA952" w:rsidR="00771609" w:rsidRDefault="00064CBB" w:rsidP="00C271CA">
            <w:pPr>
              <w:rPr>
                <w:rFonts w:ascii="MS Gothic" w:eastAsia="MS Gothic" w:hAnsi="MS Gothic"/>
                <w:lang w:val="en-US"/>
              </w:rPr>
            </w:pPr>
            <w:r>
              <w:t xml:space="preserve">No extra costs. The platform of </w:t>
            </w:r>
            <w:proofErr w:type="spellStart"/>
            <w:r>
              <w:t>Sharepoint</w:t>
            </w:r>
            <w:proofErr w:type="spellEnd"/>
            <w:r>
              <w:t>, Teams of the Active Data Management Platform</w:t>
            </w:r>
            <w:r w:rsidR="00572304">
              <w:rPr>
                <w:rFonts w:eastAsiaTheme="minorEastAsia" w:hint="eastAsia"/>
                <w:lang w:eastAsia="zh-CN"/>
              </w:rPr>
              <w:t>, and O</w:t>
            </w:r>
            <w:r w:rsidR="000A6FF8">
              <w:rPr>
                <w:rFonts w:eastAsiaTheme="minorEastAsia" w:hint="eastAsia"/>
                <w:lang w:eastAsia="zh-CN"/>
              </w:rPr>
              <w:t>neDrive</w:t>
            </w:r>
            <w:r>
              <w:t xml:space="preserve"> </w:t>
            </w:r>
            <w:r w:rsidR="000A6FF8">
              <w:rPr>
                <w:rFonts w:eastAsiaTheme="minorEastAsia" w:hint="eastAsia"/>
                <w:lang w:eastAsia="zh-CN"/>
              </w:rPr>
              <w:t>are</w:t>
            </w:r>
            <w:r>
              <w:t xml:space="preserve"> offered free of charge by KU Leuven.</w:t>
            </w:r>
          </w:p>
          <w:p w14:paraId="66E5F242" w14:textId="77777777" w:rsidR="00771609" w:rsidRDefault="00771609" w:rsidP="00C271CA">
            <w:pPr>
              <w:rPr>
                <w:rFonts w:ascii="MS Gothic" w:eastAsia="MS Gothic" w:hAnsi="MS Gothic"/>
                <w:lang w:val="en-US"/>
              </w:rPr>
            </w:pPr>
          </w:p>
          <w:p w14:paraId="1E8BAF29" w14:textId="77777777" w:rsidR="00771609" w:rsidRDefault="00771609" w:rsidP="00C271CA">
            <w:pPr>
              <w:rPr>
                <w:rFonts w:ascii="MS Gothic" w:eastAsia="MS Gothic" w:hAnsi="MS Gothic"/>
                <w:lang w:val="en-US"/>
              </w:rPr>
            </w:pPr>
          </w:p>
        </w:tc>
      </w:tr>
    </w:tbl>
    <w:p w14:paraId="6D442641" w14:textId="77777777" w:rsidR="00E93C67" w:rsidRDefault="00E93C67"/>
    <w:p w14:paraId="6A7C7EA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E984E2" w14:textId="77777777" w:rsidTr="005E32FD">
        <w:trPr>
          <w:cantSplit/>
          <w:trHeight w:val="269"/>
        </w:trPr>
        <w:tc>
          <w:tcPr>
            <w:tcW w:w="15593" w:type="dxa"/>
            <w:gridSpan w:val="2"/>
            <w:shd w:val="clear" w:color="auto" w:fill="5B9BD5" w:themeFill="accent5"/>
          </w:tcPr>
          <w:p w14:paraId="4512B96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A60B415" w14:textId="77777777" w:rsidR="00877A71" w:rsidRPr="00145CC7" w:rsidRDefault="00877A71" w:rsidP="00A729DC">
            <w:pPr>
              <w:ind w:left="720"/>
              <w:jc w:val="center"/>
              <w:rPr>
                <w:b/>
              </w:rPr>
            </w:pPr>
          </w:p>
        </w:tc>
      </w:tr>
      <w:tr w:rsidR="002300DE" w:rsidRPr="00F42A6F" w14:paraId="22021259" w14:textId="77777777" w:rsidTr="00436EB9">
        <w:trPr>
          <w:cantSplit/>
          <w:trHeight w:val="269"/>
        </w:trPr>
        <w:tc>
          <w:tcPr>
            <w:tcW w:w="4962" w:type="dxa"/>
          </w:tcPr>
          <w:p w14:paraId="1B9BCAAA"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2BA994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B96F124" w14:textId="21E0E0A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1256B">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38ADBC5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7C1EE2F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7F51E2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191A51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B7739AC" w14:textId="77777777" w:rsidR="002300DE" w:rsidRPr="006003C8" w:rsidRDefault="002300DE" w:rsidP="005321D4">
            <w:pPr>
              <w:pStyle w:val="paragraph"/>
              <w:spacing w:before="0" w:beforeAutospacing="0" w:after="0" w:afterAutospacing="0"/>
              <w:textAlignment w:val="baseline"/>
              <w:rPr>
                <w:b/>
                <w:bCs/>
                <w:lang w:val="en-GB"/>
              </w:rPr>
            </w:pPr>
          </w:p>
          <w:p w14:paraId="57EC5EEA" w14:textId="77777777" w:rsidR="005321D4" w:rsidRPr="006003C8" w:rsidRDefault="005321D4" w:rsidP="005321D4">
            <w:pPr>
              <w:pStyle w:val="paragraph"/>
              <w:spacing w:before="0" w:beforeAutospacing="0" w:after="0" w:afterAutospacing="0"/>
              <w:textAlignment w:val="baseline"/>
              <w:rPr>
                <w:b/>
                <w:bCs/>
                <w:lang w:val="en-GB"/>
              </w:rPr>
            </w:pPr>
          </w:p>
        </w:tc>
      </w:tr>
      <w:tr w:rsidR="002300DE" w:rsidRPr="00F42A6F" w14:paraId="0A5D2CC7" w14:textId="77777777" w:rsidTr="00436EB9">
        <w:trPr>
          <w:cantSplit/>
          <w:trHeight w:val="269"/>
        </w:trPr>
        <w:tc>
          <w:tcPr>
            <w:tcW w:w="4962" w:type="dxa"/>
          </w:tcPr>
          <w:p w14:paraId="4486A3EB" w14:textId="77777777" w:rsidR="002300DE" w:rsidRDefault="000C4BF5" w:rsidP="000C4BF5">
            <w:r w:rsidRPr="00C40606">
              <w:t>Where will these data be archived (stored and curated for the long-term)?</w:t>
            </w:r>
          </w:p>
          <w:p w14:paraId="7C4B4210" w14:textId="77777777" w:rsidR="00405AAD" w:rsidRDefault="00405AAD" w:rsidP="000C4BF5"/>
          <w:p w14:paraId="6E325BE4"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CFC323E" w14:textId="44BBE4C6"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A35F81">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220241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615E06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04E728F"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C8DB922" w14:textId="77777777" w:rsidR="002300DE" w:rsidRDefault="002300DE" w:rsidP="6320600B">
            <w:pPr>
              <w:rPr>
                <w:b/>
                <w:bCs/>
              </w:rPr>
            </w:pPr>
          </w:p>
          <w:p w14:paraId="04041762" w14:textId="77777777" w:rsidR="000C4BF5" w:rsidRDefault="000C4BF5" w:rsidP="6320600B">
            <w:pPr>
              <w:rPr>
                <w:b/>
                <w:bCs/>
              </w:rPr>
            </w:pPr>
          </w:p>
          <w:p w14:paraId="2C01CFC3" w14:textId="77777777" w:rsidR="000C4BF5" w:rsidRDefault="000C4BF5" w:rsidP="6320600B">
            <w:pPr>
              <w:rPr>
                <w:b/>
                <w:bCs/>
              </w:rPr>
            </w:pPr>
          </w:p>
          <w:p w14:paraId="5C8C386A" w14:textId="77777777" w:rsidR="000C4BF5" w:rsidRPr="00C57639" w:rsidRDefault="000C4BF5" w:rsidP="6320600B">
            <w:pPr>
              <w:rPr>
                <w:b/>
                <w:bCs/>
              </w:rPr>
            </w:pPr>
          </w:p>
        </w:tc>
      </w:tr>
      <w:tr w:rsidR="002300DE" w:rsidRPr="00906DA8" w14:paraId="70305AE5" w14:textId="77777777" w:rsidTr="00436EB9">
        <w:trPr>
          <w:cantSplit/>
          <w:trHeight w:val="269"/>
        </w:trPr>
        <w:tc>
          <w:tcPr>
            <w:tcW w:w="4962" w:type="dxa"/>
          </w:tcPr>
          <w:p w14:paraId="338B81D8" w14:textId="77777777" w:rsidR="00436EB9" w:rsidRDefault="00AB632D" w:rsidP="00877A71">
            <w:r w:rsidRPr="00C40606">
              <w:t>What are the expected costs for data preservation during the expected retention period? How will these costs be covered?</w:t>
            </w:r>
          </w:p>
          <w:p w14:paraId="0A01141D" w14:textId="77777777" w:rsidR="00436EB9" w:rsidRDefault="00436EB9" w:rsidP="00877A71">
            <w:pPr>
              <w:rPr>
                <w:i/>
                <w:sz w:val="22"/>
                <w:lang w:val="en-US"/>
              </w:rPr>
            </w:pPr>
          </w:p>
          <w:p w14:paraId="666D4B70" w14:textId="77777777" w:rsidR="00AB632D" w:rsidRPr="00436EB9" w:rsidRDefault="00AB632D" w:rsidP="00877A71">
            <w:pPr>
              <w:rPr>
                <w:i/>
              </w:rPr>
            </w:pPr>
          </w:p>
        </w:tc>
        <w:tc>
          <w:tcPr>
            <w:tcW w:w="10631" w:type="dxa"/>
          </w:tcPr>
          <w:p w14:paraId="09F3FCA7" w14:textId="73428FF5" w:rsidR="002300DE" w:rsidRPr="00A35F81" w:rsidRDefault="00A35F81" w:rsidP="5D59270C">
            <w:pPr>
              <w:rPr>
                <w:rFonts w:eastAsiaTheme="minorEastAsia"/>
                <w:lang w:eastAsia="zh-CN"/>
              </w:rPr>
            </w:pPr>
            <w:r w:rsidRPr="00A35F81">
              <w:rPr>
                <w:rFonts w:eastAsiaTheme="minorEastAsia" w:hint="eastAsia"/>
                <w:lang w:eastAsia="zh-CN"/>
              </w:rPr>
              <w:t>The related storage solutions are free for staff.</w:t>
            </w:r>
          </w:p>
        </w:tc>
      </w:tr>
    </w:tbl>
    <w:p w14:paraId="0A1C074B" w14:textId="77777777" w:rsidR="00032ED4" w:rsidRDefault="00032ED4"/>
    <w:p w14:paraId="705084B6"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9AE864A" w14:textId="77777777" w:rsidTr="005E32FD">
        <w:trPr>
          <w:cantSplit/>
          <w:trHeight w:val="269"/>
        </w:trPr>
        <w:tc>
          <w:tcPr>
            <w:tcW w:w="15593" w:type="dxa"/>
            <w:gridSpan w:val="2"/>
            <w:shd w:val="clear" w:color="auto" w:fill="5B9BD5" w:themeFill="accent5"/>
          </w:tcPr>
          <w:p w14:paraId="5C002A5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D65E929" w14:textId="77777777" w:rsidR="00877A71" w:rsidRPr="00145CC7" w:rsidRDefault="00877A71" w:rsidP="00EE6614">
            <w:pPr>
              <w:rPr>
                <w:b/>
              </w:rPr>
            </w:pPr>
          </w:p>
        </w:tc>
      </w:tr>
      <w:tr w:rsidR="0046404A" w:rsidRPr="00F42A6F" w14:paraId="65BD4E6B" w14:textId="77777777" w:rsidTr="00436EB9">
        <w:trPr>
          <w:cantSplit/>
          <w:trHeight w:val="269"/>
        </w:trPr>
        <w:tc>
          <w:tcPr>
            <w:tcW w:w="4962" w:type="dxa"/>
          </w:tcPr>
          <w:p w14:paraId="576287CB" w14:textId="77777777" w:rsidR="0046404A" w:rsidRDefault="0046404A" w:rsidP="00877A71">
            <w:r w:rsidRPr="0046404A">
              <w:lastRenderedPageBreak/>
              <w:t xml:space="preserve">Will the data (or part of the data) be made available for reuse after/during the project?  </w:t>
            </w:r>
          </w:p>
          <w:p w14:paraId="7A00587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A4E2E9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245DFF3E" w14:textId="77777777" w:rsidR="0046404A" w:rsidRPr="00394E22" w:rsidRDefault="0046404A" w:rsidP="00394E22"/>
        </w:tc>
        <w:tc>
          <w:tcPr>
            <w:tcW w:w="10631" w:type="dxa"/>
          </w:tcPr>
          <w:p w14:paraId="4515C3C4"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6F0412A9"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A4CE325" w14:textId="7A2E7BA2" w:rsidR="004D37B4" w:rsidRDefault="00000000" w:rsidP="004D37B4">
            <w:sdt>
              <w:sdtPr>
                <w:rPr>
                  <w:lang w:val="en-US"/>
                </w:rPr>
                <w:id w:val="468630886"/>
                <w14:checkbox>
                  <w14:checked w14:val="1"/>
                  <w14:checkedState w14:val="2612" w14:font="MS Gothic"/>
                  <w14:uncheckedState w14:val="2610" w14:font="MS Gothic"/>
                </w14:checkbox>
              </w:sdtPr>
              <w:sdtContent>
                <w:r w:rsidR="00BF0AE4">
                  <w:rPr>
                    <w:rFonts w:ascii="MS Gothic" w:eastAsia="MS Gothic" w:hAnsi="MS Gothic" w:hint="eastAsia"/>
                    <w:lang w:val="en-US"/>
                  </w:rPr>
                  <w:t>☒</w:t>
                </w:r>
              </w:sdtContent>
            </w:sdt>
            <w:r w:rsidR="004D37B4">
              <w:t xml:space="preserve"> </w:t>
            </w:r>
            <w:r w:rsidR="00870FB5">
              <w:t>Yes, as restricted data (upon approval, or institutional access only)</w:t>
            </w:r>
          </w:p>
          <w:p w14:paraId="42B2BEC2"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E4CFAC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A3DB07C" w14:textId="3FD5577D" w:rsidR="004D37B4" w:rsidRDefault="007E2843" w:rsidP="004D37B4">
            <w:r>
              <w:t>Some data</w:t>
            </w:r>
            <w:r>
              <w:rPr>
                <w:rFonts w:eastAsiaTheme="minorEastAsia" w:hint="eastAsia"/>
                <w:lang w:eastAsia="zh-CN"/>
              </w:rPr>
              <w:t xml:space="preserve"> regarding the </w:t>
            </w:r>
            <w:r w:rsidR="00ED12F9">
              <w:rPr>
                <w:rFonts w:eastAsiaTheme="minorEastAsia"/>
                <w:lang w:eastAsia="zh-CN"/>
              </w:rPr>
              <w:t>protocol</w:t>
            </w:r>
            <w:r w:rsidR="00ED12F9">
              <w:rPr>
                <w:rFonts w:eastAsiaTheme="minorEastAsia" w:hint="eastAsia"/>
                <w:lang w:eastAsia="zh-CN"/>
              </w:rPr>
              <w:t xml:space="preserve"> of battery components</w:t>
            </w:r>
            <w:r>
              <w:t xml:space="preserve"> can be important </w:t>
            </w:r>
            <w:r w:rsidR="00830746">
              <w:rPr>
                <w:rFonts w:eastAsiaTheme="minorEastAsia" w:hint="eastAsia"/>
                <w:lang w:eastAsia="zh-CN"/>
              </w:rPr>
              <w:t>due to their</w:t>
            </w:r>
            <w:r>
              <w:t xml:space="preserve"> potential further commercial </w:t>
            </w:r>
            <w:proofErr w:type="spellStart"/>
            <w:r>
              <w:t>valorization</w:t>
            </w:r>
            <w:proofErr w:type="spellEnd"/>
            <w:r w:rsidR="00AB5A42">
              <w:rPr>
                <w:rFonts w:eastAsiaTheme="minorEastAsia" w:hint="eastAsia"/>
                <w:lang w:eastAsia="zh-CN"/>
              </w:rPr>
              <w:t xml:space="preserve">; </w:t>
            </w:r>
            <w:r>
              <w:t xml:space="preserve">therefore, </w:t>
            </w:r>
            <w:r w:rsidR="00C60EE1">
              <w:rPr>
                <w:rFonts w:eastAsiaTheme="minorEastAsia" w:hint="eastAsia"/>
                <w:lang w:eastAsia="zh-CN"/>
              </w:rPr>
              <w:t xml:space="preserve">we will keep </w:t>
            </w:r>
            <w:r w:rsidR="007D726B">
              <w:rPr>
                <w:rFonts w:eastAsiaTheme="minorEastAsia"/>
                <w:lang w:eastAsia="zh-CN"/>
              </w:rPr>
              <w:t>them</w:t>
            </w:r>
            <w:r w:rsidR="00C60EE1">
              <w:rPr>
                <w:rFonts w:eastAsiaTheme="minorEastAsia" w:hint="eastAsia"/>
                <w:lang w:eastAsia="zh-CN"/>
              </w:rPr>
              <w:t xml:space="preserve"> </w:t>
            </w:r>
            <w:r>
              <w:t xml:space="preserve">confidential, and thus no access </w:t>
            </w:r>
            <w:r w:rsidR="00C60EE1">
              <w:rPr>
                <w:rFonts w:eastAsiaTheme="minorEastAsia" w:hint="eastAsia"/>
                <w:lang w:eastAsia="zh-CN"/>
              </w:rPr>
              <w:t xml:space="preserve">to public </w:t>
            </w:r>
            <w:r>
              <w:t>until patent is issued and granted if applicable.</w:t>
            </w:r>
          </w:p>
          <w:p w14:paraId="3BA8591E" w14:textId="77777777" w:rsidR="004D37B4" w:rsidRDefault="004D37B4" w:rsidP="004D37B4"/>
          <w:p w14:paraId="446FA618" w14:textId="77777777" w:rsidR="004D37B4" w:rsidRDefault="004D37B4" w:rsidP="004D37B4"/>
          <w:p w14:paraId="0A43CA87" w14:textId="77777777" w:rsidR="0046404A" w:rsidRPr="004D37B4" w:rsidRDefault="0046404A" w:rsidP="00436EB9"/>
        </w:tc>
      </w:tr>
      <w:tr w:rsidR="008F41F6" w:rsidRPr="00F42A6F" w14:paraId="770DF084" w14:textId="77777777" w:rsidTr="00436EB9">
        <w:trPr>
          <w:cantSplit/>
          <w:trHeight w:val="269"/>
        </w:trPr>
        <w:tc>
          <w:tcPr>
            <w:tcW w:w="4962" w:type="dxa"/>
          </w:tcPr>
          <w:p w14:paraId="2A76539C" w14:textId="77777777" w:rsidR="008F41F6" w:rsidRDefault="008F41F6" w:rsidP="00877A71">
            <w:r w:rsidRPr="008F41F6">
              <w:t>If access is restricted, please specify who will be able to access the data and under what conditions.</w:t>
            </w:r>
          </w:p>
        </w:tc>
        <w:tc>
          <w:tcPr>
            <w:tcW w:w="10631" w:type="dxa"/>
          </w:tcPr>
          <w:p w14:paraId="1872615D" w14:textId="34FB395E" w:rsidR="008F41F6" w:rsidRPr="004B18EA" w:rsidRDefault="004B18EA" w:rsidP="00436EB9">
            <w:pPr>
              <w:rPr>
                <w:rFonts w:eastAsiaTheme="minorEastAsia"/>
                <w:lang w:val="en-US" w:eastAsia="zh-CN"/>
              </w:rPr>
            </w:pPr>
            <w:r>
              <w:t>The data will be restricted/embargoed until the work is published or patented. Only the specific investigators involved in the research project</w:t>
            </w:r>
            <w:r>
              <w:rPr>
                <w:rFonts w:eastAsiaTheme="minorEastAsia" w:hint="eastAsia"/>
                <w:lang w:eastAsia="zh-CN"/>
              </w:rPr>
              <w:t xml:space="preserve">, including promotors, me, and some </w:t>
            </w:r>
            <w:r w:rsidR="0026280E">
              <w:rPr>
                <w:rFonts w:eastAsiaTheme="minorEastAsia" w:hint="eastAsia"/>
                <w:lang w:eastAsia="zh-CN"/>
              </w:rPr>
              <w:t>collaborators,</w:t>
            </w:r>
            <w:r>
              <w:t xml:space="preserve"> will have access to the data during the restriction / embargo period.</w:t>
            </w:r>
          </w:p>
        </w:tc>
      </w:tr>
      <w:tr w:rsidR="002300DE" w:rsidRPr="00F42A6F" w14:paraId="2F3403B2" w14:textId="77777777" w:rsidTr="00436EB9">
        <w:trPr>
          <w:cantSplit/>
          <w:trHeight w:val="269"/>
        </w:trPr>
        <w:tc>
          <w:tcPr>
            <w:tcW w:w="4962" w:type="dxa"/>
          </w:tcPr>
          <w:p w14:paraId="6CD0FFF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8F7DAD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792D0DB"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6663333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6B137D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57B767E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218EE7E" w14:textId="2C8688AB"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56E95">
                  <w:rPr>
                    <w:rFonts w:ascii="MS Gothic" w:eastAsia="MS Gothic" w:hAnsi="MS Gothic" w:hint="eastAsia"/>
                    <w:lang w:val="en-US"/>
                  </w:rPr>
                  <w:t>☒</w:t>
                </w:r>
              </w:sdtContent>
            </w:sdt>
            <w:r w:rsidR="00436EB9" w:rsidRPr="00436EB9">
              <w:rPr>
                <w:lang w:val="en-US"/>
              </w:rPr>
              <w:t xml:space="preserve"> No</w:t>
            </w:r>
          </w:p>
          <w:p w14:paraId="018223C1" w14:textId="77777777" w:rsidR="005904AD" w:rsidRPr="00436EB9" w:rsidRDefault="005904AD" w:rsidP="00436EB9">
            <w:pPr>
              <w:rPr>
                <w:lang w:val="en-US"/>
              </w:rPr>
            </w:pPr>
          </w:p>
          <w:p w14:paraId="78A25DA1" w14:textId="77777777" w:rsidR="002300DE" w:rsidRDefault="00436EB9" w:rsidP="00436EB9">
            <w:pPr>
              <w:rPr>
                <w:bCs/>
              </w:rPr>
            </w:pPr>
            <w:r w:rsidRPr="00436EB9">
              <w:rPr>
                <w:bCs/>
              </w:rPr>
              <w:t>I</w:t>
            </w:r>
            <w:r>
              <w:rPr>
                <w:bCs/>
              </w:rPr>
              <w:t>f yes, please specify</w:t>
            </w:r>
            <w:r w:rsidRPr="00436EB9">
              <w:rPr>
                <w:bCs/>
              </w:rPr>
              <w:t>:</w:t>
            </w:r>
          </w:p>
          <w:p w14:paraId="07EEE460" w14:textId="77777777" w:rsidR="005904AD" w:rsidRDefault="005904AD" w:rsidP="00436EB9">
            <w:pPr>
              <w:rPr>
                <w:b/>
                <w:bCs/>
              </w:rPr>
            </w:pPr>
          </w:p>
          <w:p w14:paraId="72BBF1B1" w14:textId="77777777" w:rsidR="005904AD" w:rsidRPr="00C57639" w:rsidRDefault="005904AD" w:rsidP="00436EB9">
            <w:pPr>
              <w:rPr>
                <w:b/>
                <w:bCs/>
              </w:rPr>
            </w:pPr>
          </w:p>
        </w:tc>
      </w:tr>
      <w:tr w:rsidR="002300DE" w:rsidRPr="00F42A6F" w14:paraId="1A44FFBC" w14:textId="77777777" w:rsidTr="00436EB9">
        <w:trPr>
          <w:cantSplit/>
          <w:trHeight w:val="269"/>
        </w:trPr>
        <w:tc>
          <w:tcPr>
            <w:tcW w:w="4962" w:type="dxa"/>
          </w:tcPr>
          <w:p w14:paraId="797E88D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53D33C" w14:textId="6D6CB49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156E9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8DB4A7C"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FC55EE5"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1D66DF5" w14:textId="77777777" w:rsidR="002300DE" w:rsidRPr="00DC64A0" w:rsidRDefault="002300DE" w:rsidP="6320600B">
            <w:pPr>
              <w:rPr>
                <w:b/>
                <w:bCs/>
                <w:lang w:val="en-US"/>
              </w:rPr>
            </w:pPr>
          </w:p>
        </w:tc>
      </w:tr>
      <w:tr w:rsidR="002300DE" w:rsidRPr="00F42A6F" w14:paraId="2795CF90" w14:textId="77777777" w:rsidTr="00436EB9">
        <w:trPr>
          <w:cantSplit/>
          <w:trHeight w:val="269"/>
        </w:trPr>
        <w:tc>
          <w:tcPr>
            <w:tcW w:w="4962" w:type="dxa"/>
          </w:tcPr>
          <w:p w14:paraId="64139DD2" w14:textId="77777777" w:rsidR="00CF3DAB" w:rsidRDefault="00CF3DAB" w:rsidP="00877A71">
            <w:r w:rsidRPr="00CF3DAB">
              <w:lastRenderedPageBreak/>
              <w:t>When will the data be made available?</w:t>
            </w:r>
          </w:p>
          <w:p w14:paraId="5F9A7FEB" w14:textId="77777777" w:rsidR="00CF3DAB" w:rsidRDefault="00CF3DAB" w:rsidP="00CF3DAB"/>
          <w:p w14:paraId="452A3329" w14:textId="77777777" w:rsidR="002300DE" w:rsidRPr="00CF3DAB" w:rsidRDefault="002300DE" w:rsidP="00CF3DAB">
            <w:pPr>
              <w:rPr>
                <w:i/>
                <w:smallCaps/>
                <w:color w:val="5A5A5A" w:themeColor="text1" w:themeTint="A5"/>
                <w:sz w:val="20"/>
                <w:szCs w:val="20"/>
              </w:rPr>
            </w:pPr>
          </w:p>
        </w:tc>
        <w:tc>
          <w:tcPr>
            <w:tcW w:w="10631" w:type="dxa"/>
          </w:tcPr>
          <w:p w14:paraId="7EF98F19" w14:textId="1BD8281A"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156E9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6F39ECE"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B200DE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7C1C17D" w14:textId="77777777" w:rsidR="00CF3DAB" w:rsidRDefault="00CF3DAB" w:rsidP="6320600B">
            <w:pPr>
              <w:rPr>
                <w:b/>
                <w:bCs/>
              </w:rPr>
            </w:pPr>
          </w:p>
          <w:p w14:paraId="0F28B433" w14:textId="77777777" w:rsidR="00CF3DAB" w:rsidRPr="00C57639" w:rsidRDefault="00CF3DAB" w:rsidP="6320600B">
            <w:pPr>
              <w:rPr>
                <w:b/>
                <w:bCs/>
              </w:rPr>
            </w:pPr>
          </w:p>
        </w:tc>
      </w:tr>
      <w:tr w:rsidR="002300DE" w:rsidRPr="00F42A6F" w14:paraId="31AC1E2A" w14:textId="77777777" w:rsidTr="00436EB9">
        <w:trPr>
          <w:cantSplit/>
          <w:trHeight w:val="269"/>
        </w:trPr>
        <w:tc>
          <w:tcPr>
            <w:tcW w:w="4962" w:type="dxa"/>
          </w:tcPr>
          <w:p w14:paraId="39488248" w14:textId="77777777" w:rsidR="002300DE" w:rsidRDefault="009966C3" w:rsidP="00877A71">
            <w:r w:rsidRPr="009966C3">
              <w:t>Which data usage licenses are you going to provide? If none, please explain why.</w:t>
            </w:r>
          </w:p>
          <w:p w14:paraId="2DBADC20" w14:textId="77777777" w:rsidR="00CF07B7" w:rsidRDefault="00CF07B7" w:rsidP="00877A71"/>
          <w:p w14:paraId="749B748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AD2C5D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2FBF483" w14:textId="77777777" w:rsidR="009966C3" w:rsidRDefault="009966C3" w:rsidP="00306CBC"/>
        </w:tc>
        <w:tc>
          <w:tcPr>
            <w:tcW w:w="10631" w:type="dxa"/>
          </w:tcPr>
          <w:p w14:paraId="26E01CA9" w14:textId="304ED7AF"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56E9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EB8356A"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BE62248"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6BE313F"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97418EE"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5ED0A2C" w14:textId="77777777" w:rsidR="002300DE" w:rsidRPr="00C57639" w:rsidRDefault="002300DE" w:rsidP="00BB4EB5">
            <w:pPr>
              <w:rPr>
                <w:b/>
                <w:bCs/>
              </w:rPr>
            </w:pPr>
          </w:p>
        </w:tc>
      </w:tr>
      <w:tr w:rsidR="00331EA7" w:rsidRPr="00F42A6F" w14:paraId="4EFEB03A" w14:textId="77777777" w:rsidTr="00436EB9">
        <w:trPr>
          <w:cantSplit/>
          <w:trHeight w:val="269"/>
        </w:trPr>
        <w:tc>
          <w:tcPr>
            <w:tcW w:w="4962" w:type="dxa"/>
          </w:tcPr>
          <w:p w14:paraId="330E057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BF4F974" w14:textId="77777777" w:rsidR="00C25D47" w:rsidRDefault="00C25D47" w:rsidP="00877A71"/>
          <w:p w14:paraId="4012B2B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85E7BE2" w14:textId="77777777" w:rsidR="00331EA7" w:rsidRPr="00C25D47" w:rsidRDefault="00331EA7" w:rsidP="00C25D47"/>
        </w:tc>
        <w:tc>
          <w:tcPr>
            <w:tcW w:w="10631" w:type="dxa"/>
          </w:tcPr>
          <w:p w14:paraId="4BC3546F"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1F8AFD2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321F221B" w14:textId="4FF9333B"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156E95">
                  <w:rPr>
                    <w:rFonts w:ascii="MS Gothic" w:eastAsia="MS Gothic" w:hAnsi="MS Gothic" w:hint="eastAsia"/>
                    <w:lang w:val="en-US"/>
                  </w:rPr>
                  <w:t>☒</w:t>
                </w:r>
              </w:sdtContent>
            </w:sdt>
            <w:r w:rsidR="00B90014">
              <w:rPr>
                <w:lang w:val="en-US"/>
              </w:rPr>
              <w:t xml:space="preserve"> No</w:t>
            </w:r>
          </w:p>
          <w:p w14:paraId="6F6C2439" w14:textId="77777777" w:rsidR="00331EA7" w:rsidRDefault="00331EA7" w:rsidP="00331EA7">
            <w:pPr>
              <w:rPr>
                <w:b/>
                <w:bCs/>
              </w:rPr>
            </w:pPr>
          </w:p>
          <w:p w14:paraId="22B68450" w14:textId="77777777" w:rsidR="00331EA7" w:rsidRPr="00C57639" w:rsidRDefault="00331EA7" w:rsidP="00331EA7">
            <w:pPr>
              <w:rPr>
                <w:b/>
                <w:bCs/>
              </w:rPr>
            </w:pPr>
          </w:p>
        </w:tc>
      </w:tr>
      <w:tr w:rsidR="002300DE" w:rsidRPr="005B780B" w14:paraId="62AF66ED" w14:textId="77777777" w:rsidTr="00436EB9">
        <w:trPr>
          <w:cantSplit/>
          <w:trHeight w:val="269"/>
        </w:trPr>
        <w:tc>
          <w:tcPr>
            <w:tcW w:w="4962" w:type="dxa"/>
          </w:tcPr>
          <w:p w14:paraId="1BBB7FA2" w14:textId="77777777" w:rsidR="00D712D9" w:rsidRPr="00BD4178" w:rsidRDefault="002300DE" w:rsidP="00877A71">
            <w:r>
              <w:t xml:space="preserve">What are the expected costs for data sharing? How will these costs be covered? </w:t>
            </w:r>
          </w:p>
          <w:p w14:paraId="031C262C" w14:textId="77777777" w:rsidR="00171BDA" w:rsidRPr="00D712D9" w:rsidRDefault="00171BDA" w:rsidP="00877A71">
            <w:pPr>
              <w:rPr>
                <w:i/>
              </w:rPr>
            </w:pPr>
          </w:p>
        </w:tc>
        <w:tc>
          <w:tcPr>
            <w:tcW w:w="10631" w:type="dxa"/>
          </w:tcPr>
          <w:p w14:paraId="69F121ED" w14:textId="78F7717F" w:rsidR="002300DE" w:rsidRPr="00887AFC" w:rsidRDefault="00887AFC" w:rsidP="5D59270C">
            <w:pPr>
              <w:rPr>
                <w:rFonts w:eastAsiaTheme="minorEastAsia"/>
                <w:lang w:eastAsia="zh-CN"/>
              </w:rPr>
            </w:pPr>
            <w:r w:rsidRPr="00887AFC">
              <w:rPr>
                <w:rFonts w:eastAsiaTheme="minorEastAsia" w:hint="eastAsia"/>
                <w:lang w:eastAsia="zh-CN"/>
              </w:rPr>
              <w:t>The above-mentioned storage types are free for KU Leuven staff</w:t>
            </w:r>
            <w:del w:id="2" w:author="Author">
              <w:r w:rsidRPr="00887AFC" w:rsidDel="007D726B">
                <w:rPr>
                  <w:rFonts w:eastAsiaTheme="minorEastAsia" w:hint="eastAsia"/>
                  <w:lang w:eastAsia="zh-CN"/>
                </w:rPr>
                <w:delText>s</w:delText>
              </w:r>
            </w:del>
            <w:r w:rsidRPr="00887AFC">
              <w:rPr>
                <w:rFonts w:eastAsiaTheme="minorEastAsia" w:hint="eastAsia"/>
                <w:lang w:eastAsia="zh-CN"/>
              </w:rPr>
              <w:t>.</w:t>
            </w:r>
          </w:p>
        </w:tc>
      </w:tr>
    </w:tbl>
    <w:p w14:paraId="7E0C7D2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1EE5ED" w14:textId="77777777" w:rsidTr="005E32FD">
        <w:trPr>
          <w:cantSplit/>
          <w:trHeight w:val="501"/>
        </w:trPr>
        <w:tc>
          <w:tcPr>
            <w:tcW w:w="15593" w:type="dxa"/>
            <w:gridSpan w:val="2"/>
            <w:shd w:val="clear" w:color="auto" w:fill="5B9BD5" w:themeFill="accent5"/>
          </w:tcPr>
          <w:p w14:paraId="402ACA1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4989F2A" w14:textId="77777777" w:rsidR="00877A71" w:rsidRPr="00145CC7" w:rsidRDefault="00877A71" w:rsidP="00EE6614">
            <w:pPr>
              <w:ind w:left="360"/>
              <w:rPr>
                <w:b/>
              </w:rPr>
            </w:pPr>
          </w:p>
        </w:tc>
      </w:tr>
      <w:tr w:rsidR="002300DE" w:rsidRPr="00F42A6F" w14:paraId="7B113634" w14:textId="77777777" w:rsidTr="00436EB9">
        <w:trPr>
          <w:cantSplit/>
          <w:trHeight w:val="269"/>
        </w:trPr>
        <w:tc>
          <w:tcPr>
            <w:tcW w:w="4962" w:type="dxa"/>
          </w:tcPr>
          <w:p w14:paraId="72677C80" w14:textId="77777777" w:rsidR="002300DE" w:rsidRPr="00CA44D7" w:rsidRDefault="00F621F9" w:rsidP="00877A71">
            <w:r w:rsidRPr="00C40606">
              <w:t>Who will manage data documentation and metadata during the research project?</w:t>
            </w:r>
          </w:p>
        </w:tc>
        <w:tc>
          <w:tcPr>
            <w:tcW w:w="10631" w:type="dxa"/>
          </w:tcPr>
          <w:p w14:paraId="07203EAD" w14:textId="7D8B5C79" w:rsidR="002300DE" w:rsidRPr="00C57639" w:rsidRDefault="00B33A90" w:rsidP="6320600B">
            <w:pPr>
              <w:rPr>
                <w:b/>
                <w:bCs/>
              </w:rPr>
            </w:pPr>
            <w:r>
              <w:rPr>
                <w:rFonts w:eastAsiaTheme="minorEastAsia" w:hint="eastAsia"/>
                <w:lang w:eastAsia="zh-CN"/>
              </w:rPr>
              <w:t>My promotors and I</w:t>
            </w:r>
            <w:r w:rsidR="00BC0851">
              <w:t xml:space="preserve"> will make the dataset files along with the metadata. </w:t>
            </w:r>
            <w:r>
              <w:rPr>
                <w:rFonts w:eastAsiaTheme="minorEastAsia" w:hint="eastAsia"/>
                <w:lang w:eastAsia="zh-CN"/>
              </w:rPr>
              <w:t>We</w:t>
            </w:r>
            <w:r w:rsidR="00BC0851">
              <w:t xml:space="preserve"> will ensure uploading and</w:t>
            </w:r>
            <w:r w:rsidR="00160D26">
              <w:rPr>
                <w:rFonts w:eastAsiaTheme="minorEastAsia" w:hint="eastAsia"/>
                <w:lang w:eastAsia="zh-CN"/>
              </w:rPr>
              <w:t xml:space="preserve"> </w:t>
            </w:r>
            <w:r w:rsidR="00BC0851">
              <w:t xml:space="preserve">storing the datasets </w:t>
            </w:r>
            <w:r>
              <w:t>during</w:t>
            </w:r>
            <w:r w:rsidR="00BC0851">
              <w:t xml:space="preserve"> </w:t>
            </w:r>
            <w:r>
              <w:rPr>
                <w:rFonts w:eastAsiaTheme="minorEastAsia" w:hint="eastAsia"/>
                <w:lang w:eastAsia="zh-CN"/>
              </w:rPr>
              <w:t xml:space="preserve">my </w:t>
            </w:r>
            <w:r w:rsidR="00BC0851">
              <w:t>PhD and the project.</w:t>
            </w:r>
          </w:p>
        </w:tc>
      </w:tr>
      <w:tr w:rsidR="002300DE" w:rsidRPr="00F42A6F" w14:paraId="5914FDF3" w14:textId="77777777" w:rsidTr="00436EB9">
        <w:trPr>
          <w:cantSplit/>
          <w:trHeight w:val="269"/>
        </w:trPr>
        <w:tc>
          <w:tcPr>
            <w:tcW w:w="4962" w:type="dxa"/>
          </w:tcPr>
          <w:p w14:paraId="5E597468" w14:textId="77777777" w:rsidR="002300DE" w:rsidRDefault="00F621F9" w:rsidP="00877A71">
            <w:r w:rsidRPr="00C40606">
              <w:lastRenderedPageBreak/>
              <w:t>Who will manage data storage and backup during the research project?</w:t>
            </w:r>
          </w:p>
        </w:tc>
        <w:tc>
          <w:tcPr>
            <w:tcW w:w="10631" w:type="dxa"/>
          </w:tcPr>
          <w:p w14:paraId="28D39C04" w14:textId="5340E508" w:rsidR="002300DE" w:rsidRPr="006904D7" w:rsidRDefault="006904D7" w:rsidP="6320600B">
            <w:pPr>
              <w:rPr>
                <w:rFonts w:eastAsiaTheme="minorEastAsia"/>
                <w:b/>
                <w:bCs/>
                <w:lang w:eastAsia="zh-CN"/>
              </w:rPr>
            </w:pPr>
            <w:r>
              <w:rPr>
                <w:rFonts w:eastAsiaTheme="minorEastAsia" w:hint="eastAsia"/>
                <w:lang w:eastAsia="zh-CN"/>
              </w:rPr>
              <w:t xml:space="preserve">I </w:t>
            </w:r>
            <w:r>
              <w:t xml:space="preserve">will take care of data storage and backup during the research project, and </w:t>
            </w:r>
            <w:r>
              <w:rPr>
                <w:rFonts w:eastAsiaTheme="minorEastAsia" w:hint="eastAsia"/>
                <w:lang w:eastAsia="zh-CN"/>
              </w:rPr>
              <w:t xml:space="preserve">I </w:t>
            </w:r>
            <w:r>
              <w:t>will be supervised in this task by the promotors of the research project</w:t>
            </w:r>
            <w:r>
              <w:rPr>
                <w:rFonts w:eastAsiaTheme="minorEastAsia" w:hint="eastAsia"/>
                <w:lang w:eastAsia="zh-CN"/>
              </w:rPr>
              <w:t>.</w:t>
            </w:r>
          </w:p>
        </w:tc>
      </w:tr>
      <w:tr w:rsidR="002300DE" w:rsidRPr="00F42A6F" w14:paraId="273305D6" w14:textId="77777777" w:rsidTr="00436EB9">
        <w:trPr>
          <w:cantSplit/>
          <w:trHeight w:val="269"/>
        </w:trPr>
        <w:tc>
          <w:tcPr>
            <w:tcW w:w="4962" w:type="dxa"/>
          </w:tcPr>
          <w:p w14:paraId="155F2B79" w14:textId="77777777" w:rsidR="002300DE" w:rsidRDefault="00F621F9" w:rsidP="00877A71">
            <w:r w:rsidRPr="00C40606">
              <w:t>Who will manage data preservation and sharing?</w:t>
            </w:r>
          </w:p>
        </w:tc>
        <w:tc>
          <w:tcPr>
            <w:tcW w:w="10631" w:type="dxa"/>
          </w:tcPr>
          <w:p w14:paraId="7F136C69" w14:textId="44BAC82A" w:rsidR="002300DE" w:rsidRPr="00C57639" w:rsidRDefault="00160D26" w:rsidP="6320600B">
            <w:pPr>
              <w:rPr>
                <w:b/>
                <w:bCs/>
              </w:rPr>
            </w:pPr>
            <w:r>
              <w:rPr>
                <w:rFonts w:eastAsiaTheme="minorEastAsia" w:hint="eastAsia"/>
                <w:lang w:eastAsia="zh-CN"/>
              </w:rPr>
              <w:t>My</w:t>
            </w:r>
            <w:r>
              <w:t xml:space="preserve"> promotor</w:t>
            </w:r>
            <w:r w:rsidR="00290343">
              <w:rPr>
                <w:rFonts w:eastAsiaTheme="minorEastAsia" w:hint="eastAsia"/>
                <w:lang w:eastAsia="zh-CN"/>
              </w:rPr>
              <w:t xml:space="preserve"> from KU Leuven</w:t>
            </w:r>
            <w:r>
              <w:t xml:space="preserve"> will be responsible for the </w:t>
            </w:r>
            <w:proofErr w:type="gramStart"/>
            <w:r>
              <w:t>long term</w:t>
            </w:r>
            <w:proofErr w:type="gramEnd"/>
            <w:r>
              <w:t xml:space="preserve"> data storage, preservation and sharing of data. </w:t>
            </w:r>
          </w:p>
        </w:tc>
      </w:tr>
      <w:tr w:rsidR="002300DE" w:rsidRPr="00F42A6F" w14:paraId="097B6BE1" w14:textId="77777777" w:rsidTr="00436EB9">
        <w:trPr>
          <w:cantSplit/>
          <w:trHeight w:val="269"/>
        </w:trPr>
        <w:tc>
          <w:tcPr>
            <w:tcW w:w="4962" w:type="dxa"/>
          </w:tcPr>
          <w:p w14:paraId="6B73A8CC" w14:textId="77777777" w:rsidR="00D712D9" w:rsidRPr="00D712D9" w:rsidRDefault="000E7787" w:rsidP="00D712D9">
            <w:pPr>
              <w:rPr>
                <w:i/>
              </w:rPr>
            </w:pPr>
            <w:r w:rsidRPr="00C40606">
              <w:t>Who will update and implement this DMP?</w:t>
            </w:r>
          </w:p>
        </w:tc>
        <w:tc>
          <w:tcPr>
            <w:tcW w:w="10631" w:type="dxa"/>
          </w:tcPr>
          <w:p w14:paraId="4F1F93F1" w14:textId="698B27F8" w:rsidR="002300DE" w:rsidRPr="00637AEC" w:rsidRDefault="00A2140D" w:rsidP="6320600B">
            <w:pPr>
              <w:rPr>
                <w:rFonts w:eastAsiaTheme="minorEastAsia"/>
                <w:lang w:eastAsia="zh-CN"/>
              </w:rPr>
            </w:pPr>
            <w:r w:rsidRPr="00637AEC">
              <w:rPr>
                <w:rFonts w:eastAsiaTheme="minorEastAsia" w:hint="eastAsia"/>
                <w:lang w:eastAsia="zh-CN"/>
              </w:rPr>
              <w:t xml:space="preserve">My promotors will update this DMP and make sure it is </w:t>
            </w:r>
            <w:r w:rsidR="00637AEC" w:rsidRPr="00637AEC">
              <w:rPr>
                <w:rFonts w:eastAsiaTheme="minorEastAsia"/>
                <w:lang w:eastAsia="zh-CN"/>
              </w:rPr>
              <w:t>implemented</w:t>
            </w:r>
            <w:r w:rsidR="00637AEC" w:rsidRPr="00637AEC">
              <w:rPr>
                <w:rFonts w:eastAsiaTheme="minorEastAsia" w:hint="eastAsia"/>
                <w:lang w:eastAsia="zh-CN"/>
              </w:rPr>
              <w:t>.</w:t>
            </w:r>
          </w:p>
        </w:tc>
      </w:tr>
    </w:tbl>
    <w:p w14:paraId="5EE65CB8" w14:textId="77777777" w:rsidR="0095381F" w:rsidRDefault="0095381F" w:rsidP="0095381F"/>
    <w:p w14:paraId="467FF1B5" w14:textId="77777777" w:rsidR="00FB3BB1" w:rsidRDefault="00FB3BB1" w:rsidP="0095381F"/>
    <w:p w14:paraId="3568980D" w14:textId="77777777" w:rsidR="00FB3BB1" w:rsidRDefault="00FB3BB1" w:rsidP="0095381F"/>
    <w:p w14:paraId="089E08C3" w14:textId="77777777" w:rsidR="00FB3BB1" w:rsidRDefault="00FB3BB1" w:rsidP="0095381F"/>
    <w:p w14:paraId="31C2D2BE" w14:textId="77777777" w:rsidR="00FB3BB1" w:rsidRDefault="00FB3BB1" w:rsidP="0095381F"/>
    <w:p w14:paraId="1A1B9BD1" w14:textId="77777777" w:rsidR="00FB3BB1" w:rsidRDefault="00FB3BB1" w:rsidP="0095381F"/>
    <w:p w14:paraId="30355DC5" w14:textId="77777777" w:rsidR="00FB3BB1" w:rsidRDefault="00FB3BB1" w:rsidP="0095381F"/>
    <w:p w14:paraId="0A5B14ED" w14:textId="77777777" w:rsidR="00FB3BB1" w:rsidRDefault="00FB3BB1" w:rsidP="0095381F"/>
    <w:p w14:paraId="633E9113" w14:textId="77777777" w:rsidR="00FB3BB1" w:rsidRDefault="00FB3BB1" w:rsidP="0095381F"/>
    <w:p w14:paraId="725082F4" w14:textId="77777777" w:rsidR="00FB3BB1" w:rsidRPr="00FA78D3" w:rsidRDefault="00FB3BB1" w:rsidP="0095381F">
      <w:pPr>
        <w:rPr>
          <w:sz w:val="28"/>
          <w:szCs w:val="28"/>
          <w:u w:val="single"/>
        </w:rPr>
      </w:pPr>
    </w:p>
    <w:sectPr w:rsidR="00FB3BB1" w:rsidRPr="00FA78D3" w:rsidSect="00AC43D2">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F720" w14:textId="77777777" w:rsidR="00AC43D2" w:rsidRDefault="00AC43D2" w:rsidP="00CE49D2">
      <w:r>
        <w:separator/>
      </w:r>
    </w:p>
  </w:endnote>
  <w:endnote w:type="continuationSeparator" w:id="0">
    <w:p w14:paraId="0612058B" w14:textId="77777777" w:rsidR="00AC43D2" w:rsidRDefault="00AC43D2" w:rsidP="00CE49D2">
      <w:r>
        <w:continuationSeparator/>
      </w:r>
    </w:p>
  </w:endnote>
  <w:endnote w:type="continuationNotice" w:id="1">
    <w:p w14:paraId="3C30066A" w14:textId="77777777" w:rsidR="00AC43D2" w:rsidRDefault="00AC4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0DDA2DB" w14:textId="77777777" w:rsidR="00D11EAA" w:rsidRDefault="00D11EAA" w:rsidP="00321EE3">
        <w:pPr>
          <w:pStyle w:val="Footer"/>
          <w:jc w:val="center"/>
        </w:pPr>
      </w:p>
      <w:p w14:paraId="41BD864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ED5EA2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41DFE" w14:textId="77777777" w:rsidR="00AC43D2" w:rsidRDefault="00AC43D2" w:rsidP="00CE49D2">
      <w:r>
        <w:separator/>
      </w:r>
    </w:p>
  </w:footnote>
  <w:footnote w:type="continuationSeparator" w:id="0">
    <w:p w14:paraId="65E4B3F0" w14:textId="77777777" w:rsidR="00AC43D2" w:rsidRDefault="00AC43D2" w:rsidP="00CE49D2">
      <w:r>
        <w:continuationSeparator/>
      </w:r>
    </w:p>
  </w:footnote>
  <w:footnote w:type="continuationNotice" w:id="1">
    <w:p w14:paraId="22EE7A8B" w14:textId="77777777" w:rsidR="00AC43D2" w:rsidRDefault="00AC43D2"/>
  </w:footnote>
  <w:footnote w:id="2">
    <w:p w14:paraId="4C0459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3">
    <w:p w14:paraId="5DE67F4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14:paraId="6EAEF10F" w14:textId="77777777" w:rsidR="00306CBC" w:rsidRPr="00450F41" w:rsidRDefault="00306CBC">
      <w:pPr>
        <w:pStyle w:val="FootnoteText"/>
        <w:rPr>
          <w:rFonts w:eastAsiaTheme="minorEastAsia"/>
          <w:lang w:eastAsia="zh-CN"/>
        </w:rPr>
      </w:pPr>
      <w:r>
        <w:rPr>
          <w:rStyle w:val="FootnoteReference"/>
        </w:rPr>
        <w:footnoteRef/>
      </w:r>
      <w:r>
        <w:t xml:space="preserve"> </w:t>
      </w:r>
      <w:r w:rsidRPr="0097375E">
        <w:t>Add rows for each dataset you want to describe.</w:t>
      </w:r>
    </w:p>
  </w:footnote>
  <w:footnote w:id="5">
    <w:p w14:paraId="4862B3D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B600C4"/>
    <w:multiLevelType w:val="hybridMultilevel"/>
    <w:tmpl w:val="0FD6C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23695103">
    <w:abstractNumId w:val="16"/>
  </w:num>
  <w:num w:numId="2" w16cid:durableId="386414130">
    <w:abstractNumId w:val="32"/>
  </w:num>
  <w:num w:numId="3" w16cid:durableId="818575477">
    <w:abstractNumId w:val="12"/>
  </w:num>
  <w:num w:numId="4" w16cid:durableId="1161853604">
    <w:abstractNumId w:val="8"/>
  </w:num>
  <w:num w:numId="5" w16cid:durableId="1986426024">
    <w:abstractNumId w:val="28"/>
  </w:num>
  <w:num w:numId="6" w16cid:durableId="1077478856">
    <w:abstractNumId w:val="25"/>
  </w:num>
  <w:num w:numId="7" w16cid:durableId="2123718197">
    <w:abstractNumId w:val="33"/>
  </w:num>
  <w:num w:numId="8" w16cid:durableId="1103917201">
    <w:abstractNumId w:val="7"/>
  </w:num>
  <w:num w:numId="9" w16cid:durableId="550654247">
    <w:abstractNumId w:val="5"/>
  </w:num>
  <w:num w:numId="10" w16cid:durableId="1718898345">
    <w:abstractNumId w:val="19"/>
  </w:num>
  <w:num w:numId="11" w16cid:durableId="1996372184">
    <w:abstractNumId w:val="17"/>
  </w:num>
  <w:num w:numId="12" w16cid:durableId="1064449670">
    <w:abstractNumId w:val="2"/>
  </w:num>
  <w:num w:numId="13" w16cid:durableId="968510552">
    <w:abstractNumId w:val="34"/>
  </w:num>
  <w:num w:numId="14" w16cid:durableId="378365238">
    <w:abstractNumId w:val="3"/>
  </w:num>
  <w:num w:numId="15" w16cid:durableId="160508625">
    <w:abstractNumId w:val="35"/>
  </w:num>
  <w:num w:numId="16" w16cid:durableId="993879320">
    <w:abstractNumId w:val="4"/>
  </w:num>
  <w:num w:numId="17" w16cid:durableId="1635403999">
    <w:abstractNumId w:val="27"/>
  </w:num>
  <w:num w:numId="18" w16cid:durableId="2070112606">
    <w:abstractNumId w:val="30"/>
  </w:num>
  <w:num w:numId="19" w16cid:durableId="1301033081">
    <w:abstractNumId w:val="26"/>
  </w:num>
  <w:num w:numId="20" w16cid:durableId="1546216572">
    <w:abstractNumId w:val="29"/>
  </w:num>
  <w:num w:numId="21" w16cid:durableId="1462457969">
    <w:abstractNumId w:val="13"/>
  </w:num>
  <w:num w:numId="22" w16cid:durableId="1165627438">
    <w:abstractNumId w:val="31"/>
  </w:num>
  <w:num w:numId="23" w16cid:durableId="264654247">
    <w:abstractNumId w:val="15"/>
  </w:num>
  <w:num w:numId="24" w16cid:durableId="1415205607">
    <w:abstractNumId w:val="18"/>
  </w:num>
  <w:num w:numId="25" w16cid:durableId="1794904765">
    <w:abstractNumId w:val="23"/>
  </w:num>
  <w:num w:numId="26" w16cid:durableId="675574265">
    <w:abstractNumId w:val="21"/>
  </w:num>
  <w:num w:numId="27" w16cid:durableId="1159618616">
    <w:abstractNumId w:val="22"/>
  </w:num>
  <w:num w:numId="28" w16cid:durableId="1387027153">
    <w:abstractNumId w:val="6"/>
  </w:num>
  <w:num w:numId="29" w16cid:durableId="1122192447">
    <w:abstractNumId w:val="14"/>
  </w:num>
  <w:num w:numId="30" w16cid:durableId="1733850654">
    <w:abstractNumId w:val="20"/>
  </w:num>
  <w:num w:numId="31" w16cid:durableId="110054787">
    <w:abstractNumId w:val="0"/>
  </w:num>
  <w:num w:numId="32" w16cid:durableId="500967740">
    <w:abstractNumId w:val="9"/>
  </w:num>
  <w:num w:numId="33" w16cid:durableId="1902596811">
    <w:abstractNumId w:val="24"/>
  </w:num>
  <w:num w:numId="34" w16cid:durableId="690692139">
    <w:abstractNumId w:val="36"/>
  </w:num>
  <w:num w:numId="35" w16cid:durableId="913126880">
    <w:abstractNumId w:val="10"/>
  </w:num>
  <w:num w:numId="36" w16cid:durableId="956064111">
    <w:abstractNumId w:val="1"/>
  </w:num>
  <w:num w:numId="37" w16cid:durableId="1335841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wNzU0MDG3NDc0MjBU0lEKTi0uzszPAykwqwUA41kdVywAAAA="/>
  </w:docVars>
  <w:rsids>
    <w:rsidRoot w:val="0095381F"/>
    <w:rsid w:val="00001F61"/>
    <w:rsid w:val="00001FD2"/>
    <w:rsid w:val="000046F7"/>
    <w:rsid w:val="000058FD"/>
    <w:rsid w:val="00007531"/>
    <w:rsid w:val="00007854"/>
    <w:rsid w:val="000108DF"/>
    <w:rsid w:val="0001291E"/>
    <w:rsid w:val="00014F56"/>
    <w:rsid w:val="00017A08"/>
    <w:rsid w:val="00017BCF"/>
    <w:rsid w:val="00020990"/>
    <w:rsid w:val="000225D9"/>
    <w:rsid w:val="00025AC4"/>
    <w:rsid w:val="000260CC"/>
    <w:rsid w:val="00026CC4"/>
    <w:rsid w:val="00030165"/>
    <w:rsid w:val="00030D9F"/>
    <w:rsid w:val="00032ED4"/>
    <w:rsid w:val="00033BAF"/>
    <w:rsid w:val="00033F6C"/>
    <w:rsid w:val="00036CE5"/>
    <w:rsid w:val="00037A31"/>
    <w:rsid w:val="00037F83"/>
    <w:rsid w:val="0004309D"/>
    <w:rsid w:val="00043AA2"/>
    <w:rsid w:val="00043AF8"/>
    <w:rsid w:val="0004420C"/>
    <w:rsid w:val="00044F8E"/>
    <w:rsid w:val="00047A5F"/>
    <w:rsid w:val="000522A7"/>
    <w:rsid w:val="00054B40"/>
    <w:rsid w:val="00055A12"/>
    <w:rsid w:val="00057AAF"/>
    <w:rsid w:val="00064CBB"/>
    <w:rsid w:val="00064D19"/>
    <w:rsid w:val="00065E37"/>
    <w:rsid w:val="00070249"/>
    <w:rsid w:val="00070268"/>
    <w:rsid w:val="00072018"/>
    <w:rsid w:val="00073D70"/>
    <w:rsid w:val="000743EB"/>
    <w:rsid w:val="0008393F"/>
    <w:rsid w:val="00083FD0"/>
    <w:rsid w:val="000906CC"/>
    <w:rsid w:val="00094570"/>
    <w:rsid w:val="00097E2A"/>
    <w:rsid w:val="000A2BC9"/>
    <w:rsid w:val="000A46BC"/>
    <w:rsid w:val="000A6FF8"/>
    <w:rsid w:val="000B154E"/>
    <w:rsid w:val="000B2E0A"/>
    <w:rsid w:val="000B379A"/>
    <w:rsid w:val="000B414C"/>
    <w:rsid w:val="000B6BB4"/>
    <w:rsid w:val="000B7A5C"/>
    <w:rsid w:val="000C023E"/>
    <w:rsid w:val="000C2FA2"/>
    <w:rsid w:val="000C3CB5"/>
    <w:rsid w:val="000C4BF5"/>
    <w:rsid w:val="000C4E15"/>
    <w:rsid w:val="000D154F"/>
    <w:rsid w:val="000D59AE"/>
    <w:rsid w:val="000D5D82"/>
    <w:rsid w:val="000D6B43"/>
    <w:rsid w:val="000D7152"/>
    <w:rsid w:val="000E002C"/>
    <w:rsid w:val="000E1E84"/>
    <w:rsid w:val="000E5EEF"/>
    <w:rsid w:val="000E6129"/>
    <w:rsid w:val="000E678A"/>
    <w:rsid w:val="000E6D2E"/>
    <w:rsid w:val="000E7787"/>
    <w:rsid w:val="000F0D57"/>
    <w:rsid w:val="000F13FA"/>
    <w:rsid w:val="000F22DF"/>
    <w:rsid w:val="00100DBE"/>
    <w:rsid w:val="00102451"/>
    <w:rsid w:val="00110756"/>
    <w:rsid w:val="00114359"/>
    <w:rsid w:val="00114BDA"/>
    <w:rsid w:val="00115179"/>
    <w:rsid w:val="0011665F"/>
    <w:rsid w:val="00117455"/>
    <w:rsid w:val="00120BCC"/>
    <w:rsid w:val="00121E34"/>
    <w:rsid w:val="00123984"/>
    <w:rsid w:val="00124813"/>
    <w:rsid w:val="0012483E"/>
    <w:rsid w:val="00134F62"/>
    <w:rsid w:val="0013590B"/>
    <w:rsid w:val="00135919"/>
    <w:rsid w:val="001376E0"/>
    <w:rsid w:val="0013795B"/>
    <w:rsid w:val="00140273"/>
    <w:rsid w:val="00144014"/>
    <w:rsid w:val="00145CC7"/>
    <w:rsid w:val="001468CB"/>
    <w:rsid w:val="0015218E"/>
    <w:rsid w:val="0015381C"/>
    <w:rsid w:val="00155351"/>
    <w:rsid w:val="001569A1"/>
    <w:rsid w:val="00156E95"/>
    <w:rsid w:val="00160D26"/>
    <w:rsid w:val="00165EC0"/>
    <w:rsid w:val="00166718"/>
    <w:rsid w:val="001707E4"/>
    <w:rsid w:val="00170E92"/>
    <w:rsid w:val="00171BDA"/>
    <w:rsid w:val="00171BFB"/>
    <w:rsid w:val="00174B35"/>
    <w:rsid w:val="00174CE7"/>
    <w:rsid w:val="00175B65"/>
    <w:rsid w:val="00177772"/>
    <w:rsid w:val="00184061"/>
    <w:rsid w:val="001847ED"/>
    <w:rsid w:val="00184881"/>
    <w:rsid w:val="00184A64"/>
    <w:rsid w:val="00184DDE"/>
    <w:rsid w:val="00186511"/>
    <w:rsid w:val="00190301"/>
    <w:rsid w:val="001942F8"/>
    <w:rsid w:val="001956AB"/>
    <w:rsid w:val="00197920"/>
    <w:rsid w:val="001A0CD1"/>
    <w:rsid w:val="001A45E1"/>
    <w:rsid w:val="001A63D0"/>
    <w:rsid w:val="001A6D63"/>
    <w:rsid w:val="001B2621"/>
    <w:rsid w:val="001B2BD8"/>
    <w:rsid w:val="001B4C60"/>
    <w:rsid w:val="001B5551"/>
    <w:rsid w:val="001C2CE5"/>
    <w:rsid w:val="001C3D28"/>
    <w:rsid w:val="001D0300"/>
    <w:rsid w:val="001F6067"/>
    <w:rsid w:val="00202C9D"/>
    <w:rsid w:val="00203848"/>
    <w:rsid w:val="00203D87"/>
    <w:rsid w:val="00207D68"/>
    <w:rsid w:val="00210EB0"/>
    <w:rsid w:val="0021256B"/>
    <w:rsid w:val="00223EB2"/>
    <w:rsid w:val="002300DE"/>
    <w:rsid w:val="002330AD"/>
    <w:rsid w:val="00240FBC"/>
    <w:rsid w:val="00241E9C"/>
    <w:rsid w:val="00243B39"/>
    <w:rsid w:val="00244A11"/>
    <w:rsid w:val="002466F2"/>
    <w:rsid w:val="0024685C"/>
    <w:rsid w:val="00247520"/>
    <w:rsid w:val="00250516"/>
    <w:rsid w:val="00250D8D"/>
    <w:rsid w:val="00251FCB"/>
    <w:rsid w:val="0025638E"/>
    <w:rsid w:val="002624EA"/>
    <w:rsid w:val="0026280E"/>
    <w:rsid w:val="002651EF"/>
    <w:rsid w:val="00265950"/>
    <w:rsid w:val="0027091B"/>
    <w:rsid w:val="00274F0B"/>
    <w:rsid w:val="00277747"/>
    <w:rsid w:val="00277C22"/>
    <w:rsid w:val="00280887"/>
    <w:rsid w:val="00282F85"/>
    <w:rsid w:val="00282FDF"/>
    <w:rsid w:val="00283137"/>
    <w:rsid w:val="00290343"/>
    <w:rsid w:val="0029352E"/>
    <w:rsid w:val="00294D7D"/>
    <w:rsid w:val="00296559"/>
    <w:rsid w:val="002977B7"/>
    <w:rsid w:val="002A0F9E"/>
    <w:rsid w:val="002A243F"/>
    <w:rsid w:val="002A56A0"/>
    <w:rsid w:val="002A7B37"/>
    <w:rsid w:val="002C28CD"/>
    <w:rsid w:val="002C5FEE"/>
    <w:rsid w:val="002D0C7D"/>
    <w:rsid w:val="002D36F9"/>
    <w:rsid w:val="002E49B6"/>
    <w:rsid w:val="002F5624"/>
    <w:rsid w:val="003004C8"/>
    <w:rsid w:val="0030069C"/>
    <w:rsid w:val="003057A3"/>
    <w:rsid w:val="003061B6"/>
    <w:rsid w:val="0030680D"/>
    <w:rsid w:val="00306CBC"/>
    <w:rsid w:val="00306F7B"/>
    <w:rsid w:val="003104AE"/>
    <w:rsid w:val="003107D3"/>
    <w:rsid w:val="00310D46"/>
    <w:rsid w:val="00313914"/>
    <w:rsid w:val="00313DB3"/>
    <w:rsid w:val="0031491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4695A"/>
    <w:rsid w:val="0035345E"/>
    <w:rsid w:val="00354C79"/>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5298"/>
    <w:rsid w:val="003A6916"/>
    <w:rsid w:val="003C0359"/>
    <w:rsid w:val="003C48A9"/>
    <w:rsid w:val="003C7883"/>
    <w:rsid w:val="003D036F"/>
    <w:rsid w:val="003D128A"/>
    <w:rsid w:val="003D2185"/>
    <w:rsid w:val="003D2DDC"/>
    <w:rsid w:val="003D4098"/>
    <w:rsid w:val="003E12E0"/>
    <w:rsid w:val="003E370B"/>
    <w:rsid w:val="003E566A"/>
    <w:rsid w:val="003E7A5B"/>
    <w:rsid w:val="003E7F04"/>
    <w:rsid w:val="00401452"/>
    <w:rsid w:val="004014E1"/>
    <w:rsid w:val="0040421C"/>
    <w:rsid w:val="00405AAD"/>
    <w:rsid w:val="004060FE"/>
    <w:rsid w:val="004079B4"/>
    <w:rsid w:val="004105C0"/>
    <w:rsid w:val="004118AB"/>
    <w:rsid w:val="00412CAA"/>
    <w:rsid w:val="004140F2"/>
    <w:rsid w:val="00415B89"/>
    <w:rsid w:val="004217AE"/>
    <w:rsid w:val="00422BA9"/>
    <w:rsid w:val="00423BE2"/>
    <w:rsid w:val="00424DBA"/>
    <w:rsid w:val="00425D61"/>
    <w:rsid w:val="00425E19"/>
    <w:rsid w:val="00434DF0"/>
    <w:rsid w:val="00436EB9"/>
    <w:rsid w:val="0044123C"/>
    <w:rsid w:val="00441699"/>
    <w:rsid w:val="00441D64"/>
    <w:rsid w:val="004420AA"/>
    <w:rsid w:val="00442BCA"/>
    <w:rsid w:val="00447077"/>
    <w:rsid w:val="00450F41"/>
    <w:rsid w:val="0046229C"/>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18EA"/>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1B87"/>
    <w:rsid w:val="005252B9"/>
    <w:rsid w:val="00526579"/>
    <w:rsid w:val="00526D79"/>
    <w:rsid w:val="00531564"/>
    <w:rsid w:val="005321D4"/>
    <w:rsid w:val="00534576"/>
    <w:rsid w:val="00534707"/>
    <w:rsid w:val="0054104A"/>
    <w:rsid w:val="005434A0"/>
    <w:rsid w:val="00552B61"/>
    <w:rsid w:val="00553F7E"/>
    <w:rsid w:val="00555EA1"/>
    <w:rsid w:val="00561EE6"/>
    <w:rsid w:val="00566351"/>
    <w:rsid w:val="00572304"/>
    <w:rsid w:val="00572C6D"/>
    <w:rsid w:val="0057545A"/>
    <w:rsid w:val="0057740F"/>
    <w:rsid w:val="0058666D"/>
    <w:rsid w:val="00586889"/>
    <w:rsid w:val="005904AD"/>
    <w:rsid w:val="005907FA"/>
    <w:rsid w:val="00592633"/>
    <w:rsid w:val="00595441"/>
    <w:rsid w:val="005A0B25"/>
    <w:rsid w:val="005A189F"/>
    <w:rsid w:val="005A5A37"/>
    <w:rsid w:val="005A5E26"/>
    <w:rsid w:val="005B75F8"/>
    <w:rsid w:val="005B780B"/>
    <w:rsid w:val="005C19E9"/>
    <w:rsid w:val="005C2645"/>
    <w:rsid w:val="005C6FF1"/>
    <w:rsid w:val="005C71C0"/>
    <w:rsid w:val="005D4D9E"/>
    <w:rsid w:val="005D5814"/>
    <w:rsid w:val="005D70BF"/>
    <w:rsid w:val="005D763F"/>
    <w:rsid w:val="005E32FD"/>
    <w:rsid w:val="005E451B"/>
    <w:rsid w:val="005E5386"/>
    <w:rsid w:val="005F1A74"/>
    <w:rsid w:val="005F6665"/>
    <w:rsid w:val="006003C8"/>
    <w:rsid w:val="00605302"/>
    <w:rsid w:val="00605AAD"/>
    <w:rsid w:val="00610242"/>
    <w:rsid w:val="006200AD"/>
    <w:rsid w:val="00620BB0"/>
    <w:rsid w:val="00620EDF"/>
    <w:rsid w:val="006211B3"/>
    <w:rsid w:val="006218C5"/>
    <w:rsid w:val="00622873"/>
    <w:rsid w:val="0062387B"/>
    <w:rsid w:val="006247A4"/>
    <w:rsid w:val="00626238"/>
    <w:rsid w:val="0062643D"/>
    <w:rsid w:val="00632536"/>
    <w:rsid w:val="006360DD"/>
    <w:rsid w:val="006362D7"/>
    <w:rsid w:val="00637AEC"/>
    <w:rsid w:val="00641D7D"/>
    <w:rsid w:val="00641DB5"/>
    <w:rsid w:val="00642BC5"/>
    <w:rsid w:val="00643CA2"/>
    <w:rsid w:val="00645DEA"/>
    <w:rsid w:val="00646E0C"/>
    <w:rsid w:val="00650192"/>
    <w:rsid w:val="00650708"/>
    <w:rsid w:val="00653953"/>
    <w:rsid w:val="006553BC"/>
    <w:rsid w:val="00662A5F"/>
    <w:rsid w:val="006673DA"/>
    <w:rsid w:val="00671B90"/>
    <w:rsid w:val="00674155"/>
    <w:rsid w:val="00682AAC"/>
    <w:rsid w:val="00687A26"/>
    <w:rsid w:val="006904D7"/>
    <w:rsid w:val="00691D07"/>
    <w:rsid w:val="00692EE8"/>
    <w:rsid w:val="00693CE5"/>
    <w:rsid w:val="00694E66"/>
    <w:rsid w:val="006A5D4A"/>
    <w:rsid w:val="006A6191"/>
    <w:rsid w:val="006B279A"/>
    <w:rsid w:val="006C0CA3"/>
    <w:rsid w:val="006C1970"/>
    <w:rsid w:val="006C3324"/>
    <w:rsid w:val="006C344D"/>
    <w:rsid w:val="006C680B"/>
    <w:rsid w:val="006C75A5"/>
    <w:rsid w:val="006D08F2"/>
    <w:rsid w:val="006D1D70"/>
    <w:rsid w:val="006D2E56"/>
    <w:rsid w:val="006D642B"/>
    <w:rsid w:val="006E04E8"/>
    <w:rsid w:val="006E47C1"/>
    <w:rsid w:val="006E59DA"/>
    <w:rsid w:val="006F5F48"/>
    <w:rsid w:val="00712AC0"/>
    <w:rsid w:val="00716FA0"/>
    <w:rsid w:val="00721DBF"/>
    <w:rsid w:val="00721DD9"/>
    <w:rsid w:val="007270FB"/>
    <w:rsid w:val="00735DBA"/>
    <w:rsid w:val="007362F5"/>
    <w:rsid w:val="00736EF6"/>
    <w:rsid w:val="00737757"/>
    <w:rsid w:val="007405A6"/>
    <w:rsid w:val="00740E0B"/>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2AF0"/>
    <w:rsid w:val="007B6E98"/>
    <w:rsid w:val="007B6EED"/>
    <w:rsid w:val="007C0C85"/>
    <w:rsid w:val="007C35B8"/>
    <w:rsid w:val="007C3FA4"/>
    <w:rsid w:val="007C5933"/>
    <w:rsid w:val="007D6EBF"/>
    <w:rsid w:val="007D726B"/>
    <w:rsid w:val="007E2843"/>
    <w:rsid w:val="007E35BB"/>
    <w:rsid w:val="007F11F0"/>
    <w:rsid w:val="007F13A5"/>
    <w:rsid w:val="007F2F46"/>
    <w:rsid w:val="007F3B26"/>
    <w:rsid w:val="007F3E3D"/>
    <w:rsid w:val="007F3FDA"/>
    <w:rsid w:val="007F4754"/>
    <w:rsid w:val="007F5AC1"/>
    <w:rsid w:val="00803AF8"/>
    <w:rsid w:val="00806A6B"/>
    <w:rsid w:val="00806FB4"/>
    <w:rsid w:val="00807DDC"/>
    <w:rsid w:val="00813CAC"/>
    <w:rsid w:val="0081506E"/>
    <w:rsid w:val="00816268"/>
    <w:rsid w:val="00822852"/>
    <w:rsid w:val="00822E4E"/>
    <w:rsid w:val="00824607"/>
    <w:rsid w:val="00830746"/>
    <w:rsid w:val="0083192F"/>
    <w:rsid w:val="00833350"/>
    <w:rsid w:val="0083367D"/>
    <w:rsid w:val="00834A9E"/>
    <w:rsid w:val="008355FA"/>
    <w:rsid w:val="008520C6"/>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16A9"/>
    <w:rsid w:val="008852B8"/>
    <w:rsid w:val="00887AFC"/>
    <w:rsid w:val="00891782"/>
    <w:rsid w:val="00895A49"/>
    <w:rsid w:val="00897E82"/>
    <w:rsid w:val="008A28C6"/>
    <w:rsid w:val="008A4580"/>
    <w:rsid w:val="008A7DC0"/>
    <w:rsid w:val="008B560C"/>
    <w:rsid w:val="008B5D36"/>
    <w:rsid w:val="008B5D86"/>
    <w:rsid w:val="008C202C"/>
    <w:rsid w:val="008C4396"/>
    <w:rsid w:val="008D3E1D"/>
    <w:rsid w:val="008E2309"/>
    <w:rsid w:val="008E7C7F"/>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0F12"/>
    <w:rsid w:val="0092127A"/>
    <w:rsid w:val="0092285D"/>
    <w:rsid w:val="00923488"/>
    <w:rsid w:val="00925163"/>
    <w:rsid w:val="009340EF"/>
    <w:rsid w:val="0093526F"/>
    <w:rsid w:val="00935EFB"/>
    <w:rsid w:val="00937E61"/>
    <w:rsid w:val="009413CA"/>
    <w:rsid w:val="0094370D"/>
    <w:rsid w:val="00950DB8"/>
    <w:rsid w:val="00951016"/>
    <w:rsid w:val="0095316C"/>
    <w:rsid w:val="0095381F"/>
    <w:rsid w:val="00953BEC"/>
    <w:rsid w:val="009554FC"/>
    <w:rsid w:val="00960037"/>
    <w:rsid w:val="0096485F"/>
    <w:rsid w:val="00964E11"/>
    <w:rsid w:val="0097375E"/>
    <w:rsid w:val="00973E14"/>
    <w:rsid w:val="00975C08"/>
    <w:rsid w:val="00980823"/>
    <w:rsid w:val="00984679"/>
    <w:rsid w:val="009940AD"/>
    <w:rsid w:val="009966C3"/>
    <w:rsid w:val="009A3CB2"/>
    <w:rsid w:val="009A45CB"/>
    <w:rsid w:val="009A60A5"/>
    <w:rsid w:val="009B0928"/>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6FA7"/>
    <w:rsid w:val="00A107B3"/>
    <w:rsid w:val="00A11B82"/>
    <w:rsid w:val="00A12425"/>
    <w:rsid w:val="00A133D9"/>
    <w:rsid w:val="00A14579"/>
    <w:rsid w:val="00A14918"/>
    <w:rsid w:val="00A14E48"/>
    <w:rsid w:val="00A2140D"/>
    <w:rsid w:val="00A23DCD"/>
    <w:rsid w:val="00A3290C"/>
    <w:rsid w:val="00A35B19"/>
    <w:rsid w:val="00A35F81"/>
    <w:rsid w:val="00A37797"/>
    <w:rsid w:val="00A447AF"/>
    <w:rsid w:val="00A46496"/>
    <w:rsid w:val="00A517CF"/>
    <w:rsid w:val="00A555D2"/>
    <w:rsid w:val="00A564D2"/>
    <w:rsid w:val="00A616E0"/>
    <w:rsid w:val="00A64CBA"/>
    <w:rsid w:val="00A65FEF"/>
    <w:rsid w:val="00A668A3"/>
    <w:rsid w:val="00A70FD0"/>
    <w:rsid w:val="00A729DC"/>
    <w:rsid w:val="00A73E90"/>
    <w:rsid w:val="00A77C6A"/>
    <w:rsid w:val="00A82458"/>
    <w:rsid w:val="00A83C02"/>
    <w:rsid w:val="00A87F42"/>
    <w:rsid w:val="00A9457D"/>
    <w:rsid w:val="00A955EB"/>
    <w:rsid w:val="00A97EA4"/>
    <w:rsid w:val="00AA45B6"/>
    <w:rsid w:val="00AA7C92"/>
    <w:rsid w:val="00AB0E32"/>
    <w:rsid w:val="00AB1B9A"/>
    <w:rsid w:val="00AB1DED"/>
    <w:rsid w:val="00AB3302"/>
    <w:rsid w:val="00AB4374"/>
    <w:rsid w:val="00AB4AFB"/>
    <w:rsid w:val="00AB5A42"/>
    <w:rsid w:val="00AB632D"/>
    <w:rsid w:val="00AB6A1F"/>
    <w:rsid w:val="00AB71F6"/>
    <w:rsid w:val="00AC43D2"/>
    <w:rsid w:val="00AC5E76"/>
    <w:rsid w:val="00AD1137"/>
    <w:rsid w:val="00AD5ABD"/>
    <w:rsid w:val="00AE0878"/>
    <w:rsid w:val="00AE0BF5"/>
    <w:rsid w:val="00AE13F1"/>
    <w:rsid w:val="00AE1C23"/>
    <w:rsid w:val="00AE2062"/>
    <w:rsid w:val="00AE4A22"/>
    <w:rsid w:val="00AE5AA3"/>
    <w:rsid w:val="00AE65E6"/>
    <w:rsid w:val="00AF27D0"/>
    <w:rsid w:val="00B0310E"/>
    <w:rsid w:val="00B0498B"/>
    <w:rsid w:val="00B06724"/>
    <w:rsid w:val="00B06F2D"/>
    <w:rsid w:val="00B06F87"/>
    <w:rsid w:val="00B1021F"/>
    <w:rsid w:val="00B10E44"/>
    <w:rsid w:val="00B11EAD"/>
    <w:rsid w:val="00B13D0A"/>
    <w:rsid w:val="00B20831"/>
    <w:rsid w:val="00B3218B"/>
    <w:rsid w:val="00B3336D"/>
    <w:rsid w:val="00B33A90"/>
    <w:rsid w:val="00B40546"/>
    <w:rsid w:val="00B43371"/>
    <w:rsid w:val="00B44061"/>
    <w:rsid w:val="00B446ED"/>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515A"/>
    <w:rsid w:val="00B77EA8"/>
    <w:rsid w:val="00B819E4"/>
    <w:rsid w:val="00B83C35"/>
    <w:rsid w:val="00B85A06"/>
    <w:rsid w:val="00B90014"/>
    <w:rsid w:val="00B9081C"/>
    <w:rsid w:val="00B91795"/>
    <w:rsid w:val="00B92A46"/>
    <w:rsid w:val="00B937A6"/>
    <w:rsid w:val="00B95D39"/>
    <w:rsid w:val="00BA0C2F"/>
    <w:rsid w:val="00BA1C80"/>
    <w:rsid w:val="00BA1FC0"/>
    <w:rsid w:val="00BA21AB"/>
    <w:rsid w:val="00BA789F"/>
    <w:rsid w:val="00BB0DEB"/>
    <w:rsid w:val="00BB11D1"/>
    <w:rsid w:val="00BB2951"/>
    <w:rsid w:val="00BB39A2"/>
    <w:rsid w:val="00BB45C3"/>
    <w:rsid w:val="00BB4EB5"/>
    <w:rsid w:val="00BB76F4"/>
    <w:rsid w:val="00BB7DDF"/>
    <w:rsid w:val="00BC076D"/>
    <w:rsid w:val="00BC0851"/>
    <w:rsid w:val="00BC1A18"/>
    <w:rsid w:val="00BC2885"/>
    <w:rsid w:val="00BD4178"/>
    <w:rsid w:val="00BE1EDA"/>
    <w:rsid w:val="00BE259C"/>
    <w:rsid w:val="00BF0AE4"/>
    <w:rsid w:val="00BF2696"/>
    <w:rsid w:val="00BF3E6A"/>
    <w:rsid w:val="00C0755D"/>
    <w:rsid w:val="00C10A5D"/>
    <w:rsid w:val="00C10A94"/>
    <w:rsid w:val="00C10C6C"/>
    <w:rsid w:val="00C1455E"/>
    <w:rsid w:val="00C149C1"/>
    <w:rsid w:val="00C15D94"/>
    <w:rsid w:val="00C161F1"/>
    <w:rsid w:val="00C21924"/>
    <w:rsid w:val="00C25D47"/>
    <w:rsid w:val="00C26A02"/>
    <w:rsid w:val="00C271CA"/>
    <w:rsid w:val="00C4422C"/>
    <w:rsid w:val="00C47672"/>
    <w:rsid w:val="00C512C7"/>
    <w:rsid w:val="00C57639"/>
    <w:rsid w:val="00C606CD"/>
    <w:rsid w:val="00C60EE1"/>
    <w:rsid w:val="00C61245"/>
    <w:rsid w:val="00C63E33"/>
    <w:rsid w:val="00C64163"/>
    <w:rsid w:val="00C6497B"/>
    <w:rsid w:val="00C652EE"/>
    <w:rsid w:val="00C67569"/>
    <w:rsid w:val="00C7438E"/>
    <w:rsid w:val="00C77787"/>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39CB"/>
    <w:rsid w:val="00CC7B3F"/>
    <w:rsid w:val="00CD0EA7"/>
    <w:rsid w:val="00CD114B"/>
    <w:rsid w:val="00CD1C5B"/>
    <w:rsid w:val="00CD36C2"/>
    <w:rsid w:val="00CD74BA"/>
    <w:rsid w:val="00CE49D2"/>
    <w:rsid w:val="00CE63E1"/>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264FE"/>
    <w:rsid w:val="00D34BE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85184"/>
    <w:rsid w:val="00D90D85"/>
    <w:rsid w:val="00D90EC9"/>
    <w:rsid w:val="00DA563E"/>
    <w:rsid w:val="00DA5AD2"/>
    <w:rsid w:val="00DB04E9"/>
    <w:rsid w:val="00DB1F56"/>
    <w:rsid w:val="00DB45C0"/>
    <w:rsid w:val="00DB6B82"/>
    <w:rsid w:val="00DC140B"/>
    <w:rsid w:val="00DC17C1"/>
    <w:rsid w:val="00DC64A0"/>
    <w:rsid w:val="00DD3A5D"/>
    <w:rsid w:val="00DD440E"/>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2ECE"/>
    <w:rsid w:val="00E25EC7"/>
    <w:rsid w:val="00E30883"/>
    <w:rsid w:val="00E34E0E"/>
    <w:rsid w:val="00E36981"/>
    <w:rsid w:val="00E40098"/>
    <w:rsid w:val="00E414CA"/>
    <w:rsid w:val="00E427BD"/>
    <w:rsid w:val="00E44ADC"/>
    <w:rsid w:val="00E44B87"/>
    <w:rsid w:val="00E4728F"/>
    <w:rsid w:val="00E47889"/>
    <w:rsid w:val="00E52B19"/>
    <w:rsid w:val="00E5577F"/>
    <w:rsid w:val="00E57FED"/>
    <w:rsid w:val="00E6127A"/>
    <w:rsid w:val="00E62A40"/>
    <w:rsid w:val="00E65A24"/>
    <w:rsid w:val="00E67B8A"/>
    <w:rsid w:val="00E715C2"/>
    <w:rsid w:val="00E74E02"/>
    <w:rsid w:val="00E76867"/>
    <w:rsid w:val="00E77592"/>
    <w:rsid w:val="00E841AA"/>
    <w:rsid w:val="00E84BA2"/>
    <w:rsid w:val="00E857CA"/>
    <w:rsid w:val="00E8604D"/>
    <w:rsid w:val="00E93C67"/>
    <w:rsid w:val="00EA1B20"/>
    <w:rsid w:val="00EA21F4"/>
    <w:rsid w:val="00EA3D21"/>
    <w:rsid w:val="00EA3EAE"/>
    <w:rsid w:val="00EA6BDF"/>
    <w:rsid w:val="00EA77B5"/>
    <w:rsid w:val="00EB125A"/>
    <w:rsid w:val="00EC3A89"/>
    <w:rsid w:val="00EC7281"/>
    <w:rsid w:val="00ED12F9"/>
    <w:rsid w:val="00ED3CF4"/>
    <w:rsid w:val="00ED5CBB"/>
    <w:rsid w:val="00EE114C"/>
    <w:rsid w:val="00EE1CA6"/>
    <w:rsid w:val="00EE33E8"/>
    <w:rsid w:val="00EE6614"/>
    <w:rsid w:val="00EE66D1"/>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6F9A"/>
    <w:rsid w:val="00F77FB7"/>
    <w:rsid w:val="00F81457"/>
    <w:rsid w:val="00F81AE8"/>
    <w:rsid w:val="00F943F8"/>
    <w:rsid w:val="00F96350"/>
    <w:rsid w:val="00FA1621"/>
    <w:rsid w:val="00FA2444"/>
    <w:rsid w:val="00FA78D3"/>
    <w:rsid w:val="00FB1A92"/>
    <w:rsid w:val="00FB3BB1"/>
    <w:rsid w:val="00FB4103"/>
    <w:rsid w:val="00FB55E4"/>
    <w:rsid w:val="00FB5895"/>
    <w:rsid w:val="00FB642F"/>
    <w:rsid w:val="00FB7059"/>
    <w:rsid w:val="00FB786F"/>
    <w:rsid w:val="00FC0475"/>
    <w:rsid w:val="00FC11F3"/>
    <w:rsid w:val="00FC2225"/>
    <w:rsid w:val="00FD43F8"/>
    <w:rsid w:val="00FD65B1"/>
    <w:rsid w:val="00FD75F2"/>
    <w:rsid w:val="00FE328E"/>
    <w:rsid w:val="00FE4199"/>
    <w:rsid w:val="00FE5030"/>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FF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95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orcid.org/0000-0001-7344-4137"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1SHI624N</Project_x0020_Ref.>
    <Code xmlns="d2b4f59a-05ce-4744-9d1c-9dd30147ee09">3E221121</Code>
    <FundingCallID xmlns="d2b4f59a-05ce-4744-9d1c-9dd30147ee09">40379</FundingCallID>
    <_dlc_DocId xmlns="d2b4f59a-05ce-4744-9d1c-9dd30147ee09">P4FNSWA4HVKW-73199252-18444</_dlc_DocId>
    <_dlc_DocIdUrl xmlns="d2b4f59a-05ce-4744-9d1c-9dd30147ee09">
      <Url>https://www.groupware.kuleuven.be/sites/dmpmt/_layouts/15/DocIdRedir.aspx?ID=P4FNSWA4HVKW-73199252-18444</Url>
      <Description>P4FNSWA4HVKW-73199252-18444</Description>
    </_dlc_DocIdUrl>
    <TypeDoc xmlns="de64d03d-2dbc-4782-9fbf-1d8df1c50cf7">Initial</TypeDoc>
    <FormID xmlns="d2b4f59a-05ce-4744-9d1c-9dd30147ee09">3446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B30DF20-A18E-4D53-8B80-DC70BF0E98AF}"/>
</file>

<file path=customXml/itemProps3.xml><?xml version="1.0" encoding="utf-8"?>
<ds:datastoreItem xmlns:ds="http://schemas.openxmlformats.org/officeDocument/2006/customXml" ds:itemID="{B0B3D167-B832-4D8E-A528-A6D89621160D}"/>
</file>

<file path=customXml/itemProps4.xml><?xml version="1.0" encoding="utf-8"?>
<ds:datastoreItem xmlns:ds="http://schemas.openxmlformats.org/officeDocument/2006/customXml" ds:itemID="{54A782F6-F36D-4587-8E9F-5638F719D7B1}"/>
</file>

<file path=customXml/itemProps5.xml><?xml version="1.0" encoding="utf-8"?>
<ds:datastoreItem xmlns:ds="http://schemas.openxmlformats.org/officeDocument/2006/customXml" ds:itemID="{4C2DA66D-A133-4DAE-ABB2-5CD600B8B2C2}"/>
</file>

<file path=docProps/app.xml><?xml version="1.0" encoding="utf-8"?>
<Properties xmlns="http://schemas.openxmlformats.org/officeDocument/2006/extended-properties" xmlns:vt="http://schemas.openxmlformats.org/officeDocument/2006/docPropsVTypes">
  <Template>Normal.dotm</Template>
  <TotalTime>0</TotalTime>
  <Pages>15</Pages>
  <Words>3133</Words>
  <Characters>17859</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20951</CharactersWithSpaces>
  <SharedDoc>false</SharedDoc>
  <HLinks>
    <vt:vector size="72" baseType="variant">
      <vt:variant>
        <vt:i4>4063282</vt:i4>
      </vt:variant>
      <vt:variant>
        <vt:i4>33</vt:i4>
      </vt:variant>
      <vt:variant>
        <vt:i4>0</vt:i4>
      </vt:variant>
      <vt:variant>
        <vt:i4>5</vt:i4>
      </vt:variant>
      <vt:variant>
        <vt:lpwstr>https://ufal.github.io/public-license-selector/</vt:lpwstr>
      </vt:variant>
      <vt:variant>
        <vt:lpwstr/>
      </vt:variant>
      <vt:variant>
        <vt:i4>2883709</vt:i4>
      </vt:variant>
      <vt:variant>
        <vt:i4>30</vt:i4>
      </vt:variant>
      <vt:variant>
        <vt:i4>0</vt:i4>
      </vt:variant>
      <vt:variant>
        <vt:i4>5</vt:i4>
      </vt:variant>
      <vt:variant>
        <vt:lpwstr>https://www.kuleuven.be/rdm/en/rdr/licenses</vt:lpwstr>
      </vt:variant>
      <vt:variant>
        <vt:lpwstr/>
      </vt:variant>
      <vt:variant>
        <vt:i4>65623</vt:i4>
      </vt:variant>
      <vt:variant>
        <vt:i4>27</vt:i4>
      </vt:variant>
      <vt:variant>
        <vt:i4>0</vt:i4>
      </vt:variant>
      <vt:variant>
        <vt:i4>5</vt:i4>
      </vt:variant>
      <vt:variant>
        <vt:lpwstr>https://wiki.surfnet.nl/display/standards/info-eu-repo/</vt:lpwstr>
      </vt:variant>
      <vt:variant>
        <vt:lpwstr>infoeurepo-AccessRights</vt:lpwstr>
      </vt:variant>
      <vt:variant>
        <vt:i4>1507354</vt:i4>
      </vt:variant>
      <vt:variant>
        <vt:i4>24</vt:i4>
      </vt:variant>
      <vt:variant>
        <vt:i4>0</vt:i4>
      </vt:variant>
      <vt:variant>
        <vt:i4>5</vt:i4>
      </vt:variant>
      <vt:variant>
        <vt:lpwstr>https://www.kuleuven.be/rdm/en/guidance/data-sharing</vt:lpwstr>
      </vt:variant>
      <vt:variant>
        <vt:lpwstr/>
      </vt:variant>
      <vt:variant>
        <vt:i4>5701711</vt:i4>
      </vt:variant>
      <vt:variant>
        <vt:i4>21</vt:i4>
      </vt:variant>
      <vt:variant>
        <vt:i4>0</vt:i4>
      </vt:variant>
      <vt:variant>
        <vt:i4>5</vt:i4>
      </vt:variant>
      <vt:variant>
        <vt:lpwstr>https://www.kuleuven.be/rdm/en/policy</vt:lpwstr>
      </vt:variant>
      <vt:variant>
        <vt:lpwstr/>
      </vt:variant>
      <vt:variant>
        <vt:i4>4259840</vt:i4>
      </vt:variant>
      <vt:variant>
        <vt:i4>18</vt:i4>
      </vt:variant>
      <vt:variant>
        <vt:i4>0</vt:i4>
      </vt:variant>
      <vt:variant>
        <vt:i4>5</vt:i4>
      </vt:variant>
      <vt:variant>
        <vt:lpwstr>https://icts.kuleuven.be/storagewijzer/en</vt:lpwstr>
      </vt:variant>
      <vt:variant>
        <vt:lpwstr/>
      </vt:variant>
      <vt:variant>
        <vt:i4>4259840</vt:i4>
      </vt:variant>
      <vt:variant>
        <vt:i4>15</vt:i4>
      </vt:variant>
      <vt:variant>
        <vt:i4>0</vt:i4>
      </vt:variant>
      <vt:variant>
        <vt:i4>5</vt:i4>
      </vt:variant>
      <vt:variant>
        <vt:lpwstr>https://icts.kuleuven.be/storagewijzer/en</vt:lpwstr>
      </vt:variant>
      <vt:variant>
        <vt:lpwstr/>
      </vt:variant>
      <vt:variant>
        <vt:i4>4259840</vt:i4>
      </vt:variant>
      <vt:variant>
        <vt:i4>12</vt:i4>
      </vt:variant>
      <vt:variant>
        <vt:i4>0</vt:i4>
      </vt:variant>
      <vt:variant>
        <vt:i4>5</vt:i4>
      </vt:variant>
      <vt:variant>
        <vt:lpwstr>https://icts.kuleuven.be/storagewijzer/en</vt:lpwstr>
      </vt:variant>
      <vt:variant>
        <vt:lpwstr/>
      </vt:variant>
      <vt:variant>
        <vt:i4>3276856</vt:i4>
      </vt:variant>
      <vt:variant>
        <vt:i4>9</vt:i4>
      </vt:variant>
      <vt:variant>
        <vt:i4>0</vt:i4>
      </vt:variant>
      <vt:variant>
        <vt:i4>5</vt:i4>
      </vt:variant>
      <vt:variant>
        <vt:lpwstr>https://www.kuleuven.be/rdm/en/guidance/documentation-metadata</vt:lpwstr>
      </vt:variant>
      <vt:variant>
        <vt:lpwstr/>
      </vt:variant>
      <vt:variant>
        <vt:i4>8126577</vt:i4>
      </vt:variant>
      <vt:variant>
        <vt:i4>6</vt:i4>
      </vt:variant>
      <vt:variant>
        <vt:i4>0</vt:i4>
      </vt:variant>
      <vt:variant>
        <vt:i4>5</vt:i4>
      </vt:variant>
      <vt:variant>
        <vt:lpwstr>https://www.kuleuven.be/rdm/en/guidance/data-standards</vt:lpwstr>
      </vt:variant>
      <vt:variant>
        <vt:lpwstr/>
      </vt:variant>
      <vt:variant>
        <vt:i4>5505043</vt:i4>
      </vt:variant>
      <vt:variant>
        <vt:i4>3</vt:i4>
      </vt:variant>
      <vt:variant>
        <vt:i4>0</vt:i4>
      </vt:variant>
      <vt:variant>
        <vt:i4>5</vt:i4>
      </vt:variant>
      <vt:variant>
        <vt:lpwstr>https://orcid.org/0000-0001-7344-4137</vt:lpwstr>
      </vt:variant>
      <vt:variant>
        <vt:lpwstr/>
      </vt:variant>
      <vt:variant>
        <vt:i4>6291500</vt:i4>
      </vt:variant>
      <vt:variant>
        <vt:i4>0</vt:i4>
      </vt:variant>
      <vt:variant>
        <vt:i4>0</vt:i4>
      </vt:variant>
      <vt:variant>
        <vt:i4>5</vt:i4>
      </vt:variant>
      <vt:variant>
        <vt:lpwstr>https://www.fwo.be/media/1024841/glossary-flemish-standard-data-management-plan.pdf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2024-04-16T11:01:00Z</dcterms:created>
  <dcterms:modified xsi:type="dcterms:W3CDTF">2024-04-24T17:43:00Z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04f2342b-9c96-46da-948e-2009ec71e36a</vt:lpwstr>
  </property>
</Properties>
</file>