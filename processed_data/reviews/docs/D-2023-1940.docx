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1217"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3A4AF62" w14:textId="77777777" w:rsidR="003C48A9" w:rsidRDefault="003C48A9" w:rsidP="00AB3302">
      <w:pPr>
        <w:rPr>
          <w:bCs/>
        </w:rPr>
      </w:pPr>
    </w:p>
    <w:p w14:paraId="4FE910D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B3760C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688318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1E18261" w14:textId="77777777" w:rsidR="00AB3302" w:rsidRDefault="00AB3302" w:rsidP="00F17D69">
      <w:pPr>
        <w:spacing w:after="120"/>
        <w:rPr>
          <w:bCs/>
        </w:rPr>
      </w:pPr>
    </w:p>
    <w:p w14:paraId="035397C3" w14:textId="77777777" w:rsidR="00E20180" w:rsidRDefault="00E20180" w:rsidP="00AE0BF5"/>
    <w:p w14:paraId="38F1C31F" w14:textId="77777777" w:rsidR="00AB3302" w:rsidRDefault="00AB3302" w:rsidP="00AE0BF5">
      <w:pPr>
        <w:rPr>
          <w:rFonts w:cstheme="minorHAnsi"/>
        </w:rPr>
      </w:pPr>
    </w:p>
    <w:p w14:paraId="2DD74758" w14:textId="77777777" w:rsidR="00AB3302" w:rsidRDefault="00AB3302" w:rsidP="00AE0BF5">
      <w:pPr>
        <w:rPr>
          <w:rFonts w:cstheme="minorHAnsi"/>
        </w:rPr>
      </w:pPr>
    </w:p>
    <w:p w14:paraId="36D8C59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BC4827B" w14:textId="77777777" w:rsidTr="003B1BA3">
        <w:trPr>
          <w:cantSplit/>
        </w:trPr>
        <w:tc>
          <w:tcPr>
            <w:tcW w:w="15593" w:type="dxa"/>
            <w:gridSpan w:val="2"/>
            <w:shd w:val="clear" w:color="auto" w:fill="5B9BD5" w:themeFill="accent5"/>
          </w:tcPr>
          <w:p w14:paraId="35215520" w14:textId="77777777" w:rsidR="00202C9D" w:rsidRPr="00AB71F6" w:rsidRDefault="00202C9D">
            <w:pPr>
              <w:pStyle w:val="ListParagraph"/>
              <w:numPr>
                <w:ilvl w:val="0"/>
                <w:numId w:val="1"/>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ACB7E98" w14:textId="77777777" w:rsidR="00202C9D" w:rsidRPr="00265950" w:rsidRDefault="00202C9D" w:rsidP="003B1BA3">
            <w:pPr>
              <w:pStyle w:val="ListParagraph"/>
              <w:ind w:left="1080"/>
              <w:rPr>
                <w:b/>
                <w:lang w:val="nl-BE"/>
              </w:rPr>
            </w:pPr>
          </w:p>
        </w:tc>
      </w:tr>
      <w:tr w:rsidR="00202C9D" w:rsidRPr="00812E36" w14:paraId="1DFEA11C" w14:textId="77777777" w:rsidTr="003B1BA3">
        <w:trPr>
          <w:cantSplit/>
          <w:trHeight w:val="269"/>
        </w:trPr>
        <w:tc>
          <w:tcPr>
            <w:tcW w:w="4962" w:type="dxa"/>
          </w:tcPr>
          <w:p w14:paraId="4CCE8CCA"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AFBEEA3" w14:textId="2DB059EA" w:rsidR="00202C9D" w:rsidRPr="00EA37A7" w:rsidRDefault="00EA37A7" w:rsidP="003B1BA3">
            <w:pPr>
              <w:rPr>
                <w:b/>
                <w:bCs/>
                <w:lang w:val="de-DE"/>
              </w:rPr>
            </w:pPr>
            <w:r w:rsidRPr="00EA37A7">
              <w:rPr>
                <w:b/>
                <w:bCs/>
                <w:lang w:val="de-DE"/>
              </w:rPr>
              <w:t xml:space="preserve">Laura Koster </w:t>
            </w:r>
            <w:r w:rsidRPr="00EA37A7">
              <w:rPr>
                <w:lang w:val="de-DE"/>
              </w:rPr>
              <w:t>https://orcid.org/0000-0002-6800-4214</w:t>
            </w:r>
          </w:p>
        </w:tc>
      </w:tr>
      <w:tr w:rsidR="00202C9D" w:rsidRPr="00EA37A7" w14:paraId="1C33013F" w14:textId="77777777" w:rsidTr="003B1BA3">
        <w:trPr>
          <w:cantSplit/>
          <w:trHeight w:val="633"/>
        </w:trPr>
        <w:tc>
          <w:tcPr>
            <w:tcW w:w="4962" w:type="dxa"/>
          </w:tcPr>
          <w:p w14:paraId="4C7763FF"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02868D94" w14:textId="226960F1" w:rsidR="00202C9D" w:rsidRPr="005F0A6B" w:rsidRDefault="00EA37A7" w:rsidP="003B1BA3">
            <w:pPr>
              <w:rPr>
                <w:lang w:val="nl-BE"/>
              </w:rPr>
            </w:pPr>
            <w:r w:rsidRPr="005F0A6B">
              <w:rPr>
                <w:b/>
                <w:bCs/>
                <w:lang w:val="nl-BE"/>
              </w:rPr>
              <w:t xml:space="preserve">Jolien Gooijers: promotor </w:t>
            </w:r>
            <w:r w:rsidRPr="005F0A6B">
              <w:rPr>
                <w:lang w:val="nl-BE"/>
              </w:rPr>
              <w:t>https://orcid.org/0000-0002-7569-7223</w:t>
            </w:r>
          </w:p>
          <w:p w14:paraId="473B0FA5" w14:textId="3870D5C4" w:rsidR="00EA37A7" w:rsidRPr="00EA37A7" w:rsidRDefault="00EA37A7" w:rsidP="003B1BA3">
            <w:pPr>
              <w:rPr>
                <w:b/>
                <w:bCs/>
              </w:rPr>
            </w:pPr>
            <w:r w:rsidRPr="00EA37A7">
              <w:rPr>
                <w:b/>
                <w:bCs/>
              </w:rPr>
              <w:t xml:space="preserve">Stephan Swinnen: co-promotor </w:t>
            </w:r>
            <w:r w:rsidRPr="00EA37A7">
              <w:t>https://orcid.org/0000-0001-7173-435X</w:t>
            </w:r>
          </w:p>
          <w:p w14:paraId="1B4409A7" w14:textId="77FDF068" w:rsidR="00EA37A7" w:rsidRPr="00EA37A7" w:rsidRDefault="000B1BFB" w:rsidP="003B1BA3">
            <w:pPr>
              <w:rPr>
                <w:b/>
                <w:bCs/>
              </w:rPr>
            </w:pPr>
            <w:r>
              <w:rPr>
                <w:b/>
                <w:bCs/>
              </w:rPr>
              <w:t>Genevieve Albouy</w:t>
            </w:r>
            <w:r w:rsidR="00EA37A7" w:rsidRPr="00EA37A7">
              <w:rPr>
                <w:b/>
                <w:bCs/>
              </w:rPr>
              <w:t xml:space="preserve">: co-promotor </w:t>
            </w:r>
            <w:r w:rsidRPr="000B1BFB">
              <w:t>https://orcid.org/0000-0002-5437-023X</w:t>
            </w:r>
          </w:p>
        </w:tc>
      </w:tr>
      <w:tr w:rsidR="00202C9D" w14:paraId="1E58E514" w14:textId="77777777" w:rsidTr="003B1BA3">
        <w:trPr>
          <w:cantSplit/>
          <w:trHeight w:val="269"/>
        </w:trPr>
        <w:tc>
          <w:tcPr>
            <w:tcW w:w="4962" w:type="dxa"/>
          </w:tcPr>
          <w:p w14:paraId="6BC37C7D"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0C604DA" w14:textId="3451D107" w:rsidR="00374F9C" w:rsidRPr="00374F9C" w:rsidRDefault="00374F9C" w:rsidP="00374F9C">
            <w:pPr>
              <w:autoSpaceDE w:val="0"/>
              <w:autoSpaceDN w:val="0"/>
              <w:adjustRightInd w:val="0"/>
              <w:rPr>
                <w:rFonts w:cstheme="minorHAnsi"/>
                <w:lang w:val="en-US"/>
              </w:rPr>
            </w:pPr>
            <w:r w:rsidRPr="00374F9C">
              <w:rPr>
                <w:rFonts w:cstheme="minorHAnsi"/>
                <w:lang w:val="en-US"/>
              </w:rPr>
              <w:t>Motor training-induced structural neuroplasticity and the role of sleep: a neuroimaging investigation</w:t>
            </w:r>
          </w:p>
          <w:p w14:paraId="458BC6DD" w14:textId="47B4C017" w:rsidR="00202C9D" w:rsidRPr="00374F9C" w:rsidRDefault="00374F9C" w:rsidP="00374F9C">
            <w:pPr>
              <w:rPr>
                <w:lang w:val="en-US"/>
              </w:rPr>
            </w:pPr>
            <w:r w:rsidRPr="00374F9C">
              <w:rPr>
                <w:rFonts w:cstheme="minorHAnsi"/>
                <w:lang w:val="en-US"/>
              </w:rPr>
              <w:t>in healthy young adults and traumatic brain injury patients</w:t>
            </w:r>
          </w:p>
        </w:tc>
      </w:tr>
      <w:tr w:rsidR="00202C9D" w14:paraId="5FE65763" w14:textId="77777777" w:rsidTr="003B1BA3">
        <w:trPr>
          <w:cantSplit/>
          <w:trHeight w:val="269"/>
        </w:trPr>
        <w:tc>
          <w:tcPr>
            <w:tcW w:w="4962" w:type="dxa"/>
          </w:tcPr>
          <w:p w14:paraId="5358ED1B"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58D1188" w14:textId="525F899C" w:rsidR="00202C9D" w:rsidRDefault="00EA37A7" w:rsidP="003B1BA3">
            <w:pPr>
              <w:rPr>
                <w:lang w:val="nl-BE"/>
              </w:rPr>
            </w:pPr>
            <w:r>
              <w:rPr>
                <w:rFonts w:ascii="Roboto" w:hAnsi="Roboto"/>
                <w:color w:val="111111"/>
                <w:sz w:val="21"/>
                <w:szCs w:val="21"/>
                <w:shd w:val="clear" w:color="auto" w:fill="FFFFFF"/>
              </w:rPr>
              <w:t>11D8523N</w:t>
            </w:r>
          </w:p>
        </w:tc>
      </w:tr>
      <w:tr w:rsidR="00202C9D" w:rsidRPr="003716A8" w14:paraId="7C4DCC56" w14:textId="77777777" w:rsidTr="003B1BA3">
        <w:trPr>
          <w:cantSplit/>
          <w:trHeight w:val="269"/>
        </w:trPr>
        <w:tc>
          <w:tcPr>
            <w:tcW w:w="4962" w:type="dxa"/>
          </w:tcPr>
          <w:p w14:paraId="22B347A9" w14:textId="77777777" w:rsidR="00202C9D" w:rsidRPr="00B84C69" w:rsidRDefault="00202C9D" w:rsidP="003B1BA3">
            <w:r w:rsidRPr="00C512C7">
              <w:t>Affiliation(s)</w:t>
            </w:r>
          </w:p>
        </w:tc>
        <w:tc>
          <w:tcPr>
            <w:tcW w:w="10631" w:type="dxa"/>
          </w:tcPr>
          <w:p w14:paraId="52D0D7F0" w14:textId="24B7FDC1" w:rsidR="00202C9D" w:rsidRDefault="00EA37A7" w:rsidP="003B1BA3">
            <w:pPr>
              <w:rPr>
                <w:lang w:val="nl-BE"/>
              </w:rPr>
            </w:pPr>
            <w:r>
              <w:rPr>
                <w:rFonts w:ascii="Segoe UI Symbol" w:hAnsi="Segoe UI Symbol" w:cs="Segoe UI Symbol"/>
                <w:lang w:val="nl-BE"/>
              </w:rPr>
              <w:t>x</w:t>
            </w:r>
            <w:r w:rsidR="00202C9D" w:rsidRPr="0094370D">
              <w:rPr>
                <w:lang w:val="nl-BE"/>
              </w:rPr>
              <w:t xml:space="preserve"> KU Leuven </w:t>
            </w:r>
          </w:p>
          <w:p w14:paraId="30F8FF3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5B63791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1229ED6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6D8483A5"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FBB2FE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1B28839D"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20C1DA9F" w14:textId="77777777" w:rsidTr="003B1BA3">
        <w:trPr>
          <w:cantSplit/>
          <w:trHeight w:val="269"/>
        </w:trPr>
        <w:tc>
          <w:tcPr>
            <w:tcW w:w="4962" w:type="dxa"/>
          </w:tcPr>
          <w:p w14:paraId="4FA5092F" w14:textId="77777777" w:rsidR="00202C9D" w:rsidRPr="00C512C7" w:rsidRDefault="00202C9D" w:rsidP="003B1BA3">
            <w:r w:rsidRPr="003716A8">
              <w:lastRenderedPageBreak/>
              <w:t>Please provide a short project description</w:t>
            </w:r>
          </w:p>
        </w:tc>
        <w:tc>
          <w:tcPr>
            <w:tcW w:w="10631" w:type="dxa"/>
          </w:tcPr>
          <w:p w14:paraId="5A982096"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Across the lifespan, we demonstrate the ability to learn new motor skills such as riding a bicycle or</w:t>
            </w:r>
          </w:p>
          <w:p w14:paraId="19270D23"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playing a musical instrument. Such motor training is known to induce brain changes, i.e.</w:t>
            </w:r>
          </w:p>
          <w:p w14:paraId="0A2FA7BF"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neuroplasticity. Yet, little is known about the accompanying underlying mechanisms and the timing of</w:t>
            </w:r>
          </w:p>
          <w:p w14:paraId="61430E6B" w14:textId="690C1717" w:rsidR="00934434" w:rsidRPr="00934434" w:rsidRDefault="00934434" w:rsidP="00934434">
            <w:pPr>
              <w:autoSpaceDE w:val="0"/>
              <w:autoSpaceDN w:val="0"/>
              <w:adjustRightInd w:val="0"/>
              <w:rPr>
                <w:rFonts w:cstheme="minorHAnsi"/>
                <w:lang w:val="en-US"/>
              </w:rPr>
            </w:pPr>
            <w:r w:rsidRPr="00934434">
              <w:rPr>
                <w:rFonts w:cstheme="minorHAnsi"/>
                <w:lang w:val="en-US"/>
              </w:rPr>
              <w:t xml:space="preserve">structural brain changes. With the advancement of neuroimaging techniques, we will apply a </w:t>
            </w:r>
            <w:r w:rsidR="00413B2C" w:rsidRPr="00934434">
              <w:rPr>
                <w:rFonts w:cstheme="minorHAnsi"/>
                <w:lang w:val="en-US"/>
              </w:rPr>
              <w:t>cutting-edge</w:t>
            </w:r>
          </w:p>
          <w:p w14:paraId="648D1C60"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imaging approach to investigate motor training-induced white matter (WM) microstructural</w:t>
            </w:r>
          </w:p>
          <w:p w14:paraId="1486723C"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changes and their time window of change in detail. As it is known from extensive research that</w:t>
            </w:r>
          </w:p>
          <w:p w14:paraId="04D915BB"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improvements in motor learning occur during sleep, and that sleep is related to WM properties, the</w:t>
            </w:r>
          </w:p>
          <w:p w14:paraId="172367AD"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question arises whether sleep plays a critical role in such training-induced structural neuroplasticity.</w:t>
            </w:r>
          </w:p>
          <w:p w14:paraId="444D08ED"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Although, it is has been reported that sleep induces grey matter (GM) changes following motor skill</w:t>
            </w:r>
          </w:p>
          <w:p w14:paraId="5A5C44F6"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learning, a knowledge gap exists regarding the particular role of sleep on WM microstructural</w:t>
            </w:r>
          </w:p>
          <w:p w14:paraId="20CE7B8B"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properties following motor skill learning. Therefore, the overarching aim of the present project is</w:t>
            </w:r>
          </w:p>
          <w:p w14:paraId="2C6645BC"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twofold: 1) to explore training-induced WM microstructural (and GM) changes, and 2) to investigate</w:t>
            </w:r>
          </w:p>
          <w:p w14:paraId="6A8E06A6"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the role of sleep on the process of training-induced structural neuroplasticity in healthy young adults</w:t>
            </w:r>
          </w:p>
          <w:p w14:paraId="65A207D6"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and traumatic brain injury patients. This will provide crucial new knowledge and offers new</w:t>
            </w:r>
          </w:p>
          <w:p w14:paraId="14138E69" w14:textId="77777777" w:rsidR="00934434" w:rsidRPr="00934434" w:rsidRDefault="00934434" w:rsidP="00934434">
            <w:pPr>
              <w:autoSpaceDE w:val="0"/>
              <w:autoSpaceDN w:val="0"/>
              <w:adjustRightInd w:val="0"/>
              <w:rPr>
                <w:rFonts w:cstheme="minorHAnsi"/>
                <w:lang w:val="en-US"/>
              </w:rPr>
            </w:pPr>
            <w:r w:rsidRPr="00934434">
              <w:rPr>
                <w:rFonts w:cstheme="minorHAnsi"/>
                <w:lang w:val="en-US"/>
              </w:rPr>
              <w:t>implications of unprecedented importance in the field of rehabilitation, ultimately improving recovery</w:t>
            </w:r>
          </w:p>
          <w:p w14:paraId="7ECAED09" w14:textId="4D4B1AAD" w:rsidR="00202C9D" w:rsidRPr="00934434" w:rsidRDefault="00934434" w:rsidP="00934434">
            <w:pPr>
              <w:rPr>
                <w:rFonts w:cstheme="minorHAnsi"/>
              </w:rPr>
            </w:pPr>
            <w:r w:rsidRPr="00934434">
              <w:rPr>
                <w:rFonts w:cstheme="minorHAnsi"/>
                <w:lang w:val="nl-BE"/>
              </w:rPr>
              <w:t xml:space="preserve">post </w:t>
            </w:r>
            <w:proofErr w:type="spellStart"/>
            <w:r w:rsidRPr="00934434">
              <w:rPr>
                <w:rFonts w:cstheme="minorHAnsi"/>
                <w:lang w:val="nl-BE"/>
              </w:rPr>
              <w:t>brain</w:t>
            </w:r>
            <w:proofErr w:type="spellEnd"/>
            <w:r w:rsidRPr="00934434">
              <w:rPr>
                <w:rFonts w:cstheme="minorHAnsi"/>
                <w:lang w:val="nl-BE"/>
              </w:rPr>
              <w:t xml:space="preserve"> </w:t>
            </w:r>
            <w:proofErr w:type="spellStart"/>
            <w:r w:rsidRPr="00934434">
              <w:rPr>
                <w:rFonts w:cstheme="minorHAnsi"/>
                <w:lang w:val="nl-BE"/>
              </w:rPr>
              <w:t>injury</w:t>
            </w:r>
            <w:proofErr w:type="spellEnd"/>
            <w:r w:rsidRPr="00934434">
              <w:rPr>
                <w:rFonts w:cstheme="minorHAnsi"/>
                <w:lang w:val="nl-BE"/>
              </w:rPr>
              <w:t>.</w:t>
            </w:r>
          </w:p>
          <w:p w14:paraId="49F46D14" w14:textId="77777777" w:rsidR="00202C9D" w:rsidRPr="00934434" w:rsidRDefault="00202C9D" w:rsidP="003B1BA3">
            <w:pPr>
              <w:rPr>
                <w:rFonts w:cstheme="minorHAnsi"/>
              </w:rPr>
            </w:pPr>
          </w:p>
          <w:p w14:paraId="41096704" w14:textId="77777777" w:rsidR="00202C9D" w:rsidRPr="00934434" w:rsidRDefault="00202C9D" w:rsidP="003B1BA3">
            <w:pPr>
              <w:rPr>
                <w:rFonts w:cstheme="minorHAnsi"/>
              </w:rPr>
            </w:pPr>
          </w:p>
        </w:tc>
      </w:tr>
    </w:tbl>
    <w:p w14:paraId="47ECDB41" w14:textId="77777777" w:rsidR="00AB3302" w:rsidRDefault="00AB3302" w:rsidP="00AE0BF5">
      <w:pPr>
        <w:rPr>
          <w:rFonts w:cstheme="minorHAnsi"/>
        </w:rPr>
      </w:pPr>
    </w:p>
    <w:p w14:paraId="64A4301E" w14:textId="77777777" w:rsidR="00AB3302" w:rsidRDefault="00AB3302" w:rsidP="00AE0BF5">
      <w:pPr>
        <w:rPr>
          <w:rFonts w:cstheme="minorHAnsi"/>
        </w:rPr>
      </w:pPr>
    </w:p>
    <w:p w14:paraId="09D6D122" w14:textId="77777777" w:rsidR="00FF09CC" w:rsidRDefault="00FF09CC" w:rsidP="00AE0BF5">
      <w:pPr>
        <w:rPr>
          <w:rFonts w:cstheme="minorHAnsi"/>
        </w:rPr>
      </w:pPr>
    </w:p>
    <w:p w14:paraId="1121BDDA" w14:textId="77777777" w:rsidR="00FF09CC" w:rsidRPr="00AE0BF5" w:rsidRDefault="00FF09CC" w:rsidP="00AE0BF5">
      <w:pPr>
        <w:rPr>
          <w:rFonts w:cstheme="minorHAnsi"/>
        </w:rPr>
      </w:pPr>
    </w:p>
    <w:p w14:paraId="567D0606" w14:textId="77777777" w:rsidR="5BB2912E" w:rsidRDefault="5BB2912E"/>
    <w:p w14:paraId="155CE601" w14:textId="77777777" w:rsidR="00B45D33" w:rsidRDefault="00B45D33">
      <w:r>
        <w:br w:type="page"/>
      </w:r>
    </w:p>
    <w:tbl>
      <w:tblPr>
        <w:tblStyle w:val="TableGrid"/>
        <w:tblpPr w:leftFromText="141" w:rightFromText="141" w:horzAnchor="page" w:tblpX="721" w:tblpY="-600"/>
        <w:tblW w:w="15593" w:type="dxa"/>
        <w:tblLayout w:type="fixed"/>
        <w:tblLook w:val="04A0" w:firstRow="1" w:lastRow="0" w:firstColumn="1" w:lastColumn="0" w:noHBand="0" w:noVBand="1"/>
      </w:tblPr>
      <w:tblGrid>
        <w:gridCol w:w="4962"/>
        <w:gridCol w:w="10631"/>
      </w:tblGrid>
      <w:tr w:rsidR="00BA789F" w:rsidRPr="00F42A6F" w14:paraId="642B4400" w14:textId="77777777" w:rsidTr="005A3A29">
        <w:trPr>
          <w:cantSplit/>
          <w:trHeight w:val="269"/>
        </w:trPr>
        <w:tc>
          <w:tcPr>
            <w:tcW w:w="15593" w:type="dxa"/>
            <w:gridSpan w:val="2"/>
            <w:shd w:val="clear" w:color="auto" w:fill="5B9BD5" w:themeFill="accent5"/>
          </w:tcPr>
          <w:p w14:paraId="27F07554" w14:textId="77777777" w:rsidR="00BA789F" w:rsidRDefault="00BA789F">
            <w:pPr>
              <w:pStyle w:val="ListParagraph"/>
              <w:numPr>
                <w:ilvl w:val="0"/>
                <w:numId w:val="1"/>
              </w:numPr>
              <w:jc w:val="center"/>
              <w:rPr>
                <w:b/>
                <w:bCs/>
                <w:lang w:val="nl-BE"/>
              </w:rPr>
            </w:pPr>
            <w:r>
              <w:rPr>
                <w:b/>
                <w:bCs/>
                <w:lang w:val="nl-BE"/>
              </w:rPr>
              <w:lastRenderedPageBreak/>
              <w:t>Research Data Summary</w:t>
            </w:r>
          </w:p>
          <w:p w14:paraId="4ED1DD80" w14:textId="77777777" w:rsidR="00BA789F" w:rsidRPr="00184881" w:rsidRDefault="00BA789F" w:rsidP="005A3A29"/>
        </w:tc>
      </w:tr>
      <w:tr w:rsidR="00184881" w:rsidRPr="00F42A6F" w14:paraId="639A8ACD" w14:textId="77777777" w:rsidTr="005A3A29">
        <w:trPr>
          <w:cantSplit/>
          <w:trHeight w:val="269"/>
        </w:trPr>
        <w:tc>
          <w:tcPr>
            <w:tcW w:w="15593" w:type="dxa"/>
            <w:gridSpan w:val="2"/>
          </w:tcPr>
          <w:p w14:paraId="6ADC9F4C" w14:textId="77777777" w:rsidR="00202C9D" w:rsidRDefault="00184881" w:rsidP="005A3A29">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332"/>
              <w:gridCol w:w="1510"/>
              <w:gridCol w:w="411"/>
              <w:gridCol w:w="1921"/>
              <w:gridCol w:w="1354"/>
              <w:gridCol w:w="567"/>
              <w:gridCol w:w="1417"/>
              <w:gridCol w:w="504"/>
              <w:gridCol w:w="1481"/>
              <w:gridCol w:w="440"/>
              <w:gridCol w:w="1686"/>
              <w:gridCol w:w="235"/>
              <w:gridCol w:w="1921"/>
            </w:tblGrid>
            <w:tr w:rsidR="007B6EED" w14:paraId="3C5F2162" w14:textId="77777777" w:rsidTr="009E2081">
              <w:tc>
                <w:tcPr>
                  <w:tcW w:w="7116" w:type="dxa"/>
                  <w:gridSpan w:val="6"/>
                  <w:tcBorders>
                    <w:top w:val="nil"/>
                    <w:left w:val="nil"/>
                  </w:tcBorders>
                </w:tcPr>
                <w:p w14:paraId="2CD804A5" w14:textId="77777777" w:rsidR="007B6EED" w:rsidRPr="00184DDE" w:rsidRDefault="007B6EED" w:rsidP="004A4748">
                  <w:pPr>
                    <w:framePr w:hSpace="141" w:wrap="around" w:hAnchor="page" w:x="721" w:y="-600"/>
                    <w:rPr>
                      <w:sz w:val="20"/>
                    </w:rPr>
                  </w:pPr>
                </w:p>
              </w:tc>
              <w:tc>
                <w:tcPr>
                  <w:tcW w:w="1984" w:type="dxa"/>
                  <w:gridSpan w:val="2"/>
                </w:tcPr>
                <w:p w14:paraId="76370647" w14:textId="77777777" w:rsidR="007B6EED" w:rsidRPr="00184DDE" w:rsidRDefault="007B6EED" w:rsidP="004A4748">
                  <w:pPr>
                    <w:framePr w:hSpace="141" w:wrap="around" w:hAnchor="page" w:x="721" w:y="-600"/>
                    <w:rPr>
                      <w:rStyle w:val="SubtleReference"/>
                      <w:i/>
                      <w:sz w:val="20"/>
                    </w:rPr>
                  </w:pPr>
                  <w:r w:rsidRPr="00184DDE">
                    <w:rPr>
                      <w:rStyle w:val="SubtleReference"/>
                      <w:i/>
                      <w:sz w:val="20"/>
                    </w:rPr>
                    <w:t>Only for digital data</w:t>
                  </w:r>
                </w:p>
              </w:tc>
              <w:tc>
                <w:tcPr>
                  <w:tcW w:w="1985" w:type="dxa"/>
                  <w:gridSpan w:val="2"/>
                </w:tcPr>
                <w:p w14:paraId="37F8D7EA" w14:textId="77777777" w:rsidR="007B6EED" w:rsidRPr="00184DDE" w:rsidRDefault="007B6EED" w:rsidP="004A4748">
                  <w:pPr>
                    <w:framePr w:hSpace="141" w:wrap="around" w:hAnchor="page" w:x="721" w:y="-600"/>
                    <w:rPr>
                      <w:rStyle w:val="SubtleReference"/>
                      <w:i/>
                      <w:sz w:val="20"/>
                    </w:rPr>
                  </w:pPr>
                  <w:r w:rsidRPr="00184DDE">
                    <w:rPr>
                      <w:rStyle w:val="SubtleReference"/>
                      <w:i/>
                      <w:sz w:val="20"/>
                    </w:rPr>
                    <w:t>Only for digital data</w:t>
                  </w:r>
                </w:p>
              </w:tc>
              <w:tc>
                <w:tcPr>
                  <w:tcW w:w="2126" w:type="dxa"/>
                  <w:gridSpan w:val="2"/>
                </w:tcPr>
                <w:p w14:paraId="60800B3D" w14:textId="77777777" w:rsidR="007B6EED" w:rsidRPr="00184DDE" w:rsidRDefault="007B6EED" w:rsidP="004A4748">
                  <w:pPr>
                    <w:framePr w:hSpace="141" w:wrap="around" w:hAnchor="page" w:x="721" w:y="-600"/>
                    <w:rPr>
                      <w:rStyle w:val="SubtleReference"/>
                      <w:i/>
                      <w:sz w:val="20"/>
                    </w:rPr>
                  </w:pPr>
                  <w:r w:rsidRPr="00184DDE">
                    <w:rPr>
                      <w:rStyle w:val="SubtleReference"/>
                      <w:i/>
                      <w:sz w:val="20"/>
                    </w:rPr>
                    <w:t>Only for digital data</w:t>
                  </w:r>
                </w:p>
              </w:tc>
              <w:tc>
                <w:tcPr>
                  <w:tcW w:w="2156" w:type="dxa"/>
                  <w:gridSpan w:val="2"/>
                </w:tcPr>
                <w:p w14:paraId="2B3C1E32" w14:textId="77777777" w:rsidR="007B6EED" w:rsidRPr="00184DDE" w:rsidRDefault="007B6EED" w:rsidP="004A4748">
                  <w:pPr>
                    <w:framePr w:hSpace="141" w:wrap="around" w:hAnchor="page" w:x="721" w:y="-600"/>
                    <w:rPr>
                      <w:rStyle w:val="SubtleReference"/>
                      <w:i/>
                      <w:sz w:val="20"/>
                    </w:rPr>
                  </w:pPr>
                  <w:r w:rsidRPr="00184DDE">
                    <w:rPr>
                      <w:rStyle w:val="SubtleReference"/>
                      <w:i/>
                      <w:sz w:val="20"/>
                    </w:rPr>
                    <w:t>Only for physical data</w:t>
                  </w:r>
                </w:p>
              </w:tc>
            </w:tr>
            <w:tr w:rsidR="00202C9D" w14:paraId="75EAB4AB" w14:textId="77777777" w:rsidTr="009E2081">
              <w:tc>
                <w:tcPr>
                  <w:tcW w:w="1588" w:type="dxa"/>
                </w:tcPr>
                <w:p w14:paraId="28906F70" w14:textId="77777777" w:rsidR="00202C9D" w:rsidRDefault="00202C9D" w:rsidP="004A4748">
                  <w:pPr>
                    <w:framePr w:hSpace="141" w:wrap="around" w:hAnchor="page" w:x="721" w:y="-600"/>
                  </w:pPr>
                  <w:r>
                    <w:t xml:space="preserve">Dataset </w:t>
                  </w:r>
                  <w:r w:rsidR="009E2081">
                    <w:t>N</w:t>
                  </w:r>
                  <w:r>
                    <w:t>ame</w:t>
                  </w:r>
                </w:p>
              </w:tc>
              <w:tc>
                <w:tcPr>
                  <w:tcW w:w="1842" w:type="dxa"/>
                  <w:gridSpan w:val="2"/>
                </w:tcPr>
                <w:p w14:paraId="480FF66D" w14:textId="77777777" w:rsidR="00202C9D" w:rsidRDefault="00202C9D" w:rsidP="004A4748">
                  <w:pPr>
                    <w:framePr w:hSpace="141" w:wrap="around" w:hAnchor="page" w:x="721" w:y="-600"/>
                  </w:pPr>
                  <w:r>
                    <w:t>Description</w:t>
                  </w:r>
                </w:p>
              </w:tc>
              <w:tc>
                <w:tcPr>
                  <w:tcW w:w="2332" w:type="dxa"/>
                  <w:gridSpan w:val="2"/>
                </w:tcPr>
                <w:p w14:paraId="276D8C2A" w14:textId="77777777" w:rsidR="00202C9D" w:rsidRPr="00F42A6F" w:rsidRDefault="009E2081" w:rsidP="004A4748">
                  <w:pPr>
                    <w:framePr w:hSpace="141" w:wrap="around" w:hAnchor="page" w:x="721" w:y="-600"/>
                  </w:pPr>
                  <w:r>
                    <w:t>New or Reused</w:t>
                  </w:r>
                  <w:r w:rsidR="00202C9D">
                    <w:t xml:space="preserve"> </w:t>
                  </w:r>
                </w:p>
              </w:tc>
              <w:tc>
                <w:tcPr>
                  <w:tcW w:w="1354" w:type="dxa"/>
                </w:tcPr>
                <w:p w14:paraId="30A6F58F" w14:textId="77777777" w:rsidR="00202C9D" w:rsidRDefault="009E2081" w:rsidP="004A4748">
                  <w:pPr>
                    <w:framePr w:hSpace="141" w:wrap="around" w:hAnchor="page" w:x="721" w:y="-600"/>
                  </w:pPr>
                  <w:r>
                    <w:t>Digital or Physical</w:t>
                  </w:r>
                  <w:r w:rsidR="00202C9D">
                    <w:t xml:space="preserve"> </w:t>
                  </w:r>
                </w:p>
              </w:tc>
              <w:tc>
                <w:tcPr>
                  <w:tcW w:w="1984" w:type="dxa"/>
                  <w:gridSpan w:val="2"/>
                </w:tcPr>
                <w:p w14:paraId="102741AC" w14:textId="77777777" w:rsidR="00202C9D" w:rsidRDefault="00202C9D" w:rsidP="004A4748">
                  <w:pPr>
                    <w:framePr w:hSpace="141" w:wrap="around" w:hAnchor="page" w:x="721" w:y="-600"/>
                  </w:pPr>
                  <w:r>
                    <w:t>Digital Data Type</w:t>
                  </w:r>
                </w:p>
                <w:p w14:paraId="4D0F2B57" w14:textId="77777777" w:rsidR="00202C9D" w:rsidRDefault="00202C9D" w:rsidP="004A4748">
                  <w:pPr>
                    <w:framePr w:hSpace="141" w:wrap="around" w:hAnchor="page" w:x="721" w:y="-600"/>
                  </w:pPr>
                </w:p>
              </w:tc>
              <w:tc>
                <w:tcPr>
                  <w:tcW w:w="1985" w:type="dxa"/>
                  <w:gridSpan w:val="2"/>
                </w:tcPr>
                <w:p w14:paraId="59FE89DC" w14:textId="77777777" w:rsidR="00202C9D" w:rsidRDefault="00202C9D" w:rsidP="004A4748">
                  <w:pPr>
                    <w:framePr w:hSpace="141" w:wrap="around" w:hAnchor="page" w:x="721" w:y="-600"/>
                  </w:pPr>
                  <w:r>
                    <w:t xml:space="preserve">Digital Data Format </w:t>
                  </w:r>
                </w:p>
                <w:p w14:paraId="14FBB449" w14:textId="77777777" w:rsidR="00202C9D" w:rsidRDefault="00202C9D" w:rsidP="004A4748">
                  <w:pPr>
                    <w:framePr w:hSpace="141" w:wrap="around" w:hAnchor="page" w:x="721" w:y="-600"/>
                  </w:pPr>
                </w:p>
              </w:tc>
              <w:tc>
                <w:tcPr>
                  <w:tcW w:w="2126" w:type="dxa"/>
                  <w:gridSpan w:val="2"/>
                </w:tcPr>
                <w:p w14:paraId="1740158F" w14:textId="77777777" w:rsidR="00202C9D" w:rsidRDefault="00202C9D" w:rsidP="004A4748">
                  <w:pPr>
                    <w:framePr w:hSpace="141" w:wrap="around" w:hAnchor="page" w:x="721" w:y="-600"/>
                  </w:pPr>
                  <w:r>
                    <w:t>Digital Data Volume (MB, GB, TB)</w:t>
                  </w:r>
                </w:p>
              </w:tc>
              <w:tc>
                <w:tcPr>
                  <w:tcW w:w="2156" w:type="dxa"/>
                  <w:gridSpan w:val="2"/>
                </w:tcPr>
                <w:p w14:paraId="1087DBE7" w14:textId="77777777" w:rsidR="00202C9D" w:rsidRDefault="00202C9D" w:rsidP="004A4748">
                  <w:pPr>
                    <w:framePr w:hSpace="141" w:wrap="around" w:hAnchor="page" w:x="721" w:y="-600"/>
                  </w:pPr>
                  <w:r>
                    <w:t>Physical Volume</w:t>
                  </w:r>
                </w:p>
                <w:p w14:paraId="470BF54C" w14:textId="77777777" w:rsidR="00202C9D" w:rsidRDefault="00202C9D" w:rsidP="004A4748">
                  <w:pPr>
                    <w:framePr w:hSpace="141" w:wrap="around" w:hAnchor="page" w:x="721" w:y="-600"/>
                  </w:pPr>
                </w:p>
                <w:p w14:paraId="30CE5048" w14:textId="77777777" w:rsidR="00202C9D" w:rsidRDefault="00202C9D" w:rsidP="004A4748">
                  <w:pPr>
                    <w:framePr w:hSpace="141" w:wrap="around" w:hAnchor="page" w:x="721" w:y="-600"/>
                  </w:pPr>
                </w:p>
              </w:tc>
            </w:tr>
            <w:tr w:rsidR="00202C9D" w14:paraId="52909A9F" w14:textId="77777777" w:rsidTr="009E2081">
              <w:tc>
                <w:tcPr>
                  <w:tcW w:w="1588" w:type="dxa"/>
                </w:tcPr>
                <w:p w14:paraId="4821EE25" w14:textId="77777777" w:rsidR="00202C9D" w:rsidRDefault="00202C9D" w:rsidP="004A4748">
                  <w:pPr>
                    <w:framePr w:hSpace="141" w:wrap="around" w:hAnchor="page" w:x="721" w:y="-600"/>
                  </w:pPr>
                </w:p>
              </w:tc>
              <w:tc>
                <w:tcPr>
                  <w:tcW w:w="1842" w:type="dxa"/>
                  <w:gridSpan w:val="2"/>
                </w:tcPr>
                <w:p w14:paraId="58B9DC2E" w14:textId="77777777" w:rsidR="00202C9D" w:rsidRDefault="00202C9D" w:rsidP="004A4748">
                  <w:pPr>
                    <w:framePr w:hSpace="141" w:wrap="around" w:hAnchor="page" w:x="721" w:y="-600"/>
                  </w:pPr>
                </w:p>
              </w:tc>
              <w:tc>
                <w:tcPr>
                  <w:tcW w:w="2332" w:type="dxa"/>
                  <w:gridSpan w:val="2"/>
                </w:tcPr>
                <w:p w14:paraId="6D40A946" w14:textId="77777777" w:rsidR="00202C9D" w:rsidRPr="00250516" w:rsidRDefault="00000000" w:rsidP="004A4748">
                  <w:pPr>
                    <w:framePr w:hSpace="141" w:wrap="around" w:hAnchor="page" w:x="721" w:y="-600"/>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4AAD717" w14:textId="77777777" w:rsidR="00202C9D" w:rsidRPr="000E6129" w:rsidRDefault="00000000" w:rsidP="004A4748">
                  <w:pPr>
                    <w:framePr w:hSpace="141" w:wrap="around" w:hAnchor="page" w:x="721" w:y="-600"/>
                  </w:pPr>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90A8685" w14:textId="77777777" w:rsidR="00202C9D" w:rsidRPr="00250516" w:rsidRDefault="00000000" w:rsidP="004A4748">
                  <w:pPr>
                    <w:framePr w:hSpace="141" w:wrap="around" w:hAnchor="page" w:x="721" w:y="-600"/>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73D744C6" w14:textId="77777777" w:rsidR="00202C9D" w:rsidRDefault="00000000" w:rsidP="004A4748">
                  <w:pPr>
                    <w:framePr w:hSpace="141" w:wrap="around" w:hAnchor="page" w:x="721" w:y="-600"/>
                  </w:pPr>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gridSpan w:val="2"/>
                </w:tcPr>
                <w:p w14:paraId="2476636E" w14:textId="77777777" w:rsidR="00202C9D" w:rsidRPr="00250516" w:rsidRDefault="00000000" w:rsidP="004A4748">
                  <w:pPr>
                    <w:framePr w:hSpace="141" w:wrap="around" w:hAnchor="page" w:x="721" w:y="-600"/>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6CD14468" w14:textId="77777777" w:rsidR="00202C9D" w:rsidRDefault="00000000" w:rsidP="004A4748">
                  <w:pPr>
                    <w:framePr w:hSpace="141" w:wrap="around" w:hAnchor="page" w:x="721" w:y="-600"/>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333A34A1" w14:textId="77777777" w:rsidR="00202C9D" w:rsidRDefault="00000000" w:rsidP="004A4748">
                  <w:pPr>
                    <w:framePr w:hSpace="141" w:wrap="around" w:hAnchor="page" w:x="721" w:y="-600"/>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B01DF3A" w14:textId="77777777" w:rsidR="00202C9D" w:rsidRDefault="00000000" w:rsidP="004A4748">
                  <w:pPr>
                    <w:framePr w:hSpace="141" w:wrap="around" w:hAnchor="page" w:x="721" w:y="-600"/>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71DD8CA2" w14:textId="77777777" w:rsidR="00202C9D" w:rsidRDefault="00000000" w:rsidP="004A4748">
                  <w:pPr>
                    <w:framePr w:hSpace="141" w:wrap="around" w:hAnchor="page" w:x="721" w:y="-600"/>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5B691783" w14:textId="77777777" w:rsidR="00202C9D" w:rsidRDefault="00000000" w:rsidP="004A4748">
                  <w:pPr>
                    <w:framePr w:hSpace="141" w:wrap="around" w:hAnchor="page" w:x="721" w:y="-600"/>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69B7F5BF" w14:textId="77777777" w:rsidR="00202C9D" w:rsidRDefault="00000000" w:rsidP="004A4748">
                  <w:pPr>
                    <w:framePr w:hSpace="141" w:wrap="around" w:hAnchor="page" w:x="721" w:y="-600"/>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515B9593" w14:textId="77777777" w:rsidR="00202C9D" w:rsidRDefault="00202C9D" w:rsidP="004A4748">
                  <w:pPr>
                    <w:framePr w:hSpace="141" w:wrap="around" w:hAnchor="page" w:x="721" w:y="-600"/>
                    <w:rPr>
                      <w:lang w:val="en-US"/>
                    </w:rPr>
                  </w:pPr>
                </w:p>
                <w:p w14:paraId="4186058A" w14:textId="77777777" w:rsidR="00202C9D" w:rsidRDefault="00202C9D" w:rsidP="004A4748">
                  <w:pPr>
                    <w:framePr w:hSpace="141" w:wrap="around" w:hAnchor="page" w:x="721" w:y="-600"/>
                    <w:rPr>
                      <w:lang w:val="en-US"/>
                    </w:rPr>
                  </w:pPr>
                </w:p>
              </w:tc>
              <w:tc>
                <w:tcPr>
                  <w:tcW w:w="1985" w:type="dxa"/>
                  <w:gridSpan w:val="2"/>
                </w:tcPr>
                <w:p w14:paraId="4D8F5081" w14:textId="1EA528B4" w:rsidR="00202C9D" w:rsidRPr="00250516" w:rsidRDefault="00000000" w:rsidP="004A4748">
                  <w:pPr>
                    <w:framePr w:hSpace="141" w:wrap="around" w:hAnchor="page" w:x="721" w:y="-600"/>
                    <w:rPr>
                      <w:lang w:val="en-US"/>
                    </w:rPr>
                  </w:pPr>
                  <w:sdt>
                    <w:sdtPr>
                      <w:rPr>
                        <w:lang w:val="en-US"/>
                      </w:rPr>
                      <w:id w:val="1668053313"/>
                      <w14:checkbox>
                        <w14:checked w14:val="0"/>
                        <w14:checkedState w14:val="2612" w14:font="MS Gothic"/>
                        <w14:uncheckedState w14:val="2610" w14:font="MS Gothic"/>
                      </w14:checkbox>
                    </w:sdtPr>
                    <w:sdtContent>
                      <w:r w:rsidR="00E62767">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0E1048BF" w14:textId="77777777" w:rsidR="00202C9D" w:rsidRDefault="00000000" w:rsidP="004A4748">
                  <w:pPr>
                    <w:framePr w:hSpace="141" w:wrap="around" w:hAnchor="page" w:x="721" w:y="-600"/>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21C37FBC" w14:textId="77777777" w:rsidR="00202C9D" w:rsidRDefault="00000000" w:rsidP="004A4748">
                  <w:pPr>
                    <w:framePr w:hSpace="141" w:wrap="around" w:hAnchor="page" w:x="721" w:y="-600"/>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408198D" w14:textId="77777777" w:rsidR="00202C9D" w:rsidRDefault="00000000" w:rsidP="004A4748">
                  <w:pPr>
                    <w:framePr w:hSpace="141" w:wrap="around" w:hAnchor="page" w:x="721" w:y="-600"/>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25C9104A" w14:textId="77777777" w:rsidR="00202C9D" w:rsidRDefault="00000000" w:rsidP="004A4748">
                  <w:pPr>
                    <w:framePr w:hSpace="141" w:wrap="around" w:hAnchor="page" w:x="721" w:y="-600"/>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2D82A719" w14:textId="77777777" w:rsidR="00202C9D" w:rsidRDefault="00000000" w:rsidP="004A4748">
                  <w:pPr>
                    <w:framePr w:hSpace="141" w:wrap="around" w:hAnchor="page" w:x="721" w:y="-600"/>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0851371D" w14:textId="77777777" w:rsidR="00202C9D" w:rsidRPr="00250516" w:rsidRDefault="00000000" w:rsidP="004A4748">
                  <w:pPr>
                    <w:framePr w:hSpace="141" w:wrap="around" w:hAnchor="page" w:x="721" w:y="-600"/>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2EBBFC86" w14:textId="77777777" w:rsidR="00202C9D" w:rsidRDefault="00000000" w:rsidP="004A4748">
                  <w:pPr>
                    <w:framePr w:hSpace="141" w:wrap="around" w:hAnchor="page" w:x="721" w:y="-600"/>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7CD361DD" w14:textId="77777777" w:rsidR="00202C9D" w:rsidRDefault="00000000" w:rsidP="004A4748">
                  <w:pPr>
                    <w:framePr w:hSpace="141" w:wrap="around" w:hAnchor="page" w:x="721" w:y="-600"/>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545E5C89" w14:textId="77777777" w:rsidR="00202C9D" w:rsidRDefault="00000000" w:rsidP="004A4748">
                  <w:pPr>
                    <w:framePr w:hSpace="141" w:wrap="around" w:hAnchor="page" w:x="721" w:y="-600"/>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4310DA59" w14:textId="77777777" w:rsidR="00202C9D" w:rsidRDefault="00000000" w:rsidP="004A4748">
                  <w:pPr>
                    <w:framePr w:hSpace="141" w:wrap="around" w:hAnchor="page" w:x="721" w:y="-600"/>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14:paraId="7895555B" w14:textId="77777777" w:rsidR="00202C9D" w:rsidRDefault="00000000" w:rsidP="004A4748">
                  <w:pPr>
                    <w:framePr w:hSpace="141" w:wrap="around" w:hAnchor="page" w:x="721" w:y="-600"/>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gridSpan w:val="2"/>
                </w:tcPr>
                <w:p w14:paraId="13F879C6" w14:textId="5D682D95" w:rsidR="00202C9D" w:rsidRPr="00250516" w:rsidRDefault="00000000" w:rsidP="004A4748">
                  <w:pPr>
                    <w:framePr w:hSpace="141" w:wrap="around" w:hAnchor="page" w:x="721" w:y="-600"/>
                    <w:rPr>
                      <w:lang w:val="en-US"/>
                    </w:rPr>
                  </w:pPr>
                  <w:sdt>
                    <w:sdtPr>
                      <w:rPr>
                        <w:lang w:val="en-US"/>
                      </w:rPr>
                      <w:id w:val="-1851712533"/>
                      <w14:checkbox>
                        <w14:checked w14:val="0"/>
                        <w14:checkedState w14:val="2612" w14:font="MS Gothic"/>
                        <w14:uncheckedState w14:val="2610" w14:font="MS Gothic"/>
                      </w14:checkbox>
                    </w:sdtPr>
                    <w:sdtContent>
                      <w:r w:rsidR="00DA25D5">
                        <w:rPr>
                          <w:rFonts w:ascii="MS Gothic" w:eastAsia="MS Gothic" w:hAnsi="MS Gothic" w:hint="eastAsia"/>
                          <w:lang w:val="en-US"/>
                        </w:rPr>
                        <w:t>☐</w:t>
                      </w:r>
                    </w:sdtContent>
                  </w:sdt>
                  <w:r w:rsidR="00202C9D">
                    <w:rPr>
                      <w:lang w:val="en-US"/>
                    </w:rPr>
                    <w:t xml:space="preserve"> &lt; 100 MB</w:t>
                  </w:r>
                </w:p>
                <w:p w14:paraId="3E646231" w14:textId="77777777" w:rsidR="00202C9D" w:rsidRDefault="00000000" w:rsidP="004A4748">
                  <w:pPr>
                    <w:framePr w:hSpace="141" w:wrap="around" w:hAnchor="page" w:x="721" w:y="-600"/>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C17D3A9" w14:textId="77777777" w:rsidR="00202C9D" w:rsidRDefault="00000000" w:rsidP="004A4748">
                  <w:pPr>
                    <w:framePr w:hSpace="141" w:wrap="around" w:hAnchor="page" w:x="721" w:y="-600"/>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291FB66A" w14:textId="77777777" w:rsidR="00202C9D" w:rsidRDefault="00000000" w:rsidP="004A4748">
                  <w:pPr>
                    <w:framePr w:hSpace="141" w:wrap="around" w:hAnchor="page" w:x="721" w:y="-600"/>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40A5C6F1" w14:textId="77777777" w:rsidR="00202C9D" w:rsidRDefault="00000000" w:rsidP="004A4748">
                  <w:pPr>
                    <w:framePr w:hSpace="141" w:wrap="around" w:hAnchor="page" w:x="721" w:y="-600"/>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32CDDB80" w14:textId="77777777" w:rsidR="00202C9D" w:rsidRDefault="00000000" w:rsidP="004A4748">
                  <w:pPr>
                    <w:framePr w:hSpace="141" w:wrap="around" w:hAnchor="page" w:x="721" w:y="-600"/>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1E6A9013" w14:textId="77777777" w:rsidR="00202C9D" w:rsidRPr="00250516" w:rsidRDefault="00000000" w:rsidP="004A4748">
                  <w:pPr>
                    <w:framePr w:hSpace="141" w:wrap="around" w:hAnchor="page" w:x="721" w:y="-600"/>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7925E2D2" w14:textId="77777777" w:rsidR="00202C9D" w:rsidRDefault="00000000" w:rsidP="004A4748">
                  <w:pPr>
                    <w:framePr w:hSpace="141" w:wrap="around" w:hAnchor="page" w:x="721" w:y="-600"/>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3D7B7BCA" w14:textId="77777777" w:rsidR="00202C9D" w:rsidRDefault="00000000" w:rsidP="004A4748">
                  <w:pPr>
                    <w:framePr w:hSpace="141" w:wrap="around" w:hAnchor="page" w:x="721" w:y="-600"/>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548C4A2" w14:textId="77777777" w:rsidR="00202C9D" w:rsidRDefault="00202C9D" w:rsidP="004A4748">
                  <w:pPr>
                    <w:framePr w:hSpace="141" w:wrap="around" w:hAnchor="page" w:x="721" w:y="-600"/>
                  </w:pPr>
                </w:p>
              </w:tc>
              <w:tc>
                <w:tcPr>
                  <w:tcW w:w="2156" w:type="dxa"/>
                  <w:gridSpan w:val="2"/>
                </w:tcPr>
                <w:p w14:paraId="13AC42F0" w14:textId="77777777" w:rsidR="00202C9D" w:rsidRDefault="00202C9D" w:rsidP="004A4748">
                  <w:pPr>
                    <w:framePr w:hSpace="141" w:wrap="around" w:hAnchor="page" w:x="721" w:y="-600"/>
                  </w:pPr>
                </w:p>
              </w:tc>
            </w:tr>
            <w:tr w:rsidR="00A259A4" w14:paraId="0844A3FB" w14:textId="77777777" w:rsidTr="000D5C57">
              <w:tc>
                <w:tcPr>
                  <w:tcW w:w="15367" w:type="dxa"/>
                  <w:gridSpan w:val="14"/>
                </w:tcPr>
                <w:p w14:paraId="682EA8BB" w14:textId="77777777" w:rsidR="00E003C3" w:rsidRDefault="00E003C3" w:rsidP="004A4748">
                  <w:pPr>
                    <w:framePr w:hSpace="141" w:wrap="around" w:hAnchor="page" w:x="721" w:y="-600"/>
                  </w:pPr>
                </w:p>
                <w:p w14:paraId="21D87C51" w14:textId="77777777" w:rsidR="00E003C3" w:rsidRDefault="00E003C3" w:rsidP="004A4748">
                  <w:pPr>
                    <w:framePr w:hSpace="141" w:wrap="around" w:hAnchor="page" w:x="721" w:y="-600"/>
                  </w:pPr>
                </w:p>
                <w:p w14:paraId="11FF35BC" w14:textId="77777777" w:rsidR="00E003C3" w:rsidRDefault="00E003C3" w:rsidP="004A4748">
                  <w:pPr>
                    <w:framePr w:hSpace="141" w:wrap="around" w:hAnchor="page" w:x="721" w:y="-600"/>
                  </w:pPr>
                </w:p>
                <w:p w14:paraId="201DC36C" w14:textId="77777777" w:rsidR="00E003C3" w:rsidRDefault="00E003C3" w:rsidP="004A4748">
                  <w:pPr>
                    <w:framePr w:hSpace="141" w:wrap="around" w:hAnchor="page" w:x="721" w:y="-600"/>
                  </w:pPr>
                </w:p>
                <w:p w14:paraId="70417657" w14:textId="77777777" w:rsidR="00E003C3" w:rsidRDefault="00E003C3" w:rsidP="004A4748">
                  <w:pPr>
                    <w:framePr w:hSpace="141" w:wrap="around" w:hAnchor="page" w:x="721" w:y="-600"/>
                  </w:pPr>
                </w:p>
                <w:p w14:paraId="511EF1AB" w14:textId="77777777" w:rsidR="00E003C3" w:rsidRDefault="00E003C3" w:rsidP="004A4748">
                  <w:pPr>
                    <w:framePr w:hSpace="141" w:wrap="around" w:hAnchor="page" w:x="721" w:y="-600"/>
                  </w:pPr>
                </w:p>
                <w:p w14:paraId="085C65E5" w14:textId="77777777" w:rsidR="00E003C3" w:rsidRDefault="00E003C3" w:rsidP="004A4748">
                  <w:pPr>
                    <w:framePr w:hSpace="141" w:wrap="around" w:hAnchor="page" w:x="721" w:y="-600"/>
                  </w:pPr>
                </w:p>
                <w:p w14:paraId="7A6B7A6D" w14:textId="2B2A1460" w:rsidR="00A259A4" w:rsidRPr="00E003C3" w:rsidRDefault="00A259A4" w:rsidP="004A4748">
                  <w:pPr>
                    <w:framePr w:hSpace="141" w:wrap="around" w:hAnchor="page" w:x="721" w:y="-600"/>
                    <w:rPr>
                      <w:b/>
                      <w:bCs/>
                    </w:rPr>
                  </w:pPr>
                  <w:r w:rsidRPr="00E003C3">
                    <w:rPr>
                      <w:b/>
                      <w:bCs/>
                      <w:color w:val="0070C0"/>
                    </w:rPr>
                    <w:lastRenderedPageBreak/>
                    <w:t>Phase 1</w:t>
                  </w:r>
                </w:p>
              </w:tc>
            </w:tr>
            <w:tr w:rsidR="00973EB4" w14:paraId="34599C3A" w14:textId="77777777" w:rsidTr="000D5C57">
              <w:tc>
                <w:tcPr>
                  <w:tcW w:w="15367" w:type="dxa"/>
                  <w:gridSpan w:val="14"/>
                </w:tcPr>
                <w:p w14:paraId="17F1DA8A" w14:textId="77777777" w:rsidR="00973EB4" w:rsidRDefault="00973EB4" w:rsidP="004A4748">
                  <w:pPr>
                    <w:framePr w:hSpace="141" w:wrap="around" w:hAnchor="page" w:x="721" w:y="-600"/>
                  </w:pPr>
                </w:p>
              </w:tc>
            </w:tr>
            <w:tr w:rsidR="00973EB4" w14:paraId="0B0B3F88" w14:textId="77777777" w:rsidTr="00913558">
              <w:trPr>
                <w:trHeight w:val="3620"/>
              </w:trPr>
              <w:tc>
                <w:tcPr>
                  <w:tcW w:w="1920" w:type="dxa"/>
                  <w:gridSpan w:val="2"/>
                </w:tcPr>
                <w:p w14:paraId="43327907" w14:textId="77777777" w:rsidR="00973EB4" w:rsidRPr="006E6999" w:rsidRDefault="00973EB4" w:rsidP="004A4748">
                  <w:pPr>
                    <w:framePr w:hSpace="141" w:wrap="around" w:hAnchor="page" w:x="721" w:y="-600"/>
                    <w:rPr>
                      <w:sz w:val="20"/>
                      <w:szCs w:val="20"/>
                      <w:u w:val="single"/>
                      <w:lang w:val="fr-FR"/>
                    </w:rPr>
                  </w:pPr>
                  <w:r w:rsidRPr="006E6999">
                    <w:rPr>
                      <w:sz w:val="20"/>
                      <w:szCs w:val="20"/>
                      <w:u w:val="single"/>
                      <w:lang w:val="fr-FR"/>
                    </w:rPr>
                    <w:t>Per participant</w:t>
                  </w:r>
                </w:p>
                <w:p w14:paraId="0259E906" w14:textId="77777777" w:rsidR="00973EB4" w:rsidRPr="00A17E55" w:rsidRDefault="00973EB4" w:rsidP="004A4748">
                  <w:pPr>
                    <w:framePr w:hSpace="141" w:wrap="around" w:hAnchor="page" w:x="721" w:y="-600"/>
                    <w:rPr>
                      <w:b/>
                      <w:bCs/>
                      <w:i/>
                      <w:iCs/>
                      <w:sz w:val="20"/>
                      <w:szCs w:val="20"/>
                      <w:lang w:val="fr-FR"/>
                    </w:rPr>
                  </w:pPr>
                  <w:r w:rsidRPr="00A17E55">
                    <w:rPr>
                      <w:b/>
                      <w:bCs/>
                      <w:i/>
                      <w:iCs/>
                      <w:sz w:val="20"/>
                      <w:szCs w:val="20"/>
                      <w:lang w:val="fr-FR"/>
                    </w:rPr>
                    <w:t>Questionnaires</w:t>
                  </w:r>
                </w:p>
                <w:p w14:paraId="4E4D38BC" w14:textId="325A1D5B" w:rsidR="00973EB4" w:rsidRPr="00A17E55" w:rsidRDefault="00582069" w:rsidP="004A4748">
                  <w:pPr>
                    <w:framePr w:hSpace="141" w:wrap="around" w:hAnchor="page" w:x="721" w:y="-600"/>
                    <w:rPr>
                      <w:sz w:val="20"/>
                      <w:szCs w:val="20"/>
                      <w:lang w:val="fr-FR"/>
                    </w:rPr>
                  </w:pPr>
                  <w:r>
                    <w:rPr>
                      <w:sz w:val="20"/>
                      <w:szCs w:val="20"/>
                      <w:lang w:val="fr-FR"/>
                    </w:rPr>
                    <w:t>1) I</w:t>
                  </w:r>
                  <w:r w:rsidR="00973EB4" w:rsidRPr="00A17E55">
                    <w:rPr>
                      <w:sz w:val="20"/>
                      <w:szCs w:val="20"/>
                      <w:lang w:val="fr-FR"/>
                    </w:rPr>
                    <w:t xml:space="preserve">nformation + </w:t>
                  </w:r>
                  <w:proofErr w:type="spellStart"/>
                  <w:r w:rsidR="00973EB4" w:rsidRPr="00A17E55">
                    <w:rPr>
                      <w:sz w:val="20"/>
                      <w:szCs w:val="20"/>
                      <w:lang w:val="fr-FR"/>
                    </w:rPr>
                    <w:t>informed</w:t>
                  </w:r>
                  <w:proofErr w:type="spellEnd"/>
                  <w:r w:rsidR="00973EB4" w:rsidRPr="00A17E55">
                    <w:rPr>
                      <w:sz w:val="20"/>
                      <w:szCs w:val="20"/>
                      <w:lang w:val="fr-FR"/>
                    </w:rPr>
                    <w:t xml:space="preserve"> consent participant</w:t>
                  </w:r>
                </w:p>
                <w:p w14:paraId="03866EED" w14:textId="6DAE3A21" w:rsidR="00973EB4" w:rsidRPr="00582069" w:rsidRDefault="00582069" w:rsidP="004A4748">
                  <w:pPr>
                    <w:framePr w:hSpace="141" w:wrap="around" w:hAnchor="page" w:x="721" w:y="-600"/>
                    <w:rPr>
                      <w:sz w:val="20"/>
                      <w:szCs w:val="20"/>
                      <w:lang w:val="en-US"/>
                    </w:rPr>
                  </w:pPr>
                  <w:r w:rsidRPr="00582069">
                    <w:rPr>
                      <w:sz w:val="20"/>
                      <w:szCs w:val="20"/>
                      <w:lang w:val="en-US"/>
                    </w:rPr>
                    <w:t>2)</w:t>
                  </w:r>
                  <w:r w:rsidR="00973EB4" w:rsidRPr="00582069">
                    <w:rPr>
                      <w:sz w:val="20"/>
                      <w:szCs w:val="20"/>
                      <w:lang w:val="en-US"/>
                    </w:rPr>
                    <w:t xml:space="preserve"> Informed consent for investigator</w:t>
                  </w:r>
                </w:p>
                <w:p w14:paraId="7A18417A" w14:textId="523E260F" w:rsidR="00973EB4" w:rsidRDefault="00582069" w:rsidP="004A4748">
                  <w:pPr>
                    <w:framePr w:hSpace="141" w:wrap="around" w:hAnchor="page" w:x="721" w:y="-600"/>
                    <w:rPr>
                      <w:sz w:val="20"/>
                      <w:szCs w:val="20"/>
                      <w:lang w:val="en-US"/>
                    </w:rPr>
                  </w:pPr>
                  <w:r>
                    <w:rPr>
                      <w:sz w:val="20"/>
                      <w:szCs w:val="20"/>
                      <w:lang w:val="en-US"/>
                    </w:rPr>
                    <w:t xml:space="preserve">3) </w:t>
                  </w:r>
                  <w:proofErr w:type="spellStart"/>
                  <w:r w:rsidR="00973EB4" w:rsidRPr="00A17E55">
                    <w:rPr>
                      <w:sz w:val="20"/>
                      <w:szCs w:val="20"/>
                      <w:lang w:val="en-US"/>
                    </w:rPr>
                    <w:t>Baecke</w:t>
                  </w:r>
                  <w:proofErr w:type="spellEnd"/>
                </w:p>
                <w:p w14:paraId="0F94E6A6" w14:textId="21AAD37F" w:rsidR="00973EB4" w:rsidRPr="00A17E55" w:rsidRDefault="00582069" w:rsidP="004A4748">
                  <w:pPr>
                    <w:framePr w:hSpace="141" w:wrap="around" w:hAnchor="page" w:x="721" w:y="-600"/>
                    <w:rPr>
                      <w:sz w:val="20"/>
                      <w:szCs w:val="20"/>
                    </w:rPr>
                  </w:pPr>
                  <w:r>
                    <w:rPr>
                      <w:sz w:val="20"/>
                      <w:szCs w:val="20"/>
                    </w:rPr>
                    <w:t xml:space="preserve">4) </w:t>
                  </w:r>
                  <w:r w:rsidR="00973EB4" w:rsidRPr="00A17E55">
                    <w:rPr>
                      <w:sz w:val="20"/>
                      <w:szCs w:val="20"/>
                    </w:rPr>
                    <w:t>Beck Depression Inventory</w:t>
                  </w:r>
                </w:p>
                <w:p w14:paraId="5E61358F" w14:textId="006061CB" w:rsidR="00973EB4" w:rsidRPr="00A17E55" w:rsidRDefault="00582069" w:rsidP="004A4748">
                  <w:pPr>
                    <w:framePr w:hSpace="141" w:wrap="around" w:hAnchor="page" w:x="721" w:y="-600"/>
                    <w:rPr>
                      <w:sz w:val="20"/>
                      <w:szCs w:val="20"/>
                    </w:rPr>
                  </w:pPr>
                  <w:r>
                    <w:rPr>
                      <w:sz w:val="20"/>
                      <w:szCs w:val="20"/>
                    </w:rPr>
                    <w:t xml:space="preserve">5) </w:t>
                  </w:r>
                  <w:r w:rsidR="00973EB4" w:rsidRPr="00A17E55">
                    <w:rPr>
                      <w:sz w:val="20"/>
                      <w:szCs w:val="20"/>
                    </w:rPr>
                    <w:t>Consensus Sleep Diary (4-5x)</w:t>
                  </w:r>
                </w:p>
                <w:p w14:paraId="5250A52F" w14:textId="37BAC9E1" w:rsidR="00973EB4" w:rsidRPr="00A17E55" w:rsidRDefault="00582069" w:rsidP="004A4748">
                  <w:pPr>
                    <w:framePr w:hSpace="141" w:wrap="around" w:hAnchor="page" w:x="721" w:y="-600"/>
                    <w:rPr>
                      <w:sz w:val="20"/>
                      <w:szCs w:val="20"/>
                    </w:rPr>
                  </w:pPr>
                  <w:r>
                    <w:rPr>
                      <w:sz w:val="20"/>
                      <w:szCs w:val="20"/>
                    </w:rPr>
                    <w:t>6)</w:t>
                  </w:r>
                  <w:r w:rsidR="00973EB4" w:rsidRPr="00A17E55">
                    <w:rPr>
                      <w:sz w:val="20"/>
                      <w:szCs w:val="20"/>
                    </w:rPr>
                    <w:t xml:space="preserve"> MCTQ</w:t>
                  </w:r>
                </w:p>
                <w:p w14:paraId="7ADDEE09" w14:textId="1197F49A" w:rsidR="00973EB4" w:rsidRPr="00A17E55" w:rsidRDefault="00582069" w:rsidP="004A4748">
                  <w:pPr>
                    <w:framePr w:hSpace="141" w:wrap="around" w:hAnchor="page" w:x="721" w:y="-600"/>
                    <w:rPr>
                      <w:sz w:val="20"/>
                      <w:szCs w:val="20"/>
                    </w:rPr>
                  </w:pPr>
                  <w:r>
                    <w:rPr>
                      <w:sz w:val="20"/>
                      <w:szCs w:val="20"/>
                    </w:rPr>
                    <w:t>7)</w:t>
                  </w:r>
                  <w:r w:rsidR="00973EB4" w:rsidRPr="00A17E55">
                    <w:rPr>
                      <w:sz w:val="20"/>
                      <w:szCs w:val="20"/>
                    </w:rPr>
                    <w:t xml:space="preserve"> MEQ</w:t>
                  </w:r>
                </w:p>
                <w:p w14:paraId="29C2DD02" w14:textId="659D6792" w:rsidR="00973EB4" w:rsidRDefault="00582069" w:rsidP="004A4748">
                  <w:pPr>
                    <w:framePr w:hSpace="141" w:wrap="around" w:hAnchor="page" w:x="721" w:y="-600"/>
                    <w:rPr>
                      <w:sz w:val="20"/>
                      <w:szCs w:val="20"/>
                    </w:rPr>
                  </w:pPr>
                  <w:r>
                    <w:rPr>
                      <w:sz w:val="20"/>
                      <w:szCs w:val="20"/>
                    </w:rPr>
                    <w:t>8)</w:t>
                  </w:r>
                  <w:r w:rsidR="00973EB4" w:rsidRPr="00A17E55">
                    <w:rPr>
                      <w:sz w:val="20"/>
                      <w:szCs w:val="20"/>
                    </w:rPr>
                    <w:t xml:space="preserve"> Oldfield Handedness</w:t>
                  </w:r>
                </w:p>
                <w:p w14:paraId="33A55E55" w14:textId="59850587" w:rsidR="00973EB4" w:rsidRPr="00D7112E" w:rsidRDefault="00582069" w:rsidP="004A4748">
                  <w:pPr>
                    <w:framePr w:hSpace="141" w:wrap="around" w:hAnchor="page" w:x="721" w:y="-600"/>
                    <w:rPr>
                      <w:sz w:val="20"/>
                      <w:szCs w:val="20"/>
                      <w:lang w:val="en-US"/>
                    </w:rPr>
                  </w:pPr>
                  <w:r w:rsidRPr="00D7112E">
                    <w:rPr>
                      <w:sz w:val="20"/>
                      <w:szCs w:val="20"/>
                      <w:lang w:val="en-US"/>
                    </w:rPr>
                    <w:t>9)</w:t>
                  </w:r>
                  <w:r w:rsidR="00973EB4" w:rsidRPr="00D7112E">
                    <w:rPr>
                      <w:sz w:val="20"/>
                      <w:szCs w:val="20"/>
                      <w:lang w:val="en-US"/>
                    </w:rPr>
                    <w:t xml:space="preserve"> PSQI (2x)</w:t>
                  </w:r>
                </w:p>
                <w:p w14:paraId="6A20BD17" w14:textId="1D69EF15" w:rsidR="00973EB4" w:rsidRPr="00D7112E" w:rsidRDefault="00582069" w:rsidP="004A4748">
                  <w:pPr>
                    <w:framePr w:hSpace="141" w:wrap="around" w:hAnchor="page" w:x="721" w:y="-600"/>
                    <w:rPr>
                      <w:sz w:val="20"/>
                      <w:szCs w:val="20"/>
                      <w:lang w:val="en-US"/>
                    </w:rPr>
                  </w:pPr>
                  <w:r w:rsidRPr="00D7112E">
                    <w:rPr>
                      <w:sz w:val="20"/>
                      <w:szCs w:val="20"/>
                      <w:lang w:val="en-US"/>
                    </w:rPr>
                    <w:t>10)</w:t>
                  </w:r>
                  <w:r w:rsidR="00973EB4" w:rsidRPr="00D7112E">
                    <w:rPr>
                      <w:sz w:val="20"/>
                      <w:szCs w:val="20"/>
                      <w:lang w:val="en-US"/>
                    </w:rPr>
                    <w:t xml:space="preserve"> UZ Leuven MRI Screening</w:t>
                  </w:r>
                </w:p>
                <w:p w14:paraId="05030FDF" w14:textId="0920809B" w:rsidR="00973EB4" w:rsidRPr="00973EB4" w:rsidRDefault="00582069" w:rsidP="004A4748">
                  <w:pPr>
                    <w:framePr w:hSpace="141" w:wrap="around" w:hAnchor="page" w:x="721" w:y="-600"/>
                    <w:rPr>
                      <w:sz w:val="20"/>
                      <w:szCs w:val="20"/>
                      <w:lang w:val="nl-BE"/>
                    </w:rPr>
                  </w:pPr>
                  <w:r>
                    <w:rPr>
                      <w:sz w:val="20"/>
                      <w:szCs w:val="20"/>
                      <w:lang w:val="nl-BE"/>
                    </w:rPr>
                    <w:t>11)</w:t>
                  </w:r>
                  <w:r w:rsidR="00973EB4" w:rsidRPr="00973EB4">
                    <w:rPr>
                      <w:sz w:val="20"/>
                      <w:szCs w:val="20"/>
                      <w:lang w:val="nl-BE"/>
                    </w:rPr>
                    <w:t xml:space="preserve"> UZ Leuven toevalsbevindingen (participant)</w:t>
                  </w:r>
                </w:p>
                <w:p w14:paraId="6184A2CB" w14:textId="196A2354" w:rsidR="00973EB4" w:rsidRPr="00973EB4" w:rsidRDefault="00582069" w:rsidP="004A4748">
                  <w:pPr>
                    <w:framePr w:hSpace="141" w:wrap="around" w:hAnchor="page" w:x="721" w:y="-600"/>
                    <w:rPr>
                      <w:sz w:val="20"/>
                      <w:szCs w:val="20"/>
                      <w:lang w:val="nl-BE"/>
                    </w:rPr>
                  </w:pPr>
                  <w:r>
                    <w:rPr>
                      <w:sz w:val="20"/>
                      <w:szCs w:val="20"/>
                      <w:lang w:val="nl-BE"/>
                    </w:rPr>
                    <w:t xml:space="preserve">12) </w:t>
                  </w:r>
                  <w:r w:rsidR="00973EB4" w:rsidRPr="00973EB4">
                    <w:rPr>
                      <w:sz w:val="20"/>
                      <w:szCs w:val="20"/>
                      <w:lang w:val="nl-BE"/>
                    </w:rPr>
                    <w:t xml:space="preserve">UZ </w:t>
                  </w:r>
                  <w:proofErr w:type="spellStart"/>
                  <w:r w:rsidR="00973EB4" w:rsidRPr="00973EB4">
                    <w:rPr>
                      <w:sz w:val="20"/>
                      <w:szCs w:val="20"/>
                      <w:lang w:val="nl-BE"/>
                    </w:rPr>
                    <w:t>leuven</w:t>
                  </w:r>
                  <w:proofErr w:type="spellEnd"/>
                  <w:r w:rsidR="00973EB4" w:rsidRPr="00973EB4">
                    <w:rPr>
                      <w:sz w:val="20"/>
                      <w:szCs w:val="20"/>
                      <w:lang w:val="nl-BE"/>
                    </w:rPr>
                    <w:t xml:space="preserve"> toevalsbevindingen (investigator)</w:t>
                  </w:r>
                </w:p>
                <w:p w14:paraId="0C87131E" w14:textId="05FBFCAD" w:rsidR="00973EB4" w:rsidRPr="00A17E55" w:rsidRDefault="00582069" w:rsidP="004A4748">
                  <w:pPr>
                    <w:framePr w:hSpace="141" w:wrap="around" w:hAnchor="page" w:x="721" w:y="-600"/>
                    <w:rPr>
                      <w:sz w:val="20"/>
                      <w:szCs w:val="20"/>
                      <w:lang w:val="en-US"/>
                    </w:rPr>
                  </w:pPr>
                  <w:r>
                    <w:rPr>
                      <w:sz w:val="20"/>
                      <w:szCs w:val="20"/>
                    </w:rPr>
                    <w:t xml:space="preserve">13) </w:t>
                  </w:r>
                  <w:r w:rsidR="00973EB4" w:rsidRPr="00A17E55">
                    <w:rPr>
                      <w:sz w:val="20"/>
                      <w:szCs w:val="20"/>
                    </w:rPr>
                    <w:t>Case report form</w:t>
                  </w:r>
                </w:p>
              </w:tc>
              <w:tc>
                <w:tcPr>
                  <w:tcW w:w="1921" w:type="dxa"/>
                  <w:gridSpan w:val="2"/>
                </w:tcPr>
                <w:p w14:paraId="7C67EEDB" w14:textId="77777777" w:rsidR="00582069" w:rsidRDefault="00582069" w:rsidP="004A4748">
                  <w:pPr>
                    <w:framePr w:hSpace="141" w:wrap="around" w:hAnchor="page" w:x="721" w:y="-600"/>
                    <w:rPr>
                      <w:sz w:val="20"/>
                      <w:szCs w:val="20"/>
                    </w:rPr>
                  </w:pPr>
                </w:p>
                <w:p w14:paraId="40F9E309" w14:textId="77777777" w:rsidR="00582069" w:rsidRDefault="00582069" w:rsidP="004A4748">
                  <w:pPr>
                    <w:framePr w:hSpace="141" w:wrap="around" w:hAnchor="page" w:x="721" w:y="-600"/>
                    <w:rPr>
                      <w:sz w:val="20"/>
                      <w:szCs w:val="20"/>
                    </w:rPr>
                  </w:pPr>
                </w:p>
                <w:p w14:paraId="6099E70D" w14:textId="3A433FF8" w:rsidR="00582069" w:rsidRDefault="00582069" w:rsidP="004A4748">
                  <w:pPr>
                    <w:framePr w:hSpace="141" w:wrap="around" w:hAnchor="page" w:x="721" w:y="-600"/>
                    <w:rPr>
                      <w:sz w:val="20"/>
                      <w:szCs w:val="20"/>
                    </w:rPr>
                  </w:pPr>
                  <w:r>
                    <w:rPr>
                      <w:sz w:val="20"/>
                      <w:szCs w:val="20"/>
                    </w:rPr>
                    <w:t>1 &amp; 2) information regarding study and informed consent for data acquisition</w:t>
                  </w:r>
                </w:p>
                <w:p w14:paraId="79ACDC7B" w14:textId="77777777" w:rsidR="00582069" w:rsidRDefault="00582069" w:rsidP="004A4748">
                  <w:pPr>
                    <w:framePr w:hSpace="141" w:wrap="around" w:hAnchor="page" w:x="721" w:y="-600"/>
                    <w:rPr>
                      <w:sz w:val="20"/>
                      <w:szCs w:val="20"/>
                    </w:rPr>
                  </w:pPr>
                  <w:r>
                    <w:rPr>
                      <w:sz w:val="20"/>
                      <w:szCs w:val="20"/>
                    </w:rPr>
                    <w:t xml:space="preserve">3) Activity during work/school </w:t>
                  </w:r>
                </w:p>
                <w:p w14:paraId="57687BDE" w14:textId="51D27FCE" w:rsidR="00582069" w:rsidRDefault="00582069" w:rsidP="004A4748">
                  <w:pPr>
                    <w:framePr w:hSpace="141" w:wrap="around" w:hAnchor="page" w:x="721" w:y="-600"/>
                    <w:rPr>
                      <w:sz w:val="20"/>
                      <w:szCs w:val="20"/>
                    </w:rPr>
                  </w:pPr>
                  <w:r>
                    <w:rPr>
                      <w:sz w:val="20"/>
                      <w:szCs w:val="20"/>
                    </w:rPr>
                    <w:t>4) Mood and self-image</w:t>
                  </w:r>
                </w:p>
                <w:p w14:paraId="4B645D55" w14:textId="0B0839E7" w:rsidR="00582069" w:rsidRDefault="00582069" w:rsidP="004A4748">
                  <w:pPr>
                    <w:framePr w:hSpace="141" w:wrap="around" w:hAnchor="page" w:x="721" w:y="-600"/>
                    <w:rPr>
                      <w:sz w:val="20"/>
                      <w:szCs w:val="20"/>
                    </w:rPr>
                  </w:pPr>
                  <w:r>
                    <w:rPr>
                      <w:sz w:val="20"/>
                      <w:szCs w:val="20"/>
                    </w:rPr>
                    <w:t>5) Subjective sleep duration</w:t>
                  </w:r>
                </w:p>
                <w:p w14:paraId="140A6B12" w14:textId="53E47BA9" w:rsidR="00582069" w:rsidRDefault="00582069" w:rsidP="004A4748">
                  <w:pPr>
                    <w:framePr w:hSpace="141" w:wrap="around" w:hAnchor="page" w:x="721" w:y="-600"/>
                    <w:rPr>
                      <w:sz w:val="20"/>
                      <w:szCs w:val="20"/>
                    </w:rPr>
                  </w:pPr>
                  <w:r>
                    <w:rPr>
                      <w:sz w:val="20"/>
                      <w:szCs w:val="20"/>
                    </w:rPr>
                    <w:t>6) Chronotype</w:t>
                  </w:r>
                  <w:r w:rsidR="00413B2C">
                    <w:rPr>
                      <w:sz w:val="20"/>
                      <w:szCs w:val="20"/>
                    </w:rPr>
                    <w:t xml:space="preserve"> sleep</w:t>
                  </w:r>
                </w:p>
                <w:p w14:paraId="5141669E" w14:textId="4349CB12" w:rsidR="00582069" w:rsidRDefault="00582069" w:rsidP="004A4748">
                  <w:pPr>
                    <w:framePr w:hSpace="141" w:wrap="around" w:hAnchor="page" w:x="721" w:y="-600"/>
                    <w:rPr>
                      <w:sz w:val="20"/>
                      <w:szCs w:val="20"/>
                    </w:rPr>
                  </w:pPr>
                  <w:r>
                    <w:rPr>
                      <w:sz w:val="20"/>
                      <w:szCs w:val="20"/>
                    </w:rPr>
                    <w:t>7) Musical experience</w:t>
                  </w:r>
                </w:p>
                <w:p w14:paraId="4D6D0C7B" w14:textId="319748EA" w:rsidR="00582069" w:rsidRDefault="00582069" w:rsidP="004A4748">
                  <w:pPr>
                    <w:framePr w:hSpace="141" w:wrap="around" w:hAnchor="page" w:x="721" w:y="-600"/>
                    <w:rPr>
                      <w:sz w:val="20"/>
                      <w:szCs w:val="20"/>
                    </w:rPr>
                  </w:pPr>
                  <w:r>
                    <w:rPr>
                      <w:sz w:val="20"/>
                      <w:szCs w:val="20"/>
                    </w:rPr>
                    <w:t>8) Handedness</w:t>
                  </w:r>
                </w:p>
                <w:p w14:paraId="26B6698F" w14:textId="77777777" w:rsidR="00582069" w:rsidRDefault="00582069" w:rsidP="004A4748">
                  <w:pPr>
                    <w:framePr w:hSpace="141" w:wrap="around" w:hAnchor="page" w:x="721" w:y="-600"/>
                    <w:rPr>
                      <w:sz w:val="20"/>
                      <w:szCs w:val="20"/>
                    </w:rPr>
                  </w:pPr>
                  <w:r>
                    <w:rPr>
                      <w:sz w:val="20"/>
                      <w:szCs w:val="20"/>
                    </w:rPr>
                    <w:t>9) Subjective sleep quality</w:t>
                  </w:r>
                </w:p>
                <w:p w14:paraId="2551EC1D" w14:textId="77777777" w:rsidR="00582069" w:rsidRDefault="00582069" w:rsidP="004A4748">
                  <w:pPr>
                    <w:framePr w:hSpace="141" w:wrap="around" w:hAnchor="page" w:x="721" w:y="-600"/>
                    <w:rPr>
                      <w:sz w:val="20"/>
                      <w:szCs w:val="20"/>
                    </w:rPr>
                  </w:pPr>
                  <w:r>
                    <w:rPr>
                      <w:sz w:val="20"/>
                      <w:szCs w:val="20"/>
                    </w:rPr>
                    <w:t>10) MRI safety</w:t>
                  </w:r>
                </w:p>
                <w:p w14:paraId="363F52F6" w14:textId="2B6AAC63" w:rsidR="00582069" w:rsidRDefault="00582069" w:rsidP="004A4748">
                  <w:pPr>
                    <w:framePr w:hSpace="141" w:wrap="around" w:hAnchor="page" w:x="721" w:y="-600"/>
                    <w:rPr>
                      <w:sz w:val="20"/>
                      <w:szCs w:val="20"/>
                    </w:rPr>
                  </w:pPr>
                  <w:r>
                    <w:rPr>
                      <w:sz w:val="20"/>
                      <w:szCs w:val="20"/>
                    </w:rPr>
                    <w:t>11 &amp; 12) incidental findings/abnormalities in brain</w:t>
                  </w:r>
                </w:p>
                <w:p w14:paraId="089A631C" w14:textId="1B9F4BCD" w:rsidR="00582069" w:rsidRPr="00A17E55" w:rsidRDefault="00582069" w:rsidP="004A4748">
                  <w:pPr>
                    <w:framePr w:hSpace="141" w:wrap="around" w:hAnchor="page" w:x="721" w:y="-600"/>
                    <w:rPr>
                      <w:sz w:val="20"/>
                      <w:szCs w:val="20"/>
                    </w:rPr>
                  </w:pPr>
                  <w:r>
                    <w:rPr>
                      <w:sz w:val="20"/>
                      <w:szCs w:val="20"/>
                    </w:rPr>
                    <w:t xml:space="preserve">13) to keep track of </w:t>
                  </w:r>
                  <w:proofErr w:type="spellStart"/>
                  <w:r>
                    <w:rPr>
                      <w:sz w:val="20"/>
                      <w:szCs w:val="20"/>
                    </w:rPr>
                    <w:t>behavioral</w:t>
                  </w:r>
                  <w:proofErr w:type="spellEnd"/>
                  <w:r>
                    <w:rPr>
                      <w:sz w:val="20"/>
                      <w:szCs w:val="20"/>
                    </w:rPr>
                    <w:t>/MRI measurements and abnormalities</w:t>
                  </w:r>
                </w:p>
              </w:tc>
              <w:tc>
                <w:tcPr>
                  <w:tcW w:w="1921" w:type="dxa"/>
                </w:tcPr>
                <w:p w14:paraId="7E8BF8D2" w14:textId="77777777" w:rsidR="004D722D" w:rsidRDefault="00000000" w:rsidP="004A4748">
                  <w:pPr>
                    <w:framePr w:hSpace="141" w:wrap="around" w:hAnchor="page" w:x="721" w:y="-600"/>
                    <w:rPr>
                      <w:rFonts w:ascii="MS Gothic" w:eastAsia="MS Gothic" w:hAnsi="MS Gothic"/>
                      <w:lang w:val="en-US"/>
                    </w:rPr>
                  </w:pPr>
                  <w:sdt>
                    <w:sdtPr>
                      <w:rPr>
                        <w:lang w:val="en-US"/>
                      </w:rPr>
                      <w:id w:val="-950168558"/>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sidRPr="00250516">
                    <w:rPr>
                      <w:lang w:val="en-US"/>
                    </w:rPr>
                    <w:t xml:space="preserve"> Generate new data</w:t>
                  </w:r>
                </w:p>
                <w:p w14:paraId="00A910B0" w14:textId="45209DC3" w:rsidR="00973EB4" w:rsidRPr="00A17E55" w:rsidRDefault="00973EB4" w:rsidP="004A4748">
                  <w:pPr>
                    <w:framePr w:hSpace="141" w:wrap="around" w:hAnchor="page" w:x="721" w:y="-600"/>
                    <w:rPr>
                      <w:sz w:val="20"/>
                      <w:szCs w:val="20"/>
                    </w:rPr>
                  </w:pPr>
                </w:p>
              </w:tc>
              <w:tc>
                <w:tcPr>
                  <w:tcW w:w="1921" w:type="dxa"/>
                  <w:gridSpan w:val="2"/>
                </w:tcPr>
                <w:p w14:paraId="662C7999" w14:textId="77777777" w:rsidR="004D722D" w:rsidRPr="00250516" w:rsidRDefault="00000000" w:rsidP="004A4748">
                  <w:pPr>
                    <w:framePr w:hSpace="141" w:wrap="around" w:hAnchor="page" w:x="721" w:y="-600"/>
                    <w:rPr>
                      <w:lang w:val="en-US"/>
                    </w:rPr>
                  </w:pPr>
                  <w:sdt>
                    <w:sdtPr>
                      <w:rPr>
                        <w:lang w:val="en-US"/>
                      </w:rPr>
                      <w:id w:val="752082186"/>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Pr>
                      <w:lang w:val="en-US"/>
                    </w:rPr>
                    <w:t xml:space="preserve"> Digital</w:t>
                  </w:r>
                </w:p>
                <w:p w14:paraId="5341D6A5" w14:textId="77777777" w:rsidR="004D722D" w:rsidRDefault="00000000" w:rsidP="004A4748">
                  <w:pPr>
                    <w:framePr w:hSpace="141" w:wrap="around" w:hAnchor="page" w:x="721" w:y="-600"/>
                    <w:rPr>
                      <w:rFonts w:ascii="MS Gothic" w:eastAsia="MS Gothic" w:hAnsi="MS Gothic"/>
                      <w:lang w:val="en-US"/>
                    </w:rPr>
                  </w:pPr>
                  <w:sdt>
                    <w:sdtPr>
                      <w:rPr>
                        <w:lang w:val="en-US"/>
                      </w:rPr>
                      <w:id w:val="1123196975"/>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sidRPr="00250516">
                    <w:rPr>
                      <w:lang w:val="en-US"/>
                    </w:rPr>
                    <w:t xml:space="preserve"> </w:t>
                  </w:r>
                  <w:r w:rsidR="004D722D">
                    <w:rPr>
                      <w:lang w:val="en-US"/>
                    </w:rPr>
                    <w:t>Physical</w:t>
                  </w:r>
                </w:p>
                <w:p w14:paraId="6E0603C8" w14:textId="653D6DC5" w:rsidR="00973EB4" w:rsidRPr="00A17E55" w:rsidRDefault="00973EB4" w:rsidP="004A4748">
                  <w:pPr>
                    <w:framePr w:hSpace="141" w:wrap="around" w:hAnchor="page" w:x="721" w:y="-600"/>
                    <w:rPr>
                      <w:sz w:val="20"/>
                      <w:szCs w:val="20"/>
                    </w:rPr>
                  </w:pPr>
                </w:p>
                <w:p w14:paraId="75269C0C" w14:textId="2586FD3B" w:rsidR="00973EB4" w:rsidRPr="00A17E55" w:rsidRDefault="00973EB4" w:rsidP="004A4748">
                  <w:pPr>
                    <w:framePr w:hSpace="141" w:wrap="around" w:hAnchor="page" w:x="721" w:y="-600"/>
                    <w:rPr>
                      <w:sz w:val="20"/>
                      <w:szCs w:val="20"/>
                    </w:rPr>
                  </w:pPr>
                </w:p>
              </w:tc>
              <w:tc>
                <w:tcPr>
                  <w:tcW w:w="1921" w:type="dxa"/>
                  <w:gridSpan w:val="2"/>
                </w:tcPr>
                <w:p w14:paraId="6088FCEA" w14:textId="77777777" w:rsidR="00973EB4" w:rsidRDefault="00000000" w:rsidP="004A4748">
                  <w:pPr>
                    <w:framePr w:hSpace="141" w:wrap="around" w:hAnchor="page" w:x="721" w:y="-600"/>
                    <w:rPr>
                      <w:lang w:val="en-US"/>
                    </w:rPr>
                  </w:pPr>
                  <w:sdt>
                    <w:sdtPr>
                      <w:rPr>
                        <w:lang w:val="en-US"/>
                      </w:rPr>
                      <w:id w:val="-544519032"/>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sidRPr="00250516">
                    <w:rPr>
                      <w:lang w:val="en-US"/>
                    </w:rPr>
                    <w:t xml:space="preserve"> </w:t>
                  </w:r>
                  <w:r w:rsidR="004D722D">
                    <w:rPr>
                      <w:lang w:val="en-US"/>
                    </w:rPr>
                    <w:t>Experimental</w:t>
                  </w:r>
                </w:p>
                <w:p w14:paraId="57A00947" w14:textId="5EFCFF35" w:rsidR="009B6404" w:rsidRPr="00250516" w:rsidRDefault="00000000" w:rsidP="004A4748">
                  <w:pPr>
                    <w:framePr w:hSpace="141" w:wrap="around" w:hAnchor="page" w:x="721" w:y="-600"/>
                    <w:rPr>
                      <w:lang w:val="en-US"/>
                    </w:rPr>
                  </w:pPr>
                  <w:sdt>
                    <w:sdtPr>
                      <w:rPr>
                        <w:lang w:val="en-US"/>
                      </w:rPr>
                      <w:id w:val="-1327825668"/>
                      <w14:checkbox>
                        <w14:checked w14:val="1"/>
                        <w14:checkedState w14:val="2612" w14:font="MS Gothic"/>
                        <w14:uncheckedState w14:val="2610" w14:font="MS Gothic"/>
                      </w14:checkbox>
                    </w:sdtPr>
                    <w:sdtContent>
                      <w:r w:rsidR="009B6404">
                        <w:rPr>
                          <w:rFonts w:ascii="MS Gothic" w:eastAsia="MS Gothic" w:hAnsi="MS Gothic" w:hint="eastAsia"/>
                          <w:lang w:val="en-US"/>
                        </w:rPr>
                        <w:t>☒</w:t>
                      </w:r>
                    </w:sdtContent>
                  </w:sdt>
                  <w:r w:rsidR="009B6404">
                    <w:rPr>
                      <w:lang w:val="en-US"/>
                    </w:rPr>
                    <w:t xml:space="preserve"> Observational</w:t>
                  </w:r>
                </w:p>
                <w:p w14:paraId="059FBC5A" w14:textId="3E47B8CA" w:rsidR="009B6404" w:rsidRPr="00A17E55" w:rsidRDefault="009B6404" w:rsidP="004A4748">
                  <w:pPr>
                    <w:framePr w:hSpace="141" w:wrap="around" w:hAnchor="page" w:x="721" w:y="-600"/>
                    <w:rPr>
                      <w:b/>
                      <w:bCs/>
                      <w:i/>
                      <w:iCs/>
                      <w:sz w:val="20"/>
                      <w:szCs w:val="20"/>
                    </w:rPr>
                  </w:pPr>
                </w:p>
              </w:tc>
              <w:tc>
                <w:tcPr>
                  <w:tcW w:w="1921" w:type="dxa"/>
                  <w:gridSpan w:val="2"/>
                </w:tcPr>
                <w:p w14:paraId="65C010E0" w14:textId="77777777" w:rsidR="004D722D" w:rsidRDefault="00000000" w:rsidP="004A4748">
                  <w:pPr>
                    <w:framePr w:hSpace="141" w:wrap="around" w:hAnchor="page" w:x="721" w:y="-600"/>
                    <w:rPr>
                      <w:lang w:val="en-US"/>
                    </w:rPr>
                  </w:pPr>
                  <w:sdt>
                    <w:sdtPr>
                      <w:rPr>
                        <w:lang w:val="en-US"/>
                      </w:rPr>
                      <w:id w:val="-1757347575"/>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sidRPr="00250516">
                    <w:rPr>
                      <w:lang w:val="en-US"/>
                    </w:rPr>
                    <w:t xml:space="preserve"> </w:t>
                  </w:r>
                  <w:r w:rsidR="004D722D">
                    <w:rPr>
                      <w:lang w:val="en-US"/>
                    </w:rPr>
                    <w:t>.xml</w:t>
                  </w:r>
                </w:p>
                <w:p w14:paraId="14545837" w14:textId="77777777" w:rsidR="004D722D" w:rsidRDefault="00000000" w:rsidP="004A4748">
                  <w:pPr>
                    <w:framePr w:hSpace="141" w:wrap="around" w:hAnchor="page" w:x="721" w:y="-600"/>
                    <w:rPr>
                      <w:lang w:val="en-US"/>
                    </w:rPr>
                  </w:pPr>
                  <w:sdt>
                    <w:sdtPr>
                      <w:rPr>
                        <w:lang w:val="en-US"/>
                      </w:rPr>
                      <w:id w:val="-346102750"/>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Pr>
                      <w:lang w:val="en-US"/>
                    </w:rPr>
                    <w:t xml:space="preserve"> .csv</w:t>
                  </w:r>
                </w:p>
                <w:p w14:paraId="02C8EC9B" w14:textId="77777777" w:rsidR="004D722D" w:rsidRDefault="00000000" w:rsidP="004A4748">
                  <w:pPr>
                    <w:framePr w:hSpace="141" w:wrap="around" w:hAnchor="page" w:x="721" w:y="-600"/>
                    <w:rPr>
                      <w:lang w:val="en-US"/>
                    </w:rPr>
                  </w:pPr>
                  <w:sdt>
                    <w:sdtPr>
                      <w:rPr>
                        <w:lang w:val="en-US"/>
                      </w:rPr>
                      <w:id w:val="1280844930"/>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Pr>
                      <w:lang w:val="en-US"/>
                    </w:rPr>
                    <w:t xml:space="preserve"> .pdf</w:t>
                  </w:r>
                </w:p>
                <w:p w14:paraId="7351B2A0" w14:textId="5E2468BF" w:rsidR="006108CD" w:rsidRDefault="00000000" w:rsidP="004A4748">
                  <w:pPr>
                    <w:framePr w:hSpace="141" w:wrap="around" w:hAnchor="page" w:x="721" w:y="-600"/>
                    <w:rPr>
                      <w:lang w:val="en-US"/>
                    </w:rPr>
                  </w:pPr>
                  <w:sdt>
                    <w:sdtPr>
                      <w:rPr>
                        <w:lang w:val="en-US"/>
                      </w:rPr>
                      <w:id w:val="-2026243420"/>
                      <w14:checkbox>
                        <w14:checked w14:val="1"/>
                        <w14:checkedState w14:val="2612" w14:font="MS Gothic"/>
                        <w14:uncheckedState w14:val="2610" w14:font="MS Gothic"/>
                      </w14:checkbox>
                    </w:sdtPr>
                    <w:sdtContent>
                      <w:r w:rsidR="006108CD">
                        <w:rPr>
                          <w:rFonts w:ascii="MS Gothic" w:eastAsia="MS Gothic" w:hAnsi="MS Gothic" w:hint="eastAsia"/>
                          <w:lang w:val="en-US"/>
                        </w:rPr>
                        <w:t>☒</w:t>
                      </w:r>
                    </w:sdtContent>
                  </w:sdt>
                  <w:r w:rsidR="006108CD">
                    <w:rPr>
                      <w:lang w:val="en-US"/>
                    </w:rPr>
                    <w:t xml:space="preserve"> .txt</w:t>
                  </w:r>
                </w:p>
                <w:p w14:paraId="7415F560" w14:textId="29F1A977" w:rsidR="006108CD" w:rsidRDefault="006108CD" w:rsidP="004A4748">
                  <w:pPr>
                    <w:framePr w:hSpace="141" w:wrap="around" w:hAnchor="page" w:x="721" w:y="-600"/>
                    <w:rPr>
                      <w:lang w:val="en-US"/>
                    </w:rPr>
                  </w:pPr>
                </w:p>
                <w:p w14:paraId="695D0C3A" w14:textId="070CB7DA" w:rsidR="00973EB4" w:rsidRPr="00F36140" w:rsidRDefault="00973EB4" w:rsidP="004A4748">
                  <w:pPr>
                    <w:framePr w:hSpace="141" w:wrap="around" w:hAnchor="page" w:x="721" w:y="-600"/>
                    <w:rPr>
                      <w:lang w:val="en-US"/>
                    </w:rPr>
                  </w:pPr>
                </w:p>
              </w:tc>
              <w:tc>
                <w:tcPr>
                  <w:tcW w:w="1921" w:type="dxa"/>
                  <w:gridSpan w:val="2"/>
                </w:tcPr>
                <w:p w14:paraId="4139B3BC" w14:textId="33CAB12B" w:rsidR="006108CD" w:rsidRDefault="00000000" w:rsidP="004A4748">
                  <w:pPr>
                    <w:framePr w:hSpace="141" w:wrap="around" w:hAnchor="page" w:x="721" w:y="-600"/>
                    <w:rPr>
                      <w:lang w:val="en-US"/>
                    </w:rPr>
                  </w:pPr>
                  <w:sdt>
                    <w:sdtPr>
                      <w:rPr>
                        <w:lang w:val="en-US"/>
                      </w:rPr>
                      <w:id w:val="-1076426837"/>
                      <w14:checkbox>
                        <w14:checked w14:val="1"/>
                        <w14:checkedState w14:val="2612" w14:font="MS Gothic"/>
                        <w14:uncheckedState w14:val="2610" w14:font="MS Gothic"/>
                      </w14:checkbox>
                    </w:sdtPr>
                    <w:sdtContent>
                      <w:r w:rsidR="006108CD">
                        <w:rPr>
                          <w:rFonts w:ascii="MS Gothic" w:eastAsia="MS Gothic" w:hAnsi="MS Gothic" w:hint="eastAsia"/>
                          <w:lang w:val="en-US"/>
                        </w:rPr>
                        <w:t>☒</w:t>
                      </w:r>
                    </w:sdtContent>
                  </w:sdt>
                  <w:r w:rsidR="006108CD" w:rsidRPr="00250516">
                    <w:rPr>
                      <w:lang w:val="en-US"/>
                    </w:rPr>
                    <w:t xml:space="preserve"> </w:t>
                  </w:r>
                  <w:r w:rsidR="006108CD">
                    <w:rPr>
                      <w:lang w:val="en-US"/>
                    </w:rPr>
                    <w:t>&lt; 1 GB</w:t>
                  </w:r>
                </w:p>
                <w:p w14:paraId="04557E03" w14:textId="7F350A04" w:rsidR="00973EB4" w:rsidRDefault="00973EB4" w:rsidP="004A4748">
                  <w:pPr>
                    <w:framePr w:hSpace="141" w:wrap="around" w:hAnchor="page" w:x="721" w:y="-600"/>
                    <w:rPr>
                      <w:lang w:val="en-US"/>
                    </w:rPr>
                  </w:pPr>
                </w:p>
              </w:tc>
              <w:tc>
                <w:tcPr>
                  <w:tcW w:w="1921" w:type="dxa"/>
                </w:tcPr>
                <w:p w14:paraId="5DC27B09" w14:textId="596E1878" w:rsidR="00B76A59" w:rsidRPr="006108CD" w:rsidRDefault="00B76A59" w:rsidP="004A4748">
                  <w:pPr>
                    <w:framePr w:hSpace="141" w:wrap="around" w:hAnchor="page" w:x="721" w:y="-600"/>
                    <w:rPr>
                      <w:sz w:val="20"/>
                      <w:szCs w:val="20"/>
                      <w:u w:val="single"/>
                      <w:lang w:val="en-US"/>
                    </w:rPr>
                  </w:pPr>
                  <w:r w:rsidRPr="006108CD">
                    <w:rPr>
                      <w:sz w:val="20"/>
                      <w:szCs w:val="20"/>
                      <w:u w:val="single"/>
                      <w:lang w:val="en-US"/>
                    </w:rPr>
                    <w:t>Per participant</w:t>
                  </w:r>
                </w:p>
                <w:p w14:paraId="6FADA99B" w14:textId="1E46BC53" w:rsidR="00B76A59" w:rsidRPr="00B76A59" w:rsidRDefault="00B76A59" w:rsidP="004A4748">
                  <w:pPr>
                    <w:framePr w:hSpace="141" w:wrap="around" w:hAnchor="page" w:x="721" w:y="-600"/>
                    <w:rPr>
                      <w:sz w:val="20"/>
                      <w:szCs w:val="20"/>
                      <w:lang w:val="en-US"/>
                    </w:rPr>
                  </w:pPr>
                  <w:r>
                    <w:rPr>
                      <w:sz w:val="20"/>
                      <w:szCs w:val="20"/>
                      <w:lang w:val="en-US"/>
                    </w:rPr>
                    <w:t>Total (</w:t>
                  </w:r>
                  <w:r w:rsidRPr="00B76A59">
                    <w:rPr>
                      <w:sz w:val="20"/>
                      <w:szCs w:val="20"/>
                      <w:lang w:val="en-US"/>
                    </w:rPr>
                    <w:t>Printed double s</w:t>
                  </w:r>
                  <w:r>
                    <w:rPr>
                      <w:sz w:val="20"/>
                      <w:szCs w:val="20"/>
                      <w:lang w:val="en-US"/>
                    </w:rPr>
                    <w:t>ided)</w:t>
                  </w:r>
                </w:p>
                <w:p w14:paraId="08F70375" w14:textId="0AC5B92E" w:rsidR="00B76A59" w:rsidRPr="00B76A59" w:rsidRDefault="00B76A59" w:rsidP="004A4748">
                  <w:pPr>
                    <w:framePr w:hSpace="141" w:wrap="around" w:hAnchor="page" w:x="721" w:y="-600"/>
                    <w:rPr>
                      <w:sz w:val="20"/>
                      <w:szCs w:val="20"/>
                      <w:lang w:val="en-US"/>
                    </w:rPr>
                  </w:pPr>
                  <w:r w:rsidRPr="00B76A59">
                    <w:rPr>
                      <w:sz w:val="20"/>
                      <w:szCs w:val="20"/>
                      <w:lang w:val="en-US"/>
                    </w:rPr>
                    <w:t>1) 11 A4</w:t>
                  </w:r>
                  <w:r>
                    <w:rPr>
                      <w:sz w:val="20"/>
                      <w:szCs w:val="20"/>
                      <w:lang w:val="en-US"/>
                    </w:rPr>
                    <w:t xml:space="preserve"> (6)</w:t>
                  </w:r>
                </w:p>
                <w:p w14:paraId="57DEF1D4" w14:textId="753AA7A8" w:rsidR="00B76A59" w:rsidRPr="00B76A59" w:rsidRDefault="00B76A59" w:rsidP="004A4748">
                  <w:pPr>
                    <w:framePr w:hSpace="141" w:wrap="around" w:hAnchor="page" w:x="721" w:y="-600"/>
                    <w:rPr>
                      <w:sz w:val="20"/>
                      <w:szCs w:val="20"/>
                      <w:lang w:val="en-US"/>
                    </w:rPr>
                  </w:pPr>
                  <w:r w:rsidRPr="00B76A59">
                    <w:rPr>
                      <w:sz w:val="20"/>
                      <w:szCs w:val="20"/>
                      <w:lang w:val="en-US"/>
                    </w:rPr>
                    <w:t>2) 2 A4</w:t>
                  </w:r>
                  <w:r>
                    <w:rPr>
                      <w:sz w:val="20"/>
                      <w:szCs w:val="20"/>
                      <w:lang w:val="en-US"/>
                    </w:rPr>
                    <w:t xml:space="preserve"> (1)</w:t>
                  </w:r>
                </w:p>
                <w:p w14:paraId="40A08694" w14:textId="2DBA0F5B" w:rsidR="00B76A59" w:rsidRPr="00B76A59" w:rsidRDefault="00B76A59" w:rsidP="004A4748">
                  <w:pPr>
                    <w:framePr w:hSpace="141" w:wrap="around" w:hAnchor="page" w:x="721" w:y="-600"/>
                    <w:rPr>
                      <w:sz w:val="20"/>
                      <w:szCs w:val="20"/>
                      <w:lang w:val="en-US"/>
                    </w:rPr>
                  </w:pPr>
                  <w:r w:rsidRPr="00B76A59">
                    <w:rPr>
                      <w:sz w:val="20"/>
                      <w:szCs w:val="20"/>
                      <w:lang w:val="en-US"/>
                    </w:rPr>
                    <w:t>3) 3 A4</w:t>
                  </w:r>
                  <w:r>
                    <w:rPr>
                      <w:sz w:val="20"/>
                      <w:szCs w:val="20"/>
                      <w:lang w:val="en-US"/>
                    </w:rPr>
                    <w:t xml:space="preserve"> (2)</w:t>
                  </w:r>
                </w:p>
                <w:p w14:paraId="553A8390" w14:textId="2C5BF2E4" w:rsidR="00B76A59" w:rsidRPr="006108CD" w:rsidRDefault="00B76A59" w:rsidP="004A4748">
                  <w:pPr>
                    <w:framePr w:hSpace="141" w:wrap="around" w:hAnchor="page" w:x="721" w:y="-600"/>
                    <w:rPr>
                      <w:sz w:val="20"/>
                      <w:szCs w:val="20"/>
                      <w:lang w:val="en-US"/>
                    </w:rPr>
                  </w:pPr>
                  <w:r w:rsidRPr="00B76A59">
                    <w:rPr>
                      <w:sz w:val="20"/>
                      <w:szCs w:val="20"/>
                      <w:lang w:val="en-US"/>
                    </w:rPr>
                    <w:t>4) 3 A4</w:t>
                  </w:r>
                  <w:r>
                    <w:rPr>
                      <w:sz w:val="20"/>
                      <w:szCs w:val="20"/>
                      <w:lang w:val="en-US"/>
                    </w:rPr>
                    <w:t xml:space="preserve"> (2)</w:t>
                  </w:r>
                </w:p>
                <w:p w14:paraId="38A2CB44" w14:textId="61413DD9" w:rsidR="00B76A59" w:rsidRPr="00B76A59" w:rsidRDefault="00B76A59" w:rsidP="004A4748">
                  <w:pPr>
                    <w:framePr w:hSpace="141" w:wrap="around" w:hAnchor="page" w:x="721" w:y="-600"/>
                    <w:rPr>
                      <w:sz w:val="20"/>
                      <w:szCs w:val="20"/>
                      <w:lang w:val="en-US"/>
                    </w:rPr>
                  </w:pPr>
                  <w:r w:rsidRPr="00B76A59">
                    <w:rPr>
                      <w:sz w:val="20"/>
                      <w:szCs w:val="20"/>
                      <w:lang w:val="en-US"/>
                    </w:rPr>
                    <w:t>5) 4/5 x 1 A4</w:t>
                  </w:r>
                </w:p>
                <w:p w14:paraId="1EEE9E01" w14:textId="79C4A2EC" w:rsidR="00B76A59" w:rsidRPr="00B76A59" w:rsidRDefault="00B76A59" w:rsidP="004A4748">
                  <w:pPr>
                    <w:framePr w:hSpace="141" w:wrap="around" w:hAnchor="page" w:x="721" w:y="-600"/>
                    <w:rPr>
                      <w:sz w:val="20"/>
                      <w:szCs w:val="20"/>
                      <w:lang w:val="en-US"/>
                    </w:rPr>
                  </w:pPr>
                  <w:r w:rsidRPr="00B76A59">
                    <w:rPr>
                      <w:sz w:val="20"/>
                      <w:szCs w:val="20"/>
                      <w:lang w:val="en-US"/>
                    </w:rPr>
                    <w:t>6) 4 A4</w:t>
                  </w:r>
                  <w:r>
                    <w:rPr>
                      <w:sz w:val="20"/>
                      <w:szCs w:val="20"/>
                      <w:lang w:val="en-US"/>
                    </w:rPr>
                    <w:t xml:space="preserve"> (2)</w:t>
                  </w:r>
                </w:p>
                <w:p w14:paraId="0864B956" w14:textId="017A97AE" w:rsidR="00B76A59" w:rsidRPr="00B76A59" w:rsidRDefault="00B76A59" w:rsidP="004A4748">
                  <w:pPr>
                    <w:framePr w:hSpace="141" w:wrap="around" w:hAnchor="page" w:x="721" w:y="-600"/>
                    <w:rPr>
                      <w:sz w:val="20"/>
                      <w:szCs w:val="20"/>
                      <w:lang w:val="en-US"/>
                    </w:rPr>
                  </w:pPr>
                  <w:r w:rsidRPr="00B76A59">
                    <w:rPr>
                      <w:sz w:val="20"/>
                      <w:szCs w:val="20"/>
                      <w:lang w:val="en-US"/>
                    </w:rPr>
                    <w:t>7) 3 A4</w:t>
                  </w:r>
                  <w:r>
                    <w:rPr>
                      <w:sz w:val="20"/>
                      <w:szCs w:val="20"/>
                      <w:lang w:val="en-US"/>
                    </w:rPr>
                    <w:t xml:space="preserve"> (2)</w:t>
                  </w:r>
                </w:p>
                <w:p w14:paraId="6888CE2A" w14:textId="159B7797" w:rsidR="00B76A59" w:rsidRPr="00B76A59" w:rsidRDefault="00B76A59" w:rsidP="004A4748">
                  <w:pPr>
                    <w:framePr w:hSpace="141" w:wrap="around" w:hAnchor="page" w:x="721" w:y="-600"/>
                    <w:rPr>
                      <w:sz w:val="20"/>
                      <w:szCs w:val="20"/>
                      <w:lang w:val="en-US"/>
                    </w:rPr>
                  </w:pPr>
                  <w:r w:rsidRPr="00B76A59">
                    <w:rPr>
                      <w:sz w:val="20"/>
                      <w:szCs w:val="20"/>
                      <w:lang w:val="en-US"/>
                    </w:rPr>
                    <w:t>8) 1 A4</w:t>
                  </w:r>
                  <w:r>
                    <w:rPr>
                      <w:sz w:val="20"/>
                      <w:szCs w:val="20"/>
                      <w:lang w:val="en-US"/>
                    </w:rPr>
                    <w:t xml:space="preserve"> (1)</w:t>
                  </w:r>
                </w:p>
                <w:p w14:paraId="702305CD" w14:textId="2BBEF74A" w:rsidR="00B76A59" w:rsidRPr="00B76A59" w:rsidRDefault="00B76A59" w:rsidP="004A4748">
                  <w:pPr>
                    <w:framePr w:hSpace="141" w:wrap="around" w:hAnchor="page" w:x="721" w:y="-600"/>
                    <w:rPr>
                      <w:sz w:val="20"/>
                      <w:szCs w:val="20"/>
                      <w:lang w:val="en-US"/>
                    </w:rPr>
                  </w:pPr>
                  <w:r w:rsidRPr="00B76A59">
                    <w:rPr>
                      <w:sz w:val="20"/>
                      <w:szCs w:val="20"/>
                      <w:lang w:val="en-US"/>
                    </w:rPr>
                    <w:t>9) 2 A4</w:t>
                  </w:r>
                </w:p>
                <w:p w14:paraId="58218C53" w14:textId="16EEC89D" w:rsidR="00B76A59" w:rsidRPr="00B76A59" w:rsidRDefault="00B76A59" w:rsidP="004A4748">
                  <w:pPr>
                    <w:framePr w:hSpace="141" w:wrap="around" w:hAnchor="page" w:x="721" w:y="-600"/>
                    <w:rPr>
                      <w:sz w:val="20"/>
                      <w:szCs w:val="20"/>
                      <w:lang w:val="en-US"/>
                    </w:rPr>
                  </w:pPr>
                  <w:r w:rsidRPr="00B76A59">
                    <w:rPr>
                      <w:sz w:val="20"/>
                      <w:szCs w:val="20"/>
                      <w:lang w:val="en-US"/>
                    </w:rPr>
                    <w:t>10) 2 A4</w:t>
                  </w:r>
                  <w:r>
                    <w:rPr>
                      <w:sz w:val="20"/>
                      <w:szCs w:val="20"/>
                      <w:lang w:val="en-US"/>
                    </w:rPr>
                    <w:t xml:space="preserve"> (1)</w:t>
                  </w:r>
                </w:p>
                <w:p w14:paraId="00E27F36" w14:textId="4319549B" w:rsidR="00B76A59" w:rsidRPr="00B76A59" w:rsidRDefault="00B76A59" w:rsidP="004A4748">
                  <w:pPr>
                    <w:framePr w:hSpace="141" w:wrap="around" w:hAnchor="page" w:x="721" w:y="-600"/>
                    <w:rPr>
                      <w:sz w:val="20"/>
                      <w:szCs w:val="20"/>
                      <w:lang w:val="en-US"/>
                    </w:rPr>
                  </w:pPr>
                  <w:r w:rsidRPr="00B76A59">
                    <w:rPr>
                      <w:sz w:val="20"/>
                      <w:szCs w:val="20"/>
                      <w:lang w:val="en-US"/>
                    </w:rPr>
                    <w:t>11) 1 A4</w:t>
                  </w:r>
                </w:p>
                <w:p w14:paraId="3DCF8B1C" w14:textId="587127DB" w:rsidR="00B76A59" w:rsidRPr="00B76A59" w:rsidRDefault="00B76A59" w:rsidP="004A4748">
                  <w:pPr>
                    <w:framePr w:hSpace="141" w:wrap="around" w:hAnchor="page" w:x="721" w:y="-600"/>
                    <w:rPr>
                      <w:sz w:val="20"/>
                      <w:szCs w:val="20"/>
                      <w:lang w:val="en-US"/>
                    </w:rPr>
                  </w:pPr>
                  <w:r w:rsidRPr="00B76A59">
                    <w:rPr>
                      <w:sz w:val="20"/>
                      <w:szCs w:val="20"/>
                      <w:lang w:val="en-US"/>
                    </w:rPr>
                    <w:t>12) 1 A4</w:t>
                  </w:r>
                </w:p>
                <w:p w14:paraId="0812EDEE" w14:textId="0081B415" w:rsidR="00B76A59" w:rsidRPr="00B76A59" w:rsidRDefault="00B76A59" w:rsidP="004A4748">
                  <w:pPr>
                    <w:framePr w:hSpace="141" w:wrap="around" w:hAnchor="page" w:x="721" w:y="-600"/>
                    <w:rPr>
                      <w:sz w:val="20"/>
                      <w:szCs w:val="20"/>
                      <w:lang w:val="en-US"/>
                    </w:rPr>
                  </w:pPr>
                  <w:r w:rsidRPr="00B76A59">
                    <w:rPr>
                      <w:sz w:val="20"/>
                      <w:szCs w:val="20"/>
                      <w:lang w:val="en-US"/>
                    </w:rPr>
                    <w:t>13) 20 A4</w:t>
                  </w:r>
                  <w:r>
                    <w:rPr>
                      <w:sz w:val="20"/>
                      <w:szCs w:val="20"/>
                      <w:lang w:val="en-US"/>
                    </w:rPr>
                    <w:t xml:space="preserve"> (10)</w:t>
                  </w:r>
                </w:p>
                <w:p w14:paraId="23761894" w14:textId="77777777" w:rsidR="00973EB4" w:rsidRDefault="00973EB4" w:rsidP="004A4748">
                  <w:pPr>
                    <w:framePr w:hSpace="141" w:wrap="around" w:hAnchor="page" w:x="721" w:y="-600"/>
                  </w:pPr>
                </w:p>
                <w:p w14:paraId="23F696A0" w14:textId="77777777" w:rsidR="005A247B" w:rsidRDefault="005A247B" w:rsidP="004A4748">
                  <w:pPr>
                    <w:framePr w:hSpace="141" w:wrap="around" w:hAnchor="page" w:x="721" w:y="-600"/>
                    <w:rPr>
                      <w:sz w:val="20"/>
                      <w:szCs w:val="20"/>
                    </w:rPr>
                  </w:pPr>
                  <w:r>
                    <w:rPr>
                      <w:sz w:val="20"/>
                      <w:szCs w:val="20"/>
                    </w:rPr>
                    <w:t>In total for 60 participants:</w:t>
                  </w:r>
                </w:p>
                <w:p w14:paraId="5D907CA9" w14:textId="6B0F4927" w:rsidR="005A247B" w:rsidRPr="005A247B" w:rsidRDefault="005A247B" w:rsidP="004A4748">
                  <w:pPr>
                    <w:framePr w:hSpace="141" w:wrap="around" w:hAnchor="page" w:x="721" w:y="-600"/>
                    <w:rPr>
                      <w:sz w:val="20"/>
                      <w:szCs w:val="20"/>
                    </w:rPr>
                  </w:pPr>
                  <w:r>
                    <w:rPr>
                      <w:sz w:val="20"/>
                      <w:szCs w:val="20"/>
                    </w:rPr>
                    <w:t>2760 A4</w:t>
                  </w:r>
                </w:p>
              </w:tc>
            </w:tr>
            <w:tr w:rsidR="00973EB4" w14:paraId="17DAA8D5" w14:textId="77777777" w:rsidTr="00913558">
              <w:trPr>
                <w:trHeight w:val="3620"/>
              </w:trPr>
              <w:tc>
                <w:tcPr>
                  <w:tcW w:w="1920" w:type="dxa"/>
                  <w:gridSpan w:val="2"/>
                </w:tcPr>
                <w:p w14:paraId="50741756" w14:textId="33F949A8" w:rsidR="00973EB4" w:rsidRPr="00A17E55" w:rsidRDefault="00973EB4" w:rsidP="004A4748">
                  <w:pPr>
                    <w:framePr w:hSpace="141" w:wrap="around" w:hAnchor="page" w:x="721" w:y="-600"/>
                    <w:rPr>
                      <w:sz w:val="20"/>
                      <w:szCs w:val="20"/>
                    </w:rPr>
                  </w:pPr>
                  <w:proofErr w:type="spellStart"/>
                  <w:r w:rsidRPr="00A17E55">
                    <w:rPr>
                      <w:b/>
                      <w:bCs/>
                      <w:i/>
                      <w:iCs/>
                      <w:sz w:val="20"/>
                      <w:szCs w:val="20"/>
                    </w:rPr>
                    <w:lastRenderedPageBreak/>
                    <w:t>Behavior</w:t>
                  </w:r>
                  <w:proofErr w:type="spellEnd"/>
                  <w:r w:rsidRPr="00A17E55">
                    <w:rPr>
                      <w:b/>
                      <w:bCs/>
                      <w:i/>
                      <w:iCs/>
                      <w:sz w:val="20"/>
                      <w:szCs w:val="20"/>
                    </w:rPr>
                    <w:br/>
                  </w:r>
                  <w:r w:rsidR="00582069">
                    <w:rPr>
                      <w:sz w:val="20"/>
                      <w:szCs w:val="20"/>
                    </w:rPr>
                    <w:t>1)</w:t>
                  </w:r>
                  <w:r w:rsidRPr="00A17E55">
                    <w:rPr>
                      <w:sz w:val="20"/>
                      <w:szCs w:val="20"/>
                    </w:rPr>
                    <w:t xml:space="preserve"> Purdue Pegboard Test (2x)</w:t>
                  </w:r>
                </w:p>
                <w:p w14:paraId="10B01889" w14:textId="005FCF4B" w:rsidR="00973EB4" w:rsidRPr="00A17E55" w:rsidRDefault="00582069" w:rsidP="004A4748">
                  <w:pPr>
                    <w:framePr w:hSpace="141" w:wrap="around" w:hAnchor="page" w:x="721" w:y="-600"/>
                    <w:rPr>
                      <w:sz w:val="20"/>
                      <w:szCs w:val="20"/>
                    </w:rPr>
                  </w:pPr>
                  <w:r>
                    <w:rPr>
                      <w:sz w:val="20"/>
                      <w:szCs w:val="20"/>
                    </w:rPr>
                    <w:t xml:space="preserve">2) </w:t>
                  </w:r>
                  <w:r w:rsidR="00973EB4" w:rsidRPr="00A17E55">
                    <w:rPr>
                      <w:sz w:val="20"/>
                      <w:szCs w:val="20"/>
                    </w:rPr>
                    <w:t>Bimanual tracking task – short/simple (2x)</w:t>
                  </w:r>
                </w:p>
                <w:p w14:paraId="4EA9EE86" w14:textId="4DFA4517" w:rsidR="00973EB4" w:rsidRPr="00A17E55" w:rsidRDefault="00582069" w:rsidP="004A4748">
                  <w:pPr>
                    <w:framePr w:hSpace="141" w:wrap="around" w:hAnchor="page" w:x="721" w:y="-600"/>
                    <w:rPr>
                      <w:sz w:val="20"/>
                      <w:szCs w:val="20"/>
                    </w:rPr>
                  </w:pPr>
                  <w:r>
                    <w:rPr>
                      <w:sz w:val="20"/>
                      <w:szCs w:val="20"/>
                    </w:rPr>
                    <w:t xml:space="preserve">3) </w:t>
                  </w:r>
                  <w:r w:rsidR="00973EB4" w:rsidRPr="00A17E55">
                    <w:rPr>
                      <w:sz w:val="20"/>
                      <w:szCs w:val="20"/>
                    </w:rPr>
                    <w:t>Finger tapping task (2x)</w:t>
                  </w:r>
                </w:p>
                <w:p w14:paraId="7F3470C8" w14:textId="1C4B288A" w:rsidR="00973EB4" w:rsidRDefault="00582069" w:rsidP="004A4748">
                  <w:pPr>
                    <w:framePr w:hSpace="141" w:wrap="around" w:hAnchor="page" w:x="721" w:y="-600"/>
                    <w:rPr>
                      <w:sz w:val="20"/>
                      <w:szCs w:val="20"/>
                    </w:rPr>
                  </w:pPr>
                  <w:r>
                    <w:rPr>
                      <w:sz w:val="20"/>
                      <w:szCs w:val="20"/>
                    </w:rPr>
                    <w:t xml:space="preserve">4) </w:t>
                  </w:r>
                  <w:r w:rsidR="00973EB4" w:rsidRPr="00A17E55">
                    <w:rPr>
                      <w:sz w:val="20"/>
                      <w:szCs w:val="20"/>
                    </w:rPr>
                    <w:t>Serial reaction time test (Hand/Foot tapping task) (2x)</w:t>
                  </w:r>
                </w:p>
                <w:p w14:paraId="19D7A8DC" w14:textId="7410D111" w:rsidR="00973EB4" w:rsidRPr="00A17E55" w:rsidRDefault="00582069" w:rsidP="004A4748">
                  <w:pPr>
                    <w:framePr w:hSpace="141" w:wrap="around" w:hAnchor="page" w:x="721" w:y="-600"/>
                    <w:rPr>
                      <w:sz w:val="20"/>
                      <w:szCs w:val="20"/>
                    </w:rPr>
                  </w:pPr>
                  <w:r>
                    <w:rPr>
                      <w:sz w:val="20"/>
                      <w:szCs w:val="20"/>
                    </w:rPr>
                    <w:t xml:space="preserve">5) </w:t>
                  </w:r>
                  <w:r w:rsidR="00973EB4" w:rsidRPr="00A17E55">
                    <w:rPr>
                      <w:sz w:val="20"/>
                      <w:szCs w:val="20"/>
                    </w:rPr>
                    <w:t xml:space="preserve"> </w:t>
                  </w:r>
                  <w:proofErr w:type="spellStart"/>
                  <w:r w:rsidR="00973EB4" w:rsidRPr="00A17E55">
                    <w:rPr>
                      <w:sz w:val="20"/>
                      <w:szCs w:val="20"/>
                    </w:rPr>
                    <w:t>Multilimb</w:t>
                  </w:r>
                  <w:proofErr w:type="spellEnd"/>
                  <w:r w:rsidR="00973EB4" w:rsidRPr="00A17E55">
                    <w:rPr>
                      <w:sz w:val="20"/>
                      <w:szCs w:val="20"/>
                    </w:rPr>
                    <w:t xml:space="preserve"> reaction time test simple (2x)</w:t>
                  </w:r>
                </w:p>
                <w:p w14:paraId="0175D1AC" w14:textId="71EF2A0D" w:rsidR="00973EB4" w:rsidRPr="00A17E55" w:rsidRDefault="00582069" w:rsidP="004A4748">
                  <w:pPr>
                    <w:framePr w:hSpace="141" w:wrap="around" w:hAnchor="page" w:x="721" w:y="-600"/>
                    <w:rPr>
                      <w:sz w:val="20"/>
                      <w:szCs w:val="20"/>
                    </w:rPr>
                  </w:pPr>
                  <w:r>
                    <w:rPr>
                      <w:sz w:val="20"/>
                      <w:szCs w:val="20"/>
                    </w:rPr>
                    <w:t xml:space="preserve">6) </w:t>
                  </w:r>
                  <w:r w:rsidR="00973EB4" w:rsidRPr="00A17E55">
                    <w:rPr>
                      <w:sz w:val="20"/>
                      <w:szCs w:val="20"/>
                    </w:rPr>
                    <w:t xml:space="preserve"> </w:t>
                  </w:r>
                  <w:proofErr w:type="spellStart"/>
                  <w:r w:rsidR="00973EB4" w:rsidRPr="00A17E55">
                    <w:rPr>
                      <w:sz w:val="20"/>
                      <w:szCs w:val="20"/>
                    </w:rPr>
                    <w:t>Multilimb</w:t>
                  </w:r>
                  <w:proofErr w:type="spellEnd"/>
                  <w:r w:rsidR="00973EB4" w:rsidRPr="00A17E55">
                    <w:rPr>
                      <w:sz w:val="20"/>
                      <w:szCs w:val="20"/>
                    </w:rPr>
                    <w:t xml:space="preserve"> reaction time test choice (2x)</w:t>
                  </w:r>
                </w:p>
                <w:p w14:paraId="1FF96D7B" w14:textId="4BD743C8" w:rsidR="00973EB4" w:rsidRDefault="00582069" w:rsidP="004A4748">
                  <w:pPr>
                    <w:framePr w:hSpace="141" w:wrap="around" w:hAnchor="page" w:x="721" w:y="-600"/>
                    <w:rPr>
                      <w:sz w:val="20"/>
                      <w:szCs w:val="20"/>
                    </w:rPr>
                  </w:pPr>
                  <w:r>
                    <w:rPr>
                      <w:sz w:val="20"/>
                      <w:szCs w:val="20"/>
                    </w:rPr>
                    <w:t xml:space="preserve">7) </w:t>
                  </w:r>
                  <w:r w:rsidR="00973EB4" w:rsidRPr="00A17E55">
                    <w:rPr>
                      <w:sz w:val="20"/>
                      <w:szCs w:val="20"/>
                    </w:rPr>
                    <w:t>Bimanual tracking task training sessions (12 x)</w:t>
                  </w:r>
                </w:p>
                <w:p w14:paraId="6EA80D3E" w14:textId="40A5C156" w:rsidR="006108CD" w:rsidRPr="006108CD" w:rsidRDefault="006108CD" w:rsidP="004A4748">
                  <w:pPr>
                    <w:framePr w:hSpace="141" w:wrap="around" w:hAnchor="page" w:x="721" w:y="-600"/>
                    <w:rPr>
                      <w:sz w:val="20"/>
                      <w:szCs w:val="20"/>
                      <w:lang w:val="en-US"/>
                    </w:rPr>
                  </w:pPr>
                  <w:r>
                    <w:rPr>
                      <w:sz w:val="20"/>
                      <w:szCs w:val="20"/>
                    </w:rPr>
                    <w:t>8) Bimanual tracking task retention MRI (3x)</w:t>
                  </w:r>
                </w:p>
                <w:p w14:paraId="5AE9C12B" w14:textId="7D96046B" w:rsidR="00973EB4" w:rsidRPr="00973EB4" w:rsidRDefault="00973EB4" w:rsidP="004A4748">
                  <w:pPr>
                    <w:framePr w:hSpace="141" w:wrap="around" w:hAnchor="page" w:x="721" w:y="-600"/>
                    <w:rPr>
                      <w:sz w:val="20"/>
                      <w:szCs w:val="20"/>
                      <w:u w:val="single"/>
                    </w:rPr>
                  </w:pPr>
                </w:p>
              </w:tc>
              <w:tc>
                <w:tcPr>
                  <w:tcW w:w="1921" w:type="dxa"/>
                  <w:gridSpan w:val="2"/>
                </w:tcPr>
                <w:p w14:paraId="5C442F43" w14:textId="77777777" w:rsidR="003F5D67" w:rsidRDefault="003F5D67" w:rsidP="004A4748">
                  <w:pPr>
                    <w:framePr w:hSpace="141" w:wrap="around" w:hAnchor="page" w:x="721" w:y="-600"/>
                    <w:rPr>
                      <w:sz w:val="20"/>
                      <w:szCs w:val="20"/>
                      <w:lang w:val="en-US"/>
                    </w:rPr>
                  </w:pPr>
                </w:p>
                <w:p w14:paraId="103ECA65" w14:textId="720245FF" w:rsidR="00973EB4" w:rsidRDefault="00F01219" w:rsidP="004A4748">
                  <w:pPr>
                    <w:framePr w:hSpace="141" w:wrap="around" w:hAnchor="page" w:x="721" w:y="-600"/>
                    <w:rPr>
                      <w:sz w:val="20"/>
                      <w:szCs w:val="20"/>
                      <w:lang w:val="en-US"/>
                    </w:rPr>
                  </w:pPr>
                  <w:r>
                    <w:rPr>
                      <w:sz w:val="20"/>
                      <w:szCs w:val="20"/>
                      <w:lang w:val="en-US"/>
                    </w:rPr>
                    <w:t>1)Fingertip dexterity and gross movement of the hand, fingers and arm</w:t>
                  </w:r>
                </w:p>
                <w:p w14:paraId="2F6AF03D" w14:textId="0899DFF3" w:rsidR="00F01219" w:rsidRDefault="00F01219" w:rsidP="004A4748">
                  <w:pPr>
                    <w:framePr w:hSpace="141" w:wrap="around" w:hAnchor="page" w:x="721" w:y="-600"/>
                    <w:rPr>
                      <w:sz w:val="20"/>
                      <w:szCs w:val="20"/>
                      <w:lang w:val="en-US"/>
                    </w:rPr>
                  </w:pPr>
                  <w:r>
                    <w:rPr>
                      <w:sz w:val="20"/>
                      <w:szCs w:val="20"/>
                      <w:lang w:val="en-US"/>
                    </w:rPr>
                    <w:t xml:space="preserve">2) </w:t>
                  </w:r>
                  <w:r w:rsidR="00413B2C">
                    <w:rPr>
                      <w:sz w:val="20"/>
                      <w:szCs w:val="20"/>
                      <w:lang w:val="en-US"/>
                    </w:rPr>
                    <w:t>Assessment of bimanual visuomotor function</w:t>
                  </w:r>
                </w:p>
                <w:p w14:paraId="5EEC8068" w14:textId="1E76535F" w:rsidR="00F01219" w:rsidRDefault="00F01219" w:rsidP="004A4748">
                  <w:pPr>
                    <w:framePr w:hSpace="141" w:wrap="around" w:hAnchor="page" w:x="721" w:y="-600"/>
                    <w:rPr>
                      <w:sz w:val="20"/>
                      <w:szCs w:val="20"/>
                      <w:lang w:val="en-US"/>
                    </w:rPr>
                  </w:pPr>
                  <w:r>
                    <w:rPr>
                      <w:sz w:val="20"/>
                      <w:szCs w:val="20"/>
                      <w:lang w:val="en-US"/>
                    </w:rPr>
                    <w:t xml:space="preserve">3) </w:t>
                  </w:r>
                  <w:r w:rsidR="00413B2C">
                    <w:rPr>
                      <w:sz w:val="20"/>
                      <w:szCs w:val="20"/>
                      <w:lang w:val="en-US"/>
                    </w:rPr>
                    <w:t>Assessment of motor speed</w:t>
                  </w:r>
                </w:p>
                <w:p w14:paraId="08069967" w14:textId="439DA980" w:rsidR="00F01219" w:rsidRDefault="00F01219" w:rsidP="004A4748">
                  <w:pPr>
                    <w:framePr w:hSpace="141" w:wrap="around" w:hAnchor="page" w:x="721" w:y="-600"/>
                    <w:rPr>
                      <w:sz w:val="20"/>
                      <w:szCs w:val="20"/>
                      <w:lang w:val="en-US"/>
                    </w:rPr>
                  </w:pPr>
                  <w:r>
                    <w:rPr>
                      <w:sz w:val="20"/>
                      <w:szCs w:val="20"/>
                      <w:lang w:val="en-US"/>
                    </w:rPr>
                    <w:t xml:space="preserve">4) hand/foot </w:t>
                  </w:r>
                  <w:r w:rsidR="00413B2C">
                    <w:rPr>
                      <w:sz w:val="20"/>
                      <w:szCs w:val="20"/>
                      <w:lang w:val="en-US"/>
                    </w:rPr>
                    <w:t>motor speed and</w:t>
                  </w:r>
                  <w:r>
                    <w:rPr>
                      <w:sz w:val="20"/>
                      <w:szCs w:val="20"/>
                      <w:lang w:val="en-US"/>
                    </w:rPr>
                    <w:t xml:space="preserve"> reaction time</w:t>
                  </w:r>
                </w:p>
                <w:p w14:paraId="07D5CBBE" w14:textId="1AAD317D" w:rsidR="00F01219" w:rsidRDefault="00F01219" w:rsidP="004A4748">
                  <w:pPr>
                    <w:framePr w:hSpace="141" w:wrap="around" w:hAnchor="page" w:x="721" w:y="-600"/>
                    <w:rPr>
                      <w:sz w:val="20"/>
                      <w:szCs w:val="20"/>
                      <w:lang w:val="en-US"/>
                    </w:rPr>
                  </w:pPr>
                  <w:r>
                    <w:rPr>
                      <w:sz w:val="20"/>
                      <w:szCs w:val="20"/>
                      <w:lang w:val="en-US"/>
                    </w:rPr>
                    <w:t>5) reaction time upper and lower limbs</w:t>
                  </w:r>
                  <w:r w:rsidR="00413B2C">
                    <w:rPr>
                      <w:sz w:val="20"/>
                      <w:szCs w:val="20"/>
                      <w:lang w:val="en-US"/>
                    </w:rPr>
                    <w:t xml:space="preserve"> separately</w:t>
                  </w:r>
                </w:p>
                <w:p w14:paraId="6D014839" w14:textId="77777777" w:rsidR="00F01219" w:rsidRDefault="00F01219" w:rsidP="004A4748">
                  <w:pPr>
                    <w:framePr w:hSpace="141" w:wrap="around" w:hAnchor="page" w:x="721" w:y="-600"/>
                    <w:rPr>
                      <w:sz w:val="20"/>
                      <w:szCs w:val="20"/>
                      <w:lang w:val="en-US"/>
                    </w:rPr>
                  </w:pPr>
                  <w:r>
                    <w:rPr>
                      <w:sz w:val="20"/>
                      <w:szCs w:val="20"/>
                      <w:lang w:val="en-US"/>
                    </w:rPr>
                    <w:t>6) reaction time upper and lower limbs combined</w:t>
                  </w:r>
                </w:p>
                <w:p w14:paraId="390973F7" w14:textId="77777777" w:rsidR="00F01219" w:rsidRDefault="00F01219" w:rsidP="004A4748">
                  <w:pPr>
                    <w:framePr w:hSpace="141" w:wrap="around" w:hAnchor="page" w:x="721" w:y="-600"/>
                    <w:rPr>
                      <w:sz w:val="20"/>
                      <w:szCs w:val="20"/>
                      <w:lang w:val="en-US"/>
                    </w:rPr>
                  </w:pPr>
                  <w:r>
                    <w:rPr>
                      <w:sz w:val="20"/>
                      <w:szCs w:val="20"/>
                      <w:lang w:val="en-US"/>
                    </w:rPr>
                    <w:t xml:space="preserve">7) </w:t>
                  </w:r>
                  <w:r w:rsidR="00413B2C">
                    <w:rPr>
                      <w:sz w:val="20"/>
                      <w:szCs w:val="20"/>
                      <w:lang w:val="en-US"/>
                    </w:rPr>
                    <w:t xml:space="preserve">Bimanual </w:t>
                  </w:r>
                  <w:r>
                    <w:rPr>
                      <w:sz w:val="20"/>
                      <w:szCs w:val="20"/>
                      <w:lang w:val="en-US"/>
                    </w:rPr>
                    <w:t xml:space="preserve">visuomotor training </w:t>
                  </w:r>
                </w:p>
                <w:p w14:paraId="54A4659D" w14:textId="001F7D94" w:rsidR="006108CD" w:rsidRPr="00F01219" w:rsidRDefault="006108CD" w:rsidP="004A4748">
                  <w:pPr>
                    <w:framePr w:hSpace="141" w:wrap="around" w:hAnchor="page" w:x="721" w:y="-600"/>
                    <w:rPr>
                      <w:sz w:val="20"/>
                      <w:szCs w:val="20"/>
                      <w:lang w:val="en-US"/>
                    </w:rPr>
                  </w:pPr>
                  <w:r>
                    <w:rPr>
                      <w:sz w:val="20"/>
                      <w:szCs w:val="20"/>
                      <w:lang w:val="en-US"/>
                    </w:rPr>
                    <w:t>8)  Bimanual visuomotor task</w:t>
                  </w:r>
                </w:p>
              </w:tc>
              <w:tc>
                <w:tcPr>
                  <w:tcW w:w="1921" w:type="dxa"/>
                </w:tcPr>
                <w:p w14:paraId="71549B10" w14:textId="77777777" w:rsidR="004D722D" w:rsidRDefault="00000000" w:rsidP="004A4748">
                  <w:pPr>
                    <w:framePr w:hSpace="141" w:wrap="around" w:hAnchor="page" w:x="721" w:y="-600"/>
                    <w:rPr>
                      <w:rFonts w:ascii="MS Gothic" w:eastAsia="MS Gothic" w:hAnsi="MS Gothic"/>
                      <w:lang w:val="en-US"/>
                    </w:rPr>
                  </w:pPr>
                  <w:sdt>
                    <w:sdtPr>
                      <w:rPr>
                        <w:lang w:val="en-US"/>
                      </w:rPr>
                      <w:id w:val="1272361604"/>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sidRPr="00250516">
                    <w:rPr>
                      <w:lang w:val="en-US"/>
                    </w:rPr>
                    <w:t xml:space="preserve"> Generate new data</w:t>
                  </w:r>
                </w:p>
                <w:p w14:paraId="41DB0D74" w14:textId="77777777" w:rsidR="00973EB4" w:rsidRPr="00973EB4" w:rsidRDefault="00973EB4" w:rsidP="004A4748">
                  <w:pPr>
                    <w:framePr w:hSpace="141" w:wrap="around" w:hAnchor="page" w:x="721" w:y="-600"/>
                    <w:rPr>
                      <w:sz w:val="20"/>
                      <w:szCs w:val="20"/>
                      <w:u w:val="single"/>
                      <w:lang w:val="en-US"/>
                    </w:rPr>
                  </w:pPr>
                </w:p>
              </w:tc>
              <w:tc>
                <w:tcPr>
                  <w:tcW w:w="1921" w:type="dxa"/>
                  <w:gridSpan w:val="2"/>
                </w:tcPr>
                <w:p w14:paraId="1CE89619" w14:textId="77777777" w:rsidR="004D722D" w:rsidRPr="00250516" w:rsidRDefault="00000000" w:rsidP="004A4748">
                  <w:pPr>
                    <w:framePr w:hSpace="141" w:wrap="around" w:hAnchor="page" w:x="721" w:y="-600"/>
                    <w:rPr>
                      <w:lang w:val="en-US"/>
                    </w:rPr>
                  </w:pPr>
                  <w:sdt>
                    <w:sdtPr>
                      <w:rPr>
                        <w:lang w:val="en-US"/>
                      </w:rPr>
                      <w:id w:val="1077024281"/>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Pr>
                      <w:lang w:val="en-US"/>
                    </w:rPr>
                    <w:t xml:space="preserve"> Digital</w:t>
                  </w:r>
                </w:p>
                <w:p w14:paraId="21D2F79A" w14:textId="1D2AADC3" w:rsidR="004D722D" w:rsidRDefault="00000000" w:rsidP="004A4748">
                  <w:pPr>
                    <w:framePr w:hSpace="141" w:wrap="around" w:hAnchor="page" w:x="721" w:y="-600"/>
                    <w:rPr>
                      <w:rFonts w:ascii="MS Gothic" w:eastAsia="MS Gothic" w:hAnsi="MS Gothic"/>
                      <w:lang w:val="en-US"/>
                    </w:rPr>
                  </w:pPr>
                  <w:sdt>
                    <w:sdtPr>
                      <w:rPr>
                        <w:lang w:val="en-US"/>
                      </w:rPr>
                      <w:id w:val="70479820"/>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sidRPr="00250516">
                    <w:rPr>
                      <w:lang w:val="en-US"/>
                    </w:rPr>
                    <w:t xml:space="preserve"> </w:t>
                  </w:r>
                  <w:r w:rsidR="004D722D">
                    <w:rPr>
                      <w:lang w:val="en-US"/>
                    </w:rPr>
                    <w:t>Physical</w:t>
                  </w:r>
                  <w:r w:rsidR="00945C72">
                    <w:rPr>
                      <w:lang w:val="en-US"/>
                    </w:rPr>
                    <w:t xml:space="preserve"> (only </w:t>
                  </w:r>
                  <w:proofErr w:type="spellStart"/>
                  <w:r w:rsidR="00945C72">
                    <w:rPr>
                      <w:lang w:val="en-US"/>
                    </w:rPr>
                    <w:t>purdue</w:t>
                  </w:r>
                  <w:proofErr w:type="spellEnd"/>
                  <w:r w:rsidR="00945C72">
                    <w:rPr>
                      <w:lang w:val="en-US"/>
                    </w:rPr>
                    <w:t xml:space="preserve"> pegboard)</w:t>
                  </w:r>
                </w:p>
                <w:p w14:paraId="0B9FF7AE" w14:textId="77777777" w:rsidR="00973EB4" w:rsidRPr="00973EB4" w:rsidRDefault="00973EB4" w:rsidP="004A4748">
                  <w:pPr>
                    <w:framePr w:hSpace="141" w:wrap="around" w:hAnchor="page" w:x="721" w:y="-600"/>
                    <w:rPr>
                      <w:sz w:val="20"/>
                      <w:szCs w:val="20"/>
                      <w:u w:val="single"/>
                      <w:lang w:val="en-US"/>
                    </w:rPr>
                  </w:pPr>
                </w:p>
              </w:tc>
              <w:tc>
                <w:tcPr>
                  <w:tcW w:w="1921" w:type="dxa"/>
                  <w:gridSpan w:val="2"/>
                </w:tcPr>
                <w:p w14:paraId="12ED8E34" w14:textId="4DE89556" w:rsidR="00973EB4" w:rsidRPr="00973EB4" w:rsidRDefault="00000000" w:rsidP="004A4748">
                  <w:pPr>
                    <w:framePr w:hSpace="141" w:wrap="around" w:hAnchor="page" w:x="721" w:y="-600"/>
                    <w:rPr>
                      <w:sz w:val="20"/>
                      <w:szCs w:val="20"/>
                      <w:u w:val="single"/>
                      <w:lang w:val="en-US"/>
                    </w:rPr>
                  </w:pPr>
                  <w:sdt>
                    <w:sdtPr>
                      <w:rPr>
                        <w:lang w:val="en-US"/>
                      </w:rPr>
                      <w:id w:val="1632131815"/>
                      <w14:checkbox>
                        <w14:checked w14:val="1"/>
                        <w14:checkedState w14:val="2612" w14:font="MS Gothic"/>
                        <w14:uncheckedState w14:val="2610" w14:font="MS Gothic"/>
                      </w14:checkbox>
                    </w:sdtPr>
                    <w:sdtContent>
                      <w:r w:rsidR="00945C72">
                        <w:rPr>
                          <w:rFonts w:ascii="MS Gothic" w:eastAsia="MS Gothic" w:hAnsi="MS Gothic" w:hint="eastAsia"/>
                          <w:lang w:val="en-US"/>
                        </w:rPr>
                        <w:t>☒</w:t>
                      </w:r>
                    </w:sdtContent>
                  </w:sdt>
                  <w:r w:rsidR="00945C72" w:rsidRPr="00250516">
                    <w:rPr>
                      <w:lang w:val="en-US"/>
                    </w:rPr>
                    <w:t xml:space="preserve"> </w:t>
                  </w:r>
                  <w:r w:rsidR="00945C72">
                    <w:rPr>
                      <w:lang w:val="en-US"/>
                    </w:rPr>
                    <w:t>Experimental</w:t>
                  </w:r>
                </w:p>
              </w:tc>
              <w:tc>
                <w:tcPr>
                  <w:tcW w:w="1921" w:type="dxa"/>
                  <w:gridSpan w:val="2"/>
                </w:tcPr>
                <w:p w14:paraId="119B7B74" w14:textId="172B9E96" w:rsidR="00543387" w:rsidRDefault="00000000" w:rsidP="004A4748">
                  <w:pPr>
                    <w:framePr w:hSpace="141" w:wrap="around" w:hAnchor="page" w:x="721" w:y="-600"/>
                    <w:rPr>
                      <w:lang w:val="en-US"/>
                    </w:rPr>
                  </w:pPr>
                  <w:sdt>
                    <w:sdtPr>
                      <w:rPr>
                        <w:lang w:val="en-US"/>
                      </w:rPr>
                      <w:id w:val="-356884194"/>
                      <w14:checkbox>
                        <w14:checked w14:val="1"/>
                        <w14:checkedState w14:val="2612" w14:font="MS Gothic"/>
                        <w14:uncheckedState w14:val="2610" w14:font="MS Gothic"/>
                      </w14:checkbox>
                    </w:sdtPr>
                    <w:sdtContent>
                      <w:r w:rsidR="00543387">
                        <w:rPr>
                          <w:rFonts w:ascii="MS Gothic" w:eastAsia="MS Gothic" w:hAnsi="MS Gothic" w:hint="eastAsia"/>
                          <w:lang w:val="en-US"/>
                        </w:rPr>
                        <w:t>☒</w:t>
                      </w:r>
                    </w:sdtContent>
                  </w:sdt>
                  <w:r w:rsidR="00543387">
                    <w:rPr>
                      <w:lang w:val="en-US"/>
                    </w:rPr>
                    <w:t xml:space="preserve"> .txt</w:t>
                  </w:r>
                </w:p>
                <w:p w14:paraId="34DE39C2" w14:textId="77777777" w:rsidR="006108CD" w:rsidRDefault="00000000" w:rsidP="004A4748">
                  <w:pPr>
                    <w:framePr w:hSpace="141" w:wrap="around" w:hAnchor="page" w:x="721" w:y="-600"/>
                    <w:rPr>
                      <w:lang w:val="en-US"/>
                    </w:rPr>
                  </w:pPr>
                  <w:sdt>
                    <w:sdtPr>
                      <w:rPr>
                        <w:lang w:val="en-US"/>
                      </w:rPr>
                      <w:id w:val="-61101019"/>
                      <w14:checkbox>
                        <w14:checked w14:val="1"/>
                        <w14:checkedState w14:val="2612" w14:font="MS Gothic"/>
                        <w14:uncheckedState w14:val="2610" w14:font="MS Gothic"/>
                      </w14:checkbox>
                    </w:sdtPr>
                    <w:sdtContent>
                      <w:r w:rsidR="006108CD">
                        <w:rPr>
                          <w:rFonts w:ascii="MS Gothic" w:eastAsia="MS Gothic" w:hAnsi="MS Gothic" w:hint="eastAsia"/>
                          <w:lang w:val="en-US"/>
                        </w:rPr>
                        <w:t>☒</w:t>
                      </w:r>
                    </w:sdtContent>
                  </w:sdt>
                  <w:r w:rsidR="006108CD">
                    <w:rPr>
                      <w:lang w:val="en-US"/>
                    </w:rPr>
                    <w:t xml:space="preserve"> .pdf</w:t>
                  </w:r>
                </w:p>
                <w:p w14:paraId="00CA6FCE" w14:textId="1DDCEA68" w:rsidR="00C1756E" w:rsidRDefault="00C1756E" w:rsidP="004A4748">
                  <w:pPr>
                    <w:framePr w:hSpace="141" w:wrap="around" w:hAnchor="page" w:x="721" w:y="-600"/>
                    <w:rPr>
                      <w:lang w:val="en-US"/>
                    </w:rPr>
                  </w:pPr>
                  <w:r>
                    <w:rPr>
                      <w:lang w:val="en-US"/>
                    </w:rPr>
                    <w:t>.</w:t>
                  </w:r>
                  <w:proofErr w:type="spellStart"/>
                  <w:r>
                    <w:rPr>
                      <w:lang w:val="en-US"/>
                    </w:rPr>
                    <w:t>xls</w:t>
                  </w:r>
                  <w:proofErr w:type="spellEnd"/>
                </w:p>
                <w:p w14:paraId="0929803D" w14:textId="177143E0" w:rsidR="00602CB2" w:rsidRDefault="00602CB2" w:rsidP="004A4748">
                  <w:pPr>
                    <w:framePr w:hSpace="141" w:wrap="around" w:hAnchor="page" w:x="721" w:y="-600"/>
                    <w:rPr>
                      <w:lang w:val="en-US"/>
                    </w:rPr>
                  </w:pPr>
                </w:p>
                <w:p w14:paraId="59AA899C" w14:textId="77777777" w:rsidR="006108CD" w:rsidRDefault="006108CD" w:rsidP="004A4748">
                  <w:pPr>
                    <w:framePr w:hSpace="141" w:wrap="around" w:hAnchor="page" w:x="721" w:y="-600"/>
                    <w:rPr>
                      <w:lang w:val="en-US"/>
                    </w:rPr>
                  </w:pPr>
                </w:p>
                <w:p w14:paraId="5306DB33" w14:textId="77777777" w:rsidR="00543387" w:rsidRDefault="00543387" w:rsidP="004A4748">
                  <w:pPr>
                    <w:framePr w:hSpace="141" w:wrap="around" w:hAnchor="page" w:x="721" w:y="-600"/>
                    <w:rPr>
                      <w:lang w:val="en-US"/>
                    </w:rPr>
                  </w:pPr>
                </w:p>
                <w:p w14:paraId="3E751903" w14:textId="77777777" w:rsidR="00973EB4" w:rsidRPr="00973EB4" w:rsidRDefault="00973EB4" w:rsidP="004A4748">
                  <w:pPr>
                    <w:framePr w:hSpace="141" w:wrap="around" w:hAnchor="page" w:x="721" w:y="-600"/>
                    <w:rPr>
                      <w:sz w:val="20"/>
                      <w:szCs w:val="20"/>
                      <w:u w:val="single"/>
                      <w:lang w:val="en-US"/>
                    </w:rPr>
                  </w:pPr>
                </w:p>
              </w:tc>
              <w:tc>
                <w:tcPr>
                  <w:tcW w:w="1921" w:type="dxa"/>
                  <w:gridSpan w:val="2"/>
                </w:tcPr>
                <w:p w14:paraId="6F02E31D" w14:textId="2A3F048C" w:rsidR="006108CD" w:rsidRDefault="006108CD" w:rsidP="004A4748">
                  <w:pPr>
                    <w:framePr w:hSpace="141" w:wrap="around" w:hAnchor="page" w:x="721" w:y="-600"/>
                    <w:rPr>
                      <w:lang w:val="en-US"/>
                    </w:rPr>
                  </w:pPr>
                  <w:r>
                    <w:rPr>
                      <w:lang w:val="en-US"/>
                    </w:rPr>
                    <w:t xml:space="preserve"> </w:t>
                  </w:r>
                  <w:sdt>
                    <w:sdtPr>
                      <w:rPr>
                        <w:lang w:val="en-US"/>
                      </w:rPr>
                      <w:id w:val="18690243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D4D63CE" w14:textId="5CCFC82B" w:rsidR="00973EB4" w:rsidRPr="00973EB4" w:rsidRDefault="00973EB4" w:rsidP="004A4748">
                  <w:pPr>
                    <w:framePr w:hSpace="141" w:wrap="around" w:hAnchor="page" w:x="721" w:y="-600"/>
                    <w:rPr>
                      <w:sz w:val="20"/>
                      <w:szCs w:val="20"/>
                      <w:u w:val="single"/>
                      <w:lang w:val="en-US"/>
                    </w:rPr>
                  </w:pPr>
                </w:p>
              </w:tc>
              <w:tc>
                <w:tcPr>
                  <w:tcW w:w="1921" w:type="dxa"/>
                </w:tcPr>
                <w:p w14:paraId="077F3840" w14:textId="77777777" w:rsidR="00973EB4" w:rsidRDefault="005A247B" w:rsidP="004A4748">
                  <w:pPr>
                    <w:framePr w:hSpace="141" w:wrap="around" w:hAnchor="page" w:x="721" w:y="-600"/>
                    <w:rPr>
                      <w:sz w:val="20"/>
                      <w:szCs w:val="20"/>
                      <w:lang w:val="en-US"/>
                    </w:rPr>
                  </w:pPr>
                  <w:r>
                    <w:rPr>
                      <w:sz w:val="20"/>
                      <w:szCs w:val="20"/>
                      <w:lang w:val="en-US"/>
                    </w:rPr>
                    <w:t>1) 1 A4</w:t>
                  </w:r>
                </w:p>
                <w:p w14:paraId="7C4DC533" w14:textId="77777777" w:rsidR="00664068" w:rsidRDefault="00664068" w:rsidP="004A4748">
                  <w:pPr>
                    <w:framePr w:hSpace="141" w:wrap="around" w:hAnchor="page" w:x="721" w:y="-600"/>
                    <w:rPr>
                      <w:sz w:val="20"/>
                      <w:szCs w:val="20"/>
                      <w:lang w:val="en-US"/>
                    </w:rPr>
                  </w:pPr>
                </w:p>
                <w:p w14:paraId="2D7FEB59" w14:textId="5DBB3C73" w:rsidR="00664068" w:rsidRDefault="00664068" w:rsidP="004A4748">
                  <w:pPr>
                    <w:framePr w:hSpace="141" w:wrap="around" w:hAnchor="page" w:x="721" w:y="-600"/>
                    <w:rPr>
                      <w:sz w:val="20"/>
                      <w:szCs w:val="20"/>
                      <w:lang w:val="en-US"/>
                    </w:rPr>
                  </w:pPr>
                  <w:r>
                    <w:rPr>
                      <w:sz w:val="20"/>
                      <w:szCs w:val="20"/>
                      <w:lang w:val="en-US"/>
                    </w:rPr>
                    <w:t>In total for 60 participants:</w:t>
                  </w:r>
                </w:p>
                <w:p w14:paraId="40EB2441" w14:textId="0F5F7FEC" w:rsidR="00664068" w:rsidRPr="005A247B" w:rsidRDefault="00664068" w:rsidP="004A4748">
                  <w:pPr>
                    <w:framePr w:hSpace="141" w:wrap="around" w:hAnchor="page" w:x="721" w:y="-600"/>
                    <w:rPr>
                      <w:sz w:val="20"/>
                      <w:szCs w:val="20"/>
                      <w:lang w:val="en-US"/>
                    </w:rPr>
                  </w:pPr>
                  <w:r>
                    <w:rPr>
                      <w:sz w:val="20"/>
                      <w:szCs w:val="20"/>
                      <w:lang w:val="en-US"/>
                    </w:rPr>
                    <w:t>60 A4</w:t>
                  </w:r>
                </w:p>
              </w:tc>
            </w:tr>
            <w:tr w:rsidR="00973EB4" w:rsidRPr="00531851" w14:paraId="16CF5312" w14:textId="77777777" w:rsidTr="00913558">
              <w:trPr>
                <w:trHeight w:val="3620"/>
              </w:trPr>
              <w:tc>
                <w:tcPr>
                  <w:tcW w:w="1920" w:type="dxa"/>
                  <w:gridSpan w:val="2"/>
                </w:tcPr>
                <w:p w14:paraId="1BF2DB80" w14:textId="77777777" w:rsidR="00973EB4" w:rsidRPr="00543387" w:rsidRDefault="00973EB4" w:rsidP="004A4748">
                  <w:pPr>
                    <w:framePr w:hSpace="141" w:wrap="around" w:hAnchor="page" w:x="721" w:y="-600"/>
                    <w:rPr>
                      <w:b/>
                      <w:bCs/>
                      <w:i/>
                      <w:iCs/>
                      <w:sz w:val="20"/>
                      <w:szCs w:val="20"/>
                      <w:lang w:val="de-DE"/>
                    </w:rPr>
                  </w:pPr>
                  <w:r w:rsidRPr="00543387">
                    <w:rPr>
                      <w:b/>
                      <w:bCs/>
                      <w:i/>
                      <w:iCs/>
                      <w:sz w:val="20"/>
                      <w:szCs w:val="20"/>
                      <w:lang w:val="de-DE"/>
                    </w:rPr>
                    <w:lastRenderedPageBreak/>
                    <w:t>MRI</w:t>
                  </w:r>
                </w:p>
                <w:p w14:paraId="4EDB8103" w14:textId="320EC9D7" w:rsidR="00973EB4" w:rsidRPr="00AC1B42" w:rsidRDefault="00543387" w:rsidP="004A4748">
                  <w:pPr>
                    <w:framePr w:hSpace="141" w:wrap="around" w:hAnchor="page" w:x="721" w:y="-600"/>
                    <w:rPr>
                      <w:sz w:val="20"/>
                      <w:szCs w:val="20"/>
                      <w:lang w:val="de-DE"/>
                    </w:rPr>
                  </w:pPr>
                  <w:r>
                    <w:rPr>
                      <w:sz w:val="20"/>
                      <w:szCs w:val="20"/>
                      <w:lang w:val="de-DE"/>
                    </w:rPr>
                    <w:t xml:space="preserve">1) </w:t>
                  </w:r>
                  <w:proofErr w:type="spellStart"/>
                  <w:r w:rsidR="00973EB4" w:rsidRPr="00AC1B42">
                    <w:rPr>
                      <w:sz w:val="20"/>
                      <w:szCs w:val="20"/>
                      <w:lang w:val="de-DE"/>
                    </w:rPr>
                    <w:t>dMRI</w:t>
                  </w:r>
                  <w:proofErr w:type="spellEnd"/>
                  <w:r w:rsidR="00973EB4" w:rsidRPr="00AC1B42">
                    <w:rPr>
                      <w:sz w:val="20"/>
                      <w:szCs w:val="20"/>
                      <w:lang w:val="de-DE"/>
                    </w:rPr>
                    <w:t xml:space="preserve"> (3x)</w:t>
                  </w:r>
                </w:p>
                <w:p w14:paraId="55F11CD1" w14:textId="382667E0" w:rsidR="00973EB4" w:rsidRPr="00973EB4" w:rsidRDefault="00543387" w:rsidP="004A4748">
                  <w:pPr>
                    <w:framePr w:hSpace="141" w:wrap="around" w:hAnchor="page" w:x="721" w:y="-600"/>
                    <w:rPr>
                      <w:sz w:val="20"/>
                      <w:szCs w:val="20"/>
                      <w:lang w:val="de-DE"/>
                    </w:rPr>
                  </w:pPr>
                  <w:r>
                    <w:rPr>
                      <w:sz w:val="20"/>
                      <w:szCs w:val="20"/>
                      <w:lang w:val="de-DE"/>
                    </w:rPr>
                    <w:t xml:space="preserve">2) </w:t>
                  </w:r>
                  <w:r w:rsidR="00973EB4" w:rsidRPr="00973EB4">
                    <w:rPr>
                      <w:sz w:val="20"/>
                      <w:szCs w:val="20"/>
                      <w:lang w:val="de-DE"/>
                    </w:rPr>
                    <w:t>GRASE (3x)</w:t>
                  </w:r>
                </w:p>
                <w:p w14:paraId="1DEB57C4" w14:textId="6BE455B2" w:rsidR="00973EB4" w:rsidRPr="00AC1B42" w:rsidRDefault="00543387" w:rsidP="004A4748">
                  <w:pPr>
                    <w:framePr w:hSpace="141" w:wrap="around" w:hAnchor="page" w:x="721" w:y="-600"/>
                    <w:rPr>
                      <w:sz w:val="20"/>
                      <w:szCs w:val="20"/>
                      <w:lang w:val="de-DE"/>
                    </w:rPr>
                  </w:pPr>
                  <w:r>
                    <w:rPr>
                      <w:sz w:val="20"/>
                      <w:szCs w:val="20"/>
                      <w:lang w:val="de-DE"/>
                    </w:rPr>
                    <w:t xml:space="preserve">3) </w:t>
                  </w:r>
                  <w:proofErr w:type="spellStart"/>
                  <w:r w:rsidR="00973EB4" w:rsidRPr="00AC1B42">
                    <w:rPr>
                      <w:sz w:val="20"/>
                      <w:szCs w:val="20"/>
                      <w:lang w:val="de-DE"/>
                    </w:rPr>
                    <w:t>rs_fMRI</w:t>
                  </w:r>
                  <w:proofErr w:type="spellEnd"/>
                  <w:r w:rsidR="00973EB4" w:rsidRPr="00AC1B42">
                    <w:rPr>
                      <w:sz w:val="20"/>
                      <w:szCs w:val="20"/>
                      <w:lang w:val="de-DE"/>
                    </w:rPr>
                    <w:t xml:space="preserve"> (3x)</w:t>
                  </w:r>
                </w:p>
                <w:p w14:paraId="6892CBDF" w14:textId="79F45285" w:rsidR="00973EB4" w:rsidRPr="00AC1B42" w:rsidRDefault="00543387" w:rsidP="004A4748">
                  <w:pPr>
                    <w:framePr w:hSpace="141" w:wrap="around" w:hAnchor="page" w:x="721" w:y="-600"/>
                    <w:rPr>
                      <w:sz w:val="20"/>
                      <w:szCs w:val="20"/>
                      <w:lang w:val="de-DE"/>
                    </w:rPr>
                  </w:pPr>
                  <w:r>
                    <w:rPr>
                      <w:sz w:val="20"/>
                      <w:szCs w:val="20"/>
                      <w:lang w:val="de-DE"/>
                    </w:rPr>
                    <w:t xml:space="preserve">4) </w:t>
                  </w:r>
                  <w:r w:rsidR="00973EB4" w:rsidRPr="00AC1B42">
                    <w:rPr>
                      <w:sz w:val="20"/>
                      <w:szCs w:val="20"/>
                      <w:lang w:val="de-DE"/>
                    </w:rPr>
                    <w:t>STEAM</w:t>
                  </w:r>
                  <w:r w:rsidR="00973EB4">
                    <w:rPr>
                      <w:sz w:val="20"/>
                      <w:szCs w:val="20"/>
                      <w:lang w:val="de-DE"/>
                    </w:rPr>
                    <w:t xml:space="preserve"> (3x)</w:t>
                  </w:r>
                  <w:r w:rsidR="00973EB4">
                    <w:rPr>
                      <w:sz w:val="20"/>
                      <w:szCs w:val="20"/>
                      <w:lang w:val="de-DE"/>
                    </w:rPr>
                    <w:br/>
                  </w:r>
                  <w:r>
                    <w:rPr>
                      <w:sz w:val="20"/>
                      <w:szCs w:val="20"/>
                      <w:lang w:val="de-DE"/>
                    </w:rPr>
                    <w:t xml:space="preserve">5) </w:t>
                  </w:r>
                  <w:r w:rsidR="00973EB4" w:rsidRPr="00AC1B42">
                    <w:rPr>
                      <w:sz w:val="20"/>
                      <w:szCs w:val="20"/>
                      <w:lang w:val="de-DE"/>
                    </w:rPr>
                    <w:t>T1</w:t>
                  </w:r>
                  <w:r w:rsidR="00973EB4">
                    <w:rPr>
                      <w:sz w:val="20"/>
                      <w:szCs w:val="20"/>
                      <w:lang w:val="de-DE"/>
                    </w:rPr>
                    <w:t xml:space="preserve"> (3x)</w:t>
                  </w:r>
                </w:p>
                <w:p w14:paraId="7F28033C" w14:textId="07884F24" w:rsidR="00973EB4" w:rsidRPr="00543387" w:rsidRDefault="00543387" w:rsidP="004A4748">
                  <w:pPr>
                    <w:framePr w:hSpace="141" w:wrap="around" w:hAnchor="page" w:x="721" w:y="-600"/>
                    <w:rPr>
                      <w:b/>
                      <w:bCs/>
                      <w:i/>
                      <w:iCs/>
                      <w:sz w:val="20"/>
                      <w:szCs w:val="20"/>
                      <w:lang w:val="de-DE"/>
                    </w:rPr>
                  </w:pPr>
                  <w:r>
                    <w:rPr>
                      <w:sz w:val="20"/>
                      <w:szCs w:val="20"/>
                      <w:lang w:val="de-DE"/>
                    </w:rPr>
                    <w:t xml:space="preserve">6) </w:t>
                  </w:r>
                  <w:proofErr w:type="spellStart"/>
                  <w:r w:rsidR="00973EB4" w:rsidRPr="00AC1B42">
                    <w:rPr>
                      <w:sz w:val="20"/>
                      <w:szCs w:val="20"/>
                      <w:lang w:val="de-DE"/>
                    </w:rPr>
                    <w:t>tb_fMRI</w:t>
                  </w:r>
                  <w:proofErr w:type="spellEnd"/>
                  <w:r w:rsidR="00973EB4" w:rsidRPr="00AC1B42">
                    <w:rPr>
                      <w:sz w:val="20"/>
                      <w:szCs w:val="20"/>
                      <w:lang w:val="de-DE"/>
                    </w:rPr>
                    <w:t xml:space="preserve"> (3x)</w:t>
                  </w:r>
                </w:p>
              </w:tc>
              <w:tc>
                <w:tcPr>
                  <w:tcW w:w="1921" w:type="dxa"/>
                  <w:gridSpan w:val="2"/>
                </w:tcPr>
                <w:p w14:paraId="03A39EF1" w14:textId="77777777" w:rsidR="00973EB4" w:rsidRPr="00CE3610" w:rsidRDefault="00543387" w:rsidP="004A4748">
                  <w:pPr>
                    <w:framePr w:hSpace="141" w:wrap="around" w:hAnchor="page" w:x="721" w:y="-600"/>
                    <w:rPr>
                      <w:sz w:val="20"/>
                      <w:szCs w:val="20"/>
                      <w:lang w:val="fr-FR"/>
                    </w:rPr>
                  </w:pPr>
                  <w:r w:rsidRPr="00CE3610">
                    <w:rPr>
                      <w:sz w:val="20"/>
                      <w:szCs w:val="20"/>
                      <w:lang w:val="fr-FR"/>
                    </w:rPr>
                    <w:t xml:space="preserve">1) diffusion MRI (white </w:t>
                  </w:r>
                  <w:proofErr w:type="spellStart"/>
                  <w:r w:rsidRPr="00CE3610">
                    <w:rPr>
                      <w:sz w:val="20"/>
                      <w:szCs w:val="20"/>
                      <w:lang w:val="fr-FR"/>
                    </w:rPr>
                    <w:t>matter</w:t>
                  </w:r>
                  <w:proofErr w:type="spellEnd"/>
                  <w:r w:rsidRPr="00CE3610">
                    <w:rPr>
                      <w:sz w:val="20"/>
                      <w:szCs w:val="20"/>
                      <w:lang w:val="fr-FR"/>
                    </w:rPr>
                    <w:t>)</w:t>
                  </w:r>
                </w:p>
                <w:p w14:paraId="034BEF43" w14:textId="3C1D06F8" w:rsidR="00543387" w:rsidRPr="00CE3610" w:rsidRDefault="00543387" w:rsidP="004A4748">
                  <w:pPr>
                    <w:framePr w:hSpace="141" w:wrap="around" w:hAnchor="page" w:x="721" w:y="-600"/>
                    <w:rPr>
                      <w:sz w:val="20"/>
                      <w:szCs w:val="20"/>
                      <w:lang w:val="fr-FR"/>
                    </w:rPr>
                  </w:pPr>
                  <w:r w:rsidRPr="00CE3610">
                    <w:rPr>
                      <w:sz w:val="20"/>
                      <w:szCs w:val="20"/>
                      <w:lang w:val="fr-FR"/>
                    </w:rPr>
                    <w:t xml:space="preserve">2) </w:t>
                  </w:r>
                  <w:proofErr w:type="spellStart"/>
                  <w:r w:rsidR="0025156A" w:rsidRPr="00CE3610">
                    <w:rPr>
                      <w:sz w:val="20"/>
                      <w:szCs w:val="20"/>
                      <w:lang w:val="fr-FR"/>
                    </w:rPr>
                    <w:t>myelin</w:t>
                  </w:r>
                  <w:proofErr w:type="spellEnd"/>
                  <w:r w:rsidR="0025156A" w:rsidRPr="00CE3610">
                    <w:rPr>
                      <w:sz w:val="20"/>
                      <w:szCs w:val="20"/>
                      <w:lang w:val="fr-FR"/>
                    </w:rPr>
                    <w:t xml:space="preserve"> quantification</w:t>
                  </w:r>
                </w:p>
                <w:p w14:paraId="4B754C48" w14:textId="445BB05D" w:rsidR="00543387" w:rsidRDefault="00543387" w:rsidP="004A4748">
                  <w:pPr>
                    <w:framePr w:hSpace="141" w:wrap="around" w:hAnchor="page" w:x="721" w:y="-600"/>
                    <w:rPr>
                      <w:sz w:val="20"/>
                      <w:szCs w:val="20"/>
                      <w:lang w:val="en-US"/>
                    </w:rPr>
                  </w:pPr>
                  <w:r w:rsidRPr="00543387">
                    <w:rPr>
                      <w:sz w:val="20"/>
                      <w:szCs w:val="20"/>
                      <w:lang w:val="en-US"/>
                    </w:rPr>
                    <w:t>3) resting state fMRI,</w:t>
                  </w:r>
                  <w:r>
                    <w:rPr>
                      <w:sz w:val="20"/>
                      <w:szCs w:val="20"/>
                      <w:lang w:val="en-US"/>
                    </w:rPr>
                    <w:t xml:space="preserve"> resting</w:t>
                  </w:r>
                  <w:r w:rsidRPr="00543387">
                    <w:rPr>
                      <w:sz w:val="20"/>
                      <w:szCs w:val="20"/>
                      <w:lang w:val="en-US"/>
                    </w:rPr>
                    <w:t xml:space="preserve"> brain a</w:t>
                  </w:r>
                  <w:r>
                    <w:rPr>
                      <w:sz w:val="20"/>
                      <w:szCs w:val="20"/>
                      <w:lang w:val="en-US"/>
                    </w:rPr>
                    <w:t>ctivity</w:t>
                  </w:r>
                  <w:r w:rsidR="0025156A">
                    <w:rPr>
                      <w:sz w:val="20"/>
                      <w:szCs w:val="20"/>
                      <w:lang w:val="en-US"/>
                    </w:rPr>
                    <w:t xml:space="preserve"> for functional connectivity</w:t>
                  </w:r>
                </w:p>
                <w:p w14:paraId="0A67F267" w14:textId="7ECFC5B4" w:rsidR="00543387" w:rsidRDefault="00543387" w:rsidP="004A4748">
                  <w:pPr>
                    <w:framePr w:hSpace="141" w:wrap="around" w:hAnchor="page" w:x="721" w:y="-600"/>
                    <w:rPr>
                      <w:sz w:val="20"/>
                      <w:szCs w:val="20"/>
                      <w:lang w:val="en-US"/>
                    </w:rPr>
                  </w:pPr>
                  <w:r>
                    <w:rPr>
                      <w:sz w:val="20"/>
                      <w:szCs w:val="20"/>
                      <w:lang w:val="en-US"/>
                    </w:rPr>
                    <w:t>4) white matter</w:t>
                  </w:r>
                  <w:r w:rsidR="0025156A">
                    <w:rPr>
                      <w:sz w:val="20"/>
                      <w:szCs w:val="20"/>
                      <w:lang w:val="en-US"/>
                    </w:rPr>
                    <w:t xml:space="preserve"> assessment – various mixing times</w:t>
                  </w:r>
                </w:p>
                <w:p w14:paraId="5935B344" w14:textId="44D21D80" w:rsidR="00543387" w:rsidRDefault="00543387" w:rsidP="004A4748">
                  <w:pPr>
                    <w:framePr w:hSpace="141" w:wrap="around" w:hAnchor="page" w:x="721" w:y="-600"/>
                    <w:rPr>
                      <w:sz w:val="20"/>
                      <w:szCs w:val="20"/>
                      <w:lang w:val="en-US"/>
                    </w:rPr>
                  </w:pPr>
                  <w:r>
                    <w:rPr>
                      <w:sz w:val="20"/>
                      <w:szCs w:val="20"/>
                      <w:lang w:val="en-US"/>
                    </w:rPr>
                    <w:t xml:space="preserve">5) </w:t>
                  </w:r>
                  <w:r w:rsidR="0025156A">
                    <w:rPr>
                      <w:sz w:val="20"/>
                      <w:szCs w:val="20"/>
                      <w:lang w:val="en-US"/>
                    </w:rPr>
                    <w:t>Assessment of brain tissue</w:t>
                  </w:r>
                </w:p>
                <w:p w14:paraId="3D110710" w14:textId="6909C0A3" w:rsidR="00543387" w:rsidRPr="00543387" w:rsidRDefault="00543387" w:rsidP="004A4748">
                  <w:pPr>
                    <w:framePr w:hSpace="141" w:wrap="around" w:hAnchor="page" w:x="721" w:y="-600"/>
                    <w:rPr>
                      <w:sz w:val="20"/>
                      <w:szCs w:val="20"/>
                      <w:lang w:val="en-US"/>
                    </w:rPr>
                  </w:pPr>
                  <w:r>
                    <w:rPr>
                      <w:sz w:val="20"/>
                      <w:szCs w:val="20"/>
                      <w:lang w:val="en-US"/>
                    </w:rPr>
                    <w:t xml:space="preserve">6) task-based fMRI, brain activity during </w:t>
                  </w:r>
                  <w:r w:rsidR="0025156A">
                    <w:rPr>
                      <w:sz w:val="20"/>
                      <w:szCs w:val="20"/>
                      <w:lang w:val="en-US"/>
                    </w:rPr>
                    <w:t xml:space="preserve">bimanual visuomotor </w:t>
                  </w:r>
                  <w:r>
                    <w:rPr>
                      <w:sz w:val="20"/>
                      <w:szCs w:val="20"/>
                      <w:lang w:val="en-US"/>
                    </w:rPr>
                    <w:t>task</w:t>
                  </w:r>
                  <w:r w:rsidR="0025156A">
                    <w:rPr>
                      <w:sz w:val="20"/>
                      <w:szCs w:val="20"/>
                      <w:lang w:val="en-US"/>
                    </w:rPr>
                    <w:t xml:space="preserve"> performance</w:t>
                  </w:r>
                </w:p>
              </w:tc>
              <w:tc>
                <w:tcPr>
                  <w:tcW w:w="1921" w:type="dxa"/>
                </w:tcPr>
                <w:p w14:paraId="3F53E115" w14:textId="77777777" w:rsidR="004D722D" w:rsidRDefault="00000000" w:rsidP="004A4748">
                  <w:pPr>
                    <w:framePr w:hSpace="141" w:wrap="around" w:hAnchor="page" w:x="721" w:y="-600"/>
                    <w:rPr>
                      <w:rFonts w:ascii="MS Gothic" w:eastAsia="MS Gothic" w:hAnsi="MS Gothic"/>
                      <w:lang w:val="en-US"/>
                    </w:rPr>
                  </w:pPr>
                  <w:sdt>
                    <w:sdtPr>
                      <w:rPr>
                        <w:lang w:val="en-US"/>
                      </w:rPr>
                      <w:id w:val="-1415931618"/>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sidRPr="00250516">
                    <w:rPr>
                      <w:lang w:val="en-US"/>
                    </w:rPr>
                    <w:t xml:space="preserve"> Generate new data</w:t>
                  </w:r>
                </w:p>
                <w:p w14:paraId="5148CACD" w14:textId="77777777" w:rsidR="00973EB4" w:rsidRPr="00973EB4" w:rsidRDefault="00973EB4" w:rsidP="004A4748">
                  <w:pPr>
                    <w:framePr w:hSpace="141" w:wrap="around" w:hAnchor="page" w:x="721" w:y="-600"/>
                    <w:rPr>
                      <w:sz w:val="20"/>
                      <w:szCs w:val="20"/>
                      <w:u w:val="single"/>
                      <w:lang w:val="en-US"/>
                    </w:rPr>
                  </w:pPr>
                </w:p>
              </w:tc>
              <w:tc>
                <w:tcPr>
                  <w:tcW w:w="1921" w:type="dxa"/>
                  <w:gridSpan w:val="2"/>
                </w:tcPr>
                <w:p w14:paraId="33C68B29" w14:textId="77777777" w:rsidR="004D722D" w:rsidRPr="00250516" w:rsidRDefault="00000000" w:rsidP="004A4748">
                  <w:pPr>
                    <w:framePr w:hSpace="141" w:wrap="around" w:hAnchor="page" w:x="721" w:y="-600"/>
                    <w:rPr>
                      <w:lang w:val="en-US"/>
                    </w:rPr>
                  </w:pPr>
                  <w:sdt>
                    <w:sdtPr>
                      <w:rPr>
                        <w:lang w:val="en-US"/>
                      </w:rPr>
                      <w:id w:val="-1448851150"/>
                      <w14:checkbox>
                        <w14:checked w14:val="1"/>
                        <w14:checkedState w14:val="2612" w14:font="MS Gothic"/>
                        <w14:uncheckedState w14:val="2610" w14:font="MS Gothic"/>
                      </w14:checkbox>
                    </w:sdtPr>
                    <w:sdtContent>
                      <w:r w:rsidR="004D722D">
                        <w:rPr>
                          <w:rFonts w:ascii="MS Gothic" w:eastAsia="MS Gothic" w:hAnsi="MS Gothic" w:hint="eastAsia"/>
                          <w:lang w:val="en-US"/>
                        </w:rPr>
                        <w:t>☒</w:t>
                      </w:r>
                    </w:sdtContent>
                  </w:sdt>
                  <w:r w:rsidR="004D722D">
                    <w:rPr>
                      <w:lang w:val="en-US"/>
                    </w:rPr>
                    <w:t xml:space="preserve"> Digital</w:t>
                  </w:r>
                </w:p>
                <w:p w14:paraId="7098FA14" w14:textId="77777777" w:rsidR="00973EB4" w:rsidRPr="00973EB4" w:rsidRDefault="00973EB4" w:rsidP="004A4748">
                  <w:pPr>
                    <w:framePr w:hSpace="141" w:wrap="around" w:hAnchor="page" w:x="721" w:y="-600"/>
                    <w:rPr>
                      <w:sz w:val="20"/>
                      <w:szCs w:val="20"/>
                      <w:u w:val="single"/>
                      <w:lang w:val="en-US"/>
                    </w:rPr>
                  </w:pPr>
                </w:p>
              </w:tc>
              <w:tc>
                <w:tcPr>
                  <w:tcW w:w="1921" w:type="dxa"/>
                  <w:gridSpan w:val="2"/>
                </w:tcPr>
                <w:p w14:paraId="37BEC8C7" w14:textId="0AF14752" w:rsidR="00973EB4" w:rsidRPr="00973EB4" w:rsidRDefault="00000000" w:rsidP="004A4748">
                  <w:pPr>
                    <w:framePr w:hSpace="141" w:wrap="around" w:hAnchor="page" w:x="721" w:y="-600"/>
                    <w:rPr>
                      <w:sz w:val="20"/>
                      <w:szCs w:val="20"/>
                      <w:u w:val="single"/>
                      <w:lang w:val="en-US"/>
                    </w:rPr>
                  </w:pPr>
                  <w:sdt>
                    <w:sdtPr>
                      <w:rPr>
                        <w:lang w:val="en-US"/>
                      </w:rPr>
                      <w:id w:val="-580214707"/>
                      <w14:checkbox>
                        <w14:checked w14:val="1"/>
                        <w14:checkedState w14:val="2612" w14:font="MS Gothic"/>
                        <w14:uncheckedState w14:val="2610" w14:font="MS Gothic"/>
                      </w14:checkbox>
                    </w:sdtPr>
                    <w:sdtContent>
                      <w:r w:rsidR="00945C72">
                        <w:rPr>
                          <w:rFonts w:ascii="MS Gothic" w:eastAsia="MS Gothic" w:hAnsi="MS Gothic" w:hint="eastAsia"/>
                          <w:lang w:val="en-US"/>
                        </w:rPr>
                        <w:t>☒</w:t>
                      </w:r>
                    </w:sdtContent>
                  </w:sdt>
                  <w:r w:rsidR="00945C72" w:rsidRPr="00250516">
                    <w:rPr>
                      <w:lang w:val="en-US"/>
                    </w:rPr>
                    <w:t xml:space="preserve"> </w:t>
                  </w:r>
                  <w:r w:rsidR="00945C72">
                    <w:rPr>
                      <w:lang w:val="en-US"/>
                    </w:rPr>
                    <w:t>Experimental</w:t>
                  </w:r>
                </w:p>
              </w:tc>
              <w:tc>
                <w:tcPr>
                  <w:tcW w:w="1921" w:type="dxa"/>
                  <w:gridSpan w:val="2"/>
                </w:tcPr>
                <w:p w14:paraId="7A6185D4" w14:textId="0FEF6123" w:rsidR="00230EF1" w:rsidRPr="00CE3610" w:rsidRDefault="00230EF1" w:rsidP="004A4748">
                  <w:pPr>
                    <w:framePr w:hSpace="141" w:wrap="around" w:hAnchor="page" w:x="721" w:y="-600"/>
                    <w:rPr>
                      <w:sz w:val="20"/>
                      <w:szCs w:val="20"/>
                      <w:lang w:val="en-US"/>
                    </w:rPr>
                  </w:pPr>
                  <w:r w:rsidRPr="00CE3610">
                    <w:rPr>
                      <w:sz w:val="20"/>
                      <w:szCs w:val="20"/>
                      <w:lang w:val="en-US"/>
                    </w:rPr>
                    <w:t>Raw :</w:t>
                  </w:r>
                </w:p>
                <w:p w14:paraId="3C746324" w14:textId="13DF58E2" w:rsidR="00973EB4" w:rsidRPr="00CE3610" w:rsidRDefault="00543387" w:rsidP="004A4748">
                  <w:pPr>
                    <w:framePr w:hSpace="141" w:wrap="around" w:hAnchor="page" w:x="721" w:y="-600"/>
                    <w:rPr>
                      <w:sz w:val="20"/>
                      <w:szCs w:val="20"/>
                      <w:lang w:val="en-US"/>
                    </w:rPr>
                  </w:pPr>
                  <w:r w:rsidRPr="00CE3610">
                    <w:rPr>
                      <w:sz w:val="20"/>
                      <w:szCs w:val="20"/>
                      <w:lang w:val="en-US"/>
                    </w:rPr>
                    <w:t xml:space="preserve">DICOM </w:t>
                  </w:r>
                </w:p>
                <w:p w14:paraId="4F13B82B" w14:textId="77777777" w:rsidR="00543387" w:rsidRPr="00CE3610" w:rsidRDefault="00543387" w:rsidP="004A4748">
                  <w:pPr>
                    <w:framePr w:hSpace="141" w:wrap="around" w:hAnchor="page" w:x="721" w:y="-600"/>
                    <w:rPr>
                      <w:sz w:val="20"/>
                      <w:szCs w:val="20"/>
                      <w:lang w:val="en-US"/>
                    </w:rPr>
                  </w:pPr>
                  <w:r w:rsidRPr="00CE3610">
                    <w:rPr>
                      <w:sz w:val="20"/>
                      <w:szCs w:val="20"/>
                      <w:lang w:val="en-US"/>
                    </w:rPr>
                    <w:t>PAR</w:t>
                  </w:r>
                </w:p>
                <w:p w14:paraId="171549D7" w14:textId="77777777" w:rsidR="00543387" w:rsidRPr="00CE3610" w:rsidRDefault="00543387" w:rsidP="004A4748">
                  <w:pPr>
                    <w:framePr w:hSpace="141" w:wrap="around" w:hAnchor="page" w:x="721" w:y="-600"/>
                    <w:rPr>
                      <w:sz w:val="20"/>
                      <w:szCs w:val="20"/>
                      <w:lang w:val="en-US"/>
                    </w:rPr>
                  </w:pPr>
                  <w:r w:rsidRPr="00CE3610">
                    <w:rPr>
                      <w:sz w:val="20"/>
                      <w:szCs w:val="20"/>
                      <w:lang w:val="en-US"/>
                    </w:rPr>
                    <w:t>REC</w:t>
                  </w:r>
                </w:p>
                <w:p w14:paraId="56828933" w14:textId="002DCFF4" w:rsidR="00543387" w:rsidRPr="00CE3610" w:rsidRDefault="00543387" w:rsidP="004A4748">
                  <w:pPr>
                    <w:framePr w:hSpace="141" w:wrap="around" w:hAnchor="page" w:x="721" w:y="-600"/>
                    <w:rPr>
                      <w:sz w:val="20"/>
                      <w:szCs w:val="20"/>
                      <w:lang w:val="en-US"/>
                    </w:rPr>
                  </w:pPr>
                  <w:r w:rsidRPr="00CE3610">
                    <w:rPr>
                      <w:sz w:val="20"/>
                      <w:szCs w:val="20"/>
                      <w:lang w:val="en-US"/>
                    </w:rPr>
                    <w:t>Xml</w:t>
                  </w:r>
                </w:p>
                <w:p w14:paraId="6D99E0DD" w14:textId="77777777" w:rsidR="00230EF1" w:rsidRPr="00CE3610" w:rsidRDefault="00230EF1" w:rsidP="004A4748">
                  <w:pPr>
                    <w:framePr w:hSpace="141" w:wrap="around" w:hAnchor="page" w:x="721" w:y="-600"/>
                    <w:rPr>
                      <w:sz w:val="20"/>
                      <w:szCs w:val="20"/>
                      <w:lang w:val="en-US"/>
                    </w:rPr>
                  </w:pPr>
                </w:p>
                <w:p w14:paraId="1DD51BAA" w14:textId="7C067E30" w:rsidR="00230EF1" w:rsidRPr="00CE3610" w:rsidRDefault="00230EF1" w:rsidP="004A4748">
                  <w:pPr>
                    <w:framePr w:hSpace="141" w:wrap="around" w:hAnchor="page" w:x="721" w:y="-600"/>
                    <w:rPr>
                      <w:sz w:val="20"/>
                      <w:szCs w:val="20"/>
                      <w:lang w:val="en-US"/>
                    </w:rPr>
                  </w:pPr>
                  <w:r w:rsidRPr="00CE3610">
                    <w:rPr>
                      <w:sz w:val="20"/>
                      <w:szCs w:val="20"/>
                      <w:lang w:val="en-US"/>
                    </w:rPr>
                    <w:t>Processed :</w:t>
                  </w:r>
                </w:p>
                <w:p w14:paraId="37D1A68E" w14:textId="7AC96ED4" w:rsidR="00543387" w:rsidRPr="00CE3610" w:rsidRDefault="00230EF1" w:rsidP="004A4748">
                  <w:pPr>
                    <w:framePr w:hSpace="141" w:wrap="around" w:hAnchor="page" w:x="721" w:y="-600"/>
                    <w:rPr>
                      <w:sz w:val="20"/>
                      <w:szCs w:val="20"/>
                      <w:lang w:val="en-US"/>
                    </w:rPr>
                  </w:pPr>
                  <w:proofErr w:type="spellStart"/>
                  <w:r w:rsidRPr="00CE3610">
                    <w:rPr>
                      <w:sz w:val="20"/>
                      <w:szCs w:val="20"/>
                      <w:lang w:val="en-US"/>
                    </w:rPr>
                    <w:t>N</w:t>
                  </w:r>
                  <w:r w:rsidR="00543387" w:rsidRPr="00CE3610">
                    <w:rPr>
                      <w:sz w:val="20"/>
                      <w:szCs w:val="20"/>
                      <w:lang w:val="en-US"/>
                    </w:rPr>
                    <w:t>ifti</w:t>
                  </w:r>
                  <w:proofErr w:type="spellEnd"/>
                </w:p>
                <w:p w14:paraId="21F03E27" w14:textId="77777777" w:rsidR="00230EF1" w:rsidRDefault="00230EF1" w:rsidP="004A4748">
                  <w:pPr>
                    <w:framePr w:hSpace="141" w:wrap="around" w:hAnchor="page" w:x="721" w:y="-600"/>
                    <w:rPr>
                      <w:rStyle w:val="cf01"/>
                    </w:rPr>
                  </w:pPr>
                  <w:proofErr w:type="spellStart"/>
                  <w:r>
                    <w:rPr>
                      <w:rStyle w:val="cf01"/>
                    </w:rPr>
                    <w:t>Bval</w:t>
                  </w:r>
                  <w:proofErr w:type="spellEnd"/>
                  <w:r>
                    <w:rPr>
                      <w:rStyle w:val="cf01"/>
                    </w:rPr>
                    <w:t>.,</w:t>
                  </w:r>
                </w:p>
                <w:p w14:paraId="558C00BD" w14:textId="77777777" w:rsidR="00230EF1" w:rsidRDefault="00230EF1" w:rsidP="004A4748">
                  <w:pPr>
                    <w:framePr w:hSpace="141" w:wrap="around" w:hAnchor="page" w:x="721" w:y="-600"/>
                    <w:rPr>
                      <w:rStyle w:val="cf01"/>
                    </w:rPr>
                  </w:pPr>
                  <w:proofErr w:type="spellStart"/>
                  <w:r>
                    <w:rPr>
                      <w:rStyle w:val="cf01"/>
                    </w:rPr>
                    <w:t>bvec</w:t>
                  </w:r>
                  <w:proofErr w:type="spellEnd"/>
                  <w:r>
                    <w:rPr>
                      <w:rStyle w:val="cf01"/>
                    </w:rPr>
                    <w:t xml:space="preserve">, </w:t>
                  </w:r>
                </w:p>
                <w:p w14:paraId="7A134BD1" w14:textId="77777777" w:rsidR="00230EF1" w:rsidRDefault="00230EF1" w:rsidP="004A4748">
                  <w:pPr>
                    <w:framePr w:hSpace="141" w:wrap="around" w:hAnchor="page" w:x="721" w:y="-600"/>
                    <w:rPr>
                      <w:rStyle w:val="cf01"/>
                    </w:rPr>
                  </w:pPr>
                  <w:r>
                    <w:rPr>
                      <w:rStyle w:val="cf01"/>
                    </w:rPr>
                    <w:t>.</w:t>
                  </w:r>
                  <w:proofErr w:type="spellStart"/>
                  <w:r>
                    <w:rPr>
                      <w:rStyle w:val="cf01"/>
                    </w:rPr>
                    <w:t>json</w:t>
                  </w:r>
                  <w:proofErr w:type="spellEnd"/>
                  <w:r>
                    <w:rPr>
                      <w:rStyle w:val="cf01"/>
                    </w:rPr>
                    <w:t xml:space="preserve">, </w:t>
                  </w:r>
                </w:p>
                <w:p w14:paraId="2D294958" w14:textId="2AB748EC" w:rsidR="00230EF1" w:rsidRPr="00230EF1" w:rsidRDefault="00230EF1" w:rsidP="004A4748">
                  <w:pPr>
                    <w:framePr w:hSpace="141" w:wrap="around" w:hAnchor="page" w:x="721" w:y="-600"/>
                    <w:rPr>
                      <w:rFonts w:ascii="Segoe UI" w:hAnsi="Segoe UI" w:cs="Segoe UI"/>
                      <w:sz w:val="18"/>
                      <w:szCs w:val="18"/>
                    </w:rPr>
                  </w:pPr>
                  <w:r>
                    <w:rPr>
                      <w:rStyle w:val="cf01"/>
                    </w:rPr>
                    <w:t>.</w:t>
                  </w:r>
                  <w:proofErr w:type="spellStart"/>
                  <w:r>
                    <w:rPr>
                      <w:rStyle w:val="cf01"/>
                    </w:rPr>
                    <w:t>mwf</w:t>
                  </w:r>
                  <w:proofErr w:type="spellEnd"/>
                </w:p>
              </w:tc>
              <w:tc>
                <w:tcPr>
                  <w:tcW w:w="1921" w:type="dxa"/>
                  <w:gridSpan w:val="2"/>
                </w:tcPr>
                <w:p w14:paraId="4C308BB9" w14:textId="70603CA5" w:rsidR="00945B6F" w:rsidRDefault="00000000" w:rsidP="004A4748">
                  <w:pPr>
                    <w:framePr w:hSpace="141" w:wrap="around" w:hAnchor="page" w:x="721" w:y="-600"/>
                    <w:rPr>
                      <w:lang w:val="en-US"/>
                    </w:rPr>
                  </w:pPr>
                  <w:sdt>
                    <w:sdtPr>
                      <w:rPr>
                        <w:lang w:val="en-US"/>
                      </w:rPr>
                      <w:id w:val="-586844509"/>
                      <w14:checkbox>
                        <w14:checked w14:val="1"/>
                        <w14:checkedState w14:val="2612" w14:font="MS Gothic"/>
                        <w14:uncheckedState w14:val="2610" w14:font="MS Gothic"/>
                      </w14:checkbox>
                    </w:sdtPr>
                    <w:sdtContent>
                      <w:r w:rsidR="00945B6F">
                        <w:rPr>
                          <w:rFonts w:ascii="MS Gothic" w:eastAsia="MS Gothic" w:hAnsi="MS Gothic" w:hint="eastAsia"/>
                          <w:lang w:val="en-US"/>
                        </w:rPr>
                        <w:t>☒</w:t>
                      </w:r>
                    </w:sdtContent>
                  </w:sdt>
                  <w:r w:rsidR="00945B6F">
                    <w:rPr>
                      <w:lang w:val="en-US"/>
                    </w:rPr>
                    <w:t xml:space="preserve"> &lt; 5 TB</w:t>
                  </w:r>
                </w:p>
                <w:p w14:paraId="23EF80A6" w14:textId="77777777" w:rsidR="00973EB4" w:rsidRPr="00AD7224" w:rsidRDefault="00973EB4" w:rsidP="004A4748">
                  <w:pPr>
                    <w:framePr w:hSpace="141" w:wrap="around" w:hAnchor="page" w:x="721" w:y="-600"/>
                    <w:rPr>
                      <w:sz w:val="20"/>
                      <w:szCs w:val="20"/>
                      <w:u w:val="single"/>
                      <w:lang w:val="fr-FR"/>
                    </w:rPr>
                  </w:pPr>
                </w:p>
              </w:tc>
              <w:tc>
                <w:tcPr>
                  <w:tcW w:w="1921" w:type="dxa"/>
                </w:tcPr>
                <w:p w14:paraId="36272551" w14:textId="77777777" w:rsidR="00973EB4" w:rsidRPr="00AD7224" w:rsidRDefault="00973EB4" w:rsidP="004A4748">
                  <w:pPr>
                    <w:framePr w:hSpace="141" w:wrap="around" w:hAnchor="page" w:x="721" w:y="-600"/>
                    <w:rPr>
                      <w:sz w:val="20"/>
                      <w:szCs w:val="20"/>
                      <w:u w:val="single"/>
                      <w:lang w:val="fr-FR"/>
                    </w:rPr>
                  </w:pPr>
                </w:p>
              </w:tc>
            </w:tr>
            <w:tr w:rsidR="00633EB2" w14:paraId="261D08A8" w14:textId="77777777" w:rsidTr="00913558">
              <w:trPr>
                <w:trHeight w:val="3620"/>
              </w:trPr>
              <w:tc>
                <w:tcPr>
                  <w:tcW w:w="1920" w:type="dxa"/>
                  <w:gridSpan w:val="2"/>
                </w:tcPr>
                <w:p w14:paraId="4F72CF80" w14:textId="286E98DE" w:rsidR="00633EB2" w:rsidRDefault="005E4091" w:rsidP="004A4748">
                  <w:pPr>
                    <w:framePr w:hSpace="141" w:wrap="around" w:hAnchor="page" w:x="721" w:y="-600"/>
                    <w:rPr>
                      <w:b/>
                      <w:bCs/>
                      <w:i/>
                      <w:iCs/>
                      <w:sz w:val="20"/>
                      <w:szCs w:val="20"/>
                    </w:rPr>
                  </w:pPr>
                  <w:r>
                    <w:rPr>
                      <w:b/>
                      <w:bCs/>
                      <w:i/>
                      <w:iCs/>
                      <w:sz w:val="20"/>
                      <w:szCs w:val="20"/>
                    </w:rPr>
                    <w:t>Data analysis</w:t>
                  </w:r>
                </w:p>
                <w:p w14:paraId="36C6D790" w14:textId="5FB56713" w:rsidR="00633EB2" w:rsidRPr="00633EB2" w:rsidRDefault="00543387" w:rsidP="004A4748">
                  <w:pPr>
                    <w:framePr w:hSpace="141" w:wrap="around" w:hAnchor="page" w:x="721" w:y="-600"/>
                    <w:rPr>
                      <w:sz w:val="20"/>
                      <w:szCs w:val="20"/>
                    </w:rPr>
                  </w:pPr>
                  <w:r>
                    <w:rPr>
                      <w:sz w:val="20"/>
                      <w:szCs w:val="20"/>
                    </w:rPr>
                    <w:t xml:space="preserve">Scripts to </w:t>
                  </w:r>
                  <w:proofErr w:type="spellStart"/>
                  <w:r>
                    <w:rPr>
                      <w:sz w:val="20"/>
                      <w:szCs w:val="20"/>
                    </w:rPr>
                    <w:t>preprocess</w:t>
                  </w:r>
                  <w:proofErr w:type="spellEnd"/>
                  <w:r>
                    <w:rPr>
                      <w:sz w:val="20"/>
                      <w:szCs w:val="20"/>
                    </w:rPr>
                    <w:t xml:space="preserve"> and </w:t>
                  </w:r>
                  <w:r w:rsidR="002B6517">
                    <w:rPr>
                      <w:sz w:val="20"/>
                      <w:szCs w:val="20"/>
                    </w:rPr>
                    <w:t xml:space="preserve">(statistical) </w:t>
                  </w:r>
                  <w:r>
                    <w:rPr>
                      <w:sz w:val="20"/>
                      <w:szCs w:val="20"/>
                    </w:rPr>
                    <w:t>analyse data</w:t>
                  </w:r>
                </w:p>
              </w:tc>
              <w:tc>
                <w:tcPr>
                  <w:tcW w:w="1921" w:type="dxa"/>
                  <w:gridSpan w:val="2"/>
                </w:tcPr>
                <w:p w14:paraId="05488E2D" w14:textId="77777777" w:rsidR="00633EB2" w:rsidRPr="00973EB4" w:rsidRDefault="00633EB2" w:rsidP="004A4748">
                  <w:pPr>
                    <w:framePr w:hSpace="141" w:wrap="around" w:hAnchor="page" w:x="721" w:y="-600"/>
                    <w:rPr>
                      <w:sz w:val="20"/>
                      <w:szCs w:val="20"/>
                      <w:u w:val="single"/>
                      <w:lang w:val="en-US"/>
                    </w:rPr>
                  </w:pPr>
                </w:p>
              </w:tc>
              <w:tc>
                <w:tcPr>
                  <w:tcW w:w="1921" w:type="dxa"/>
                </w:tcPr>
                <w:p w14:paraId="5220CBB1" w14:textId="77777777" w:rsidR="00F85096" w:rsidRDefault="00000000" w:rsidP="004A4748">
                  <w:pPr>
                    <w:framePr w:hSpace="141" w:wrap="around" w:hAnchor="page" w:x="721" w:y="-600"/>
                    <w:rPr>
                      <w:rFonts w:ascii="MS Gothic" w:eastAsia="MS Gothic" w:hAnsi="MS Gothic"/>
                      <w:lang w:val="en-US"/>
                    </w:rPr>
                  </w:pPr>
                  <w:sdt>
                    <w:sdtPr>
                      <w:rPr>
                        <w:lang w:val="en-US"/>
                      </w:rPr>
                      <w:id w:val="71010430"/>
                      <w14:checkbox>
                        <w14:checked w14:val="1"/>
                        <w14:checkedState w14:val="2612" w14:font="MS Gothic"/>
                        <w14:uncheckedState w14:val="2610" w14:font="MS Gothic"/>
                      </w14:checkbox>
                    </w:sdtPr>
                    <w:sdtContent>
                      <w:r w:rsidR="00F85096">
                        <w:rPr>
                          <w:rFonts w:ascii="MS Gothic" w:eastAsia="MS Gothic" w:hAnsi="MS Gothic" w:hint="eastAsia"/>
                          <w:lang w:val="en-US"/>
                        </w:rPr>
                        <w:t>☒</w:t>
                      </w:r>
                    </w:sdtContent>
                  </w:sdt>
                  <w:r w:rsidR="00F85096" w:rsidRPr="00250516">
                    <w:rPr>
                      <w:lang w:val="en-US"/>
                    </w:rPr>
                    <w:t xml:space="preserve"> Generate new data</w:t>
                  </w:r>
                </w:p>
                <w:p w14:paraId="4B83062D" w14:textId="77777777" w:rsidR="00633EB2" w:rsidRDefault="00633EB2" w:rsidP="004A4748">
                  <w:pPr>
                    <w:framePr w:hSpace="141" w:wrap="around" w:hAnchor="page" w:x="721" w:y="-600"/>
                    <w:rPr>
                      <w:lang w:val="en-US"/>
                    </w:rPr>
                  </w:pPr>
                </w:p>
              </w:tc>
              <w:tc>
                <w:tcPr>
                  <w:tcW w:w="1921" w:type="dxa"/>
                  <w:gridSpan w:val="2"/>
                </w:tcPr>
                <w:p w14:paraId="6AD97A2E" w14:textId="77777777" w:rsidR="00F85096" w:rsidRPr="00250516" w:rsidRDefault="00000000" w:rsidP="004A4748">
                  <w:pPr>
                    <w:framePr w:hSpace="141" w:wrap="around" w:hAnchor="page" w:x="721" w:y="-600"/>
                    <w:rPr>
                      <w:lang w:val="en-US"/>
                    </w:rPr>
                  </w:pPr>
                  <w:sdt>
                    <w:sdtPr>
                      <w:rPr>
                        <w:lang w:val="en-US"/>
                      </w:rPr>
                      <w:id w:val="-1157297851"/>
                      <w14:checkbox>
                        <w14:checked w14:val="1"/>
                        <w14:checkedState w14:val="2612" w14:font="MS Gothic"/>
                        <w14:uncheckedState w14:val="2610" w14:font="MS Gothic"/>
                      </w14:checkbox>
                    </w:sdtPr>
                    <w:sdtContent>
                      <w:r w:rsidR="00F85096">
                        <w:rPr>
                          <w:rFonts w:ascii="MS Gothic" w:eastAsia="MS Gothic" w:hAnsi="MS Gothic" w:hint="eastAsia"/>
                          <w:lang w:val="en-US"/>
                        </w:rPr>
                        <w:t>☒</w:t>
                      </w:r>
                    </w:sdtContent>
                  </w:sdt>
                  <w:r w:rsidR="00F85096">
                    <w:rPr>
                      <w:lang w:val="en-US"/>
                    </w:rPr>
                    <w:t xml:space="preserve"> Digital</w:t>
                  </w:r>
                </w:p>
                <w:p w14:paraId="7C90BE2A" w14:textId="77777777" w:rsidR="00633EB2" w:rsidRDefault="00633EB2" w:rsidP="004A4748">
                  <w:pPr>
                    <w:framePr w:hSpace="141" w:wrap="around" w:hAnchor="page" w:x="721" w:y="-600"/>
                    <w:rPr>
                      <w:lang w:val="en-US"/>
                    </w:rPr>
                  </w:pPr>
                </w:p>
              </w:tc>
              <w:tc>
                <w:tcPr>
                  <w:tcW w:w="1921" w:type="dxa"/>
                  <w:gridSpan w:val="2"/>
                </w:tcPr>
                <w:p w14:paraId="57DC5EF2" w14:textId="77777777" w:rsidR="00633EB2" w:rsidRDefault="00633EB2" w:rsidP="004A4748">
                  <w:pPr>
                    <w:framePr w:hSpace="141" w:wrap="around" w:hAnchor="page" w:x="721" w:y="-600"/>
                    <w:rPr>
                      <w:lang w:val="en-US"/>
                    </w:rPr>
                  </w:pPr>
                </w:p>
              </w:tc>
              <w:tc>
                <w:tcPr>
                  <w:tcW w:w="1921" w:type="dxa"/>
                  <w:gridSpan w:val="2"/>
                </w:tcPr>
                <w:p w14:paraId="649C5571" w14:textId="676F793D" w:rsidR="002B6517" w:rsidRDefault="002B6517" w:rsidP="004A4748">
                  <w:pPr>
                    <w:framePr w:hSpace="141" w:wrap="around" w:hAnchor="page" w:x="721" w:y="-600"/>
                    <w:rPr>
                      <w:rFonts w:ascii="Verdana" w:hAnsi="Verdana" w:cs="Verdana"/>
                      <w:sz w:val="18"/>
                      <w:szCs w:val="18"/>
                      <w:lang w:val="en-US"/>
                    </w:rPr>
                  </w:pPr>
                  <w:r w:rsidRPr="002B6517">
                    <w:rPr>
                      <w:rFonts w:ascii="Verdana" w:hAnsi="Verdana" w:cs="Verdana"/>
                      <w:sz w:val="18"/>
                      <w:szCs w:val="18"/>
                      <w:lang w:val="en-US"/>
                    </w:rPr>
                    <w:t>.m(at)</w:t>
                  </w:r>
                  <w:r>
                    <w:rPr>
                      <w:rFonts w:ascii="Verdana" w:hAnsi="Verdana" w:cs="Verdana"/>
                      <w:sz w:val="18"/>
                      <w:szCs w:val="18"/>
                      <w:lang w:val="en-US"/>
                    </w:rPr>
                    <w:t>,</w:t>
                  </w:r>
                </w:p>
                <w:p w14:paraId="066483C9" w14:textId="77777777" w:rsidR="002B6517" w:rsidRDefault="002B6517" w:rsidP="004A4748">
                  <w:pPr>
                    <w:framePr w:hSpace="141" w:wrap="around" w:hAnchor="page" w:x="721" w:y="-600"/>
                    <w:rPr>
                      <w:rFonts w:ascii="Verdana" w:hAnsi="Verdana" w:cs="Verdana"/>
                      <w:sz w:val="18"/>
                      <w:szCs w:val="18"/>
                      <w:lang w:val="en-US"/>
                    </w:rPr>
                  </w:pPr>
                  <w:r w:rsidRPr="002B6517">
                    <w:rPr>
                      <w:rFonts w:ascii="Verdana" w:hAnsi="Verdana" w:cs="Verdana"/>
                      <w:sz w:val="18"/>
                      <w:szCs w:val="18"/>
                      <w:lang w:val="en-US"/>
                    </w:rPr>
                    <w:t>.</w:t>
                  </w:r>
                  <w:proofErr w:type="spellStart"/>
                  <w:r w:rsidRPr="002B6517">
                    <w:rPr>
                      <w:rFonts w:ascii="Verdana" w:hAnsi="Verdana" w:cs="Verdana"/>
                      <w:sz w:val="18"/>
                      <w:szCs w:val="18"/>
                      <w:lang w:val="en-US"/>
                    </w:rPr>
                    <w:t>py</w:t>
                  </w:r>
                  <w:proofErr w:type="spellEnd"/>
                  <w:r w:rsidRPr="002B6517">
                    <w:rPr>
                      <w:rFonts w:ascii="Verdana" w:hAnsi="Verdana" w:cs="Verdana"/>
                      <w:sz w:val="18"/>
                      <w:szCs w:val="18"/>
                      <w:lang w:val="en-US"/>
                    </w:rPr>
                    <w:t>(w),</w:t>
                  </w:r>
                </w:p>
                <w:p w14:paraId="761B7D6B" w14:textId="77777777" w:rsidR="002B6517" w:rsidRDefault="002B6517" w:rsidP="004A4748">
                  <w:pPr>
                    <w:framePr w:hSpace="141" w:wrap="around" w:hAnchor="page" w:x="721" w:y="-600"/>
                    <w:rPr>
                      <w:rFonts w:ascii="Verdana" w:hAnsi="Verdana" w:cs="Verdana"/>
                      <w:sz w:val="18"/>
                      <w:szCs w:val="18"/>
                      <w:lang w:val="en-US"/>
                    </w:rPr>
                  </w:pPr>
                  <w:r w:rsidRPr="002B6517">
                    <w:rPr>
                      <w:rFonts w:ascii="Verdana" w:hAnsi="Verdana" w:cs="Verdana"/>
                      <w:sz w:val="18"/>
                      <w:szCs w:val="18"/>
                      <w:lang w:val="en-US"/>
                    </w:rPr>
                    <w:t xml:space="preserve"> .r,</w:t>
                  </w:r>
                </w:p>
                <w:p w14:paraId="7B815E0D" w14:textId="77777777" w:rsidR="002B6517" w:rsidRDefault="002B6517" w:rsidP="004A4748">
                  <w:pPr>
                    <w:framePr w:hSpace="141" w:wrap="around" w:hAnchor="page" w:x="721" w:y="-600"/>
                    <w:rPr>
                      <w:rFonts w:ascii="Verdana" w:hAnsi="Verdana" w:cs="Verdana"/>
                      <w:sz w:val="18"/>
                      <w:szCs w:val="18"/>
                      <w:lang w:val="en-US"/>
                    </w:rPr>
                  </w:pPr>
                  <w:r w:rsidRPr="002B6517">
                    <w:rPr>
                      <w:rFonts w:ascii="Verdana" w:hAnsi="Verdana" w:cs="Verdana"/>
                      <w:sz w:val="18"/>
                      <w:szCs w:val="18"/>
                      <w:lang w:val="en-US"/>
                    </w:rPr>
                    <w:t>.</w:t>
                  </w:r>
                  <w:proofErr w:type="spellStart"/>
                  <w:r w:rsidRPr="002B6517">
                    <w:rPr>
                      <w:rFonts w:ascii="Verdana" w:hAnsi="Verdana" w:cs="Verdana"/>
                      <w:sz w:val="18"/>
                      <w:szCs w:val="18"/>
                      <w:lang w:val="en-US"/>
                    </w:rPr>
                    <w:t>sgsx</w:t>
                  </w:r>
                  <w:proofErr w:type="spellEnd"/>
                  <w:r w:rsidRPr="002B6517">
                    <w:rPr>
                      <w:rFonts w:ascii="Verdana" w:hAnsi="Verdana" w:cs="Verdana"/>
                      <w:sz w:val="18"/>
                      <w:szCs w:val="18"/>
                      <w:lang w:val="en-US"/>
                    </w:rPr>
                    <w:t xml:space="preserve">, </w:t>
                  </w:r>
                </w:p>
                <w:p w14:paraId="33DB6F52" w14:textId="77777777" w:rsidR="002B6517" w:rsidRDefault="002B6517" w:rsidP="004A4748">
                  <w:pPr>
                    <w:framePr w:hSpace="141" w:wrap="around" w:hAnchor="page" w:x="721" w:y="-600"/>
                    <w:rPr>
                      <w:rFonts w:ascii="Verdana" w:hAnsi="Verdana" w:cs="Verdana"/>
                      <w:sz w:val="18"/>
                      <w:szCs w:val="18"/>
                      <w:lang w:val="en-US"/>
                    </w:rPr>
                  </w:pPr>
                  <w:r w:rsidRPr="002B6517">
                    <w:rPr>
                      <w:rFonts w:ascii="Verdana" w:hAnsi="Verdana" w:cs="Verdana"/>
                      <w:sz w:val="18"/>
                      <w:szCs w:val="18"/>
                      <w:lang w:val="en-US"/>
                    </w:rPr>
                    <w:t>.</w:t>
                  </w:r>
                  <w:proofErr w:type="spellStart"/>
                  <w:r w:rsidRPr="002B6517">
                    <w:rPr>
                      <w:rFonts w:ascii="Verdana" w:hAnsi="Verdana" w:cs="Verdana"/>
                      <w:sz w:val="18"/>
                      <w:szCs w:val="18"/>
                      <w:lang w:val="en-US"/>
                    </w:rPr>
                    <w:t>jmp</w:t>
                  </w:r>
                  <w:proofErr w:type="spellEnd"/>
                  <w:r w:rsidRPr="002B6517">
                    <w:rPr>
                      <w:rFonts w:ascii="Verdana" w:hAnsi="Verdana" w:cs="Verdana"/>
                      <w:sz w:val="18"/>
                      <w:szCs w:val="18"/>
                      <w:lang w:val="en-US"/>
                    </w:rPr>
                    <w:t xml:space="preserve">, </w:t>
                  </w:r>
                </w:p>
                <w:p w14:paraId="0FA0384E" w14:textId="77777777" w:rsidR="002B6517" w:rsidRDefault="002B6517" w:rsidP="004A4748">
                  <w:pPr>
                    <w:framePr w:hSpace="141" w:wrap="around" w:hAnchor="page" w:x="721" w:y="-600"/>
                    <w:rPr>
                      <w:rFonts w:ascii="Verdana" w:hAnsi="Verdana" w:cs="Verdana"/>
                      <w:sz w:val="18"/>
                      <w:szCs w:val="18"/>
                      <w:lang w:val="en-US"/>
                    </w:rPr>
                  </w:pPr>
                  <w:r w:rsidRPr="002B6517">
                    <w:rPr>
                      <w:rFonts w:ascii="Verdana" w:hAnsi="Verdana" w:cs="Verdana"/>
                      <w:sz w:val="18"/>
                      <w:szCs w:val="18"/>
                      <w:lang w:val="en-US"/>
                    </w:rPr>
                    <w:t>.</w:t>
                  </w:r>
                  <w:proofErr w:type="spellStart"/>
                  <w:r w:rsidRPr="002B6517">
                    <w:rPr>
                      <w:rFonts w:ascii="Verdana" w:hAnsi="Verdana" w:cs="Verdana"/>
                      <w:sz w:val="18"/>
                      <w:szCs w:val="18"/>
                      <w:lang w:val="en-US"/>
                    </w:rPr>
                    <w:t>dll</w:t>
                  </w:r>
                  <w:proofErr w:type="spellEnd"/>
                  <w:r w:rsidRPr="002B6517">
                    <w:rPr>
                      <w:rFonts w:ascii="Verdana" w:hAnsi="Verdana" w:cs="Verdana"/>
                      <w:sz w:val="18"/>
                      <w:szCs w:val="18"/>
                      <w:lang w:val="en-US"/>
                    </w:rPr>
                    <w:t>,</w:t>
                  </w:r>
                </w:p>
                <w:p w14:paraId="14D772B7" w14:textId="77777777" w:rsidR="002B6517" w:rsidRDefault="002B6517" w:rsidP="004A4748">
                  <w:pPr>
                    <w:framePr w:hSpace="141" w:wrap="around" w:hAnchor="page" w:x="721" w:y="-600"/>
                    <w:rPr>
                      <w:rFonts w:ascii="Verdana" w:hAnsi="Verdana" w:cs="Verdana"/>
                      <w:sz w:val="18"/>
                      <w:szCs w:val="18"/>
                      <w:lang w:val="en-US"/>
                    </w:rPr>
                  </w:pPr>
                  <w:r w:rsidRPr="002B6517">
                    <w:rPr>
                      <w:rFonts w:ascii="Verdana" w:hAnsi="Verdana" w:cs="Verdana"/>
                      <w:sz w:val="18"/>
                      <w:szCs w:val="18"/>
                      <w:lang w:val="en-US"/>
                    </w:rPr>
                    <w:t>.</w:t>
                  </w:r>
                  <w:proofErr w:type="spellStart"/>
                  <w:r w:rsidRPr="002B6517">
                    <w:rPr>
                      <w:rFonts w:ascii="Verdana" w:hAnsi="Verdana" w:cs="Verdana"/>
                      <w:sz w:val="18"/>
                      <w:szCs w:val="18"/>
                      <w:lang w:val="en-US"/>
                    </w:rPr>
                    <w:t>stw</w:t>
                  </w:r>
                  <w:proofErr w:type="spellEnd"/>
                  <w:r w:rsidRPr="002B6517">
                    <w:rPr>
                      <w:rFonts w:ascii="Verdana" w:hAnsi="Verdana" w:cs="Verdana"/>
                      <w:sz w:val="18"/>
                      <w:szCs w:val="18"/>
                      <w:lang w:val="en-US"/>
                    </w:rPr>
                    <w:t xml:space="preserve">, </w:t>
                  </w:r>
                </w:p>
                <w:p w14:paraId="2391DFEA" w14:textId="77777777" w:rsidR="002B6517" w:rsidRDefault="002B6517" w:rsidP="004A4748">
                  <w:pPr>
                    <w:framePr w:hSpace="141" w:wrap="around" w:hAnchor="page" w:x="721" w:y="-600"/>
                    <w:rPr>
                      <w:rFonts w:ascii="Verdana" w:hAnsi="Verdana" w:cs="Verdana"/>
                      <w:sz w:val="18"/>
                      <w:szCs w:val="18"/>
                      <w:lang w:val="en-US"/>
                    </w:rPr>
                  </w:pPr>
                  <w:r w:rsidRPr="002B6517">
                    <w:rPr>
                      <w:rFonts w:ascii="Verdana" w:hAnsi="Verdana" w:cs="Verdana"/>
                      <w:sz w:val="18"/>
                      <w:szCs w:val="18"/>
                      <w:lang w:val="en-US"/>
                    </w:rPr>
                    <w:t>.</w:t>
                  </w:r>
                  <w:proofErr w:type="spellStart"/>
                  <w:r w:rsidRPr="002B6517">
                    <w:rPr>
                      <w:rFonts w:ascii="Verdana" w:hAnsi="Verdana" w:cs="Verdana"/>
                      <w:sz w:val="18"/>
                      <w:szCs w:val="18"/>
                      <w:lang w:val="en-US"/>
                    </w:rPr>
                    <w:t>sta</w:t>
                  </w:r>
                  <w:proofErr w:type="spellEnd"/>
                  <w:r w:rsidRPr="002B6517">
                    <w:rPr>
                      <w:rFonts w:ascii="Verdana" w:hAnsi="Verdana" w:cs="Verdana"/>
                      <w:sz w:val="18"/>
                      <w:szCs w:val="18"/>
                      <w:lang w:val="en-US"/>
                    </w:rPr>
                    <w:t>,</w:t>
                  </w:r>
                </w:p>
                <w:p w14:paraId="5909CC50" w14:textId="77777777" w:rsidR="002B6517" w:rsidRDefault="002B6517" w:rsidP="004A4748">
                  <w:pPr>
                    <w:framePr w:hSpace="141" w:wrap="around" w:hAnchor="page" w:x="721" w:y="-600"/>
                    <w:rPr>
                      <w:rFonts w:ascii="Verdana" w:hAnsi="Verdana" w:cs="Verdana"/>
                      <w:sz w:val="18"/>
                      <w:szCs w:val="18"/>
                      <w:lang w:val="en-US"/>
                    </w:rPr>
                  </w:pPr>
                  <w:r w:rsidRPr="002B6517">
                    <w:rPr>
                      <w:rFonts w:ascii="Verdana" w:hAnsi="Verdana" w:cs="Verdana"/>
                      <w:sz w:val="18"/>
                      <w:szCs w:val="18"/>
                      <w:lang w:val="en-US"/>
                    </w:rPr>
                    <w:t xml:space="preserve">.sav, </w:t>
                  </w:r>
                </w:p>
                <w:p w14:paraId="3C335656" w14:textId="56059E80" w:rsidR="002B6517" w:rsidRPr="002B6517" w:rsidRDefault="002B6517" w:rsidP="004A4748">
                  <w:pPr>
                    <w:framePr w:hSpace="141" w:wrap="around" w:hAnchor="page" w:x="721" w:y="-600"/>
                    <w:rPr>
                      <w:sz w:val="20"/>
                      <w:szCs w:val="20"/>
                      <w:lang w:val="en-US"/>
                    </w:rPr>
                  </w:pPr>
                  <w:r w:rsidRPr="002B6517">
                    <w:rPr>
                      <w:rFonts w:ascii="Verdana" w:hAnsi="Verdana" w:cs="Verdana"/>
                      <w:sz w:val="18"/>
                      <w:szCs w:val="18"/>
                      <w:lang w:val="en-US"/>
                    </w:rPr>
                    <w:t>.</w:t>
                  </w:r>
                  <w:proofErr w:type="spellStart"/>
                  <w:r w:rsidRPr="002B6517">
                    <w:rPr>
                      <w:rFonts w:ascii="Verdana" w:hAnsi="Verdana" w:cs="Verdana"/>
                      <w:sz w:val="18"/>
                      <w:szCs w:val="18"/>
                      <w:lang w:val="en-US"/>
                    </w:rPr>
                    <w:t>spv</w:t>
                  </w:r>
                  <w:proofErr w:type="spellEnd"/>
                </w:p>
              </w:tc>
              <w:tc>
                <w:tcPr>
                  <w:tcW w:w="1921" w:type="dxa"/>
                  <w:gridSpan w:val="2"/>
                </w:tcPr>
                <w:p w14:paraId="7972F72F" w14:textId="79626026" w:rsidR="00F14B77" w:rsidRPr="00250516" w:rsidRDefault="00000000" w:rsidP="004A4748">
                  <w:pPr>
                    <w:framePr w:hSpace="141" w:wrap="around" w:hAnchor="page" w:x="721" w:y="-600"/>
                    <w:rPr>
                      <w:lang w:val="en-US"/>
                    </w:rPr>
                  </w:pPr>
                  <w:sdt>
                    <w:sdtPr>
                      <w:rPr>
                        <w:lang w:val="en-US"/>
                      </w:rPr>
                      <w:id w:val="693586484"/>
                      <w14:checkbox>
                        <w14:checked w14:val="1"/>
                        <w14:checkedState w14:val="2612" w14:font="MS Gothic"/>
                        <w14:uncheckedState w14:val="2610" w14:font="MS Gothic"/>
                      </w14:checkbox>
                    </w:sdtPr>
                    <w:sdtContent>
                      <w:r w:rsidR="00F14B77">
                        <w:rPr>
                          <w:rFonts w:ascii="MS Gothic" w:eastAsia="MS Gothic" w:hAnsi="MS Gothic" w:hint="eastAsia"/>
                          <w:lang w:val="en-US"/>
                        </w:rPr>
                        <w:t>☒</w:t>
                      </w:r>
                    </w:sdtContent>
                  </w:sdt>
                  <w:r w:rsidR="00F14B77">
                    <w:rPr>
                      <w:lang w:val="en-US"/>
                    </w:rPr>
                    <w:t xml:space="preserve"> &lt; 100 MB</w:t>
                  </w:r>
                </w:p>
                <w:p w14:paraId="1883F4B7" w14:textId="48818A79" w:rsidR="00633EB2" w:rsidRPr="00973EB4" w:rsidRDefault="00633EB2" w:rsidP="004A4748">
                  <w:pPr>
                    <w:framePr w:hSpace="141" w:wrap="around" w:hAnchor="page" w:x="721" w:y="-600"/>
                    <w:rPr>
                      <w:sz w:val="20"/>
                      <w:szCs w:val="20"/>
                      <w:u w:val="single"/>
                      <w:lang w:val="en-US"/>
                    </w:rPr>
                  </w:pPr>
                </w:p>
              </w:tc>
              <w:tc>
                <w:tcPr>
                  <w:tcW w:w="1921" w:type="dxa"/>
                </w:tcPr>
                <w:p w14:paraId="194FD14C" w14:textId="77777777" w:rsidR="00633EB2" w:rsidRPr="00973EB4" w:rsidRDefault="00633EB2" w:rsidP="004A4748">
                  <w:pPr>
                    <w:framePr w:hSpace="141" w:wrap="around" w:hAnchor="page" w:x="721" w:y="-600"/>
                    <w:rPr>
                      <w:sz w:val="20"/>
                      <w:szCs w:val="20"/>
                      <w:u w:val="single"/>
                      <w:lang w:val="en-US"/>
                    </w:rPr>
                  </w:pPr>
                </w:p>
              </w:tc>
            </w:tr>
            <w:tr w:rsidR="005F0A6B" w14:paraId="4771B797" w14:textId="77777777" w:rsidTr="009E2081">
              <w:tc>
                <w:tcPr>
                  <w:tcW w:w="1588" w:type="dxa"/>
                </w:tcPr>
                <w:p w14:paraId="46AC223E" w14:textId="77777777" w:rsidR="005F0A6B" w:rsidRDefault="005F0A6B" w:rsidP="004A4748">
                  <w:pPr>
                    <w:framePr w:hSpace="141" w:wrap="around" w:hAnchor="page" w:x="721" w:y="-600"/>
                  </w:pPr>
                </w:p>
                <w:p w14:paraId="6B2459F0" w14:textId="6F846F3B" w:rsidR="00DE35B0" w:rsidRDefault="00DE35B0" w:rsidP="004A4748">
                  <w:pPr>
                    <w:framePr w:hSpace="141" w:wrap="around" w:hAnchor="page" w:x="721" w:y="-600"/>
                  </w:pPr>
                </w:p>
              </w:tc>
              <w:tc>
                <w:tcPr>
                  <w:tcW w:w="1842" w:type="dxa"/>
                  <w:gridSpan w:val="2"/>
                </w:tcPr>
                <w:p w14:paraId="6C9B40EC" w14:textId="77777777" w:rsidR="005F0A6B" w:rsidRDefault="005F0A6B" w:rsidP="004A4748">
                  <w:pPr>
                    <w:framePr w:hSpace="141" w:wrap="around" w:hAnchor="page" w:x="721" w:y="-600"/>
                  </w:pPr>
                </w:p>
              </w:tc>
              <w:tc>
                <w:tcPr>
                  <w:tcW w:w="2332" w:type="dxa"/>
                  <w:gridSpan w:val="2"/>
                </w:tcPr>
                <w:p w14:paraId="1B169DF0" w14:textId="77777777" w:rsidR="005F0A6B" w:rsidRDefault="005F0A6B" w:rsidP="004A4748">
                  <w:pPr>
                    <w:framePr w:hSpace="141" w:wrap="around" w:hAnchor="page" w:x="721" w:y="-600"/>
                    <w:rPr>
                      <w:rFonts w:ascii="MS Gothic" w:eastAsia="MS Gothic" w:hAnsi="MS Gothic"/>
                      <w:lang w:val="en-US"/>
                    </w:rPr>
                  </w:pPr>
                </w:p>
              </w:tc>
              <w:tc>
                <w:tcPr>
                  <w:tcW w:w="1354" w:type="dxa"/>
                </w:tcPr>
                <w:p w14:paraId="4DB5D1EF" w14:textId="77777777" w:rsidR="005F0A6B" w:rsidRDefault="005F0A6B" w:rsidP="004A4748">
                  <w:pPr>
                    <w:framePr w:hSpace="141" w:wrap="around" w:hAnchor="page" w:x="721" w:y="-600"/>
                    <w:rPr>
                      <w:rFonts w:ascii="MS Gothic" w:eastAsia="MS Gothic" w:hAnsi="MS Gothic"/>
                      <w:lang w:val="en-US"/>
                    </w:rPr>
                  </w:pPr>
                </w:p>
              </w:tc>
              <w:tc>
                <w:tcPr>
                  <w:tcW w:w="1984" w:type="dxa"/>
                  <w:gridSpan w:val="2"/>
                </w:tcPr>
                <w:p w14:paraId="53439E2E" w14:textId="77777777" w:rsidR="005F0A6B" w:rsidRDefault="005F0A6B" w:rsidP="004A4748">
                  <w:pPr>
                    <w:framePr w:hSpace="141" w:wrap="around" w:hAnchor="page" w:x="721" w:y="-600"/>
                    <w:rPr>
                      <w:rFonts w:ascii="MS Gothic" w:eastAsia="MS Gothic" w:hAnsi="MS Gothic"/>
                      <w:lang w:val="en-US"/>
                    </w:rPr>
                  </w:pPr>
                </w:p>
              </w:tc>
              <w:tc>
                <w:tcPr>
                  <w:tcW w:w="1985" w:type="dxa"/>
                  <w:gridSpan w:val="2"/>
                </w:tcPr>
                <w:p w14:paraId="64183B2D" w14:textId="77777777" w:rsidR="005F0A6B" w:rsidRDefault="005F0A6B" w:rsidP="004A4748">
                  <w:pPr>
                    <w:framePr w:hSpace="141" w:wrap="around" w:hAnchor="page" w:x="721" w:y="-600"/>
                    <w:rPr>
                      <w:rFonts w:ascii="MS Gothic" w:eastAsia="MS Gothic" w:hAnsi="MS Gothic"/>
                      <w:lang w:val="en-US"/>
                    </w:rPr>
                  </w:pPr>
                </w:p>
              </w:tc>
              <w:tc>
                <w:tcPr>
                  <w:tcW w:w="2126" w:type="dxa"/>
                  <w:gridSpan w:val="2"/>
                </w:tcPr>
                <w:p w14:paraId="10A31FD7" w14:textId="77777777" w:rsidR="005F0A6B" w:rsidRDefault="005F0A6B" w:rsidP="004A4748">
                  <w:pPr>
                    <w:framePr w:hSpace="141" w:wrap="around" w:hAnchor="page" w:x="721" w:y="-600"/>
                    <w:rPr>
                      <w:rFonts w:ascii="MS Gothic" w:eastAsia="MS Gothic" w:hAnsi="MS Gothic"/>
                      <w:lang w:val="en-US"/>
                    </w:rPr>
                  </w:pPr>
                </w:p>
              </w:tc>
              <w:tc>
                <w:tcPr>
                  <w:tcW w:w="2156" w:type="dxa"/>
                  <w:gridSpan w:val="2"/>
                </w:tcPr>
                <w:p w14:paraId="5D09438F" w14:textId="77777777" w:rsidR="005F0A6B" w:rsidRDefault="005F0A6B" w:rsidP="004A4748">
                  <w:pPr>
                    <w:framePr w:hSpace="141" w:wrap="around" w:hAnchor="page" w:x="721" w:y="-600"/>
                  </w:pPr>
                </w:p>
              </w:tc>
            </w:tr>
            <w:tr w:rsidR="005F0A6B" w14:paraId="09D5A9C2" w14:textId="77777777" w:rsidTr="0012222F">
              <w:tc>
                <w:tcPr>
                  <w:tcW w:w="15367" w:type="dxa"/>
                  <w:gridSpan w:val="14"/>
                </w:tcPr>
                <w:p w14:paraId="141BCEB5" w14:textId="2CC8725B" w:rsidR="005F0A6B" w:rsidRPr="00E003C3" w:rsidRDefault="005F0A6B" w:rsidP="004A4748">
                  <w:pPr>
                    <w:framePr w:hSpace="141" w:wrap="around" w:hAnchor="page" w:x="721" w:y="-600"/>
                    <w:rPr>
                      <w:b/>
                      <w:bCs/>
                    </w:rPr>
                  </w:pPr>
                  <w:r w:rsidRPr="00E003C3">
                    <w:rPr>
                      <w:b/>
                      <w:bCs/>
                      <w:color w:val="0070C0"/>
                    </w:rPr>
                    <w:lastRenderedPageBreak/>
                    <w:t>Phase 2</w:t>
                  </w:r>
                </w:p>
              </w:tc>
            </w:tr>
            <w:tr w:rsidR="005F0A6B" w:rsidRPr="00812E36" w14:paraId="024BD90A" w14:textId="77777777" w:rsidTr="009E2081">
              <w:tc>
                <w:tcPr>
                  <w:tcW w:w="1588" w:type="dxa"/>
                </w:tcPr>
                <w:p w14:paraId="52A8A18E" w14:textId="77777777" w:rsidR="005F0A6B" w:rsidRDefault="00694FED" w:rsidP="004A4748">
                  <w:pPr>
                    <w:framePr w:hSpace="141" w:wrap="around" w:hAnchor="page" w:x="721" w:y="-600"/>
                    <w:rPr>
                      <w:sz w:val="20"/>
                      <w:szCs w:val="20"/>
                    </w:rPr>
                  </w:pPr>
                  <w:r>
                    <w:rPr>
                      <w:sz w:val="20"/>
                      <w:szCs w:val="20"/>
                    </w:rPr>
                    <w:t>All a</w:t>
                  </w:r>
                  <w:r w:rsidR="00F85096">
                    <w:rPr>
                      <w:sz w:val="20"/>
                      <w:szCs w:val="20"/>
                    </w:rPr>
                    <w:t>fore</w:t>
                  </w:r>
                  <w:r>
                    <w:rPr>
                      <w:sz w:val="20"/>
                      <w:szCs w:val="20"/>
                    </w:rPr>
                    <w:t>mentioned measure</w:t>
                  </w:r>
                  <w:r w:rsidR="00F85096">
                    <w:rPr>
                      <w:sz w:val="20"/>
                      <w:szCs w:val="20"/>
                    </w:rPr>
                    <w:t>s</w:t>
                  </w:r>
                  <w:r>
                    <w:rPr>
                      <w:sz w:val="20"/>
                      <w:szCs w:val="20"/>
                    </w:rPr>
                    <w:t xml:space="preserve"> plus: </w:t>
                  </w:r>
                </w:p>
                <w:p w14:paraId="27B895D0" w14:textId="3F30D44F" w:rsidR="003703CF" w:rsidRPr="00694FED" w:rsidRDefault="003703CF" w:rsidP="004A4748">
                  <w:pPr>
                    <w:framePr w:hSpace="141" w:wrap="around" w:hAnchor="page" w:x="721" w:y="-600"/>
                    <w:rPr>
                      <w:sz w:val="20"/>
                      <w:szCs w:val="20"/>
                    </w:rPr>
                  </w:pPr>
                  <w:r>
                    <w:rPr>
                      <w:sz w:val="20"/>
                      <w:szCs w:val="20"/>
                    </w:rPr>
                    <w:t>PSG/EEG registration</w:t>
                  </w:r>
                </w:p>
              </w:tc>
              <w:tc>
                <w:tcPr>
                  <w:tcW w:w="1842" w:type="dxa"/>
                  <w:gridSpan w:val="2"/>
                </w:tcPr>
                <w:p w14:paraId="6F582414" w14:textId="77777777" w:rsidR="005F0A6B" w:rsidRDefault="005F0A6B" w:rsidP="004A4748">
                  <w:pPr>
                    <w:framePr w:hSpace="141" w:wrap="around" w:hAnchor="page" w:x="721" w:y="-600"/>
                  </w:pPr>
                </w:p>
              </w:tc>
              <w:tc>
                <w:tcPr>
                  <w:tcW w:w="2332" w:type="dxa"/>
                  <w:gridSpan w:val="2"/>
                </w:tcPr>
                <w:p w14:paraId="236CF31A" w14:textId="45CEFEA6" w:rsidR="005F0A6B" w:rsidRDefault="00000000" w:rsidP="004A4748">
                  <w:pPr>
                    <w:framePr w:hSpace="141" w:wrap="around" w:hAnchor="page" w:x="721" w:y="-600"/>
                    <w:rPr>
                      <w:rFonts w:ascii="MS Gothic" w:eastAsia="MS Gothic" w:hAnsi="MS Gothic"/>
                      <w:lang w:val="en-US"/>
                    </w:rPr>
                  </w:pPr>
                  <w:sdt>
                    <w:sdtPr>
                      <w:rPr>
                        <w:lang w:val="en-US"/>
                      </w:rPr>
                      <w:id w:val="475259018"/>
                      <w14:checkbox>
                        <w14:checked w14:val="1"/>
                        <w14:checkedState w14:val="2612" w14:font="MS Gothic"/>
                        <w14:uncheckedState w14:val="2610" w14:font="MS Gothic"/>
                      </w14:checkbox>
                    </w:sdtPr>
                    <w:sdtContent>
                      <w:r w:rsidR="005F0A6B">
                        <w:rPr>
                          <w:rFonts w:ascii="MS Gothic" w:eastAsia="MS Gothic" w:hAnsi="MS Gothic" w:hint="eastAsia"/>
                          <w:lang w:val="en-US"/>
                        </w:rPr>
                        <w:t>☒</w:t>
                      </w:r>
                    </w:sdtContent>
                  </w:sdt>
                  <w:r w:rsidR="005F0A6B" w:rsidRPr="00250516">
                    <w:rPr>
                      <w:lang w:val="en-US"/>
                    </w:rPr>
                    <w:t xml:space="preserve"> Generate new data</w:t>
                  </w:r>
                </w:p>
              </w:tc>
              <w:tc>
                <w:tcPr>
                  <w:tcW w:w="1354" w:type="dxa"/>
                </w:tcPr>
                <w:p w14:paraId="416B1771" w14:textId="77777777" w:rsidR="005F0A6B" w:rsidRPr="00250516" w:rsidRDefault="00000000" w:rsidP="004A4748">
                  <w:pPr>
                    <w:framePr w:hSpace="141" w:wrap="around" w:hAnchor="page" w:x="721" w:y="-600"/>
                    <w:rPr>
                      <w:lang w:val="en-US"/>
                    </w:rPr>
                  </w:pPr>
                  <w:sdt>
                    <w:sdtPr>
                      <w:rPr>
                        <w:lang w:val="en-US"/>
                      </w:rPr>
                      <w:id w:val="-1943601647"/>
                      <w14:checkbox>
                        <w14:checked w14:val="1"/>
                        <w14:checkedState w14:val="2612" w14:font="MS Gothic"/>
                        <w14:uncheckedState w14:val="2610" w14:font="MS Gothic"/>
                      </w14:checkbox>
                    </w:sdtPr>
                    <w:sdtContent>
                      <w:r w:rsidR="005F0A6B">
                        <w:rPr>
                          <w:rFonts w:ascii="MS Gothic" w:eastAsia="MS Gothic" w:hAnsi="MS Gothic" w:hint="eastAsia"/>
                          <w:lang w:val="en-US"/>
                        </w:rPr>
                        <w:t>☒</w:t>
                      </w:r>
                    </w:sdtContent>
                  </w:sdt>
                  <w:r w:rsidR="005F0A6B">
                    <w:rPr>
                      <w:lang w:val="en-US"/>
                    </w:rPr>
                    <w:t xml:space="preserve"> Digital</w:t>
                  </w:r>
                </w:p>
                <w:p w14:paraId="25B6EC36" w14:textId="574365ED" w:rsidR="005F0A6B" w:rsidRDefault="005F0A6B" w:rsidP="004A4748">
                  <w:pPr>
                    <w:framePr w:hSpace="141" w:wrap="around" w:hAnchor="page" w:x="721" w:y="-600"/>
                    <w:rPr>
                      <w:rFonts w:ascii="MS Gothic" w:eastAsia="MS Gothic" w:hAnsi="MS Gothic"/>
                      <w:lang w:val="en-US"/>
                    </w:rPr>
                  </w:pPr>
                </w:p>
              </w:tc>
              <w:tc>
                <w:tcPr>
                  <w:tcW w:w="1984" w:type="dxa"/>
                  <w:gridSpan w:val="2"/>
                </w:tcPr>
                <w:p w14:paraId="32A55ED5" w14:textId="77D050AC" w:rsidR="005F0A6B" w:rsidRDefault="00000000" w:rsidP="004A4748">
                  <w:pPr>
                    <w:framePr w:hSpace="141" w:wrap="around" w:hAnchor="page" w:x="721" w:y="-600"/>
                    <w:rPr>
                      <w:lang w:val="en-US"/>
                    </w:rPr>
                  </w:pPr>
                  <w:sdt>
                    <w:sdtPr>
                      <w:rPr>
                        <w:lang w:val="en-US"/>
                      </w:rPr>
                      <w:id w:val="1646933380"/>
                      <w14:checkbox>
                        <w14:checked w14:val="1"/>
                        <w14:checkedState w14:val="2612" w14:font="MS Gothic"/>
                        <w14:uncheckedState w14:val="2610" w14:font="MS Gothic"/>
                      </w14:checkbox>
                    </w:sdtPr>
                    <w:sdtContent>
                      <w:r w:rsidR="005F0A6B">
                        <w:rPr>
                          <w:rFonts w:ascii="MS Gothic" w:eastAsia="MS Gothic" w:hAnsi="MS Gothic" w:hint="eastAsia"/>
                          <w:lang w:val="en-US"/>
                        </w:rPr>
                        <w:t>☒</w:t>
                      </w:r>
                    </w:sdtContent>
                  </w:sdt>
                  <w:r w:rsidR="005F0A6B" w:rsidRPr="00250516">
                    <w:rPr>
                      <w:lang w:val="en-US"/>
                    </w:rPr>
                    <w:t xml:space="preserve"> </w:t>
                  </w:r>
                  <w:r w:rsidR="005F0A6B">
                    <w:rPr>
                      <w:lang w:val="en-US"/>
                    </w:rPr>
                    <w:t>Experimental</w:t>
                  </w:r>
                </w:p>
                <w:p w14:paraId="75909D32" w14:textId="77777777" w:rsidR="005F0A6B" w:rsidRDefault="005F0A6B" w:rsidP="004A4748">
                  <w:pPr>
                    <w:framePr w:hSpace="141" w:wrap="around" w:hAnchor="page" w:x="721" w:y="-600"/>
                    <w:rPr>
                      <w:rFonts w:ascii="MS Gothic" w:eastAsia="MS Gothic" w:hAnsi="MS Gothic"/>
                      <w:lang w:val="en-US"/>
                    </w:rPr>
                  </w:pPr>
                </w:p>
              </w:tc>
              <w:tc>
                <w:tcPr>
                  <w:tcW w:w="1985" w:type="dxa"/>
                  <w:gridSpan w:val="2"/>
                </w:tcPr>
                <w:p w14:paraId="57F071BB" w14:textId="77777777" w:rsidR="006F1B00" w:rsidRDefault="006F1B00" w:rsidP="004A4748">
                  <w:pPr>
                    <w:framePr w:hSpace="141" w:wrap="around" w:hAnchor="page" w:x="721" w:y="-600"/>
                    <w:rPr>
                      <w:rFonts w:ascii="Verdana" w:hAnsi="Verdana" w:cs="Verdana"/>
                      <w:sz w:val="18"/>
                      <w:szCs w:val="18"/>
                      <w:lang w:val="nl-NL"/>
                    </w:rPr>
                  </w:pPr>
                  <w:r>
                    <w:rPr>
                      <w:rFonts w:ascii="Verdana" w:hAnsi="Verdana" w:cs="Verdana"/>
                      <w:sz w:val="18"/>
                      <w:szCs w:val="18"/>
                      <w:lang w:val="nl-NL"/>
                    </w:rPr>
                    <w:t xml:space="preserve">.eeg, </w:t>
                  </w:r>
                </w:p>
                <w:p w14:paraId="38E6EBE4" w14:textId="77777777" w:rsidR="006F1B00" w:rsidRDefault="006F1B00" w:rsidP="004A4748">
                  <w:pPr>
                    <w:framePr w:hSpace="141" w:wrap="around" w:hAnchor="page" w:x="721" w:y="-600"/>
                    <w:rPr>
                      <w:rFonts w:ascii="Verdana" w:hAnsi="Verdana" w:cs="Verdana"/>
                      <w:sz w:val="18"/>
                      <w:szCs w:val="18"/>
                      <w:lang w:val="nl-NL"/>
                    </w:rPr>
                  </w:pPr>
                  <w:r>
                    <w:rPr>
                      <w:rFonts w:ascii="Verdana" w:hAnsi="Verdana" w:cs="Verdana"/>
                      <w:sz w:val="18"/>
                      <w:szCs w:val="18"/>
                      <w:lang w:val="nl-NL"/>
                    </w:rPr>
                    <w:t>.</w:t>
                  </w:r>
                  <w:proofErr w:type="spellStart"/>
                  <w:r>
                    <w:rPr>
                      <w:rFonts w:ascii="Verdana" w:hAnsi="Verdana" w:cs="Verdana"/>
                      <w:sz w:val="18"/>
                      <w:szCs w:val="18"/>
                      <w:lang w:val="nl-NL"/>
                    </w:rPr>
                    <w:t>vhdr</w:t>
                  </w:r>
                  <w:proofErr w:type="spellEnd"/>
                  <w:r>
                    <w:rPr>
                      <w:rFonts w:ascii="Verdana" w:hAnsi="Verdana" w:cs="Verdana"/>
                      <w:sz w:val="18"/>
                      <w:szCs w:val="18"/>
                      <w:lang w:val="nl-NL"/>
                    </w:rPr>
                    <w:t xml:space="preserve">, </w:t>
                  </w:r>
                </w:p>
                <w:p w14:paraId="00DD6A93" w14:textId="77777777" w:rsidR="006F1B00" w:rsidRDefault="006F1B00" w:rsidP="004A4748">
                  <w:pPr>
                    <w:framePr w:hSpace="141" w:wrap="around" w:hAnchor="page" w:x="721" w:y="-600"/>
                    <w:rPr>
                      <w:rFonts w:ascii="Verdana" w:hAnsi="Verdana" w:cs="Verdana"/>
                      <w:sz w:val="18"/>
                      <w:szCs w:val="18"/>
                      <w:lang w:val="nl-NL"/>
                    </w:rPr>
                  </w:pPr>
                  <w:r>
                    <w:rPr>
                      <w:rFonts w:ascii="Verdana" w:hAnsi="Verdana" w:cs="Verdana"/>
                      <w:sz w:val="18"/>
                      <w:szCs w:val="18"/>
                      <w:lang w:val="nl-NL"/>
                    </w:rPr>
                    <w:t>.</w:t>
                  </w:r>
                  <w:proofErr w:type="spellStart"/>
                  <w:r>
                    <w:rPr>
                      <w:rFonts w:ascii="Verdana" w:hAnsi="Verdana" w:cs="Verdana"/>
                      <w:sz w:val="18"/>
                      <w:szCs w:val="18"/>
                      <w:lang w:val="nl-NL"/>
                    </w:rPr>
                    <w:t>mff</w:t>
                  </w:r>
                  <w:proofErr w:type="spellEnd"/>
                  <w:r>
                    <w:rPr>
                      <w:rFonts w:ascii="Verdana" w:hAnsi="Verdana" w:cs="Verdana"/>
                      <w:sz w:val="18"/>
                      <w:szCs w:val="18"/>
                      <w:lang w:val="nl-NL"/>
                    </w:rPr>
                    <w:t xml:space="preserve">, </w:t>
                  </w:r>
                </w:p>
                <w:p w14:paraId="51B323D2" w14:textId="77777777" w:rsidR="006F1B00" w:rsidRDefault="006F1B00" w:rsidP="004A4748">
                  <w:pPr>
                    <w:framePr w:hSpace="141" w:wrap="around" w:hAnchor="page" w:x="721" w:y="-600"/>
                    <w:rPr>
                      <w:rFonts w:ascii="Verdana" w:hAnsi="Verdana" w:cs="Verdana"/>
                      <w:sz w:val="18"/>
                      <w:szCs w:val="18"/>
                      <w:lang w:val="nl-NL"/>
                    </w:rPr>
                  </w:pPr>
                  <w:r>
                    <w:rPr>
                      <w:rFonts w:ascii="Verdana" w:hAnsi="Verdana" w:cs="Verdana"/>
                      <w:sz w:val="18"/>
                      <w:szCs w:val="18"/>
                      <w:lang w:val="nl-NL"/>
                    </w:rPr>
                    <w:t>.mat,</w:t>
                  </w:r>
                </w:p>
                <w:p w14:paraId="47EB6F3D" w14:textId="799A6C0C" w:rsidR="005F0A6B" w:rsidRPr="006F1B00" w:rsidRDefault="006F1B00" w:rsidP="004A4748">
                  <w:pPr>
                    <w:framePr w:hSpace="141" w:wrap="around" w:hAnchor="page" w:x="721" w:y="-600"/>
                    <w:rPr>
                      <w:rFonts w:ascii="MS Gothic" w:eastAsia="MS Gothic" w:hAnsi="MS Gothic"/>
                      <w:lang w:val="nl-NL"/>
                    </w:rPr>
                  </w:pPr>
                  <w:r>
                    <w:rPr>
                      <w:rFonts w:ascii="Verdana" w:hAnsi="Verdana" w:cs="Verdana"/>
                      <w:sz w:val="18"/>
                      <w:szCs w:val="18"/>
                      <w:lang w:val="nl-NL"/>
                    </w:rPr>
                    <w:t>.dat</w:t>
                  </w:r>
                </w:p>
              </w:tc>
              <w:tc>
                <w:tcPr>
                  <w:tcW w:w="2126" w:type="dxa"/>
                  <w:gridSpan w:val="2"/>
                </w:tcPr>
                <w:p w14:paraId="2E175C8A" w14:textId="77777777" w:rsidR="005F0A6B" w:rsidRPr="006F1B00" w:rsidRDefault="005F0A6B" w:rsidP="004A4748">
                  <w:pPr>
                    <w:framePr w:hSpace="141" w:wrap="around" w:hAnchor="page" w:x="721" w:y="-600"/>
                    <w:rPr>
                      <w:rFonts w:ascii="MS Gothic" w:eastAsia="MS Gothic" w:hAnsi="MS Gothic"/>
                      <w:lang w:val="nl-NL"/>
                    </w:rPr>
                  </w:pPr>
                </w:p>
              </w:tc>
              <w:tc>
                <w:tcPr>
                  <w:tcW w:w="2156" w:type="dxa"/>
                  <w:gridSpan w:val="2"/>
                </w:tcPr>
                <w:p w14:paraId="5145EAC1" w14:textId="77777777" w:rsidR="005F0A6B" w:rsidRPr="006F1B00" w:rsidRDefault="005F0A6B" w:rsidP="004A4748">
                  <w:pPr>
                    <w:framePr w:hSpace="141" w:wrap="around" w:hAnchor="page" w:x="721" w:y="-600"/>
                    <w:rPr>
                      <w:lang w:val="nl-NL"/>
                    </w:rPr>
                  </w:pPr>
                </w:p>
              </w:tc>
            </w:tr>
            <w:tr w:rsidR="005F0A6B" w:rsidRPr="00812E36" w14:paraId="67195528" w14:textId="77777777" w:rsidTr="009E2081">
              <w:tc>
                <w:tcPr>
                  <w:tcW w:w="1588" w:type="dxa"/>
                </w:tcPr>
                <w:p w14:paraId="37F862A1" w14:textId="77777777" w:rsidR="005F0A6B" w:rsidRPr="006F1B00" w:rsidRDefault="005F0A6B" w:rsidP="004A4748">
                  <w:pPr>
                    <w:framePr w:hSpace="141" w:wrap="around" w:hAnchor="page" w:x="721" w:y="-600"/>
                    <w:rPr>
                      <w:lang w:val="nl-NL"/>
                    </w:rPr>
                  </w:pPr>
                </w:p>
              </w:tc>
              <w:tc>
                <w:tcPr>
                  <w:tcW w:w="1842" w:type="dxa"/>
                  <w:gridSpan w:val="2"/>
                </w:tcPr>
                <w:p w14:paraId="4EEC8EB5" w14:textId="77777777" w:rsidR="005F0A6B" w:rsidRPr="006F1B00" w:rsidRDefault="005F0A6B" w:rsidP="004A4748">
                  <w:pPr>
                    <w:framePr w:hSpace="141" w:wrap="around" w:hAnchor="page" w:x="721" w:y="-600"/>
                    <w:rPr>
                      <w:lang w:val="nl-NL"/>
                    </w:rPr>
                  </w:pPr>
                </w:p>
              </w:tc>
              <w:tc>
                <w:tcPr>
                  <w:tcW w:w="2332" w:type="dxa"/>
                  <w:gridSpan w:val="2"/>
                </w:tcPr>
                <w:p w14:paraId="642B95E3" w14:textId="77777777" w:rsidR="005F0A6B" w:rsidRPr="006F1B00" w:rsidRDefault="005F0A6B" w:rsidP="004A4748">
                  <w:pPr>
                    <w:framePr w:hSpace="141" w:wrap="around" w:hAnchor="page" w:x="721" w:y="-600"/>
                    <w:rPr>
                      <w:rFonts w:ascii="MS Gothic" w:eastAsia="MS Gothic" w:hAnsi="MS Gothic"/>
                      <w:lang w:val="nl-NL"/>
                    </w:rPr>
                  </w:pPr>
                </w:p>
              </w:tc>
              <w:tc>
                <w:tcPr>
                  <w:tcW w:w="1354" w:type="dxa"/>
                </w:tcPr>
                <w:p w14:paraId="77220106" w14:textId="77777777" w:rsidR="005F0A6B" w:rsidRPr="006F1B00" w:rsidRDefault="005F0A6B" w:rsidP="004A4748">
                  <w:pPr>
                    <w:framePr w:hSpace="141" w:wrap="around" w:hAnchor="page" w:x="721" w:y="-600"/>
                    <w:rPr>
                      <w:rFonts w:ascii="MS Gothic" w:eastAsia="MS Gothic" w:hAnsi="MS Gothic"/>
                      <w:lang w:val="nl-NL"/>
                    </w:rPr>
                  </w:pPr>
                </w:p>
              </w:tc>
              <w:tc>
                <w:tcPr>
                  <w:tcW w:w="1984" w:type="dxa"/>
                  <w:gridSpan w:val="2"/>
                </w:tcPr>
                <w:p w14:paraId="6E8E4208" w14:textId="77777777" w:rsidR="005F0A6B" w:rsidRPr="006F1B00" w:rsidRDefault="005F0A6B" w:rsidP="004A4748">
                  <w:pPr>
                    <w:framePr w:hSpace="141" w:wrap="around" w:hAnchor="page" w:x="721" w:y="-600"/>
                    <w:rPr>
                      <w:rFonts w:ascii="MS Gothic" w:eastAsia="MS Gothic" w:hAnsi="MS Gothic"/>
                      <w:lang w:val="nl-NL"/>
                    </w:rPr>
                  </w:pPr>
                </w:p>
              </w:tc>
              <w:tc>
                <w:tcPr>
                  <w:tcW w:w="1985" w:type="dxa"/>
                  <w:gridSpan w:val="2"/>
                </w:tcPr>
                <w:p w14:paraId="62881AAD" w14:textId="77777777" w:rsidR="005F0A6B" w:rsidRPr="006F1B00" w:rsidRDefault="005F0A6B" w:rsidP="004A4748">
                  <w:pPr>
                    <w:framePr w:hSpace="141" w:wrap="around" w:hAnchor="page" w:x="721" w:y="-600"/>
                    <w:rPr>
                      <w:rFonts w:ascii="MS Gothic" w:eastAsia="MS Gothic" w:hAnsi="MS Gothic"/>
                      <w:lang w:val="nl-NL"/>
                    </w:rPr>
                  </w:pPr>
                </w:p>
              </w:tc>
              <w:tc>
                <w:tcPr>
                  <w:tcW w:w="2126" w:type="dxa"/>
                  <w:gridSpan w:val="2"/>
                </w:tcPr>
                <w:p w14:paraId="1A743CBC" w14:textId="77777777" w:rsidR="005F0A6B" w:rsidRPr="006F1B00" w:rsidRDefault="005F0A6B" w:rsidP="004A4748">
                  <w:pPr>
                    <w:framePr w:hSpace="141" w:wrap="around" w:hAnchor="page" w:x="721" w:y="-600"/>
                    <w:rPr>
                      <w:rFonts w:ascii="MS Gothic" w:eastAsia="MS Gothic" w:hAnsi="MS Gothic"/>
                      <w:lang w:val="nl-NL"/>
                    </w:rPr>
                  </w:pPr>
                </w:p>
              </w:tc>
              <w:tc>
                <w:tcPr>
                  <w:tcW w:w="2156" w:type="dxa"/>
                  <w:gridSpan w:val="2"/>
                </w:tcPr>
                <w:p w14:paraId="784AC29F" w14:textId="77777777" w:rsidR="005F0A6B" w:rsidRPr="006F1B00" w:rsidRDefault="005F0A6B" w:rsidP="004A4748">
                  <w:pPr>
                    <w:framePr w:hSpace="141" w:wrap="around" w:hAnchor="page" w:x="721" w:y="-600"/>
                    <w:rPr>
                      <w:lang w:val="nl-NL"/>
                    </w:rPr>
                  </w:pPr>
                </w:p>
              </w:tc>
            </w:tr>
            <w:tr w:rsidR="005F0A6B" w14:paraId="21606433" w14:textId="77777777" w:rsidTr="00B145D0">
              <w:tc>
                <w:tcPr>
                  <w:tcW w:w="15367" w:type="dxa"/>
                  <w:gridSpan w:val="14"/>
                </w:tcPr>
                <w:p w14:paraId="6FAED64E" w14:textId="4FD1FCAB" w:rsidR="005F0A6B" w:rsidRPr="00E003C3" w:rsidRDefault="005F0A6B" w:rsidP="004A4748">
                  <w:pPr>
                    <w:framePr w:hSpace="141" w:wrap="around" w:hAnchor="page" w:x="721" w:y="-600"/>
                    <w:rPr>
                      <w:b/>
                      <w:bCs/>
                    </w:rPr>
                  </w:pPr>
                  <w:r w:rsidRPr="00E003C3">
                    <w:rPr>
                      <w:b/>
                      <w:bCs/>
                      <w:color w:val="0070C0"/>
                    </w:rPr>
                    <w:t>Phase 3</w:t>
                  </w:r>
                </w:p>
              </w:tc>
            </w:tr>
            <w:tr w:rsidR="005F0A6B" w14:paraId="6721315A" w14:textId="77777777" w:rsidTr="009E2081">
              <w:tc>
                <w:tcPr>
                  <w:tcW w:w="1588" w:type="dxa"/>
                </w:tcPr>
                <w:p w14:paraId="298B2D28" w14:textId="17EE082E" w:rsidR="005F0A6B" w:rsidRPr="003703CF" w:rsidRDefault="003703CF" w:rsidP="004A4748">
                  <w:pPr>
                    <w:framePr w:hSpace="141" w:wrap="around" w:hAnchor="page" w:x="721" w:y="-600"/>
                    <w:rPr>
                      <w:sz w:val="20"/>
                      <w:szCs w:val="20"/>
                    </w:rPr>
                  </w:pPr>
                  <w:r>
                    <w:rPr>
                      <w:sz w:val="20"/>
                      <w:szCs w:val="20"/>
                    </w:rPr>
                    <w:t>All aforementioned measures</w:t>
                  </w:r>
                </w:p>
              </w:tc>
              <w:tc>
                <w:tcPr>
                  <w:tcW w:w="1842" w:type="dxa"/>
                  <w:gridSpan w:val="2"/>
                </w:tcPr>
                <w:p w14:paraId="5B503138" w14:textId="77777777" w:rsidR="005F0A6B" w:rsidRDefault="005F0A6B" w:rsidP="004A4748">
                  <w:pPr>
                    <w:framePr w:hSpace="141" w:wrap="around" w:hAnchor="page" w:x="721" w:y="-600"/>
                  </w:pPr>
                </w:p>
              </w:tc>
              <w:tc>
                <w:tcPr>
                  <w:tcW w:w="2332" w:type="dxa"/>
                  <w:gridSpan w:val="2"/>
                </w:tcPr>
                <w:p w14:paraId="2E7D1B72" w14:textId="4C0D0791" w:rsidR="005F0A6B" w:rsidRDefault="005F0A6B" w:rsidP="004A4748">
                  <w:pPr>
                    <w:framePr w:hSpace="141" w:wrap="around" w:hAnchor="page" w:x="721" w:y="-600"/>
                    <w:rPr>
                      <w:rFonts w:ascii="MS Gothic" w:eastAsia="MS Gothic" w:hAnsi="MS Gothic"/>
                      <w:lang w:val="en-US"/>
                    </w:rPr>
                  </w:pPr>
                </w:p>
              </w:tc>
              <w:tc>
                <w:tcPr>
                  <w:tcW w:w="1354" w:type="dxa"/>
                </w:tcPr>
                <w:p w14:paraId="10929FB0" w14:textId="2AE8237D" w:rsidR="005F0A6B" w:rsidRDefault="005F0A6B" w:rsidP="004A4748">
                  <w:pPr>
                    <w:framePr w:hSpace="141" w:wrap="around" w:hAnchor="page" w:x="721" w:y="-600"/>
                    <w:rPr>
                      <w:rFonts w:ascii="MS Gothic" w:eastAsia="MS Gothic" w:hAnsi="MS Gothic"/>
                      <w:lang w:val="en-US"/>
                    </w:rPr>
                  </w:pPr>
                </w:p>
              </w:tc>
              <w:tc>
                <w:tcPr>
                  <w:tcW w:w="1984" w:type="dxa"/>
                  <w:gridSpan w:val="2"/>
                </w:tcPr>
                <w:p w14:paraId="6404CA0C" w14:textId="77777777" w:rsidR="005F0A6B" w:rsidRDefault="005F0A6B" w:rsidP="004A4748">
                  <w:pPr>
                    <w:framePr w:hSpace="141" w:wrap="around" w:hAnchor="page" w:x="721" w:y="-600"/>
                    <w:rPr>
                      <w:rFonts w:ascii="MS Gothic" w:eastAsia="MS Gothic" w:hAnsi="MS Gothic"/>
                      <w:lang w:val="en-US"/>
                    </w:rPr>
                  </w:pPr>
                </w:p>
              </w:tc>
              <w:tc>
                <w:tcPr>
                  <w:tcW w:w="1985" w:type="dxa"/>
                  <w:gridSpan w:val="2"/>
                </w:tcPr>
                <w:p w14:paraId="26C82785" w14:textId="77777777" w:rsidR="005F0A6B" w:rsidRDefault="005F0A6B" w:rsidP="004A4748">
                  <w:pPr>
                    <w:framePr w:hSpace="141" w:wrap="around" w:hAnchor="page" w:x="721" w:y="-600"/>
                    <w:rPr>
                      <w:rFonts w:ascii="MS Gothic" w:eastAsia="MS Gothic" w:hAnsi="MS Gothic"/>
                      <w:lang w:val="en-US"/>
                    </w:rPr>
                  </w:pPr>
                </w:p>
              </w:tc>
              <w:tc>
                <w:tcPr>
                  <w:tcW w:w="2126" w:type="dxa"/>
                  <w:gridSpan w:val="2"/>
                </w:tcPr>
                <w:p w14:paraId="67A0E824" w14:textId="77777777" w:rsidR="005F0A6B" w:rsidRDefault="005F0A6B" w:rsidP="004A4748">
                  <w:pPr>
                    <w:framePr w:hSpace="141" w:wrap="around" w:hAnchor="page" w:x="721" w:y="-600"/>
                    <w:rPr>
                      <w:rFonts w:ascii="MS Gothic" w:eastAsia="MS Gothic" w:hAnsi="MS Gothic"/>
                      <w:lang w:val="en-US"/>
                    </w:rPr>
                  </w:pPr>
                </w:p>
              </w:tc>
              <w:tc>
                <w:tcPr>
                  <w:tcW w:w="2156" w:type="dxa"/>
                  <w:gridSpan w:val="2"/>
                </w:tcPr>
                <w:p w14:paraId="22F68A37" w14:textId="77777777" w:rsidR="005F0A6B" w:rsidRDefault="005F0A6B" w:rsidP="004A4748">
                  <w:pPr>
                    <w:framePr w:hSpace="141" w:wrap="around" w:hAnchor="page" w:x="721" w:y="-600"/>
                  </w:pPr>
                </w:p>
              </w:tc>
            </w:tr>
            <w:tr w:rsidR="005F0A6B" w14:paraId="5BA195C1" w14:textId="77777777" w:rsidTr="009E2081">
              <w:tc>
                <w:tcPr>
                  <w:tcW w:w="1588" w:type="dxa"/>
                </w:tcPr>
                <w:p w14:paraId="0B2CFEA6" w14:textId="77777777" w:rsidR="005F0A6B" w:rsidRDefault="005F0A6B" w:rsidP="004A4748">
                  <w:pPr>
                    <w:framePr w:hSpace="141" w:wrap="around" w:hAnchor="page" w:x="721" w:y="-600"/>
                  </w:pPr>
                </w:p>
              </w:tc>
              <w:tc>
                <w:tcPr>
                  <w:tcW w:w="1842" w:type="dxa"/>
                  <w:gridSpan w:val="2"/>
                </w:tcPr>
                <w:p w14:paraId="5831CE04" w14:textId="77777777" w:rsidR="005F0A6B" w:rsidRDefault="005F0A6B" w:rsidP="004A4748">
                  <w:pPr>
                    <w:framePr w:hSpace="141" w:wrap="around" w:hAnchor="page" w:x="721" w:y="-600"/>
                  </w:pPr>
                </w:p>
              </w:tc>
              <w:tc>
                <w:tcPr>
                  <w:tcW w:w="2332" w:type="dxa"/>
                  <w:gridSpan w:val="2"/>
                </w:tcPr>
                <w:p w14:paraId="09B953A3" w14:textId="77777777" w:rsidR="005F0A6B" w:rsidRDefault="005F0A6B" w:rsidP="004A4748">
                  <w:pPr>
                    <w:framePr w:hSpace="141" w:wrap="around" w:hAnchor="page" w:x="721" w:y="-600"/>
                    <w:rPr>
                      <w:rFonts w:ascii="MS Gothic" w:eastAsia="MS Gothic" w:hAnsi="MS Gothic"/>
                      <w:lang w:val="en-US"/>
                    </w:rPr>
                  </w:pPr>
                </w:p>
              </w:tc>
              <w:tc>
                <w:tcPr>
                  <w:tcW w:w="1354" w:type="dxa"/>
                </w:tcPr>
                <w:p w14:paraId="25CA4213" w14:textId="77777777" w:rsidR="005F0A6B" w:rsidRDefault="005F0A6B" w:rsidP="004A4748">
                  <w:pPr>
                    <w:framePr w:hSpace="141" w:wrap="around" w:hAnchor="page" w:x="721" w:y="-600"/>
                    <w:rPr>
                      <w:rFonts w:ascii="MS Gothic" w:eastAsia="MS Gothic" w:hAnsi="MS Gothic"/>
                      <w:lang w:val="en-US"/>
                    </w:rPr>
                  </w:pPr>
                </w:p>
              </w:tc>
              <w:tc>
                <w:tcPr>
                  <w:tcW w:w="1984" w:type="dxa"/>
                  <w:gridSpan w:val="2"/>
                </w:tcPr>
                <w:p w14:paraId="5B558CAC" w14:textId="77777777" w:rsidR="005F0A6B" w:rsidRDefault="005F0A6B" w:rsidP="004A4748">
                  <w:pPr>
                    <w:framePr w:hSpace="141" w:wrap="around" w:hAnchor="page" w:x="721" w:y="-600"/>
                    <w:rPr>
                      <w:rFonts w:ascii="MS Gothic" w:eastAsia="MS Gothic" w:hAnsi="MS Gothic"/>
                      <w:lang w:val="en-US"/>
                    </w:rPr>
                  </w:pPr>
                </w:p>
              </w:tc>
              <w:tc>
                <w:tcPr>
                  <w:tcW w:w="1985" w:type="dxa"/>
                  <w:gridSpan w:val="2"/>
                </w:tcPr>
                <w:p w14:paraId="7C027E0B" w14:textId="77777777" w:rsidR="005F0A6B" w:rsidRDefault="005F0A6B" w:rsidP="004A4748">
                  <w:pPr>
                    <w:framePr w:hSpace="141" w:wrap="around" w:hAnchor="page" w:x="721" w:y="-600"/>
                    <w:rPr>
                      <w:rFonts w:ascii="MS Gothic" w:eastAsia="MS Gothic" w:hAnsi="MS Gothic"/>
                      <w:lang w:val="en-US"/>
                    </w:rPr>
                  </w:pPr>
                </w:p>
              </w:tc>
              <w:tc>
                <w:tcPr>
                  <w:tcW w:w="2126" w:type="dxa"/>
                  <w:gridSpan w:val="2"/>
                </w:tcPr>
                <w:p w14:paraId="06AA6ADB" w14:textId="77777777" w:rsidR="005F0A6B" w:rsidRDefault="005F0A6B" w:rsidP="004A4748">
                  <w:pPr>
                    <w:framePr w:hSpace="141" w:wrap="around" w:hAnchor="page" w:x="721" w:y="-600"/>
                    <w:rPr>
                      <w:rFonts w:ascii="MS Gothic" w:eastAsia="MS Gothic" w:hAnsi="MS Gothic"/>
                      <w:lang w:val="en-US"/>
                    </w:rPr>
                  </w:pPr>
                </w:p>
              </w:tc>
              <w:tc>
                <w:tcPr>
                  <w:tcW w:w="2156" w:type="dxa"/>
                  <w:gridSpan w:val="2"/>
                </w:tcPr>
                <w:p w14:paraId="52D1F49A" w14:textId="77777777" w:rsidR="005F0A6B" w:rsidRDefault="005F0A6B" w:rsidP="004A4748">
                  <w:pPr>
                    <w:framePr w:hSpace="141" w:wrap="around" w:hAnchor="page" w:x="721" w:y="-600"/>
                  </w:pPr>
                </w:p>
              </w:tc>
            </w:tr>
          </w:tbl>
          <w:p w14:paraId="4990F99B" w14:textId="77777777" w:rsidR="00BA789F" w:rsidRDefault="00BA789F" w:rsidP="005A3A29">
            <w:pPr>
              <w:spacing w:before="80"/>
              <w:rPr>
                <w:lang w:val="en-US"/>
              </w:rPr>
            </w:pPr>
          </w:p>
          <w:p w14:paraId="59C487CC" w14:textId="77777777" w:rsidR="00BA789F" w:rsidRDefault="00BA789F" w:rsidP="005A3A29">
            <w:pPr>
              <w:spacing w:before="80"/>
              <w:rPr>
                <w:lang w:val="en-US"/>
              </w:rPr>
            </w:pPr>
          </w:p>
        </w:tc>
      </w:tr>
      <w:tr w:rsidR="00BA789F" w:rsidRPr="00F42A6F" w14:paraId="66318723" w14:textId="77777777" w:rsidTr="005A3A29">
        <w:trPr>
          <w:cantSplit/>
          <w:trHeight w:val="269"/>
        </w:trPr>
        <w:tc>
          <w:tcPr>
            <w:tcW w:w="15593" w:type="dxa"/>
            <w:gridSpan w:val="2"/>
          </w:tcPr>
          <w:p w14:paraId="3ACBD7AE" w14:textId="77777777" w:rsidR="00BA789F" w:rsidRPr="00184DDE" w:rsidRDefault="00BA789F" w:rsidP="005A3A29">
            <w:pPr>
              <w:spacing w:before="80"/>
              <w:rPr>
                <w:rStyle w:val="SubtleReference"/>
                <w:i/>
                <w:sz w:val="20"/>
              </w:rPr>
            </w:pPr>
            <w:r w:rsidRPr="00184DDE">
              <w:rPr>
                <w:rStyle w:val="SubtleReference"/>
                <w:i/>
                <w:sz w:val="20"/>
              </w:rPr>
              <w:lastRenderedPageBreak/>
              <w:t>Guidance:</w:t>
            </w:r>
          </w:p>
          <w:p w14:paraId="391DF5B1" w14:textId="77777777" w:rsidR="00BA789F" w:rsidRPr="00184DDE" w:rsidRDefault="00BA789F" w:rsidP="005A3A29">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D676C14" w14:textId="77777777" w:rsidR="00BA789F" w:rsidRPr="00184DDE" w:rsidRDefault="00BA789F" w:rsidP="005A3A29">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3AA20DF" w14:textId="77777777" w:rsidR="00BA789F" w:rsidRPr="00184DDE" w:rsidRDefault="00BA789F" w:rsidP="005A3A29">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00BBCA2E" w14:textId="77777777" w:rsidR="00BA789F" w:rsidRPr="00184DDE" w:rsidRDefault="00BA789F" w:rsidP="005A3A29">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F47FEE8" w14:textId="77777777" w:rsidR="00BA789F" w:rsidRPr="00184DDE" w:rsidRDefault="00BA789F" w:rsidP="005A3A29">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480AECF6" w14:textId="77777777" w:rsidR="00BA789F" w:rsidRPr="00BA789F" w:rsidRDefault="00BA789F" w:rsidP="005A3A29"/>
        </w:tc>
      </w:tr>
      <w:tr w:rsidR="00AE4A22" w:rsidRPr="00F42A6F" w14:paraId="504D781F" w14:textId="77777777" w:rsidTr="005A3A29">
        <w:trPr>
          <w:cantSplit/>
          <w:trHeight w:val="269"/>
        </w:trPr>
        <w:tc>
          <w:tcPr>
            <w:tcW w:w="4962" w:type="dxa"/>
          </w:tcPr>
          <w:p w14:paraId="151A2787" w14:textId="77777777" w:rsidR="00AE4A22" w:rsidRDefault="00AE4A22" w:rsidP="005A3A29">
            <w:r w:rsidRPr="008E2CC2">
              <w:t>If you reuse existing data, please specify the source, preferably by using a persistent identifier (e.g. DOI, Handle, URL etc.) per dataset or data type</w:t>
            </w:r>
            <w:r>
              <w:t xml:space="preserve">. </w:t>
            </w:r>
            <w:r w:rsidRPr="008E2CC2">
              <w:t xml:space="preserve"> </w:t>
            </w:r>
          </w:p>
          <w:p w14:paraId="276B2968" w14:textId="77777777" w:rsidR="00AE4A22" w:rsidRDefault="00AE4A22" w:rsidP="005A3A29"/>
        </w:tc>
        <w:tc>
          <w:tcPr>
            <w:tcW w:w="10631" w:type="dxa"/>
          </w:tcPr>
          <w:p w14:paraId="55203992" w14:textId="785063AF" w:rsidR="00AE4A22" w:rsidRDefault="008E74CD" w:rsidP="005A3A29">
            <w:pPr>
              <w:rPr>
                <w:lang w:val="en-US"/>
              </w:rPr>
            </w:pPr>
            <w:r>
              <w:rPr>
                <w:lang w:val="en-US"/>
              </w:rPr>
              <w:lastRenderedPageBreak/>
              <w:t>NA</w:t>
            </w:r>
          </w:p>
        </w:tc>
      </w:tr>
      <w:tr w:rsidR="003D036F" w:rsidRPr="00F42A6F" w14:paraId="173869D6" w14:textId="77777777" w:rsidTr="005A3A29">
        <w:trPr>
          <w:cantSplit/>
          <w:trHeight w:val="269"/>
        </w:trPr>
        <w:tc>
          <w:tcPr>
            <w:tcW w:w="4962" w:type="dxa"/>
          </w:tcPr>
          <w:p w14:paraId="47060E2F" w14:textId="77777777" w:rsidR="003D036F" w:rsidRPr="008E2CC2" w:rsidRDefault="00FB5895" w:rsidP="005A3A29">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4E5B0182" w14:textId="3054BF00" w:rsidR="00FB5895" w:rsidRPr="00250516" w:rsidRDefault="00000000" w:rsidP="005A3A29">
            <w:pPr>
              <w:rPr>
                <w:lang w:val="en-US"/>
              </w:rPr>
            </w:pPr>
            <w:sdt>
              <w:sdtPr>
                <w:rPr>
                  <w:lang w:val="en-US"/>
                </w:rPr>
                <w:id w:val="1171060205"/>
                <w14:checkbox>
                  <w14:checked w14:val="1"/>
                  <w14:checkedState w14:val="2612" w14:font="MS Gothic"/>
                  <w14:uncheckedState w14:val="2610" w14:font="MS Gothic"/>
                </w14:checkbox>
              </w:sdtPr>
              <w:sdtContent>
                <w:r w:rsidR="003C52D3">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1455A94D" w14:textId="77777777" w:rsidR="00FB5895" w:rsidRDefault="00000000" w:rsidP="005A3A29">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54CB6FB" w14:textId="77777777" w:rsidR="00FB5895" w:rsidRDefault="00000000" w:rsidP="005A3A29">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B148403" w14:textId="77777777" w:rsidR="00FB5895" w:rsidRDefault="00000000" w:rsidP="005A3A29">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3D195636" w14:textId="77777777" w:rsidR="003D036F" w:rsidRDefault="00EE33E8" w:rsidP="005A3A29">
            <w:pPr>
              <w:rPr>
                <w:lang w:val="en-US"/>
              </w:rPr>
            </w:pPr>
            <w:r>
              <w:rPr>
                <w:lang w:val="en-US"/>
              </w:rPr>
              <w:t>If yes, please describe:</w:t>
            </w:r>
          </w:p>
          <w:p w14:paraId="100D1768" w14:textId="5FF197B6" w:rsidR="00EE33E8" w:rsidRPr="005832A7" w:rsidRDefault="005832A7" w:rsidP="005A3A29">
            <w:pPr>
              <w:rPr>
                <w:sz w:val="20"/>
                <w:szCs w:val="20"/>
                <w:lang w:val="en-US"/>
              </w:rPr>
            </w:pPr>
            <w:r>
              <w:rPr>
                <w:sz w:val="20"/>
                <w:szCs w:val="20"/>
                <w:lang w:val="en-US"/>
              </w:rPr>
              <w:t>Personal data of human subjects including MRI scans</w:t>
            </w:r>
          </w:p>
          <w:p w14:paraId="6147B6B0" w14:textId="77777777" w:rsidR="00EE33E8" w:rsidRDefault="00EE33E8" w:rsidP="005A3A29">
            <w:pPr>
              <w:rPr>
                <w:lang w:val="en-US"/>
              </w:rPr>
            </w:pPr>
          </w:p>
        </w:tc>
      </w:tr>
      <w:tr w:rsidR="003D036F" w:rsidRPr="002C7AFB" w14:paraId="19142931" w14:textId="77777777" w:rsidTr="005A3A29">
        <w:trPr>
          <w:cantSplit/>
          <w:trHeight w:val="269"/>
        </w:trPr>
        <w:tc>
          <w:tcPr>
            <w:tcW w:w="4962" w:type="dxa"/>
          </w:tcPr>
          <w:p w14:paraId="6A40FFCC" w14:textId="77777777" w:rsidR="003D036F" w:rsidRPr="00184DDE" w:rsidRDefault="00E62A40" w:rsidP="005A3A29">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AA212C5" w14:textId="01B6B59D" w:rsidR="00E62A40" w:rsidRPr="00250516" w:rsidRDefault="00000000" w:rsidP="005A3A29">
            <w:pPr>
              <w:rPr>
                <w:lang w:val="en-US"/>
              </w:rPr>
            </w:pPr>
            <w:sdt>
              <w:sdtPr>
                <w:rPr>
                  <w:lang w:val="en-US"/>
                </w:rPr>
                <w:id w:val="266666203"/>
                <w14:checkbox>
                  <w14:checked w14:val="1"/>
                  <w14:checkedState w14:val="2612" w14:font="MS Gothic"/>
                  <w14:uncheckedState w14:val="2610" w14:font="MS Gothic"/>
                </w14:checkbox>
              </w:sdtPr>
              <w:sdtContent>
                <w:r w:rsidR="005A0EF2">
                  <w:rPr>
                    <w:rFonts w:ascii="MS Gothic" w:eastAsia="MS Gothic" w:hAnsi="MS Gothic" w:hint="eastAsia"/>
                    <w:lang w:val="en-US"/>
                  </w:rPr>
                  <w:t>☒</w:t>
                </w:r>
              </w:sdtContent>
            </w:sdt>
            <w:r w:rsidR="00E62A40">
              <w:rPr>
                <w:lang w:val="en-US"/>
              </w:rPr>
              <w:t xml:space="preserve"> Yes</w:t>
            </w:r>
          </w:p>
          <w:p w14:paraId="16B6EB5B" w14:textId="77777777" w:rsidR="00E62A40" w:rsidRDefault="00000000" w:rsidP="005A3A29">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26FC918" w14:textId="77777777" w:rsidR="00E62A40" w:rsidRDefault="00E62A40" w:rsidP="005A3A29">
            <w:pPr>
              <w:rPr>
                <w:lang w:val="en-US"/>
              </w:rPr>
            </w:pPr>
            <w:r>
              <w:rPr>
                <w:lang w:val="en-US"/>
              </w:rPr>
              <w:t>If yes:</w:t>
            </w:r>
          </w:p>
          <w:p w14:paraId="158258B1" w14:textId="77777777" w:rsidR="00E62A40" w:rsidRDefault="00E62A40" w:rsidP="005A3A29">
            <w:pPr>
              <w:rPr>
                <w:lang w:val="en-US"/>
              </w:rPr>
            </w:pPr>
          </w:p>
          <w:p w14:paraId="71F1B0C4" w14:textId="77777777" w:rsidR="00D7112E" w:rsidRDefault="00251FCB">
            <w:pPr>
              <w:pStyle w:val="ListParagraph"/>
              <w:numPr>
                <w:ilvl w:val="0"/>
                <w:numId w:val="2"/>
              </w:numPr>
              <w:rPr>
                <w:lang w:val="en-US"/>
              </w:rPr>
            </w:pPr>
            <w:r>
              <w:rPr>
                <w:lang w:val="en-US"/>
              </w:rPr>
              <w:t xml:space="preserve">Short description </w:t>
            </w:r>
            <w:r w:rsidRPr="00CA2D12">
              <w:rPr>
                <w:lang w:val="en-US"/>
              </w:rPr>
              <w:t>of the kind of personal data that will be used:</w:t>
            </w:r>
            <w:r w:rsidR="000654EA">
              <w:rPr>
                <w:lang w:val="en-US"/>
              </w:rPr>
              <w:t xml:space="preserve"> </w:t>
            </w:r>
          </w:p>
          <w:p w14:paraId="02B2B317" w14:textId="3195DC81" w:rsidR="00D7112E" w:rsidRDefault="00D7112E" w:rsidP="00D7112E">
            <w:pPr>
              <w:pStyle w:val="ListParagraph"/>
              <w:numPr>
                <w:ilvl w:val="1"/>
                <w:numId w:val="2"/>
              </w:numPr>
              <w:rPr>
                <w:lang w:val="en-US"/>
              </w:rPr>
            </w:pPr>
            <w:r>
              <w:rPr>
                <w:lang w:val="en-US"/>
              </w:rPr>
              <w:t xml:space="preserve">Personal data for organizing the research: </w:t>
            </w:r>
            <w:r w:rsidR="000654EA">
              <w:rPr>
                <w:lang w:val="en-US"/>
              </w:rPr>
              <w:t>name, address</w:t>
            </w:r>
            <w:r>
              <w:rPr>
                <w:lang w:val="en-US"/>
              </w:rPr>
              <w:t>.</w:t>
            </w:r>
            <w:r w:rsidR="000B63FC">
              <w:rPr>
                <w:lang w:val="en-US"/>
              </w:rPr>
              <w:t xml:space="preserve"> This data will not be included in the analyses and will be stored separately from the research data.</w:t>
            </w:r>
            <w:del w:id="2" w:author="Author">
              <w:r w:rsidR="000654EA" w:rsidDel="00D7112E">
                <w:rPr>
                  <w:lang w:val="en-US"/>
                </w:rPr>
                <w:delText>,</w:delText>
              </w:r>
            </w:del>
            <w:r w:rsidR="000654EA">
              <w:rPr>
                <w:lang w:val="en-US"/>
              </w:rPr>
              <w:t xml:space="preserve"> </w:t>
            </w:r>
          </w:p>
          <w:p w14:paraId="44912FE8" w14:textId="7B5697F3" w:rsidR="00251FCB" w:rsidRDefault="00D7112E" w:rsidP="004A4748">
            <w:pPr>
              <w:pStyle w:val="ListParagraph"/>
              <w:numPr>
                <w:ilvl w:val="1"/>
                <w:numId w:val="2"/>
              </w:numPr>
              <w:rPr>
                <w:lang w:val="en-US"/>
              </w:rPr>
            </w:pPr>
            <w:r>
              <w:rPr>
                <w:lang w:val="en-US"/>
              </w:rPr>
              <w:t xml:space="preserve">Personal data for research purposes: </w:t>
            </w:r>
            <w:r w:rsidR="000654EA">
              <w:rPr>
                <w:lang w:val="en-US"/>
              </w:rPr>
              <w:t>a</w:t>
            </w:r>
            <w:r w:rsidR="009204FA">
              <w:rPr>
                <w:lang w:val="en-US"/>
              </w:rPr>
              <w:t>ge, weight, degree, medical history, MRI scans</w:t>
            </w:r>
            <w:r w:rsidR="00DE1A87">
              <w:rPr>
                <w:lang w:val="en-US"/>
              </w:rPr>
              <w:t>. These data will be pseudonymized.</w:t>
            </w:r>
          </w:p>
          <w:p w14:paraId="229FAE27" w14:textId="77777777" w:rsidR="00E62A40" w:rsidRPr="00D7112E" w:rsidRDefault="00E62A40" w:rsidP="005A3A29">
            <w:pPr>
              <w:rPr>
                <w:lang w:val="en-US"/>
              </w:rPr>
            </w:pPr>
          </w:p>
          <w:p w14:paraId="62E8D3D9" w14:textId="77777777" w:rsidR="003D036F" w:rsidRPr="00D7112E" w:rsidRDefault="003D036F" w:rsidP="005A3A29">
            <w:pPr>
              <w:rPr>
                <w:lang w:val="en-US"/>
              </w:rPr>
            </w:pPr>
          </w:p>
        </w:tc>
      </w:tr>
      <w:tr w:rsidR="003D036F" w:rsidRPr="00F42A6F" w14:paraId="4A2B1F41" w14:textId="77777777" w:rsidTr="005A3A29">
        <w:trPr>
          <w:cantSplit/>
          <w:trHeight w:val="269"/>
        </w:trPr>
        <w:tc>
          <w:tcPr>
            <w:tcW w:w="4962" w:type="dxa"/>
          </w:tcPr>
          <w:p w14:paraId="357CEBDB" w14:textId="77777777" w:rsidR="003D036F" w:rsidRPr="008E2CC2" w:rsidRDefault="00DF3028" w:rsidP="005A3A29">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4710D19" w14:textId="77777777" w:rsidR="00DF3028" w:rsidRPr="00250516" w:rsidRDefault="00000000" w:rsidP="005A3A29">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50103812" w14:textId="1E56C9A3" w:rsidR="00DF3028" w:rsidRDefault="00000000" w:rsidP="005A3A29">
            <w:pPr>
              <w:rPr>
                <w:lang w:val="en-US"/>
              </w:rPr>
            </w:pPr>
            <w:sdt>
              <w:sdtPr>
                <w:rPr>
                  <w:lang w:val="en-US"/>
                </w:rPr>
                <w:id w:val="1126897889"/>
                <w14:checkbox>
                  <w14:checked w14:val="1"/>
                  <w14:checkedState w14:val="2612" w14:font="MS Gothic"/>
                  <w14:uncheckedState w14:val="2610" w14:font="MS Gothic"/>
                </w14:checkbox>
              </w:sdtPr>
              <w:sdtContent>
                <w:r w:rsidR="005A0EF2">
                  <w:rPr>
                    <w:rFonts w:ascii="MS Gothic" w:eastAsia="MS Gothic" w:hAnsi="MS Gothic" w:hint="eastAsia"/>
                    <w:lang w:val="en-US"/>
                  </w:rPr>
                  <w:t>☒</w:t>
                </w:r>
              </w:sdtContent>
            </w:sdt>
            <w:r w:rsidR="00DF3028">
              <w:rPr>
                <w:lang w:val="en-US"/>
              </w:rPr>
              <w:t xml:space="preserve"> No</w:t>
            </w:r>
          </w:p>
          <w:p w14:paraId="1943E907" w14:textId="77777777" w:rsidR="00DF3028" w:rsidRDefault="00DF3028" w:rsidP="005A3A29">
            <w:pPr>
              <w:rPr>
                <w:lang w:val="en-US"/>
              </w:rPr>
            </w:pPr>
            <w:r>
              <w:rPr>
                <w:lang w:val="en-US"/>
              </w:rPr>
              <w:t>If yes</w:t>
            </w:r>
            <w:r w:rsidR="00B10E44">
              <w:rPr>
                <w:lang w:val="en-US"/>
              </w:rPr>
              <w:t>, please comment</w:t>
            </w:r>
            <w:r>
              <w:rPr>
                <w:lang w:val="en-US"/>
              </w:rPr>
              <w:t xml:space="preserve">: </w:t>
            </w:r>
          </w:p>
          <w:p w14:paraId="5D4F66E4" w14:textId="77777777" w:rsidR="003D036F" w:rsidRDefault="003D036F" w:rsidP="005A3A29">
            <w:pPr>
              <w:rPr>
                <w:lang w:val="en-US"/>
              </w:rPr>
            </w:pPr>
          </w:p>
        </w:tc>
      </w:tr>
      <w:tr w:rsidR="003D036F" w:rsidRPr="00F42A6F" w14:paraId="2AAD5A3E" w14:textId="77777777" w:rsidTr="005A3A29">
        <w:trPr>
          <w:cantSplit/>
          <w:trHeight w:val="269"/>
        </w:trPr>
        <w:tc>
          <w:tcPr>
            <w:tcW w:w="4962" w:type="dxa"/>
          </w:tcPr>
          <w:p w14:paraId="735AE610" w14:textId="77777777" w:rsidR="003D036F" w:rsidRPr="008E2CC2" w:rsidRDefault="007C3FA4" w:rsidP="005A3A29">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lastRenderedPageBreak/>
              <w:t>If so, please explain to what data they relate and what restrictions are in place.</w:t>
            </w:r>
          </w:p>
        </w:tc>
        <w:tc>
          <w:tcPr>
            <w:tcW w:w="10631" w:type="dxa"/>
          </w:tcPr>
          <w:p w14:paraId="0138F1C5" w14:textId="77777777" w:rsidR="007C3FA4" w:rsidRPr="00250516" w:rsidRDefault="00000000" w:rsidP="005A3A29">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09FD315" w14:textId="5A0319E6" w:rsidR="007C3FA4" w:rsidRDefault="00000000" w:rsidP="005A3A29">
            <w:pPr>
              <w:rPr>
                <w:lang w:val="en-US"/>
              </w:rPr>
            </w:pPr>
            <w:sdt>
              <w:sdtPr>
                <w:rPr>
                  <w:lang w:val="en-US"/>
                </w:rPr>
                <w:id w:val="-755433304"/>
                <w14:checkbox>
                  <w14:checked w14:val="1"/>
                  <w14:checkedState w14:val="2612" w14:font="MS Gothic"/>
                  <w14:uncheckedState w14:val="2610" w14:font="MS Gothic"/>
                </w14:checkbox>
              </w:sdtPr>
              <w:sdtContent>
                <w:r w:rsidR="005A0EF2">
                  <w:rPr>
                    <w:rFonts w:ascii="MS Gothic" w:eastAsia="MS Gothic" w:hAnsi="MS Gothic" w:hint="eastAsia"/>
                    <w:lang w:val="en-US"/>
                  </w:rPr>
                  <w:t>☒</w:t>
                </w:r>
              </w:sdtContent>
            </w:sdt>
            <w:r w:rsidR="007C3FA4">
              <w:rPr>
                <w:lang w:val="en-US"/>
              </w:rPr>
              <w:t xml:space="preserve"> No</w:t>
            </w:r>
          </w:p>
          <w:p w14:paraId="0E718F2B" w14:textId="77777777" w:rsidR="007C3FA4" w:rsidRDefault="007C3FA4" w:rsidP="005A3A29">
            <w:pPr>
              <w:rPr>
                <w:lang w:val="en-US"/>
              </w:rPr>
            </w:pPr>
            <w:r>
              <w:rPr>
                <w:lang w:val="en-US"/>
              </w:rPr>
              <w:t xml:space="preserve">If yes, please explain: </w:t>
            </w:r>
          </w:p>
          <w:p w14:paraId="358E2EFC" w14:textId="77777777" w:rsidR="003D036F" w:rsidRDefault="003D036F" w:rsidP="005A3A29">
            <w:pPr>
              <w:rPr>
                <w:lang w:val="en-US"/>
              </w:rPr>
            </w:pPr>
          </w:p>
        </w:tc>
      </w:tr>
      <w:tr w:rsidR="003D036F" w:rsidRPr="00F42A6F" w14:paraId="030D6C81" w14:textId="77777777" w:rsidTr="005A3A29">
        <w:trPr>
          <w:cantSplit/>
          <w:trHeight w:val="269"/>
        </w:trPr>
        <w:tc>
          <w:tcPr>
            <w:tcW w:w="4962" w:type="dxa"/>
          </w:tcPr>
          <w:p w14:paraId="576BD2D7" w14:textId="77777777" w:rsidR="003D036F" w:rsidRPr="008E2CC2" w:rsidRDefault="00950DB8" w:rsidP="005A3A29">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E846589" w14:textId="77777777" w:rsidR="00950DB8" w:rsidRPr="00250516" w:rsidRDefault="00000000" w:rsidP="005A3A29">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8381409" w14:textId="2CD48ECF" w:rsidR="00950DB8" w:rsidRDefault="00000000" w:rsidP="005A3A29">
            <w:pPr>
              <w:rPr>
                <w:lang w:val="en-US"/>
              </w:rPr>
            </w:pPr>
            <w:sdt>
              <w:sdtPr>
                <w:rPr>
                  <w:lang w:val="en-US"/>
                </w:rPr>
                <w:id w:val="1018036039"/>
                <w14:checkbox>
                  <w14:checked w14:val="1"/>
                  <w14:checkedState w14:val="2612" w14:font="MS Gothic"/>
                  <w14:uncheckedState w14:val="2610" w14:font="MS Gothic"/>
                </w14:checkbox>
              </w:sdtPr>
              <w:sdtContent>
                <w:r w:rsidR="00475E9B">
                  <w:rPr>
                    <w:rFonts w:ascii="MS Gothic" w:eastAsia="MS Gothic" w:hAnsi="MS Gothic" w:hint="eastAsia"/>
                    <w:lang w:val="en-US"/>
                  </w:rPr>
                  <w:t>☒</w:t>
                </w:r>
              </w:sdtContent>
            </w:sdt>
            <w:r w:rsidR="00950DB8">
              <w:rPr>
                <w:lang w:val="en-US"/>
              </w:rPr>
              <w:t xml:space="preserve"> No</w:t>
            </w:r>
          </w:p>
          <w:p w14:paraId="3A6559E3" w14:textId="77777777" w:rsidR="00950DB8" w:rsidRDefault="00950DB8" w:rsidP="005A3A29">
            <w:pPr>
              <w:rPr>
                <w:lang w:val="en-US"/>
              </w:rPr>
            </w:pPr>
            <w:r>
              <w:rPr>
                <w:lang w:val="en-US"/>
              </w:rPr>
              <w:t xml:space="preserve">If yes, please explain: </w:t>
            </w:r>
          </w:p>
          <w:p w14:paraId="5D363148" w14:textId="77777777" w:rsidR="003D036F" w:rsidRDefault="003D036F" w:rsidP="005A3A29">
            <w:pPr>
              <w:rPr>
                <w:lang w:val="en-US"/>
              </w:rPr>
            </w:pPr>
          </w:p>
        </w:tc>
      </w:tr>
    </w:tbl>
    <w:p w14:paraId="35084012" w14:textId="77777777" w:rsidR="00171BFB" w:rsidRDefault="00171BFB"/>
    <w:p w14:paraId="188EB6A7" w14:textId="77777777" w:rsidR="00171BFB" w:rsidRDefault="00171BFB"/>
    <w:p w14:paraId="3601F36B"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8146621" w14:textId="77777777" w:rsidTr="005E32FD">
        <w:trPr>
          <w:cantSplit/>
          <w:trHeight w:val="269"/>
        </w:trPr>
        <w:tc>
          <w:tcPr>
            <w:tcW w:w="15593" w:type="dxa"/>
            <w:gridSpan w:val="2"/>
            <w:shd w:val="clear" w:color="auto" w:fill="5B9BD5" w:themeFill="accent5"/>
          </w:tcPr>
          <w:p w14:paraId="03E4260B" w14:textId="77777777" w:rsidR="00877A71" w:rsidRPr="00184DDE" w:rsidRDefault="00171BFB">
            <w:pPr>
              <w:pStyle w:val="ListParagraph"/>
              <w:numPr>
                <w:ilvl w:val="0"/>
                <w:numId w:val="1"/>
              </w:numPr>
              <w:jc w:val="center"/>
              <w:rPr>
                <w:b/>
              </w:rPr>
            </w:pPr>
            <w:r>
              <w:rPr>
                <w:b/>
                <w:bCs/>
              </w:rPr>
              <w:t>Documentation and Metadata</w:t>
            </w:r>
          </w:p>
          <w:p w14:paraId="62942320" w14:textId="77777777" w:rsidR="00184DDE" w:rsidRPr="00AB71F6" w:rsidRDefault="00184DDE" w:rsidP="00184DDE">
            <w:pPr>
              <w:pStyle w:val="ListParagraph"/>
              <w:ind w:left="1080"/>
              <w:rPr>
                <w:b/>
              </w:rPr>
            </w:pPr>
          </w:p>
        </w:tc>
      </w:tr>
      <w:tr w:rsidR="002300DE" w14:paraId="1399F345" w14:textId="77777777" w:rsidTr="00436EB9">
        <w:trPr>
          <w:cantSplit/>
          <w:trHeight w:val="269"/>
        </w:trPr>
        <w:tc>
          <w:tcPr>
            <w:tcW w:w="4962" w:type="dxa"/>
            <w:shd w:val="clear" w:color="auto" w:fill="FFFFFF" w:themeFill="background1"/>
          </w:tcPr>
          <w:p w14:paraId="719EE237"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77595D33" w14:textId="77777777" w:rsidR="00CA2D12" w:rsidRPr="00CA2D12" w:rsidRDefault="00CA2D12" w:rsidP="0035345E">
            <w:pPr>
              <w:jc w:val="both"/>
              <w:rPr>
                <w:i/>
              </w:rPr>
            </w:pPr>
          </w:p>
        </w:tc>
        <w:tc>
          <w:tcPr>
            <w:tcW w:w="10631" w:type="dxa"/>
            <w:shd w:val="clear" w:color="auto" w:fill="FFFFFF" w:themeFill="background1"/>
          </w:tcPr>
          <w:p w14:paraId="52742D6E" w14:textId="7454E5B4" w:rsidR="00CA2D12" w:rsidRDefault="00A72467">
            <w:pPr>
              <w:pStyle w:val="ListParagraph"/>
              <w:numPr>
                <w:ilvl w:val="0"/>
                <w:numId w:val="11"/>
              </w:numPr>
              <w:rPr>
                <w:b/>
                <w:bCs/>
              </w:rPr>
            </w:pPr>
            <w:r>
              <w:rPr>
                <w:b/>
                <w:bCs/>
              </w:rPr>
              <w:t>At project level</w:t>
            </w:r>
          </w:p>
          <w:p w14:paraId="77FD28CB" w14:textId="3E3A90E3" w:rsidR="00A72467" w:rsidRPr="002914FB" w:rsidRDefault="002914FB">
            <w:pPr>
              <w:pStyle w:val="ListParagraph"/>
              <w:numPr>
                <w:ilvl w:val="1"/>
                <w:numId w:val="11"/>
              </w:numPr>
              <w:rPr>
                <w:b/>
                <w:bCs/>
              </w:rPr>
            </w:pPr>
            <w:r>
              <w:t>A README file will be provided for each of the WPs separately. We will use KU Leuven’s template.</w:t>
            </w:r>
          </w:p>
          <w:p w14:paraId="67D53C77" w14:textId="38BA1AED" w:rsidR="002914FB" w:rsidRPr="00B86F02" w:rsidRDefault="00B86F02">
            <w:pPr>
              <w:pStyle w:val="ListParagraph"/>
              <w:numPr>
                <w:ilvl w:val="1"/>
                <w:numId w:val="11"/>
              </w:numPr>
            </w:pPr>
            <w:r w:rsidRPr="00B86F02">
              <w:t xml:space="preserve">For each </w:t>
            </w:r>
            <w:r>
              <w:t>WP</w:t>
            </w:r>
            <w:r w:rsidRPr="00B86F02">
              <w:t xml:space="preserve"> separately, a detailed protocol is provided, including the research methods, practices and instructions given to  participants. Additionally, all questionnaires are added to this documentation. This will be provided in a .pdf format.</w:t>
            </w:r>
          </w:p>
          <w:p w14:paraId="7B18ADE2" w14:textId="77777777" w:rsidR="00A72467" w:rsidRDefault="00A72467">
            <w:pPr>
              <w:pStyle w:val="ListParagraph"/>
              <w:numPr>
                <w:ilvl w:val="0"/>
                <w:numId w:val="11"/>
              </w:numPr>
              <w:rPr>
                <w:b/>
                <w:bCs/>
              </w:rPr>
            </w:pPr>
            <w:r>
              <w:rPr>
                <w:b/>
                <w:bCs/>
              </w:rPr>
              <w:t>At data level</w:t>
            </w:r>
          </w:p>
          <w:p w14:paraId="2B01C2FC" w14:textId="6CF80C11" w:rsidR="006629C7" w:rsidRPr="006629C7" w:rsidRDefault="006629C7">
            <w:pPr>
              <w:pStyle w:val="ListParagraph"/>
              <w:numPr>
                <w:ilvl w:val="1"/>
                <w:numId w:val="11"/>
              </w:numPr>
            </w:pPr>
            <w:r w:rsidRPr="006629C7">
              <w:t>For each work package separately, a standardized case report form (CRF) will be completed during data collection, containing researchers notes, remarks concerning data quality, contextual information, deviations from the protocol, etc. These CRFs will be kept on paper, in the same folder as the research data that are collected on paper.</w:t>
            </w:r>
            <w:r w:rsidR="004A4748">
              <w:t xml:space="preserve"> Paper CRFs will be transcribed to </w:t>
            </w:r>
            <w:proofErr w:type="spellStart"/>
            <w:r w:rsidR="004A4748">
              <w:t>REDCap</w:t>
            </w:r>
            <w:proofErr w:type="spellEnd"/>
            <w:r w:rsidR="004A4748">
              <w:t>.</w:t>
            </w:r>
          </w:p>
          <w:p w14:paraId="7DA1FCB5" w14:textId="77777777" w:rsidR="006629C7" w:rsidRPr="006629C7" w:rsidRDefault="006629C7">
            <w:pPr>
              <w:pStyle w:val="ListParagraph"/>
              <w:numPr>
                <w:ilvl w:val="1"/>
                <w:numId w:val="11"/>
              </w:numPr>
            </w:pPr>
            <w:r w:rsidRPr="006629C7">
              <w:t>For each work package separately, a user guide on data processing &amp; handling will be provided as a .pdf file.</w:t>
            </w:r>
          </w:p>
          <w:p w14:paraId="3A596C3B" w14:textId="2096FC4E" w:rsidR="00070A45" w:rsidRPr="00D7186E" w:rsidRDefault="006629C7">
            <w:pPr>
              <w:pStyle w:val="ListParagraph"/>
              <w:numPr>
                <w:ilvl w:val="1"/>
                <w:numId w:val="11"/>
              </w:numPr>
            </w:pPr>
            <w:r w:rsidRPr="006629C7">
              <w:t>For each work package separately, a data dictionary will be provided (either in the same file, or provided in the same folder) as a .csv file.</w:t>
            </w:r>
          </w:p>
        </w:tc>
      </w:tr>
      <w:tr w:rsidR="002300DE" w14:paraId="1389A386" w14:textId="77777777" w:rsidTr="00436EB9">
        <w:trPr>
          <w:cantSplit/>
          <w:trHeight w:val="269"/>
        </w:trPr>
        <w:tc>
          <w:tcPr>
            <w:tcW w:w="4962" w:type="dxa"/>
            <w:shd w:val="clear" w:color="auto" w:fill="FFFFFF" w:themeFill="background1"/>
          </w:tcPr>
          <w:p w14:paraId="14165DC2"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9179E1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A189E30" w14:textId="77777777" w:rsidR="00771CF4" w:rsidRDefault="00771CF4" w:rsidP="00771CF4">
            <w:pPr>
              <w:rPr>
                <w:rFonts w:ascii="Arial" w:eastAsia="Times New Roman" w:hAnsi="Arial" w:cs="Arial"/>
                <w:sz w:val="16"/>
                <w:szCs w:val="16"/>
                <w:lang w:val="en-US" w:eastAsia="nl-BE"/>
              </w:rPr>
            </w:pPr>
          </w:p>
          <w:p w14:paraId="7D797C5D"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38A4EF5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A7E2097" w14:textId="197DF03F"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036897">
                  <w:rPr>
                    <w:rFonts w:ascii="MS Gothic" w:eastAsia="MS Gothic" w:hAnsi="MS Gothic" w:hint="eastAsia"/>
                    <w:lang w:val="en-US"/>
                  </w:rPr>
                  <w:t>☒</w:t>
                </w:r>
              </w:sdtContent>
            </w:sdt>
            <w:r w:rsidR="00CA2D12">
              <w:rPr>
                <w:lang w:val="en-US"/>
              </w:rPr>
              <w:t xml:space="preserve"> Yes</w:t>
            </w:r>
          </w:p>
          <w:p w14:paraId="43B507BD"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12F6B10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CF3464C" w14:textId="76A53DC5" w:rsidR="00F81457" w:rsidRDefault="00DD1F24">
            <w:pPr>
              <w:pStyle w:val="ListParagraph"/>
              <w:numPr>
                <w:ilvl w:val="0"/>
                <w:numId w:val="12"/>
              </w:numPr>
              <w:rPr>
                <w:lang w:val="en-US"/>
              </w:rPr>
            </w:pPr>
            <w:r>
              <w:rPr>
                <w:lang w:val="en-US"/>
              </w:rPr>
              <w:t>At project level</w:t>
            </w:r>
          </w:p>
          <w:p w14:paraId="3C3FA747" w14:textId="647644B6" w:rsidR="00DD1F24" w:rsidRDefault="00DC0A36">
            <w:pPr>
              <w:pStyle w:val="ListParagraph"/>
              <w:numPr>
                <w:ilvl w:val="1"/>
                <w:numId w:val="12"/>
              </w:numPr>
              <w:rPr>
                <w:lang w:val="en-US"/>
              </w:rPr>
            </w:pPr>
            <w:r>
              <w:rPr>
                <w:lang w:val="en-US"/>
              </w:rPr>
              <w:t>The RDR metadata format will be followed (see Data sharing &amp; reuse)</w:t>
            </w:r>
          </w:p>
          <w:p w14:paraId="4073BCE5" w14:textId="2836EABC" w:rsidR="00DD1F24" w:rsidRDefault="00DD1F24">
            <w:pPr>
              <w:pStyle w:val="ListParagraph"/>
              <w:numPr>
                <w:ilvl w:val="0"/>
                <w:numId w:val="12"/>
              </w:numPr>
              <w:rPr>
                <w:lang w:val="en-US"/>
              </w:rPr>
            </w:pPr>
            <w:r>
              <w:rPr>
                <w:lang w:val="en-US"/>
              </w:rPr>
              <w:t>At data level</w:t>
            </w:r>
          </w:p>
          <w:p w14:paraId="5DD8085C" w14:textId="7BAFAA8F" w:rsidR="00DC0A36" w:rsidRPr="00B13117" w:rsidRDefault="006D79B3">
            <w:pPr>
              <w:pStyle w:val="ListParagraph"/>
              <w:numPr>
                <w:ilvl w:val="1"/>
                <w:numId w:val="12"/>
              </w:numPr>
              <w:rPr>
                <w:lang w:val="en-US"/>
              </w:rPr>
            </w:pPr>
            <w:r>
              <w:rPr>
                <w:lang w:val="en-US"/>
              </w:rPr>
              <w:t xml:space="preserve">MRI data will be stored according </w:t>
            </w:r>
            <w:r w:rsidRPr="00165198">
              <w:rPr>
                <w:lang w:val="en-US"/>
              </w:rPr>
              <w:t xml:space="preserve">to </w:t>
            </w:r>
            <w:r w:rsidR="00165198" w:rsidRPr="00165198">
              <w:t xml:space="preserve">the </w:t>
            </w:r>
            <w:hyperlink r:id="rId9" w:history="1">
              <w:r w:rsidR="00165198" w:rsidRPr="00165198">
                <w:rPr>
                  <w:rStyle w:val="Hyperlink"/>
                  <w:color w:val="auto"/>
                </w:rPr>
                <w:t>BIDS</w:t>
              </w:r>
            </w:hyperlink>
            <w:r w:rsidR="00165198" w:rsidRPr="00165198">
              <w:t xml:space="preserve"> (Brain Imaging Data Structure) standard.</w:t>
            </w:r>
          </w:p>
          <w:p w14:paraId="1D2F3579" w14:textId="25499305" w:rsidR="00B13117" w:rsidRPr="00AD7224" w:rsidRDefault="00B13117">
            <w:pPr>
              <w:pStyle w:val="ListParagraph"/>
              <w:numPr>
                <w:ilvl w:val="1"/>
                <w:numId w:val="12"/>
              </w:numPr>
              <w:rPr>
                <w:lang w:val="en-US"/>
              </w:rPr>
            </w:pPr>
            <w:r>
              <w:t>The MRI DICOM format will be used, which includes structured metadata regarding the acquisition parameters and procedures.</w:t>
            </w:r>
          </w:p>
          <w:p w14:paraId="63AC2554" w14:textId="34EE7D2F" w:rsidR="00AD7224" w:rsidRPr="00DD1F24" w:rsidRDefault="00AD7224">
            <w:pPr>
              <w:pStyle w:val="ListParagraph"/>
              <w:numPr>
                <w:ilvl w:val="1"/>
                <w:numId w:val="12"/>
              </w:numPr>
              <w:rPr>
                <w:lang w:val="en-US"/>
              </w:rPr>
            </w:pPr>
            <w:r>
              <w:t>Time-stamped bimanual (</w:t>
            </w:r>
            <w:proofErr w:type="spellStart"/>
            <w:r>
              <w:t>behavioral</w:t>
            </w:r>
            <w:proofErr w:type="spellEnd"/>
            <w:r>
              <w:t>) (meta)data</w:t>
            </w:r>
          </w:p>
          <w:p w14:paraId="3BDC8DC7" w14:textId="77777777" w:rsidR="00F81457" w:rsidRDefault="00F81457" w:rsidP="00F81457">
            <w:pPr>
              <w:rPr>
                <w:lang w:val="en-US"/>
              </w:rPr>
            </w:pPr>
          </w:p>
          <w:p w14:paraId="1737DFAA"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58C4477" w14:textId="77777777" w:rsidR="00F81457" w:rsidRDefault="00F81457" w:rsidP="00F81457">
            <w:pPr>
              <w:rPr>
                <w:lang w:val="en-US"/>
              </w:rPr>
            </w:pPr>
          </w:p>
          <w:p w14:paraId="012B5C8E" w14:textId="77777777" w:rsidR="00F81457" w:rsidRPr="00F81457" w:rsidRDefault="00F81457" w:rsidP="00F81457">
            <w:pPr>
              <w:rPr>
                <w:lang w:val="en-US"/>
              </w:rPr>
            </w:pPr>
          </w:p>
          <w:p w14:paraId="778A6676" w14:textId="77777777" w:rsidR="002300DE" w:rsidRDefault="002300DE" w:rsidP="00534707">
            <w:pPr>
              <w:jc w:val="both"/>
              <w:rPr>
                <w:b/>
                <w:bCs/>
              </w:rPr>
            </w:pPr>
          </w:p>
        </w:tc>
      </w:tr>
    </w:tbl>
    <w:p w14:paraId="225304DA" w14:textId="77777777" w:rsidR="00CE6D90" w:rsidRDefault="00CE6D90"/>
    <w:p w14:paraId="65EDE95F"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B7FA666" w14:textId="77777777" w:rsidTr="005E32FD">
        <w:trPr>
          <w:cantSplit/>
          <w:trHeight w:val="269"/>
        </w:trPr>
        <w:tc>
          <w:tcPr>
            <w:tcW w:w="15593" w:type="dxa"/>
            <w:gridSpan w:val="2"/>
            <w:shd w:val="clear" w:color="auto" w:fill="5B9BD5" w:themeFill="accent5"/>
          </w:tcPr>
          <w:p w14:paraId="731EDAF8" w14:textId="77777777" w:rsidR="009F7382" w:rsidRPr="009F7382" w:rsidRDefault="009F7382">
            <w:pPr>
              <w:pStyle w:val="ListParagraph"/>
              <w:numPr>
                <w:ilvl w:val="0"/>
                <w:numId w:val="1"/>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1C346CC" w14:textId="77777777" w:rsidR="00877A71" w:rsidRPr="00145CC7" w:rsidRDefault="00877A71" w:rsidP="00EE6614">
            <w:pPr>
              <w:ind w:left="360"/>
              <w:jc w:val="center"/>
              <w:rPr>
                <w:b/>
              </w:rPr>
            </w:pPr>
          </w:p>
        </w:tc>
      </w:tr>
      <w:tr w:rsidR="002300DE" w:rsidRPr="00F42A6F" w14:paraId="550806E2" w14:textId="77777777" w:rsidTr="00436EB9">
        <w:trPr>
          <w:cantSplit/>
          <w:trHeight w:val="269"/>
        </w:trPr>
        <w:tc>
          <w:tcPr>
            <w:tcW w:w="4962" w:type="dxa"/>
          </w:tcPr>
          <w:p w14:paraId="2B1F69EE" w14:textId="77777777" w:rsidR="002300DE" w:rsidRDefault="00CE6D90" w:rsidP="008F2D7E">
            <w:r w:rsidRPr="002B78E0">
              <w:lastRenderedPageBreak/>
              <w:t>Where will the data be stored?</w:t>
            </w:r>
          </w:p>
        </w:tc>
        <w:tc>
          <w:tcPr>
            <w:tcW w:w="10631" w:type="dxa"/>
          </w:tcPr>
          <w:p w14:paraId="78DB80FE" w14:textId="40438F64" w:rsidR="005475DF" w:rsidRPr="005475DF" w:rsidRDefault="005475DF" w:rsidP="005475DF">
            <w:pPr>
              <w:rPr>
                <w:b/>
                <w:bCs/>
                <w:u w:val="single"/>
              </w:rPr>
            </w:pPr>
            <w:r w:rsidRPr="005475DF">
              <w:rPr>
                <w:b/>
                <w:bCs/>
                <w:u w:val="single"/>
              </w:rPr>
              <w:t>Research data</w:t>
            </w:r>
          </w:p>
          <w:p w14:paraId="0F964225" w14:textId="12BD73E9" w:rsidR="00CE6D90" w:rsidRPr="0079013B" w:rsidRDefault="00E62767" w:rsidP="0002112C">
            <w:pPr>
              <w:pStyle w:val="ListParagraph"/>
              <w:numPr>
                <w:ilvl w:val="0"/>
                <w:numId w:val="3"/>
              </w:numPr>
              <w:rPr>
                <w:b/>
                <w:bCs/>
              </w:rPr>
            </w:pPr>
            <w:r w:rsidRPr="0079013B">
              <w:rPr>
                <w:b/>
                <w:bCs/>
              </w:rPr>
              <w:t xml:space="preserve">KU Leuven network drive, specifically L-drive. </w:t>
            </w:r>
            <w:r w:rsidRPr="00922484">
              <w:t>Source data</w:t>
            </w:r>
            <w:r w:rsidR="0079013B">
              <w:t xml:space="preserve"> will be (temporarily) stored on external hard drive and </w:t>
            </w:r>
            <w:r w:rsidRPr="00922484">
              <w:t>are exported immediately after collection from their respective research instruments and will be stored in a shared folder on the password-protected L-drive within the KU Leuven environment. For active use, copies from the master data on the L-drive can</w:t>
            </w:r>
            <w:r w:rsidRPr="00B65EC1">
              <w:t xml:space="preserve"> be made and kept on the personal devices of the involved researchers.</w:t>
            </w:r>
            <w:r w:rsidR="0079013B">
              <w:t xml:space="preserve"> </w:t>
            </w:r>
          </w:p>
          <w:p w14:paraId="242F8950" w14:textId="3511D437" w:rsidR="00E62767" w:rsidRPr="00B65EC1" w:rsidRDefault="00E62767">
            <w:pPr>
              <w:pStyle w:val="ListParagraph"/>
              <w:numPr>
                <w:ilvl w:val="0"/>
                <w:numId w:val="3"/>
              </w:numPr>
              <w:rPr>
                <w:b/>
                <w:bCs/>
              </w:rPr>
            </w:pPr>
            <w:proofErr w:type="spellStart"/>
            <w:r w:rsidRPr="00B65EC1">
              <w:rPr>
                <w:b/>
                <w:bCs/>
              </w:rPr>
              <w:t>REDCap</w:t>
            </w:r>
            <w:proofErr w:type="spellEnd"/>
            <w:r w:rsidRPr="00B65EC1">
              <w:rPr>
                <w:b/>
                <w:bCs/>
              </w:rPr>
              <w:t xml:space="preserve">. </w:t>
            </w:r>
            <w:r w:rsidRPr="00B65EC1">
              <w:t xml:space="preserve">Data will be gathered using </w:t>
            </w:r>
            <w:proofErr w:type="spellStart"/>
            <w:r w:rsidRPr="00B65EC1">
              <w:t>REDCap</w:t>
            </w:r>
            <w:proofErr w:type="spellEnd"/>
            <w:r w:rsidRPr="00B65EC1">
              <w:t xml:space="preserve">, a secured and password-protected database and data management system, hosted on dedicated KU Leuven data servers at Campus </w:t>
            </w:r>
            <w:proofErr w:type="spellStart"/>
            <w:r w:rsidRPr="00B65EC1">
              <w:t>Heverlee</w:t>
            </w:r>
            <w:proofErr w:type="spellEnd"/>
            <w:r w:rsidRPr="00B65EC1">
              <w:t>.</w:t>
            </w:r>
          </w:p>
          <w:p w14:paraId="1B956AAE" w14:textId="63B077DD" w:rsidR="00CE6D90" w:rsidRPr="0079013B" w:rsidRDefault="00E62767">
            <w:pPr>
              <w:pStyle w:val="ListParagraph"/>
              <w:numPr>
                <w:ilvl w:val="0"/>
                <w:numId w:val="3"/>
              </w:numPr>
              <w:rPr>
                <w:b/>
                <w:bCs/>
              </w:rPr>
            </w:pPr>
            <w:r w:rsidRPr="00B65EC1">
              <w:rPr>
                <w:b/>
                <w:bCs/>
              </w:rPr>
              <w:t xml:space="preserve">Data collected on paper. </w:t>
            </w:r>
            <w:r w:rsidR="00452662" w:rsidRPr="00452662">
              <w:t xml:space="preserve">The paper copies of the descriptive data and questionnaires will be stored in a secured locker at the Department of </w:t>
            </w:r>
            <w:r w:rsidR="00452662">
              <w:t>Movement Sciences</w:t>
            </w:r>
            <w:r w:rsidR="00452662" w:rsidRPr="00452662">
              <w:t xml:space="preserve">, Building The </w:t>
            </w:r>
            <w:proofErr w:type="spellStart"/>
            <w:r w:rsidR="00452662" w:rsidRPr="00452662">
              <w:t>Nayer</w:t>
            </w:r>
            <w:proofErr w:type="spellEnd"/>
            <w:r w:rsidR="00452662" w:rsidRPr="00452662">
              <w:t>, of the KU Leuven. Only authorized personnel will have access to this locked storage room as they will need to be granted access by the PI (</w:t>
            </w:r>
            <w:r w:rsidR="00452662">
              <w:t>Jolien Gooijers</w:t>
            </w:r>
            <w:r w:rsidR="00452662" w:rsidRPr="00452662">
              <w:t>).</w:t>
            </w:r>
          </w:p>
          <w:p w14:paraId="3C92E199" w14:textId="77777777" w:rsidR="0079013B" w:rsidRPr="00F838F4" w:rsidRDefault="0079013B" w:rsidP="0079013B">
            <w:pPr>
              <w:pStyle w:val="ListParagraph"/>
              <w:ind w:left="360"/>
              <w:rPr>
                <w:b/>
                <w:bCs/>
              </w:rPr>
            </w:pPr>
          </w:p>
          <w:p w14:paraId="467A1BCC" w14:textId="77777777" w:rsidR="00F838F4" w:rsidRPr="005475DF" w:rsidRDefault="00F838F4" w:rsidP="00F838F4">
            <w:pPr>
              <w:pStyle w:val="ListParagraph"/>
              <w:ind w:left="360"/>
              <w:rPr>
                <w:b/>
                <w:bCs/>
              </w:rPr>
            </w:pPr>
          </w:p>
          <w:p w14:paraId="61FE84F2" w14:textId="77777777" w:rsidR="005475DF" w:rsidRDefault="005E43DE" w:rsidP="005475DF">
            <w:pPr>
              <w:rPr>
                <w:b/>
                <w:bCs/>
                <w:u w:val="single"/>
              </w:rPr>
            </w:pPr>
            <w:r>
              <w:rPr>
                <w:b/>
                <w:bCs/>
                <w:u w:val="single"/>
              </w:rPr>
              <w:t>Personal data for organizing the research</w:t>
            </w:r>
          </w:p>
          <w:p w14:paraId="0D946B95" w14:textId="77777777" w:rsidR="00DA6580" w:rsidRPr="00DA6580" w:rsidRDefault="00DA6580">
            <w:pPr>
              <w:pStyle w:val="ListParagraph"/>
              <w:numPr>
                <w:ilvl w:val="0"/>
                <w:numId w:val="13"/>
              </w:numPr>
            </w:pPr>
            <w:r w:rsidRPr="00DA6580">
              <w:t>A digital subject identification log will be kept on the L-drive in a separate folder (i.e. not together with the research data) and will be password protected.</w:t>
            </w:r>
          </w:p>
          <w:p w14:paraId="0EA46D76" w14:textId="0E798028" w:rsidR="005E43DE" w:rsidRPr="005E43DE" w:rsidRDefault="00DA6580">
            <w:pPr>
              <w:pStyle w:val="ListParagraph"/>
              <w:numPr>
                <w:ilvl w:val="0"/>
                <w:numId w:val="13"/>
              </w:numPr>
              <w:rPr>
                <w:b/>
                <w:bCs/>
              </w:rPr>
            </w:pPr>
            <w:r w:rsidRPr="00DA6580">
              <w:t xml:space="preserve">Paper informed consent forms will be stored in a secured locker at the Department of Rehabilitation Sciences, Building The </w:t>
            </w:r>
            <w:proofErr w:type="spellStart"/>
            <w:r w:rsidRPr="00DA6580">
              <w:t>Nayer</w:t>
            </w:r>
            <w:proofErr w:type="spellEnd"/>
            <w:r w:rsidRPr="00DA6580">
              <w:t>, of the KU Leuven. Only authorized personnel will have access to this locked storage room as they will need to be granted access by the PI (</w:t>
            </w:r>
            <w:r w:rsidR="00F838F4">
              <w:t>Jolien Gooijers</w:t>
            </w:r>
            <w:r w:rsidRPr="00DA6580">
              <w:t>). The ICFs will not be kept in the same binder as the paper research data.</w:t>
            </w:r>
          </w:p>
        </w:tc>
      </w:tr>
      <w:tr w:rsidR="002300DE" w:rsidRPr="00F42A6F" w14:paraId="3281ED04" w14:textId="77777777" w:rsidTr="00436EB9">
        <w:trPr>
          <w:cantSplit/>
          <w:trHeight w:val="269"/>
        </w:trPr>
        <w:tc>
          <w:tcPr>
            <w:tcW w:w="4962" w:type="dxa"/>
          </w:tcPr>
          <w:p w14:paraId="2FFCDCBA" w14:textId="77777777" w:rsidR="0008393F" w:rsidRDefault="00C67569" w:rsidP="00877A71">
            <w:r w:rsidRPr="002B78E0">
              <w:lastRenderedPageBreak/>
              <w:t>How will the data be backed up?</w:t>
            </w:r>
          </w:p>
          <w:p w14:paraId="12AC9022" w14:textId="77777777" w:rsidR="0008393F" w:rsidRDefault="0008393F" w:rsidP="0008393F"/>
          <w:p w14:paraId="0122238D"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14:paraId="15BA785F" w14:textId="77777777" w:rsidR="0093526F" w:rsidRDefault="0093526F" w:rsidP="0008393F">
            <w:pPr>
              <w:rPr>
                <w:i/>
                <w:sz w:val="20"/>
                <w:szCs w:val="20"/>
              </w:rPr>
            </w:pPr>
          </w:p>
          <w:p w14:paraId="2DA88511"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3505B721" w14:textId="77777777" w:rsidR="002300DE" w:rsidRPr="0008393F" w:rsidRDefault="002300DE" w:rsidP="0008393F"/>
        </w:tc>
        <w:tc>
          <w:tcPr>
            <w:tcW w:w="10631" w:type="dxa"/>
          </w:tcPr>
          <w:p w14:paraId="7BC16179" w14:textId="408D08F9" w:rsidR="00097F73" w:rsidRPr="000F6352" w:rsidRDefault="00097F73">
            <w:pPr>
              <w:pStyle w:val="ListParagraph"/>
              <w:numPr>
                <w:ilvl w:val="0"/>
                <w:numId w:val="4"/>
              </w:numPr>
            </w:pPr>
            <w:r w:rsidRPr="000F6352">
              <w:rPr>
                <w:b/>
                <w:bCs/>
              </w:rPr>
              <w:t xml:space="preserve">KU Leuven network drive, specifically L-drive. </w:t>
            </w:r>
            <w:r w:rsidRPr="000F6352">
              <w:t xml:space="preserve">Automatic version management of the files occurs when storing data in the KU Leuven </w:t>
            </w:r>
            <w:proofErr w:type="spellStart"/>
            <w:r w:rsidRPr="000F6352">
              <w:t>datacenters</w:t>
            </w:r>
            <w:proofErr w:type="spellEnd"/>
            <w:r w:rsidRPr="000F6352">
              <w:t>. Version management is done using "snapshot" technology, where the previous versions of the changed files are kept online in a snapshot on the same storage system.</w:t>
            </w:r>
          </w:p>
          <w:p w14:paraId="44C55F9C" w14:textId="77777777" w:rsidR="00097F73" w:rsidRPr="000F6352" w:rsidRDefault="00097F73">
            <w:pPr>
              <w:pStyle w:val="ListParagraph"/>
              <w:numPr>
                <w:ilvl w:val="1"/>
                <w:numId w:val="4"/>
              </w:numPr>
            </w:pPr>
            <w:r w:rsidRPr="000F6352">
              <w:t>by default, 1 snapshot is taken daily and is kept for 14 days. So you can go back to previous versions of the file up to 14 days.</w:t>
            </w:r>
          </w:p>
          <w:p w14:paraId="62F1B8DD" w14:textId="77777777" w:rsidR="00097F73" w:rsidRPr="000F6352" w:rsidRDefault="00097F73">
            <w:pPr>
              <w:pStyle w:val="ListParagraph"/>
              <w:numPr>
                <w:ilvl w:val="1"/>
                <w:numId w:val="4"/>
              </w:numPr>
            </w:pPr>
            <w:r w:rsidRPr="000F6352">
              <w:t>end users can restore older files themselves from within their Windows PC via the "previous versions | previous versions" functionality.</w:t>
            </w:r>
          </w:p>
          <w:p w14:paraId="6E4DE447" w14:textId="77777777" w:rsidR="00097F73" w:rsidRPr="000F6352" w:rsidRDefault="00097F73" w:rsidP="00097F73">
            <w:pPr>
              <w:pStyle w:val="ListParagraph"/>
              <w:ind w:left="360"/>
            </w:pPr>
            <w:r w:rsidRPr="000F6352">
              <w:t xml:space="preserve">A mirror (an exact copy) of the data is provided in the second ICTS data </w:t>
            </w:r>
            <w:proofErr w:type="spellStart"/>
            <w:r w:rsidRPr="000F6352">
              <w:t>center</w:t>
            </w:r>
            <w:proofErr w:type="spellEnd"/>
            <w:r w:rsidRPr="000F6352">
              <w:t xml:space="preserve"> for “business continuity” or “disaster recovery” purposes; a file is copied to the second data </w:t>
            </w:r>
            <w:proofErr w:type="spellStart"/>
            <w:r w:rsidRPr="000F6352">
              <w:t>center</w:t>
            </w:r>
            <w:proofErr w:type="spellEnd"/>
            <w:r w:rsidRPr="000F6352">
              <w:t xml:space="preserve"> as soon as it is written to a drive. ICTS can put the copy online within an hour in case of disaster with the primary storage.</w:t>
            </w:r>
          </w:p>
          <w:p w14:paraId="39ACDE4A" w14:textId="37B5D7E0" w:rsidR="00097F73" w:rsidRPr="000F6352" w:rsidRDefault="00097F73">
            <w:pPr>
              <w:pStyle w:val="ListParagraph"/>
              <w:numPr>
                <w:ilvl w:val="0"/>
                <w:numId w:val="4"/>
              </w:numPr>
            </w:pPr>
            <w:proofErr w:type="spellStart"/>
            <w:r w:rsidRPr="000F6352">
              <w:rPr>
                <w:b/>
                <w:bCs/>
              </w:rPr>
              <w:t>REDCap</w:t>
            </w:r>
            <w:proofErr w:type="spellEnd"/>
            <w:r w:rsidRPr="000F6352">
              <w:rPr>
                <w:b/>
                <w:bCs/>
              </w:rPr>
              <w:t xml:space="preserve">. </w:t>
            </w:r>
            <w:r w:rsidRPr="000F6352">
              <w:t xml:space="preserve">When using KU Leuven </w:t>
            </w:r>
            <w:proofErr w:type="spellStart"/>
            <w:r w:rsidRPr="000F6352">
              <w:t>REDCap</w:t>
            </w:r>
            <w:proofErr w:type="spellEnd"/>
            <w:r w:rsidRPr="000F6352">
              <w:t>, data is backed up as follows:</w:t>
            </w:r>
          </w:p>
          <w:p w14:paraId="37D89274" w14:textId="77777777" w:rsidR="00097F73" w:rsidRPr="000F6352" w:rsidRDefault="00097F73">
            <w:pPr>
              <w:pStyle w:val="ListParagraph"/>
              <w:numPr>
                <w:ilvl w:val="1"/>
                <w:numId w:val="4"/>
              </w:numPr>
            </w:pPr>
            <w:r w:rsidRPr="000F6352">
              <w:t>The web server backup regime is specified below:</w:t>
            </w:r>
          </w:p>
          <w:p w14:paraId="0A773041" w14:textId="77777777" w:rsidR="00097F73" w:rsidRPr="000F6352" w:rsidRDefault="00097F73">
            <w:pPr>
              <w:pStyle w:val="ListParagraph"/>
              <w:numPr>
                <w:ilvl w:val="2"/>
                <w:numId w:val="4"/>
              </w:numPr>
            </w:pPr>
            <w:r w:rsidRPr="000F6352">
              <w:t>An hourly backup, the last 6 versions of which are saved</w:t>
            </w:r>
          </w:p>
          <w:p w14:paraId="1982E55D" w14:textId="77777777" w:rsidR="00097F73" w:rsidRPr="000F6352" w:rsidRDefault="00097F73">
            <w:pPr>
              <w:pStyle w:val="ListParagraph"/>
              <w:numPr>
                <w:ilvl w:val="2"/>
                <w:numId w:val="4"/>
              </w:numPr>
            </w:pPr>
            <w:r w:rsidRPr="000F6352">
              <w:t>A daily backup, the last 7 versions of which are saved</w:t>
            </w:r>
          </w:p>
          <w:p w14:paraId="4DA5D9A8" w14:textId="77777777" w:rsidR="00097F73" w:rsidRPr="000F6352" w:rsidRDefault="00097F73">
            <w:pPr>
              <w:pStyle w:val="ListParagraph"/>
              <w:numPr>
                <w:ilvl w:val="2"/>
                <w:numId w:val="4"/>
              </w:numPr>
            </w:pPr>
            <w:r w:rsidRPr="000F6352">
              <w:t>A weekly backup,  the last 6 versions of which are saved</w:t>
            </w:r>
          </w:p>
          <w:p w14:paraId="6E9BD6B3" w14:textId="77777777" w:rsidR="00097F73" w:rsidRPr="000F6352" w:rsidRDefault="00097F73">
            <w:pPr>
              <w:pStyle w:val="ListParagraph"/>
              <w:numPr>
                <w:ilvl w:val="1"/>
                <w:numId w:val="4"/>
              </w:numPr>
            </w:pPr>
            <w:r w:rsidRPr="000F6352">
              <w:t>The database backup regime is specified below:</w:t>
            </w:r>
          </w:p>
          <w:p w14:paraId="6B88749B" w14:textId="77777777" w:rsidR="00097F73" w:rsidRPr="000F6352" w:rsidRDefault="00097F73">
            <w:pPr>
              <w:pStyle w:val="ListParagraph"/>
              <w:numPr>
                <w:ilvl w:val="2"/>
                <w:numId w:val="4"/>
              </w:numPr>
            </w:pPr>
            <w:r w:rsidRPr="000F6352">
              <w:t>A nightly cold backup of all databases</w:t>
            </w:r>
          </w:p>
          <w:p w14:paraId="6CEE4795" w14:textId="77777777" w:rsidR="00097F73" w:rsidRPr="000F6352" w:rsidRDefault="00097F73">
            <w:pPr>
              <w:pStyle w:val="ListParagraph"/>
              <w:numPr>
                <w:ilvl w:val="2"/>
                <w:numId w:val="4"/>
              </w:numPr>
            </w:pPr>
            <w:r w:rsidRPr="000F6352">
              <w:t>One month’s storage of the nightly cold backups</w:t>
            </w:r>
          </w:p>
          <w:p w14:paraId="7B430D57" w14:textId="0C3D00EA" w:rsidR="00097F73" w:rsidRPr="000F6352" w:rsidRDefault="00097F73">
            <w:pPr>
              <w:pStyle w:val="ListParagraph"/>
              <w:numPr>
                <w:ilvl w:val="1"/>
                <w:numId w:val="4"/>
              </w:numPr>
            </w:pPr>
            <w:r w:rsidRPr="000F6352">
              <w:t>Data restore, upon request</w:t>
            </w:r>
          </w:p>
          <w:p w14:paraId="031407F5" w14:textId="0EFEF3FE" w:rsidR="00C67569" w:rsidRPr="00CC580C" w:rsidRDefault="00CC580C">
            <w:pPr>
              <w:pStyle w:val="ListParagraph"/>
              <w:numPr>
                <w:ilvl w:val="0"/>
                <w:numId w:val="4"/>
              </w:numPr>
              <w:rPr>
                <w:color w:val="4472C4" w:themeColor="accent1"/>
              </w:rPr>
            </w:pPr>
            <w:r w:rsidRPr="000F6352">
              <w:t xml:space="preserve">To ensure that the master file remains up-to-date the </w:t>
            </w:r>
            <w:proofErr w:type="spellStart"/>
            <w:r w:rsidRPr="000F6352">
              <w:t>FreeFileSync</w:t>
            </w:r>
            <w:proofErr w:type="spellEnd"/>
            <w:r w:rsidRPr="000F6352">
              <w:t xml:space="preserve"> tool will be used for regular synchronization of active copies to the L-drive.</w:t>
            </w:r>
          </w:p>
        </w:tc>
      </w:tr>
      <w:tr w:rsidR="00C271CA" w:rsidRPr="00F42A6F" w14:paraId="44E5A235" w14:textId="77777777" w:rsidTr="00436EB9">
        <w:trPr>
          <w:cantSplit/>
          <w:trHeight w:val="269"/>
        </w:trPr>
        <w:tc>
          <w:tcPr>
            <w:tcW w:w="4962" w:type="dxa"/>
          </w:tcPr>
          <w:p w14:paraId="3D6E6FF9"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0CA72CE" w14:textId="2CF72CA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734E8">
                  <w:rPr>
                    <w:rFonts w:ascii="MS Gothic" w:eastAsia="MS Gothic" w:hAnsi="MS Gothic" w:hint="eastAsia"/>
                    <w:lang w:val="en-US"/>
                  </w:rPr>
                  <w:t>☒</w:t>
                </w:r>
              </w:sdtContent>
            </w:sdt>
            <w:r w:rsidR="00C271CA" w:rsidRPr="00436EB9">
              <w:rPr>
                <w:lang w:val="en-US"/>
              </w:rPr>
              <w:t xml:space="preserve"> Yes</w:t>
            </w:r>
          </w:p>
          <w:p w14:paraId="01A33064"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C8420DA" w14:textId="77777777" w:rsidR="0087485C" w:rsidRDefault="0087485C" w:rsidP="00C271CA">
            <w:pPr>
              <w:rPr>
                <w:bCs/>
              </w:rPr>
            </w:pPr>
            <w:r>
              <w:rPr>
                <w:bCs/>
              </w:rPr>
              <w:t>If yes, please specify concisely:</w:t>
            </w:r>
          </w:p>
          <w:p w14:paraId="16530F46" w14:textId="4F9ECD5C" w:rsidR="00570A13" w:rsidRPr="009C0B99" w:rsidRDefault="00570A13">
            <w:pPr>
              <w:pStyle w:val="ListParagraph"/>
              <w:numPr>
                <w:ilvl w:val="0"/>
                <w:numId w:val="6"/>
              </w:numPr>
              <w:rPr>
                <w:bCs/>
              </w:rPr>
            </w:pPr>
            <w:r w:rsidRPr="00135752">
              <w:rPr>
                <w:b/>
                <w:bCs/>
              </w:rPr>
              <w:t xml:space="preserve">KU Leuven network drive, specifically L-drive. </w:t>
            </w:r>
            <w:r w:rsidRPr="00135752">
              <w:rPr>
                <w:bCs/>
              </w:rPr>
              <w:t xml:space="preserve">Our </w:t>
            </w:r>
            <w:r w:rsidRPr="009C0B99">
              <w:rPr>
                <w:bCs/>
              </w:rPr>
              <w:t>research group</w:t>
            </w:r>
            <w:r w:rsidRPr="00135752">
              <w:rPr>
                <w:bCs/>
              </w:rPr>
              <w:t xml:space="preserve"> has </w:t>
            </w:r>
            <w:r w:rsidRPr="009C0B99">
              <w:rPr>
                <w:bCs/>
              </w:rPr>
              <w:t xml:space="preserve">a L-drive with a capacity of </w:t>
            </w:r>
            <w:r w:rsidR="003734E8" w:rsidRPr="009C0B99">
              <w:rPr>
                <w:bCs/>
              </w:rPr>
              <w:t xml:space="preserve">5 </w:t>
            </w:r>
            <w:r w:rsidRPr="009C0B99">
              <w:rPr>
                <w:bCs/>
              </w:rPr>
              <w:t xml:space="preserve">TB for active research data. As the estimated size of the dataset is </w:t>
            </w:r>
            <w:r w:rsidR="004F1CDB">
              <w:rPr>
                <w:bCs/>
              </w:rPr>
              <w:t>1</w:t>
            </w:r>
            <w:r w:rsidR="003375E2">
              <w:rPr>
                <w:bCs/>
              </w:rPr>
              <w:t>,</w:t>
            </w:r>
            <w:r w:rsidR="004F1CDB">
              <w:rPr>
                <w:bCs/>
              </w:rPr>
              <w:t>358</w:t>
            </w:r>
            <w:r w:rsidRPr="009C0B99">
              <w:rPr>
                <w:bCs/>
              </w:rPr>
              <w:t xml:space="preserve"> </w:t>
            </w:r>
            <w:r w:rsidR="003375E2">
              <w:rPr>
                <w:bCs/>
              </w:rPr>
              <w:t>T</w:t>
            </w:r>
            <w:r w:rsidRPr="009C0B99">
              <w:rPr>
                <w:bCs/>
              </w:rPr>
              <w:t>B sufficient storage and backup capacity is available.</w:t>
            </w:r>
          </w:p>
          <w:p w14:paraId="28EF1480" w14:textId="16F6E2BF" w:rsidR="00570A13" w:rsidRPr="00135752" w:rsidRDefault="00570A13">
            <w:pPr>
              <w:pStyle w:val="ListParagraph"/>
              <w:numPr>
                <w:ilvl w:val="0"/>
                <w:numId w:val="6"/>
              </w:numPr>
              <w:rPr>
                <w:bCs/>
              </w:rPr>
            </w:pPr>
            <w:proofErr w:type="spellStart"/>
            <w:r w:rsidRPr="00135752">
              <w:rPr>
                <w:b/>
                <w:bCs/>
              </w:rPr>
              <w:t>REDCap</w:t>
            </w:r>
            <w:proofErr w:type="spellEnd"/>
            <w:r w:rsidRPr="00135752">
              <w:rPr>
                <w:b/>
                <w:bCs/>
              </w:rPr>
              <w:t>.</w:t>
            </w:r>
            <w:r w:rsidRPr="00135752">
              <w:rPr>
                <w:bCs/>
              </w:rPr>
              <w:t xml:space="preserve"> </w:t>
            </w:r>
            <w:proofErr w:type="spellStart"/>
            <w:r w:rsidRPr="00135752">
              <w:rPr>
                <w:bCs/>
              </w:rPr>
              <w:t>R</w:t>
            </w:r>
            <w:r w:rsidR="002412AB" w:rsidRPr="00135752">
              <w:rPr>
                <w:bCs/>
              </w:rPr>
              <w:t>ED</w:t>
            </w:r>
            <w:r w:rsidRPr="00135752">
              <w:rPr>
                <w:bCs/>
              </w:rPr>
              <w:t>Cap</w:t>
            </w:r>
            <w:proofErr w:type="spellEnd"/>
            <w:r w:rsidRPr="00135752">
              <w:rPr>
                <w:bCs/>
              </w:rPr>
              <w:t xml:space="preserve"> is hosted on central ICTS webservices and provides unlimited capacity.</w:t>
            </w:r>
          </w:p>
          <w:p w14:paraId="2F0D6296" w14:textId="77777777" w:rsidR="0087485C" w:rsidRDefault="00C271CA" w:rsidP="00135752">
            <w:pPr>
              <w:rPr>
                <w:bCs/>
              </w:rPr>
            </w:pPr>
            <w:r w:rsidRPr="00436EB9">
              <w:rPr>
                <w:bCs/>
              </w:rPr>
              <w:t xml:space="preserve">If no, please </w:t>
            </w:r>
            <w:r>
              <w:rPr>
                <w:bCs/>
              </w:rPr>
              <w:t>specify</w:t>
            </w:r>
            <w:r w:rsidRPr="00436EB9">
              <w:rPr>
                <w:bCs/>
              </w:rPr>
              <w:t xml:space="preserve">: </w:t>
            </w:r>
          </w:p>
          <w:p w14:paraId="3C4BD98C" w14:textId="3BC5D1C6" w:rsidR="00135752" w:rsidRPr="00135752" w:rsidRDefault="00135752" w:rsidP="00135752">
            <w:pPr>
              <w:rPr>
                <w:bCs/>
              </w:rPr>
            </w:pPr>
          </w:p>
        </w:tc>
      </w:tr>
      <w:tr w:rsidR="00C271CA" w:rsidRPr="00F42A6F" w14:paraId="2F92AF7F" w14:textId="77777777" w:rsidTr="00436EB9">
        <w:trPr>
          <w:cantSplit/>
          <w:trHeight w:val="269"/>
        </w:trPr>
        <w:tc>
          <w:tcPr>
            <w:tcW w:w="4962" w:type="dxa"/>
          </w:tcPr>
          <w:p w14:paraId="388C96A2" w14:textId="77777777" w:rsidR="00EB125A" w:rsidRDefault="00EB125A" w:rsidP="00C271CA">
            <w:r w:rsidRPr="00C40606">
              <w:t>How will you ensure that the data are securely stored and not accessed or modified by unauthorized persons?</w:t>
            </w:r>
          </w:p>
          <w:p w14:paraId="047B945B" w14:textId="77777777" w:rsidR="00EB125A" w:rsidRDefault="00EB125A" w:rsidP="00EB125A"/>
          <w:p w14:paraId="13F70FD3"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826BDF0" w14:textId="77777777" w:rsidR="00C271CA" w:rsidRPr="00EB125A" w:rsidRDefault="00C271CA" w:rsidP="00EB125A"/>
        </w:tc>
        <w:tc>
          <w:tcPr>
            <w:tcW w:w="10631" w:type="dxa"/>
          </w:tcPr>
          <w:p w14:paraId="46233FAE" w14:textId="37254FD1" w:rsidR="00097F73" w:rsidRPr="002123B0" w:rsidRDefault="00097F73">
            <w:pPr>
              <w:pStyle w:val="ListParagraph"/>
              <w:numPr>
                <w:ilvl w:val="0"/>
                <w:numId w:val="5"/>
              </w:numPr>
              <w:rPr>
                <w:b/>
                <w:bCs/>
              </w:rPr>
            </w:pPr>
            <w:r w:rsidRPr="002123B0">
              <w:rPr>
                <w:b/>
                <w:bCs/>
              </w:rPr>
              <w:t xml:space="preserve">KU Leuven network drive, specifically L-drive. </w:t>
            </w:r>
            <w:r w:rsidRPr="002123B0">
              <w:t>The KU Leuven network drives are incorporated within secured KU Leuven environments, are password-protected (including smartphone-based multi-factor identification) and are only accessible by registered collaborating researchers. Only the PI can request access to the network drive for study personnel.</w:t>
            </w:r>
          </w:p>
          <w:p w14:paraId="1F3BAC99" w14:textId="2D9FEAE3" w:rsidR="00097F73" w:rsidRPr="002123B0" w:rsidRDefault="00097F73">
            <w:pPr>
              <w:pStyle w:val="ListParagraph"/>
              <w:numPr>
                <w:ilvl w:val="0"/>
                <w:numId w:val="5"/>
              </w:numPr>
              <w:rPr>
                <w:b/>
                <w:bCs/>
              </w:rPr>
            </w:pPr>
            <w:proofErr w:type="spellStart"/>
            <w:r w:rsidRPr="002123B0">
              <w:rPr>
                <w:b/>
                <w:bCs/>
              </w:rPr>
              <w:t>REDCap</w:t>
            </w:r>
            <w:proofErr w:type="spellEnd"/>
            <w:r w:rsidRPr="002123B0">
              <w:rPr>
                <w:b/>
                <w:bCs/>
              </w:rPr>
              <w:t xml:space="preserve">. </w:t>
            </w:r>
            <w:r w:rsidRPr="002123B0">
              <w:t xml:space="preserve">When using KU Leuven </w:t>
            </w:r>
            <w:proofErr w:type="spellStart"/>
            <w:r w:rsidRPr="002123B0">
              <w:t>REDCap</w:t>
            </w:r>
            <w:proofErr w:type="spellEnd"/>
            <w:r w:rsidRPr="002123B0">
              <w:t xml:space="preserve">, physical access to the data </w:t>
            </w:r>
            <w:proofErr w:type="spellStart"/>
            <w:r w:rsidRPr="002123B0">
              <w:t>centers</w:t>
            </w:r>
            <w:proofErr w:type="spellEnd"/>
            <w:r w:rsidRPr="002123B0">
              <w:t xml:space="preserve"> is logged and restricted to authorized KU Leuven Information Technology (IT) personnel, using badge identification. At the clinical database level only study team members, monitors and auditors/inspectors for whom the</w:t>
            </w:r>
            <w:r w:rsidR="00D330B4">
              <w:t xml:space="preserve"> </w:t>
            </w:r>
            <w:r w:rsidRPr="002123B0">
              <w:t xml:space="preserve">Coordinating or Principal Investigator (as applicable) has requested project-specific access, are granted data access. Upon successful training completion each user is centrally assigned a user role, associated with predefined system/data privileges, in accordance with CR DM-WI-001. The gatekeeper for UZL </w:t>
            </w:r>
            <w:proofErr w:type="spellStart"/>
            <w:r w:rsidRPr="002123B0">
              <w:t>REDCap</w:t>
            </w:r>
            <w:proofErr w:type="spellEnd"/>
            <w:r w:rsidRPr="002123B0">
              <w:t xml:space="preserve"> is UZL CTC (ctc.datamanagement@uzleuven.be).</w:t>
            </w:r>
          </w:p>
          <w:p w14:paraId="062409A5" w14:textId="698A5D75" w:rsidR="00EB125A" w:rsidRPr="002412AB" w:rsidRDefault="00097F73">
            <w:pPr>
              <w:pStyle w:val="ListParagraph"/>
              <w:numPr>
                <w:ilvl w:val="0"/>
                <w:numId w:val="5"/>
              </w:numPr>
              <w:rPr>
                <w:color w:val="4472C4" w:themeColor="accent1"/>
              </w:rPr>
            </w:pPr>
            <w:r w:rsidRPr="002123B0">
              <w:rPr>
                <w:b/>
                <w:bCs/>
              </w:rPr>
              <w:t>Data collected on paper.</w:t>
            </w:r>
            <w:r w:rsidR="00570A13" w:rsidRPr="002123B0">
              <w:rPr>
                <w:b/>
                <w:bCs/>
              </w:rPr>
              <w:t xml:space="preserve"> </w:t>
            </w:r>
            <w:r w:rsidR="00570A13" w:rsidRPr="002123B0">
              <w:t>Data collected on paper (e.g. informed consents) will be stored in a locked cabinet in a locked room at the department of movement sciences. During data collection the cabinet will only be accessible to study personnel.</w:t>
            </w:r>
          </w:p>
        </w:tc>
      </w:tr>
      <w:tr w:rsidR="00C271CA" w:rsidRPr="00F42A6F" w14:paraId="378B1EAC" w14:textId="77777777" w:rsidTr="00436EB9">
        <w:trPr>
          <w:cantSplit/>
          <w:trHeight w:val="269"/>
        </w:trPr>
        <w:tc>
          <w:tcPr>
            <w:tcW w:w="4962" w:type="dxa"/>
          </w:tcPr>
          <w:p w14:paraId="2963699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60FD0B40" w14:textId="611355DC" w:rsidR="00457EE3" w:rsidRPr="00F57497" w:rsidRDefault="00457EE3">
            <w:pPr>
              <w:pStyle w:val="ListParagraph"/>
              <w:numPr>
                <w:ilvl w:val="0"/>
                <w:numId w:val="7"/>
              </w:numPr>
              <w:rPr>
                <w:b/>
                <w:bCs/>
              </w:rPr>
            </w:pPr>
            <w:r w:rsidRPr="00485C2A">
              <w:rPr>
                <w:b/>
                <w:bCs/>
              </w:rPr>
              <w:t xml:space="preserve">KU Leuven network drive, specifically </w:t>
            </w:r>
            <w:r w:rsidRPr="00F57497">
              <w:rPr>
                <w:b/>
                <w:bCs/>
              </w:rPr>
              <w:t>L-</w:t>
            </w:r>
            <w:r w:rsidRPr="00485C2A">
              <w:rPr>
                <w:b/>
                <w:bCs/>
              </w:rPr>
              <w:t>drive.</w:t>
            </w:r>
            <w:ins w:id="4" w:author="Author">
              <w:r w:rsidR="00F2748B">
                <w:rPr>
                  <w:b/>
                  <w:bCs/>
                </w:rPr>
                <w:t xml:space="preserve"> </w:t>
              </w:r>
            </w:ins>
            <w:r w:rsidRPr="00485C2A">
              <w:t>The L-drive costs € 522.1 / 5 TB / year. Our dataset is estimated at</w:t>
            </w:r>
            <w:r w:rsidR="004F1CDB">
              <w:t xml:space="preserve"> 1,358</w:t>
            </w:r>
            <w:r w:rsidRPr="004F1CDB">
              <w:t xml:space="preserve"> </w:t>
            </w:r>
            <w:r w:rsidR="004F1CDB">
              <w:t>T</w:t>
            </w:r>
            <w:r w:rsidRPr="004F1CDB">
              <w:t>B</w:t>
            </w:r>
            <w:r w:rsidRPr="00485C2A">
              <w:t xml:space="preserve"> and the project will run </w:t>
            </w:r>
            <w:r w:rsidRPr="00631885">
              <w:t xml:space="preserve">for </w:t>
            </w:r>
            <w:r w:rsidR="00631885" w:rsidRPr="00631885">
              <w:t>4</w:t>
            </w:r>
            <w:r w:rsidRPr="00631885">
              <w:t xml:space="preserve"> years</w:t>
            </w:r>
            <w:r w:rsidRPr="00485C2A">
              <w:t xml:space="preserve">, resulting in a total cost </w:t>
            </w:r>
            <w:r w:rsidRPr="004F1CDB">
              <w:t xml:space="preserve">of € </w:t>
            </w:r>
            <w:r w:rsidR="004A4748">
              <w:t>567,21</w:t>
            </w:r>
            <w:r w:rsidRPr="004F1CDB">
              <w:t>.</w:t>
            </w:r>
            <w:r w:rsidRPr="00485C2A">
              <w:t xml:space="preserve"> </w:t>
            </w:r>
            <w:r w:rsidR="004A4748" w:rsidRPr="008C0CDF">
              <w:rPr>
                <w:lang w:val="en-US"/>
              </w:rPr>
              <w:t xml:space="preserve"> </w:t>
            </w:r>
            <w:r w:rsidR="004A4748" w:rsidRPr="008C0CDF">
              <w:rPr>
                <w:lang w:val="en-US"/>
              </w:rPr>
              <w:t>The department of Movement Sciences p</w:t>
            </w:r>
            <w:r w:rsidR="004A4748">
              <w:rPr>
                <w:lang w:val="en-US"/>
              </w:rPr>
              <w:t>rovides our research group with an L-drive of 5TB. As such, costs will be covered by the department. In case of insufficient storage (as the drive is shared by several projects), the drive can be extended. Additional costs could be covered by the FWO bench fee.</w:t>
            </w:r>
          </w:p>
          <w:p w14:paraId="1FBADFBC" w14:textId="1333492B" w:rsidR="00457EE3" w:rsidRPr="00485C2A" w:rsidRDefault="00457EE3">
            <w:pPr>
              <w:pStyle w:val="ListParagraph"/>
              <w:numPr>
                <w:ilvl w:val="0"/>
                <w:numId w:val="7"/>
              </w:numPr>
              <w:rPr>
                <w:b/>
                <w:bCs/>
              </w:rPr>
            </w:pPr>
            <w:proofErr w:type="spellStart"/>
            <w:r w:rsidRPr="00485C2A">
              <w:rPr>
                <w:b/>
                <w:bCs/>
              </w:rPr>
              <w:t>REDCap</w:t>
            </w:r>
            <w:proofErr w:type="spellEnd"/>
            <w:r w:rsidRPr="00485C2A">
              <w:rPr>
                <w:b/>
                <w:bCs/>
              </w:rPr>
              <w:t xml:space="preserve">. </w:t>
            </w:r>
            <w:r w:rsidRPr="00485C2A">
              <w:t xml:space="preserve">A </w:t>
            </w:r>
            <w:proofErr w:type="spellStart"/>
            <w:r w:rsidRPr="00485C2A">
              <w:t>REDCap</w:t>
            </w:r>
            <w:proofErr w:type="spellEnd"/>
            <w:r w:rsidRPr="00485C2A">
              <w:t xml:space="preserve"> project costs €80/year. As the project will run </w:t>
            </w:r>
            <w:r w:rsidRPr="00631885">
              <w:t xml:space="preserve">for </w:t>
            </w:r>
            <w:r w:rsidR="00631885" w:rsidRPr="00631885">
              <w:t>4</w:t>
            </w:r>
            <w:r w:rsidRPr="00631885">
              <w:t xml:space="preserve"> years, costs</w:t>
            </w:r>
            <w:r w:rsidRPr="00485C2A">
              <w:t xml:space="preserve"> are estimated at </w:t>
            </w:r>
            <w:r w:rsidRPr="00631885">
              <w:t xml:space="preserve">€ </w:t>
            </w:r>
            <w:r w:rsidR="00631885" w:rsidRPr="00631885">
              <w:t>320</w:t>
            </w:r>
            <w:r w:rsidRPr="00631885">
              <w:t>. Th</w:t>
            </w:r>
            <w:r w:rsidRPr="00485C2A">
              <w:t xml:space="preserve">is will be covered by </w:t>
            </w:r>
            <w:r w:rsidRPr="00F14B77">
              <w:t>the</w:t>
            </w:r>
            <w:r w:rsidR="00F14B77" w:rsidRPr="00F14B77">
              <w:t xml:space="preserve"> </w:t>
            </w:r>
            <w:r w:rsidRPr="00F14B77">
              <w:t>department</w:t>
            </w:r>
            <w:r w:rsidR="00F14B77">
              <w:t xml:space="preserve"> or </w:t>
            </w:r>
            <w:proofErr w:type="spellStart"/>
            <w:r w:rsidR="00F14B77">
              <w:t>fwo</w:t>
            </w:r>
            <w:proofErr w:type="spellEnd"/>
            <w:r w:rsidR="00F14B77">
              <w:t xml:space="preserve"> bench fee</w:t>
            </w:r>
            <w:r w:rsidRPr="00F14B77">
              <w:t>.</w:t>
            </w:r>
          </w:p>
          <w:p w14:paraId="0B5784B7" w14:textId="712C75E1" w:rsidR="00771609" w:rsidRPr="002412AB" w:rsidRDefault="00457EE3">
            <w:pPr>
              <w:pStyle w:val="ListParagraph"/>
              <w:numPr>
                <w:ilvl w:val="0"/>
                <w:numId w:val="7"/>
              </w:numPr>
              <w:rPr>
                <w:color w:val="4472C4" w:themeColor="accent1"/>
              </w:rPr>
            </w:pPr>
            <w:r w:rsidRPr="00485C2A">
              <w:rPr>
                <w:b/>
                <w:bCs/>
              </w:rPr>
              <w:t>Data collected on paper.</w:t>
            </w:r>
            <w:r w:rsidR="002412AB" w:rsidRPr="00485C2A">
              <w:rPr>
                <w:b/>
                <w:bCs/>
              </w:rPr>
              <w:t xml:space="preserve"> </w:t>
            </w:r>
            <w:r w:rsidR="002412AB" w:rsidRPr="00485C2A">
              <w:t>No costs are attached to storage of data collected on paper.</w:t>
            </w:r>
          </w:p>
        </w:tc>
      </w:tr>
    </w:tbl>
    <w:p w14:paraId="6F247D2E" w14:textId="77777777" w:rsidR="00E93C67" w:rsidRDefault="00E93C67"/>
    <w:p w14:paraId="65E33F9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6ABA72" w14:textId="77777777" w:rsidTr="005E32FD">
        <w:trPr>
          <w:cantSplit/>
          <w:trHeight w:val="269"/>
        </w:trPr>
        <w:tc>
          <w:tcPr>
            <w:tcW w:w="15593" w:type="dxa"/>
            <w:gridSpan w:val="2"/>
            <w:shd w:val="clear" w:color="auto" w:fill="5B9BD5" w:themeFill="accent5"/>
          </w:tcPr>
          <w:p w14:paraId="5A0BD46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2DF7A7D" w14:textId="77777777" w:rsidR="00877A71" w:rsidRPr="00145CC7" w:rsidRDefault="00877A71" w:rsidP="00A729DC">
            <w:pPr>
              <w:ind w:left="720"/>
              <w:jc w:val="center"/>
              <w:rPr>
                <w:b/>
              </w:rPr>
            </w:pPr>
          </w:p>
        </w:tc>
      </w:tr>
      <w:tr w:rsidR="002300DE" w:rsidRPr="00F42A6F" w14:paraId="6C6A66AB" w14:textId="77777777" w:rsidTr="00436EB9">
        <w:trPr>
          <w:cantSplit/>
          <w:trHeight w:val="269"/>
        </w:trPr>
        <w:tc>
          <w:tcPr>
            <w:tcW w:w="4962" w:type="dxa"/>
          </w:tcPr>
          <w:p w14:paraId="737F6142"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D63AE11" w14:textId="211B99A9" w:rsidR="002300DE" w:rsidRPr="00877E39" w:rsidRDefault="002F3E83">
            <w:pPr>
              <w:pStyle w:val="ListParagraph"/>
              <w:numPr>
                <w:ilvl w:val="0"/>
                <w:numId w:val="9"/>
              </w:numPr>
            </w:pPr>
            <w:r w:rsidRPr="00877E39">
              <w:rPr>
                <w:b/>
                <w:bCs/>
              </w:rPr>
              <w:t>Digital data</w:t>
            </w:r>
            <w:r w:rsidRPr="00877E39">
              <w:t xml:space="preserve">: All digitally generated data will be archived for minimally </w:t>
            </w:r>
            <w:r w:rsidR="00D364A1">
              <w:t>25</w:t>
            </w:r>
            <w:r w:rsidR="00D364A1" w:rsidRPr="00877E39">
              <w:t xml:space="preserve"> </w:t>
            </w:r>
            <w:r w:rsidRPr="00877E39">
              <w:t xml:space="preserve">years after study completion, in line with the </w:t>
            </w:r>
            <w:r w:rsidR="00613292" w:rsidRPr="003F3DCD">
              <w:t>Belgian Law of 7 May 2004 related to experiments on humans</w:t>
            </w:r>
            <w:r w:rsidRPr="00877E39">
              <w:t>.</w:t>
            </w:r>
          </w:p>
          <w:p w14:paraId="78C30381" w14:textId="5F493D7D" w:rsidR="002F3E83" w:rsidRPr="002F3E83" w:rsidRDefault="002F3E83">
            <w:pPr>
              <w:pStyle w:val="ListParagraph"/>
              <w:numPr>
                <w:ilvl w:val="0"/>
                <w:numId w:val="9"/>
              </w:numPr>
              <w:rPr>
                <w:b/>
                <w:bCs/>
              </w:rPr>
            </w:pPr>
            <w:r w:rsidRPr="00877E39">
              <w:rPr>
                <w:b/>
                <w:bCs/>
              </w:rPr>
              <w:t>Paper files</w:t>
            </w:r>
            <w:r w:rsidRPr="00877E39">
              <w:t xml:space="preserve">: All data gathered on paper, as well as informed consent forms will be archived for minimally </w:t>
            </w:r>
            <w:r w:rsidR="00613292">
              <w:t>25</w:t>
            </w:r>
            <w:r w:rsidR="00613292" w:rsidRPr="00877E39">
              <w:t xml:space="preserve"> </w:t>
            </w:r>
            <w:r w:rsidRPr="00877E39">
              <w:t xml:space="preserve">years after study completion, in line with the </w:t>
            </w:r>
            <w:r w:rsidR="00613292" w:rsidRPr="003F3DCD">
              <w:t>Belgian Law of 7 May 2004 related to experiments on humans</w:t>
            </w:r>
            <w:r w:rsidRPr="00877E39">
              <w:t>.</w:t>
            </w:r>
          </w:p>
        </w:tc>
      </w:tr>
      <w:tr w:rsidR="002300DE" w:rsidRPr="00F42A6F" w14:paraId="7375B4B1" w14:textId="77777777" w:rsidTr="00436EB9">
        <w:trPr>
          <w:cantSplit/>
          <w:trHeight w:val="269"/>
        </w:trPr>
        <w:tc>
          <w:tcPr>
            <w:tcW w:w="4962" w:type="dxa"/>
          </w:tcPr>
          <w:p w14:paraId="48F1A33C" w14:textId="77777777" w:rsidR="002300DE" w:rsidRDefault="000C4BF5" w:rsidP="000C4BF5">
            <w:r w:rsidRPr="00C40606">
              <w:t>Where will these data be archived (stored and curated for the long-term)?</w:t>
            </w:r>
          </w:p>
        </w:tc>
        <w:tc>
          <w:tcPr>
            <w:tcW w:w="10631" w:type="dxa"/>
          </w:tcPr>
          <w:p w14:paraId="2BA78741" w14:textId="3EF94BCE" w:rsidR="000C4BF5" w:rsidRPr="00DD3913" w:rsidRDefault="002F3E83">
            <w:pPr>
              <w:pStyle w:val="ListParagraph"/>
              <w:numPr>
                <w:ilvl w:val="0"/>
                <w:numId w:val="8"/>
              </w:numPr>
              <w:rPr>
                <w:b/>
                <w:bCs/>
              </w:rPr>
            </w:pPr>
            <w:r w:rsidRPr="00DD3913">
              <w:rPr>
                <w:b/>
                <w:bCs/>
              </w:rPr>
              <w:t xml:space="preserve">Digital data: </w:t>
            </w:r>
            <w:r w:rsidRPr="00DD3913">
              <w:t>The generated research data, metadata and documentation necessary to reuse the data will be transferred to the K-drive (LVS network drive) for long-term data archiving, managed by KU Leuven ICTS with automatic back-up procedures.</w:t>
            </w:r>
          </w:p>
          <w:p w14:paraId="789B28B6" w14:textId="03895F07" w:rsidR="000C4BF5" w:rsidRPr="002F3E83" w:rsidRDefault="002F3E83">
            <w:pPr>
              <w:pStyle w:val="ListParagraph"/>
              <w:numPr>
                <w:ilvl w:val="0"/>
                <w:numId w:val="8"/>
              </w:numPr>
              <w:rPr>
                <w:b/>
                <w:bCs/>
                <w:color w:val="4472C4" w:themeColor="accent1"/>
              </w:rPr>
            </w:pPr>
            <w:r w:rsidRPr="00DD3913">
              <w:rPr>
                <w:b/>
                <w:bCs/>
              </w:rPr>
              <w:t xml:space="preserve">Paper files: </w:t>
            </w:r>
            <w:r w:rsidRPr="00DD3913">
              <w:t>Research data collected on paper, as well as informed consent forms will be stored in the local storage facility at the department of movement sciences. Research data and informed consent forms will be kept is separate folders in a locked cabinet in the locked storage facility, only accessible to the PI.</w:t>
            </w:r>
          </w:p>
        </w:tc>
      </w:tr>
      <w:tr w:rsidR="002300DE" w:rsidRPr="00906DA8" w14:paraId="13DF33B5" w14:textId="77777777" w:rsidTr="00436EB9">
        <w:trPr>
          <w:cantSplit/>
          <w:trHeight w:val="269"/>
        </w:trPr>
        <w:tc>
          <w:tcPr>
            <w:tcW w:w="4962" w:type="dxa"/>
          </w:tcPr>
          <w:p w14:paraId="05A1DDC5" w14:textId="77777777" w:rsidR="00436EB9" w:rsidRDefault="00AB632D" w:rsidP="00877A71">
            <w:r w:rsidRPr="00C40606">
              <w:lastRenderedPageBreak/>
              <w:t>What are the expected costs for data preservation during the expected retention period? How will these costs be covered?</w:t>
            </w:r>
          </w:p>
          <w:p w14:paraId="2DC57E99" w14:textId="77777777" w:rsidR="00AB632D" w:rsidRPr="00436EB9" w:rsidRDefault="00AB632D" w:rsidP="00877A71">
            <w:pPr>
              <w:rPr>
                <w:sz w:val="12"/>
              </w:rPr>
            </w:pPr>
          </w:p>
          <w:p w14:paraId="0377BF8B" w14:textId="77777777" w:rsidR="00AB632D" w:rsidRPr="00436EB9" w:rsidRDefault="00AB632D" w:rsidP="00877A71">
            <w:pPr>
              <w:rPr>
                <w:i/>
              </w:rPr>
            </w:pPr>
          </w:p>
        </w:tc>
        <w:tc>
          <w:tcPr>
            <w:tcW w:w="10631" w:type="dxa"/>
          </w:tcPr>
          <w:p w14:paraId="3BA1DA0F" w14:textId="6D22A6C1" w:rsidR="002300DE" w:rsidRPr="00DD3913" w:rsidRDefault="002F3E83">
            <w:pPr>
              <w:pStyle w:val="ListParagraph"/>
              <w:numPr>
                <w:ilvl w:val="0"/>
                <w:numId w:val="10"/>
              </w:numPr>
              <w:rPr>
                <w:b/>
                <w:bCs/>
              </w:rPr>
            </w:pPr>
            <w:r w:rsidRPr="00DD3913">
              <w:rPr>
                <w:b/>
                <w:bCs/>
              </w:rPr>
              <w:t xml:space="preserve">Digital data: </w:t>
            </w:r>
            <w:r w:rsidR="0042772A" w:rsidRPr="00DD3913">
              <w:t>Current costs for the K-Drive are € 11.38/100GB/year, from which 50% of the costs are covered by Group Biomedical Sciences. Given the expected size of the database of</w:t>
            </w:r>
            <w:r w:rsidR="003375E2">
              <w:t xml:space="preserve"> 1,358</w:t>
            </w:r>
            <w:r w:rsidR="003375E2" w:rsidRPr="004F1CDB">
              <w:t xml:space="preserve"> </w:t>
            </w:r>
            <w:r w:rsidR="003375E2">
              <w:t>T</w:t>
            </w:r>
            <w:r w:rsidR="003375E2" w:rsidRPr="004F1CDB">
              <w:t>B</w:t>
            </w:r>
            <w:r w:rsidR="003375E2">
              <w:t xml:space="preserve"> = 1358 GB</w:t>
            </w:r>
            <w:r w:rsidR="0042772A" w:rsidRPr="00DD3913">
              <w:t xml:space="preserve">, costs for long-term storage are estimated at </w:t>
            </w:r>
            <w:r w:rsidR="0042772A" w:rsidRPr="003375E2">
              <w:t xml:space="preserve">€ </w:t>
            </w:r>
            <w:r w:rsidR="003375E2" w:rsidRPr="003375E2">
              <w:t xml:space="preserve">154,54 </w:t>
            </w:r>
            <w:r w:rsidR="0042772A" w:rsidRPr="003375E2">
              <w:t>/year.</w:t>
            </w:r>
          </w:p>
          <w:p w14:paraId="23FBF47D" w14:textId="3152CEE7" w:rsidR="0042772A" w:rsidRPr="002F3E83" w:rsidRDefault="0042772A">
            <w:pPr>
              <w:pStyle w:val="ListParagraph"/>
              <w:numPr>
                <w:ilvl w:val="0"/>
                <w:numId w:val="10"/>
              </w:numPr>
              <w:rPr>
                <w:b/>
                <w:bCs/>
              </w:rPr>
            </w:pPr>
            <w:r w:rsidRPr="00DD3913">
              <w:rPr>
                <w:b/>
                <w:bCs/>
              </w:rPr>
              <w:t>Paper files</w:t>
            </w:r>
            <w:r w:rsidRPr="00DD3913">
              <w:t>: No costs are attached to archiving of data collected on paper.</w:t>
            </w:r>
          </w:p>
        </w:tc>
      </w:tr>
    </w:tbl>
    <w:p w14:paraId="74CF677D" w14:textId="77777777" w:rsidR="00032ED4" w:rsidRDefault="00032ED4"/>
    <w:p w14:paraId="53C22437"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B460811" w14:textId="77777777" w:rsidTr="005E32FD">
        <w:trPr>
          <w:cantSplit/>
          <w:trHeight w:val="269"/>
        </w:trPr>
        <w:tc>
          <w:tcPr>
            <w:tcW w:w="15593" w:type="dxa"/>
            <w:gridSpan w:val="2"/>
            <w:shd w:val="clear" w:color="auto" w:fill="5B9BD5" w:themeFill="accent5"/>
          </w:tcPr>
          <w:p w14:paraId="59F42AEB"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71F6A84" w14:textId="77777777" w:rsidR="00877A71" w:rsidRPr="00145CC7" w:rsidRDefault="00877A71" w:rsidP="00EE6614">
            <w:pPr>
              <w:rPr>
                <w:b/>
              </w:rPr>
            </w:pPr>
          </w:p>
        </w:tc>
      </w:tr>
      <w:tr w:rsidR="0046404A" w:rsidRPr="00F42A6F" w14:paraId="28268DBC" w14:textId="77777777" w:rsidTr="00436EB9">
        <w:trPr>
          <w:cantSplit/>
          <w:trHeight w:val="269"/>
        </w:trPr>
        <w:tc>
          <w:tcPr>
            <w:tcW w:w="4962" w:type="dxa"/>
          </w:tcPr>
          <w:p w14:paraId="28B06445" w14:textId="77777777" w:rsidR="0046404A" w:rsidRDefault="0046404A" w:rsidP="00877A71">
            <w:r w:rsidRPr="0046404A">
              <w:t xml:space="preserve">Will the data (or part of the data) be made available for reuse after/during the project?  </w:t>
            </w:r>
          </w:p>
          <w:p w14:paraId="12037AB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A879B8B"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14:paraId="2F66EDE7" w14:textId="77777777" w:rsidR="0046404A" w:rsidRPr="00394E22" w:rsidRDefault="0046404A" w:rsidP="00394E22"/>
        </w:tc>
        <w:tc>
          <w:tcPr>
            <w:tcW w:w="10631" w:type="dxa"/>
          </w:tcPr>
          <w:p w14:paraId="1AC1788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0B3ABDED" w14:textId="348F6B0D" w:rsidR="004D37B4" w:rsidRDefault="00000000" w:rsidP="004D37B4">
            <w:sdt>
              <w:sdtPr>
                <w:rPr>
                  <w:lang w:val="en-US"/>
                </w:rPr>
                <w:id w:val="-768703336"/>
                <w14:checkbox>
                  <w14:checked w14:val="1"/>
                  <w14:checkedState w14:val="2612" w14:font="MS Gothic"/>
                  <w14:uncheckedState w14:val="2610" w14:font="MS Gothic"/>
                </w14:checkbox>
              </w:sdtPr>
              <w:sdtContent>
                <w:r w:rsidR="009176B6">
                  <w:rPr>
                    <w:rFonts w:ascii="MS Gothic" w:eastAsia="MS Gothic" w:hAnsi="MS Gothic" w:hint="eastAsia"/>
                    <w:lang w:val="en-US"/>
                  </w:rPr>
                  <w:t>☒</w:t>
                </w:r>
              </w:sdtContent>
            </w:sdt>
            <w:r w:rsidR="004D37B4">
              <w:t xml:space="preserve"> Yes, in a restricted access repository (after approval, institutional access only, …)</w:t>
            </w:r>
          </w:p>
          <w:p w14:paraId="6794D482"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53A96DE5"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5E9CEE6" w14:textId="77777777" w:rsidR="004D37B4" w:rsidRDefault="004D37B4" w:rsidP="004D37B4"/>
          <w:p w14:paraId="15B305D4" w14:textId="77777777" w:rsidR="004D37B4" w:rsidRDefault="004D37B4" w:rsidP="004D37B4"/>
          <w:p w14:paraId="0FF3594E" w14:textId="77777777" w:rsidR="004D37B4" w:rsidRDefault="004D37B4" w:rsidP="004D37B4"/>
          <w:p w14:paraId="05B5BD29" w14:textId="77777777" w:rsidR="0046404A" w:rsidRPr="004D37B4" w:rsidRDefault="0046404A" w:rsidP="00436EB9"/>
        </w:tc>
      </w:tr>
      <w:tr w:rsidR="008F41F6" w:rsidRPr="00F42A6F" w14:paraId="697CABE9" w14:textId="77777777" w:rsidTr="00436EB9">
        <w:trPr>
          <w:cantSplit/>
          <w:trHeight w:val="269"/>
        </w:trPr>
        <w:tc>
          <w:tcPr>
            <w:tcW w:w="4962" w:type="dxa"/>
          </w:tcPr>
          <w:p w14:paraId="6A1835D8" w14:textId="77777777" w:rsidR="008F41F6" w:rsidRDefault="008F41F6" w:rsidP="00877A71">
            <w:r w:rsidRPr="008F41F6">
              <w:t>If access is restricted, please specify who will be able to access the data and under what conditions.</w:t>
            </w:r>
          </w:p>
        </w:tc>
        <w:tc>
          <w:tcPr>
            <w:tcW w:w="10631" w:type="dxa"/>
          </w:tcPr>
          <w:p w14:paraId="26378688" w14:textId="2367E82C" w:rsidR="00951859" w:rsidRPr="00951859" w:rsidRDefault="00951859" w:rsidP="00951859">
            <w:pPr>
              <w:pStyle w:val="pf0"/>
              <w:rPr>
                <w:rFonts w:asciiTheme="minorHAnsi" w:hAnsiTheme="minorHAnsi" w:cstheme="minorHAnsi"/>
                <w:sz w:val="28"/>
                <w:szCs w:val="28"/>
                <w:lang w:val="en-US"/>
              </w:rPr>
            </w:pPr>
            <w:r w:rsidRPr="00951859">
              <w:rPr>
                <w:rStyle w:val="cf01"/>
                <w:rFonts w:asciiTheme="minorHAnsi" w:hAnsiTheme="minorHAnsi" w:cstheme="minorHAnsi"/>
                <w:sz w:val="24"/>
                <w:szCs w:val="24"/>
                <w:lang w:val="en-US"/>
              </w:rPr>
              <w:t>All participants will be asked whether the data gathered in the context of this project can be reused for other research purposes via an informed consent procedure. Data of participants who granted this permission will only be shared with research groups who submitted a written request to the PI of this project (Jolien Gooijers). Data will only be shared if the research is approved by the ethical committee.</w:t>
            </w:r>
          </w:p>
          <w:p w14:paraId="3DD6836C" w14:textId="77777777" w:rsidR="008F41F6" w:rsidRDefault="008F41F6" w:rsidP="00436EB9">
            <w:pPr>
              <w:rPr>
                <w:lang w:val="en-US"/>
              </w:rPr>
            </w:pPr>
          </w:p>
        </w:tc>
      </w:tr>
      <w:tr w:rsidR="002300DE" w:rsidRPr="00F42A6F" w14:paraId="190A5ADF" w14:textId="77777777" w:rsidTr="00436EB9">
        <w:trPr>
          <w:cantSplit/>
          <w:trHeight w:val="269"/>
        </w:trPr>
        <w:tc>
          <w:tcPr>
            <w:tcW w:w="4962" w:type="dxa"/>
          </w:tcPr>
          <w:p w14:paraId="6EDBF623"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077E9D85" w14:textId="752EEAA6"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FC2CAF">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F6DB416"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EA26F62" w14:textId="4D57B972"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A85412">
                  <w:rPr>
                    <w:rFonts w:ascii="MS Gothic" w:eastAsia="MS Gothic" w:hAnsi="MS Gothic" w:hint="eastAsia"/>
                    <w:lang w:val="en-US"/>
                  </w:rPr>
                  <w:t>☒</w:t>
                </w:r>
              </w:sdtContent>
            </w:sdt>
            <w:r w:rsidR="00566351">
              <w:rPr>
                <w:lang w:val="en-US"/>
              </w:rPr>
              <w:t xml:space="preserve"> Yes, ethical aspects </w:t>
            </w:r>
          </w:p>
          <w:p w14:paraId="4897CFB4"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30802B6"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55CBD2F"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31D28F57" w14:textId="77777777" w:rsidR="005904AD" w:rsidRPr="00436EB9" w:rsidRDefault="005904AD" w:rsidP="00436EB9">
            <w:pPr>
              <w:rPr>
                <w:lang w:val="en-US"/>
              </w:rPr>
            </w:pPr>
          </w:p>
          <w:p w14:paraId="75D1D039" w14:textId="4E940A03" w:rsidR="002300DE" w:rsidRDefault="00436EB9" w:rsidP="00436EB9">
            <w:pPr>
              <w:rPr>
                <w:bCs/>
              </w:rPr>
            </w:pPr>
            <w:r w:rsidRPr="00436EB9">
              <w:rPr>
                <w:bCs/>
              </w:rPr>
              <w:t>I</w:t>
            </w:r>
            <w:r>
              <w:rPr>
                <w:bCs/>
              </w:rPr>
              <w:t>f yes, please specify</w:t>
            </w:r>
            <w:r w:rsidRPr="00436EB9">
              <w:rPr>
                <w:bCs/>
              </w:rPr>
              <w:t>:</w:t>
            </w:r>
          </w:p>
          <w:p w14:paraId="6E21E77C" w14:textId="076D497B" w:rsidR="00D065FE" w:rsidRPr="00D065FE" w:rsidRDefault="00D065FE" w:rsidP="00436EB9">
            <w:pPr>
              <w:rPr>
                <w:rFonts w:cstheme="minorHAnsi"/>
                <w:bCs/>
                <w:sz w:val="36"/>
                <w:szCs w:val="36"/>
              </w:rPr>
            </w:pPr>
            <w:r w:rsidRPr="00D065FE">
              <w:rPr>
                <w:rStyle w:val="cf01"/>
                <w:rFonts w:asciiTheme="minorHAnsi" w:hAnsiTheme="minorHAnsi" w:cstheme="minorHAnsi"/>
                <w:sz w:val="24"/>
                <w:szCs w:val="24"/>
              </w:rPr>
              <w:t>Participants have to consent to data sharing in the informed consent forms. If they do not consent, their data will not be shared. Furthermore, the consent form specifies that data will only be shared for research that is approved by an ethical committee.</w:t>
            </w:r>
          </w:p>
          <w:p w14:paraId="0D2E0FD3" w14:textId="77777777" w:rsidR="005904AD" w:rsidRPr="00D065FE" w:rsidRDefault="005904AD" w:rsidP="00436EB9">
            <w:pPr>
              <w:rPr>
                <w:rFonts w:cstheme="minorHAnsi"/>
                <w:b/>
                <w:bCs/>
                <w:sz w:val="36"/>
                <w:szCs w:val="36"/>
              </w:rPr>
            </w:pPr>
          </w:p>
          <w:p w14:paraId="3B21C188" w14:textId="77777777" w:rsidR="005904AD" w:rsidRPr="00C57639" w:rsidRDefault="005904AD" w:rsidP="00436EB9">
            <w:pPr>
              <w:rPr>
                <w:b/>
                <w:bCs/>
              </w:rPr>
            </w:pPr>
          </w:p>
        </w:tc>
      </w:tr>
      <w:tr w:rsidR="002300DE" w:rsidRPr="002C7AFB" w14:paraId="0BAE23EE" w14:textId="77777777" w:rsidTr="00436EB9">
        <w:trPr>
          <w:cantSplit/>
          <w:trHeight w:val="269"/>
        </w:trPr>
        <w:tc>
          <w:tcPr>
            <w:tcW w:w="4962" w:type="dxa"/>
          </w:tcPr>
          <w:p w14:paraId="3D4CD60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C8147AE" w14:textId="7B23A729" w:rsidR="009E1973" w:rsidRPr="002C7AFB" w:rsidRDefault="00111A3F" w:rsidP="6320600B">
            <w:pPr>
              <w:rPr>
                <w:rStyle w:val="Hyperlink"/>
                <w:color w:val="FF0000"/>
                <w:lang w:val="en-US"/>
              </w:rPr>
            </w:pPr>
            <w:r w:rsidRPr="002C7AFB">
              <w:rPr>
                <w:lang w:val="en-US"/>
              </w:rPr>
              <w:t xml:space="preserve">Via the KU Leuven repository, </w:t>
            </w:r>
            <w:hyperlink r:id="rId11" w:history="1">
              <w:r w:rsidRPr="002C7AFB">
                <w:rPr>
                  <w:rStyle w:val="Hyperlink"/>
                  <w:lang w:val="en-US"/>
                </w:rPr>
                <w:t>RDR</w:t>
              </w:r>
            </w:hyperlink>
            <w:r w:rsidR="009E1973" w:rsidRPr="002C7AFB">
              <w:rPr>
                <w:rStyle w:val="Hyperlink"/>
                <w:lang w:val="en-US"/>
              </w:rPr>
              <w:t xml:space="preserve"> </w:t>
            </w:r>
          </w:p>
          <w:p w14:paraId="47BBD383" w14:textId="7E2AD6D9" w:rsidR="009E1973" w:rsidRPr="002C7AFB" w:rsidRDefault="009E1973" w:rsidP="6320600B">
            <w:pPr>
              <w:rPr>
                <w:color w:val="FF0000"/>
                <w:u w:val="single"/>
                <w:lang w:val="en-US"/>
              </w:rPr>
            </w:pPr>
          </w:p>
        </w:tc>
      </w:tr>
      <w:tr w:rsidR="002300DE" w:rsidRPr="00F42A6F" w14:paraId="5EFC6DE5" w14:textId="77777777" w:rsidTr="00436EB9">
        <w:trPr>
          <w:cantSplit/>
          <w:trHeight w:val="269"/>
        </w:trPr>
        <w:tc>
          <w:tcPr>
            <w:tcW w:w="4962" w:type="dxa"/>
          </w:tcPr>
          <w:p w14:paraId="32A5250C" w14:textId="77777777" w:rsidR="00CF3DAB" w:rsidRDefault="00CF3DAB" w:rsidP="00877A71">
            <w:r w:rsidRPr="00CF3DAB">
              <w:t>When will the data be made available?</w:t>
            </w:r>
          </w:p>
          <w:p w14:paraId="048B110F" w14:textId="77777777" w:rsidR="00CF3DAB" w:rsidRDefault="00CF3DAB" w:rsidP="00CF3DAB"/>
          <w:p w14:paraId="661A1BCD"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12A97FE3" w14:textId="0043611E" w:rsidR="002300DE" w:rsidRPr="00111A3F" w:rsidRDefault="00111A3F" w:rsidP="6320600B">
            <w:r w:rsidRPr="00111A3F">
              <w:t>Upon publication of the research results</w:t>
            </w:r>
          </w:p>
          <w:p w14:paraId="0B9BD6F9" w14:textId="77777777" w:rsidR="00CF3DAB" w:rsidRDefault="00CF3DAB" w:rsidP="6320600B">
            <w:pPr>
              <w:rPr>
                <w:b/>
                <w:bCs/>
              </w:rPr>
            </w:pPr>
          </w:p>
          <w:p w14:paraId="7492C813" w14:textId="77777777" w:rsidR="00CF3DAB" w:rsidRDefault="00CF3DAB" w:rsidP="6320600B">
            <w:pPr>
              <w:rPr>
                <w:b/>
                <w:bCs/>
              </w:rPr>
            </w:pPr>
          </w:p>
          <w:p w14:paraId="3E1274E4" w14:textId="77777777" w:rsidR="00CF3DAB" w:rsidRDefault="00CF3DAB" w:rsidP="6320600B">
            <w:pPr>
              <w:rPr>
                <w:b/>
                <w:bCs/>
              </w:rPr>
            </w:pPr>
          </w:p>
          <w:p w14:paraId="651B2F8F" w14:textId="77777777" w:rsidR="00CF3DAB" w:rsidRPr="00C57639" w:rsidRDefault="00CF3DAB" w:rsidP="6320600B">
            <w:pPr>
              <w:rPr>
                <w:b/>
                <w:bCs/>
              </w:rPr>
            </w:pPr>
          </w:p>
        </w:tc>
      </w:tr>
      <w:tr w:rsidR="002300DE" w:rsidRPr="00F42A6F" w14:paraId="56FC3E34" w14:textId="77777777" w:rsidTr="00436EB9">
        <w:trPr>
          <w:cantSplit/>
          <w:trHeight w:val="269"/>
        </w:trPr>
        <w:tc>
          <w:tcPr>
            <w:tcW w:w="4962" w:type="dxa"/>
          </w:tcPr>
          <w:p w14:paraId="1510C814" w14:textId="77777777" w:rsidR="002300DE" w:rsidRDefault="009966C3" w:rsidP="00877A71">
            <w:r w:rsidRPr="009966C3">
              <w:lastRenderedPageBreak/>
              <w:t>Which data usage licenses are you going to provide? If none, please explain why.</w:t>
            </w:r>
          </w:p>
          <w:p w14:paraId="3FD87198" w14:textId="77777777" w:rsidR="00CF07B7" w:rsidRDefault="00CF07B7" w:rsidP="00877A71"/>
          <w:p w14:paraId="6D8AB540"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D583AB4" w14:textId="77777777" w:rsidR="009C54E5" w:rsidRPr="007B6EED" w:rsidRDefault="009C54E5" w:rsidP="00CF07B7">
            <w:pPr>
              <w:rPr>
                <w:rStyle w:val="SubtleReference"/>
                <w:i/>
                <w:sz w:val="20"/>
                <w:szCs w:val="20"/>
              </w:rPr>
            </w:pPr>
          </w:p>
          <w:p w14:paraId="3CD0FF4E"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8DF2D2D" w14:textId="77777777" w:rsidR="009966C3" w:rsidRDefault="009966C3" w:rsidP="00877A71"/>
        </w:tc>
        <w:tc>
          <w:tcPr>
            <w:tcW w:w="10631" w:type="dxa"/>
          </w:tcPr>
          <w:p w14:paraId="6C3FF634" w14:textId="6B57D60C" w:rsidR="00F42A7F" w:rsidRPr="004A4748" w:rsidRDefault="00F42A7F" w:rsidP="00BB4EB5">
            <w:pPr>
              <w:rPr>
                <w:color w:val="000000" w:themeColor="text1"/>
              </w:rPr>
            </w:pPr>
            <w:r w:rsidRPr="004A4748">
              <w:rPr>
                <w:color w:val="000000" w:themeColor="text1"/>
              </w:rPr>
              <w:t xml:space="preserve">Given the sensitive nature of the data (especially MRI), datasets will be published under restricted access, requiring the Custom KU Leuven license. </w:t>
            </w:r>
            <w:r w:rsidR="00C83086" w:rsidRPr="004A4748">
              <w:rPr>
                <w:color w:val="000000" w:themeColor="text1"/>
              </w:rPr>
              <w:t>This means that when access to the dataset is requested, a data transfer or sharing agreement will be drawn up</w:t>
            </w:r>
            <w:r w:rsidR="00F718FC" w:rsidRPr="004A4748">
              <w:rPr>
                <w:color w:val="000000" w:themeColor="text1"/>
              </w:rPr>
              <w:t xml:space="preserve"> </w:t>
            </w:r>
            <w:r w:rsidR="008538F1" w:rsidRPr="004A4748">
              <w:rPr>
                <w:color w:val="000000" w:themeColor="text1"/>
              </w:rPr>
              <w:t xml:space="preserve">by KU Leuven legal department </w:t>
            </w:r>
            <w:r w:rsidR="00F718FC" w:rsidRPr="004A4748">
              <w:rPr>
                <w:color w:val="000000" w:themeColor="text1"/>
              </w:rPr>
              <w:t>in which the terms of use will be agreed upon with the requesting party.</w:t>
            </w:r>
          </w:p>
          <w:p w14:paraId="64D4E904" w14:textId="309877F2" w:rsidR="002300DE" w:rsidRPr="009C0B99" w:rsidRDefault="002300DE" w:rsidP="00BB4EB5">
            <w:pPr>
              <w:rPr>
                <w:b/>
                <w:bCs/>
                <w:color w:val="FF0000"/>
              </w:rPr>
            </w:pPr>
          </w:p>
        </w:tc>
      </w:tr>
      <w:tr w:rsidR="00331EA7" w:rsidRPr="00F42A6F" w14:paraId="5A1E5FB4" w14:textId="77777777" w:rsidTr="00436EB9">
        <w:trPr>
          <w:cantSplit/>
          <w:trHeight w:val="269"/>
        </w:trPr>
        <w:tc>
          <w:tcPr>
            <w:tcW w:w="4962" w:type="dxa"/>
          </w:tcPr>
          <w:p w14:paraId="25EB457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DD54B70" w14:textId="77777777" w:rsidR="00C25D47" w:rsidRDefault="00C25D47" w:rsidP="00877A71"/>
          <w:p w14:paraId="0ABBD3A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2B401A3" w14:textId="77777777" w:rsidR="00331EA7" w:rsidRPr="00C25D47" w:rsidRDefault="00331EA7" w:rsidP="00C25D47"/>
        </w:tc>
        <w:tc>
          <w:tcPr>
            <w:tcW w:w="10631" w:type="dxa"/>
          </w:tcPr>
          <w:p w14:paraId="2EAFC519" w14:textId="6107C29C"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523D1A">
                  <w:rPr>
                    <w:rFonts w:ascii="MS Gothic" w:eastAsia="MS Gothic" w:hAnsi="MS Gothic" w:hint="eastAsia"/>
                    <w:lang w:val="en-US"/>
                  </w:rPr>
                  <w:t>☒</w:t>
                </w:r>
              </w:sdtContent>
            </w:sdt>
            <w:r w:rsidR="00331EA7" w:rsidRPr="00436EB9">
              <w:rPr>
                <w:lang w:val="en-US"/>
              </w:rPr>
              <w:t xml:space="preserve"> Yes</w:t>
            </w:r>
          </w:p>
          <w:p w14:paraId="282925BA"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4D991BA6" w14:textId="3F45195B" w:rsidR="00331EA7" w:rsidRDefault="00331EA7" w:rsidP="00331EA7">
            <w:pPr>
              <w:rPr>
                <w:bCs/>
              </w:rPr>
            </w:pPr>
            <w:r w:rsidRPr="00436EB9">
              <w:rPr>
                <w:bCs/>
              </w:rPr>
              <w:t xml:space="preserve">If </w:t>
            </w:r>
            <w:r>
              <w:rPr>
                <w:bCs/>
              </w:rPr>
              <w:t>yes</w:t>
            </w:r>
            <w:r w:rsidRPr="00436EB9">
              <w:rPr>
                <w:bCs/>
              </w:rPr>
              <w:t>:</w:t>
            </w:r>
            <w:r w:rsidR="00F46E67">
              <w:rPr>
                <w:bCs/>
              </w:rPr>
              <w:t xml:space="preserve"> </w:t>
            </w:r>
            <w:r w:rsidR="00F46E67" w:rsidRPr="00F46E67">
              <w:rPr>
                <w:bCs/>
              </w:rPr>
              <w:t>a DOI will be available through RDR, but is not yet available</w:t>
            </w:r>
          </w:p>
          <w:p w14:paraId="05C6894C" w14:textId="77777777" w:rsidR="00331EA7" w:rsidRDefault="00331EA7" w:rsidP="00331EA7">
            <w:pPr>
              <w:rPr>
                <w:b/>
                <w:bCs/>
              </w:rPr>
            </w:pPr>
          </w:p>
          <w:p w14:paraId="2C8DE1DB" w14:textId="77777777" w:rsidR="00331EA7" w:rsidRPr="00C57639" w:rsidRDefault="00331EA7" w:rsidP="00331EA7">
            <w:pPr>
              <w:rPr>
                <w:b/>
                <w:bCs/>
              </w:rPr>
            </w:pPr>
          </w:p>
        </w:tc>
      </w:tr>
      <w:tr w:rsidR="002300DE" w:rsidRPr="005B780B" w14:paraId="3E06FD2B" w14:textId="77777777" w:rsidTr="00436EB9">
        <w:trPr>
          <w:cantSplit/>
          <w:trHeight w:val="269"/>
        </w:trPr>
        <w:tc>
          <w:tcPr>
            <w:tcW w:w="4962" w:type="dxa"/>
          </w:tcPr>
          <w:p w14:paraId="5A4A71BA" w14:textId="77777777" w:rsidR="00D712D9" w:rsidRPr="00BD4178" w:rsidRDefault="002300DE" w:rsidP="00877A71">
            <w:r>
              <w:t xml:space="preserve">What are the expected costs for data sharing? How will these costs be covered? </w:t>
            </w:r>
          </w:p>
          <w:p w14:paraId="74F9D7A4" w14:textId="77777777" w:rsidR="00171BDA" w:rsidRPr="00D712D9" w:rsidRDefault="00171BDA" w:rsidP="00877A71">
            <w:pPr>
              <w:rPr>
                <w:i/>
              </w:rPr>
            </w:pPr>
          </w:p>
        </w:tc>
        <w:tc>
          <w:tcPr>
            <w:tcW w:w="10631" w:type="dxa"/>
          </w:tcPr>
          <w:p w14:paraId="2FD29E13" w14:textId="4A2ABC6F" w:rsidR="002300DE" w:rsidRPr="00523D1A" w:rsidRDefault="00096E03" w:rsidP="5D59270C">
            <w:r w:rsidRPr="00096E03">
              <w:t>RDR is free for KU Leuven personnel, hence, no costs are expected for data sharing.</w:t>
            </w:r>
          </w:p>
        </w:tc>
      </w:tr>
    </w:tbl>
    <w:p w14:paraId="2D2B324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9E5C06" w14:textId="77777777" w:rsidTr="005E32FD">
        <w:trPr>
          <w:cantSplit/>
          <w:trHeight w:val="501"/>
        </w:trPr>
        <w:tc>
          <w:tcPr>
            <w:tcW w:w="15593" w:type="dxa"/>
            <w:gridSpan w:val="2"/>
            <w:shd w:val="clear" w:color="auto" w:fill="5B9BD5" w:themeFill="accent5"/>
          </w:tcPr>
          <w:p w14:paraId="6D35084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68BDCB2" w14:textId="77777777" w:rsidR="00877A71" w:rsidRPr="00145CC7" w:rsidRDefault="00877A71" w:rsidP="00EE6614">
            <w:pPr>
              <w:ind w:left="360"/>
              <w:rPr>
                <w:b/>
              </w:rPr>
            </w:pPr>
          </w:p>
        </w:tc>
      </w:tr>
      <w:tr w:rsidR="002300DE" w:rsidRPr="00F42A6F" w14:paraId="079F435E" w14:textId="77777777" w:rsidTr="00436EB9">
        <w:trPr>
          <w:cantSplit/>
          <w:trHeight w:val="269"/>
        </w:trPr>
        <w:tc>
          <w:tcPr>
            <w:tcW w:w="4962" w:type="dxa"/>
          </w:tcPr>
          <w:p w14:paraId="7C3D3754" w14:textId="77777777" w:rsidR="002300DE" w:rsidRPr="00CA44D7" w:rsidRDefault="00F621F9" w:rsidP="00877A71">
            <w:r w:rsidRPr="00C40606">
              <w:t>Who will manage data documentation and metadata during the research project?</w:t>
            </w:r>
          </w:p>
        </w:tc>
        <w:tc>
          <w:tcPr>
            <w:tcW w:w="10631" w:type="dxa"/>
          </w:tcPr>
          <w:p w14:paraId="538099F6" w14:textId="2BB0493F" w:rsidR="002300DE" w:rsidRPr="00C57639" w:rsidRDefault="005A05E8" w:rsidP="6320600B">
            <w:pPr>
              <w:rPr>
                <w:b/>
                <w:bCs/>
              </w:rPr>
            </w:pPr>
            <w:r w:rsidRPr="005A555A">
              <w:t>The PhD researcher (</w:t>
            </w:r>
            <w:r w:rsidR="004D4042">
              <w:t>Laura Koster</w:t>
            </w:r>
            <w:r w:rsidRPr="005A555A">
              <w:t>) will be responsible for data documentation &amp; metadata, under supervision of the PI (</w:t>
            </w:r>
            <w:r w:rsidR="004D4042">
              <w:t>Jolien Gooijers</w:t>
            </w:r>
            <w:r w:rsidRPr="005A555A">
              <w:t>).</w:t>
            </w:r>
          </w:p>
        </w:tc>
      </w:tr>
      <w:tr w:rsidR="002300DE" w:rsidRPr="00F42A6F" w14:paraId="365528B6" w14:textId="77777777" w:rsidTr="00436EB9">
        <w:trPr>
          <w:cantSplit/>
          <w:trHeight w:val="269"/>
        </w:trPr>
        <w:tc>
          <w:tcPr>
            <w:tcW w:w="4962" w:type="dxa"/>
          </w:tcPr>
          <w:p w14:paraId="03E82E31" w14:textId="77777777" w:rsidR="002300DE" w:rsidRDefault="00F621F9" w:rsidP="00877A71">
            <w:r w:rsidRPr="00C40606">
              <w:lastRenderedPageBreak/>
              <w:t>Who will manage data storage and backup during the research project?</w:t>
            </w:r>
          </w:p>
        </w:tc>
        <w:tc>
          <w:tcPr>
            <w:tcW w:w="10631" w:type="dxa"/>
          </w:tcPr>
          <w:p w14:paraId="7D40B463" w14:textId="3E836B40" w:rsidR="002300DE" w:rsidRPr="00C57639" w:rsidRDefault="004B3AAD" w:rsidP="6320600B">
            <w:pPr>
              <w:rPr>
                <w:b/>
                <w:bCs/>
              </w:rPr>
            </w:pPr>
            <w:r w:rsidRPr="005A555A">
              <w:t>Data management, storage and back up will be performed by the PhD researcher</w:t>
            </w:r>
            <w:r>
              <w:t xml:space="preserve"> </w:t>
            </w:r>
            <w:r w:rsidRPr="005A555A">
              <w:t>(</w:t>
            </w:r>
            <w:r w:rsidR="004D4042">
              <w:t>Laura Koster</w:t>
            </w:r>
            <w:r>
              <w:t>)</w:t>
            </w:r>
            <w:r w:rsidRPr="005A555A">
              <w:t>, under supervision of the PI (</w:t>
            </w:r>
            <w:r w:rsidR="004D4042">
              <w:t>Jolien Gooijers</w:t>
            </w:r>
            <w:r w:rsidRPr="005A555A">
              <w:t>).</w:t>
            </w:r>
          </w:p>
        </w:tc>
      </w:tr>
      <w:tr w:rsidR="002300DE" w:rsidRPr="00F42A6F" w14:paraId="4CD1CB20" w14:textId="77777777" w:rsidTr="00436EB9">
        <w:trPr>
          <w:cantSplit/>
          <w:trHeight w:val="269"/>
        </w:trPr>
        <w:tc>
          <w:tcPr>
            <w:tcW w:w="4962" w:type="dxa"/>
          </w:tcPr>
          <w:p w14:paraId="7C079393" w14:textId="77777777" w:rsidR="002300DE" w:rsidRDefault="00F621F9" w:rsidP="00877A71">
            <w:r w:rsidRPr="00C40606">
              <w:t>Who will manage data preservation and sharing?</w:t>
            </w:r>
          </w:p>
        </w:tc>
        <w:tc>
          <w:tcPr>
            <w:tcW w:w="10631" w:type="dxa"/>
          </w:tcPr>
          <w:p w14:paraId="49B556DA" w14:textId="0B3556AF" w:rsidR="002300DE" w:rsidRPr="00C57639" w:rsidRDefault="006E4184" w:rsidP="6320600B">
            <w:pPr>
              <w:rPr>
                <w:b/>
                <w:bCs/>
              </w:rPr>
            </w:pPr>
            <w:r w:rsidRPr="00BE2787">
              <w:rPr>
                <w:lang w:val="en-US"/>
              </w:rPr>
              <w:t>The PI (</w:t>
            </w:r>
            <w:r w:rsidR="004D4042">
              <w:rPr>
                <w:lang w:val="en-US"/>
              </w:rPr>
              <w:t>Jolien Gooijers</w:t>
            </w:r>
            <w:r w:rsidRPr="00BE2787">
              <w:rPr>
                <w:lang w:val="en-US"/>
              </w:rPr>
              <w:t>) will be</w:t>
            </w:r>
            <w:r>
              <w:rPr>
                <w:lang w:val="en-US"/>
              </w:rPr>
              <w:t xml:space="preserve"> responsible for ensuring data preservation and sharing</w:t>
            </w:r>
          </w:p>
        </w:tc>
      </w:tr>
      <w:tr w:rsidR="002300DE" w:rsidRPr="00F42A6F" w14:paraId="4741E8AD" w14:textId="77777777" w:rsidTr="00436EB9">
        <w:trPr>
          <w:cantSplit/>
          <w:trHeight w:val="269"/>
        </w:trPr>
        <w:tc>
          <w:tcPr>
            <w:tcW w:w="4962" w:type="dxa"/>
          </w:tcPr>
          <w:p w14:paraId="276A73FA" w14:textId="77777777" w:rsidR="00D712D9" w:rsidRPr="00D712D9" w:rsidRDefault="000E7787" w:rsidP="00D712D9">
            <w:pPr>
              <w:rPr>
                <w:i/>
              </w:rPr>
            </w:pPr>
            <w:r w:rsidRPr="00C40606">
              <w:t>Who will update and implement this DMP?</w:t>
            </w:r>
          </w:p>
        </w:tc>
        <w:tc>
          <w:tcPr>
            <w:tcW w:w="10631" w:type="dxa"/>
          </w:tcPr>
          <w:p w14:paraId="39F00022" w14:textId="1401BF5F" w:rsidR="002300DE" w:rsidRPr="00C57639" w:rsidRDefault="004D4042" w:rsidP="6320600B">
            <w:pPr>
              <w:rPr>
                <w:b/>
                <w:bCs/>
              </w:rPr>
            </w:pPr>
            <w:r>
              <w:t>The PhD researcher (Laura Koster) will be responsible for updating this DMP. The PI (Jolien Gooijers) bears the end responsibility for updating and implementing this DMP.</w:t>
            </w:r>
          </w:p>
        </w:tc>
      </w:tr>
    </w:tbl>
    <w:p w14:paraId="468803E6" w14:textId="77777777" w:rsidR="0095381F" w:rsidRDefault="0095381F" w:rsidP="0095381F"/>
    <w:p w14:paraId="6B0A5A3B" w14:textId="77777777" w:rsidR="00FB3BB1" w:rsidRDefault="00FB3BB1" w:rsidP="0095381F"/>
    <w:p w14:paraId="073474CF" w14:textId="77777777" w:rsidR="00FB3BB1" w:rsidRDefault="00FB3BB1" w:rsidP="0095381F"/>
    <w:p w14:paraId="0271E7EB" w14:textId="77777777" w:rsidR="00FB3BB1" w:rsidRDefault="00FB3BB1" w:rsidP="0095381F"/>
    <w:p w14:paraId="66DAD71E" w14:textId="77777777" w:rsidR="00FB3BB1" w:rsidRDefault="00FB3BB1" w:rsidP="0095381F"/>
    <w:p w14:paraId="747B954E" w14:textId="77777777" w:rsidR="00FB3BB1" w:rsidRDefault="00FB3BB1" w:rsidP="0095381F"/>
    <w:p w14:paraId="441BC866" w14:textId="77777777" w:rsidR="00FB3BB1" w:rsidRDefault="00FB3BB1" w:rsidP="0095381F"/>
    <w:p w14:paraId="78E3BCA7" w14:textId="77777777" w:rsidR="00FB3BB1" w:rsidRDefault="00FB3BB1" w:rsidP="0095381F"/>
    <w:p w14:paraId="53C95D6F" w14:textId="77777777" w:rsidR="00FB3BB1" w:rsidRDefault="00FB3BB1" w:rsidP="0095381F"/>
    <w:p w14:paraId="6F125472" w14:textId="77777777" w:rsidR="00FB3BB1" w:rsidRPr="00FA78D3" w:rsidRDefault="00FB3BB1" w:rsidP="0095381F">
      <w:pPr>
        <w:rPr>
          <w:sz w:val="28"/>
          <w:szCs w:val="28"/>
          <w:u w:val="single"/>
        </w:rPr>
      </w:pPr>
    </w:p>
    <w:sectPr w:rsidR="00FB3BB1" w:rsidRPr="00FA78D3"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31A7" w14:textId="77777777" w:rsidR="00AB04A4" w:rsidRDefault="00AB04A4" w:rsidP="00CE49D2">
      <w:r>
        <w:separator/>
      </w:r>
    </w:p>
  </w:endnote>
  <w:endnote w:type="continuationSeparator" w:id="0">
    <w:p w14:paraId="78914F64" w14:textId="77777777" w:rsidR="00AB04A4" w:rsidRDefault="00AB04A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067213B"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F72892F"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5D36" w14:textId="77777777" w:rsidR="00AB04A4" w:rsidRDefault="00AB04A4" w:rsidP="00CE49D2">
      <w:r>
        <w:separator/>
      </w:r>
    </w:p>
  </w:footnote>
  <w:footnote w:type="continuationSeparator" w:id="0">
    <w:p w14:paraId="3A262303" w14:textId="77777777" w:rsidR="00AB04A4" w:rsidRDefault="00AB04A4" w:rsidP="00CE49D2">
      <w:r>
        <w:continuationSeparator/>
      </w:r>
    </w:p>
  </w:footnote>
  <w:footnote w:id="1">
    <w:p w14:paraId="66B43E9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2BD2504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E5E34F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F23CA84"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5B1D066A"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038BEFE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2A7EE06F"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074DDA9"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1F1"/>
    <w:multiLevelType w:val="hybridMultilevel"/>
    <w:tmpl w:val="ECA62DBE"/>
    <w:lvl w:ilvl="0" w:tplc="4BBCF642">
      <w:start w:val="1"/>
      <w:numFmt w:val="decimal"/>
      <w:lvlText w:val="%1."/>
      <w:lvlJc w:val="left"/>
      <w:pPr>
        <w:ind w:left="360" w:hanging="360"/>
      </w:pPr>
      <w:rPr>
        <w:b/>
        <w:bCs/>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ED7F8A"/>
    <w:multiLevelType w:val="hybridMultilevel"/>
    <w:tmpl w:val="358496FE"/>
    <w:lvl w:ilvl="0" w:tplc="2AB6E524">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63630"/>
    <w:multiLevelType w:val="hybridMultilevel"/>
    <w:tmpl w:val="E3968402"/>
    <w:lvl w:ilvl="0" w:tplc="C914BDDE">
      <w:start w:val="1"/>
      <w:numFmt w:val="decimal"/>
      <w:lvlText w:val="%1."/>
      <w:lvlJc w:val="left"/>
      <w:pPr>
        <w:ind w:left="360" w:hanging="360"/>
      </w:pPr>
      <w:rPr>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BA3B4F"/>
    <w:multiLevelType w:val="hybridMultilevel"/>
    <w:tmpl w:val="1D0CD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686256"/>
    <w:multiLevelType w:val="hybridMultilevel"/>
    <w:tmpl w:val="A24CE77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80E0A5D"/>
    <w:multiLevelType w:val="hybridMultilevel"/>
    <w:tmpl w:val="783617EA"/>
    <w:lvl w:ilvl="0" w:tplc="C34CF4C2">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C5978"/>
    <w:multiLevelType w:val="hybridMultilevel"/>
    <w:tmpl w:val="0F6A9C9E"/>
    <w:lvl w:ilvl="0" w:tplc="E9DAD9CC">
      <w:start w:val="1"/>
      <w:numFmt w:val="decimal"/>
      <w:lvlText w:val="%1."/>
      <w:lvlJc w:val="left"/>
      <w:pPr>
        <w:ind w:left="360" w:hanging="360"/>
      </w:pPr>
      <w:rPr>
        <w:b/>
        <w:bCs/>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DEC00A6"/>
    <w:multiLevelType w:val="hybridMultilevel"/>
    <w:tmpl w:val="D8A00A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11047CC"/>
    <w:multiLevelType w:val="hybridMultilevel"/>
    <w:tmpl w:val="64384610"/>
    <w:lvl w:ilvl="0" w:tplc="44E0B4EE">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F1EFE"/>
    <w:multiLevelType w:val="hybridMultilevel"/>
    <w:tmpl w:val="AA6A315C"/>
    <w:lvl w:ilvl="0" w:tplc="21B48262">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72351C4"/>
    <w:multiLevelType w:val="hybridMultilevel"/>
    <w:tmpl w:val="B3B8072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A0A118A"/>
    <w:multiLevelType w:val="hybridMultilevel"/>
    <w:tmpl w:val="A07C49C4"/>
    <w:lvl w:ilvl="0" w:tplc="75A6E652">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B17618F"/>
    <w:multiLevelType w:val="hybridMultilevel"/>
    <w:tmpl w:val="E0A0F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3E1B67"/>
    <w:multiLevelType w:val="hybridMultilevel"/>
    <w:tmpl w:val="D17E82C2"/>
    <w:lvl w:ilvl="0" w:tplc="D0B417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3659469">
    <w:abstractNumId w:val="11"/>
  </w:num>
  <w:num w:numId="2" w16cid:durableId="1386832616">
    <w:abstractNumId w:val="1"/>
  </w:num>
  <w:num w:numId="3" w16cid:durableId="1551260611">
    <w:abstractNumId w:val="3"/>
  </w:num>
  <w:num w:numId="4" w16cid:durableId="1217013619">
    <w:abstractNumId w:val="7"/>
  </w:num>
  <w:num w:numId="5" w16cid:durableId="449978906">
    <w:abstractNumId w:val="13"/>
  </w:num>
  <w:num w:numId="6" w16cid:durableId="156113691">
    <w:abstractNumId w:val="9"/>
  </w:num>
  <w:num w:numId="7" w16cid:durableId="367069555">
    <w:abstractNumId w:val="0"/>
  </w:num>
  <w:num w:numId="8" w16cid:durableId="1044257679">
    <w:abstractNumId w:val="10"/>
  </w:num>
  <w:num w:numId="9" w16cid:durableId="745028975">
    <w:abstractNumId w:val="2"/>
  </w:num>
  <w:num w:numId="10" w16cid:durableId="59641768">
    <w:abstractNumId w:val="6"/>
  </w:num>
  <w:num w:numId="11" w16cid:durableId="966618789">
    <w:abstractNumId w:val="4"/>
  </w:num>
  <w:num w:numId="12" w16cid:durableId="1077096292">
    <w:abstractNumId w:val="14"/>
  </w:num>
  <w:num w:numId="13" w16cid:durableId="553466367">
    <w:abstractNumId w:val="15"/>
  </w:num>
  <w:num w:numId="14" w16cid:durableId="60953576">
    <w:abstractNumId w:val="8"/>
  </w:num>
  <w:num w:numId="15" w16cid:durableId="1969585729">
    <w:abstractNumId w:val="5"/>
  </w:num>
  <w:num w:numId="16" w16cid:durableId="157512301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trackRevision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346"/>
    <w:rsid w:val="00020990"/>
    <w:rsid w:val="00025AC4"/>
    <w:rsid w:val="000260CC"/>
    <w:rsid w:val="00026CC4"/>
    <w:rsid w:val="00030165"/>
    <w:rsid w:val="00032ED4"/>
    <w:rsid w:val="00033BAF"/>
    <w:rsid w:val="00033F4E"/>
    <w:rsid w:val="00033F6C"/>
    <w:rsid w:val="00036897"/>
    <w:rsid w:val="00036CE5"/>
    <w:rsid w:val="00037A31"/>
    <w:rsid w:val="00037F83"/>
    <w:rsid w:val="0004309D"/>
    <w:rsid w:val="00043AF8"/>
    <w:rsid w:val="0004420C"/>
    <w:rsid w:val="00044F8E"/>
    <w:rsid w:val="00047A5F"/>
    <w:rsid w:val="000522A7"/>
    <w:rsid w:val="00054B40"/>
    <w:rsid w:val="00055A12"/>
    <w:rsid w:val="00057AAF"/>
    <w:rsid w:val="00064D19"/>
    <w:rsid w:val="000654EA"/>
    <w:rsid w:val="00065E37"/>
    <w:rsid w:val="00070249"/>
    <w:rsid w:val="00070A45"/>
    <w:rsid w:val="00072018"/>
    <w:rsid w:val="000743EB"/>
    <w:rsid w:val="0008393F"/>
    <w:rsid w:val="00083FD0"/>
    <w:rsid w:val="000906CC"/>
    <w:rsid w:val="00094570"/>
    <w:rsid w:val="00096E03"/>
    <w:rsid w:val="00097E2A"/>
    <w:rsid w:val="00097F73"/>
    <w:rsid w:val="000A2BC9"/>
    <w:rsid w:val="000A46BC"/>
    <w:rsid w:val="000B154E"/>
    <w:rsid w:val="000B1BFB"/>
    <w:rsid w:val="000B2E0A"/>
    <w:rsid w:val="000B379A"/>
    <w:rsid w:val="000B414C"/>
    <w:rsid w:val="000B63FC"/>
    <w:rsid w:val="000B6BB4"/>
    <w:rsid w:val="000B7A5C"/>
    <w:rsid w:val="000B7C36"/>
    <w:rsid w:val="000C023E"/>
    <w:rsid w:val="000C3CB5"/>
    <w:rsid w:val="000C4BF5"/>
    <w:rsid w:val="000C5249"/>
    <w:rsid w:val="000D154F"/>
    <w:rsid w:val="000D3553"/>
    <w:rsid w:val="000D6B43"/>
    <w:rsid w:val="000E002C"/>
    <w:rsid w:val="000E1E84"/>
    <w:rsid w:val="000E5EEF"/>
    <w:rsid w:val="000E6129"/>
    <w:rsid w:val="000E6D2E"/>
    <w:rsid w:val="000E7787"/>
    <w:rsid w:val="000F0D57"/>
    <w:rsid w:val="000F13FA"/>
    <w:rsid w:val="000F6352"/>
    <w:rsid w:val="00100DBE"/>
    <w:rsid w:val="00102451"/>
    <w:rsid w:val="00111A3F"/>
    <w:rsid w:val="00114359"/>
    <w:rsid w:val="00114BDA"/>
    <w:rsid w:val="0011665F"/>
    <w:rsid w:val="00117455"/>
    <w:rsid w:val="00117D18"/>
    <w:rsid w:val="00120BCC"/>
    <w:rsid w:val="00121E34"/>
    <w:rsid w:val="00123984"/>
    <w:rsid w:val="00124813"/>
    <w:rsid w:val="0012483E"/>
    <w:rsid w:val="00124A62"/>
    <w:rsid w:val="00134F62"/>
    <w:rsid w:val="00135752"/>
    <w:rsid w:val="0013590B"/>
    <w:rsid w:val="00135919"/>
    <w:rsid w:val="00144014"/>
    <w:rsid w:val="00145CC7"/>
    <w:rsid w:val="001468CB"/>
    <w:rsid w:val="0015218E"/>
    <w:rsid w:val="00155351"/>
    <w:rsid w:val="001569A1"/>
    <w:rsid w:val="00165198"/>
    <w:rsid w:val="00165EC0"/>
    <w:rsid w:val="00166718"/>
    <w:rsid w:val="001707E4"/>
    <w:rsid w:val="00171BDA"/>
    <w:rsid w:val="00171BFB"/>
    <w:rsid w:val="00174B35"/>
    <w:rsid w:val="00174CE7"/>
    <w:rsid w:val="00175B65"/>
    <w:rsid w:val="00177772"/>
    <w:rsid w:val="00184061"/>
    <w:rsid w:val="0018422F"/>
    <w:rsid w:val="001847ED"/>
    <w:rsid w:val="00184881"/>
    <w:rsid w:val="00184A64"/>
    <w:rsid w:val="00184DDE"/>
    <w:rsid w:val="001942F8"/>
    <w:rsid w:val="001956AB"/>
    <w:rsid w:val="00197920"/>
    <w:rsid w:val="001A0CD1"/>
    <w:rsid w:val="001A63D0"/>
    <w:rsid w:val="001A6534"/>
    <w:rsid w:val="001A6D63"/>
    <w:rsid w:val="001B2621"/>
    <w:rsid w:val="001B2BD8"/>
    <w:rsid w:val="001B4C60"/>
    <w:rsid w:val="001B5551"/>
    <w:rsid w:val="001C3D28"/>
    <w:rsid w:val="001D2D88"/>
    <w:rsid w:val="001E1697"/>
    <w:rsid w:val="001F6067"/>
    <w:rsid w:val="00202C9D"/>
    <w:rsid w:val="00203D87"/>
    <w:rsid w:val="00207D68"/>
    <w:rsid w:val="002123B0"/>
    <w:rsid w:val="00223EB2"/>
    <w:rsid w:val="002300DE"/>
    <w:rsid w:val="00230EF1"/>
    <w:rsid w:val="002330AD"/>
    <w:rsid w:val="002412AB"/>
    <w:rsid w:val="00242C1F"/>
    <w:rsid w:val="00243B39"/>
    <w:rsid w:val="00244A11"/>
    <w:rsid w:val="00245190"/>
    <w:rsid w:val="002466F2"/>
    <w:rsid w:val="0024685C"/>
    <w:rsid w:val="00247520"/>
    <w:rsid w:val="00250516"/>
    <w:rsid w:val="00250D8D"/>
    <w:rsid w:val="0025156A"/>
    <w:rsid w:val="00251FCB"/>
    <w:rsid w:val="002527D9"/>
    <w:rsid w:val="0025638E"/>
    <w:rsid w:val="00261758"/>
    <w:rsid w:val="00265950"/>
    <w:rsid w:val="0027223B"/>
    <w:rsid w:val="00274F0B"/>
    <w:rsid w:val="002770D4"/>
    <w:rsid w:val="00277747"/>
    <w:rsid w:val="00280887"/>
    <w:rsid w:val="00282F85"/>
    <w:rsid w:val="00282FDF"/>
    <w:rsid w:val="00283137"/>
    <w:rsid w:val="002914FB"/>
    <w:rsid w:val="0029352E"/>
    <w:rsid w:val="00294D7D"/>
    <w:rsid w:val="002977B7"/>
    <w:rsid w:val="002A0F9E"/>
    <w:rsid w:val="002A243F"/>
    <w:rsid w:val="002A59CC"/>
    <w:rsid w:val="002B6517"/>
    <w:rsid w:val="002C28CD"/>
    <w:rsid w:val="002C5FEE"/>
    <w:rsid w:val="002C7AFB"/>
    <w:rsid w:val="002D09AA"/>
    <w:rsid w:val="002D0C7D"/>
    <w:rsid w:val="002E49B6"/>
    <w:rsid w:val="002F3E83"/>
    <w:rsid w:val="002F5624"/>
    <w:rsid w:val="003004C8"/>
    <w:rsid w:val="0030069C"/>
    <w:rsid w:val="003057A3"/>
    <w:rsid w:val="003061B6"/>
    <w:rsid w:val="0030680D"/>
    <w:rsid w:val="0030687B"/>
    <w:rsid w:val="00306F7B"/>
    <w:rsid w:val="003104AE"/>
    <w:rsid w:val="003107D3"/>
    <w:rsid w:val="00310D46"/>
    <w:rsid w:val="00313DB3"/>
    <w:rsid w:val="00316EB3"/>
    <w:rsid w:val="0032471C"/>
    <w:rsid w:val="00331ACC"/>
    <w:rsid w:val="00331EA7"/>
    <w:rsid w:val="003375E2"/>
    <w:rsid w:val="00340878"/>
    <w:rsid w:val="00341BE4"/>
    <w:rsid w:val="0034263E"/>
    <w:rsid w:val="003427F6"/>
    <w:rsid w:val="00343B19"/>
    <w:rsid w:val="0034429D"/>
    <w:rsid w:val="00345E00"/>
    <w:rsid w:val="00352CA5"/>
    <w:rsid w:val="0035345E"/>
    <w:rsid w:val="00354FAB"/>
    <w:rsid w:val="00357B40"/>
    <w:rsid w:val="003605DF"/>
    <w:rsid w:val="00361B98"/>
    <w:rsid w:val="003625F8"/>
    <w:rsid w:val="003639ED"/>
    <w:rsid w:val="0036548C"/>
    <w:rsid w:val="003671CF"/>
    <w:rsid w:val="00367F6D"/>
    <w:rsid w:val="003703CF"/>
    <w:rsid w:val="003716A8"/>
    <w:rsid w:val="003725B0"/>
    <w:rsid w:val="003734E8"/>
    <w:rsid w:val="00373E73"/>
    <w:rsid w:val="00374F9C"/>
    <w:rsid w:val="00384EF4"/>
    <w:rsid w:val="00391536"/>
    <w:rsid w:val="0039254C"/>
    <w:rsid w:val="0039292F"/>
    <w:rsid w:val="00394E22"/>
    <w:rsid w:val="00397CAE"/>
    <w:rsid w:val="003A0344"/>
    <w:rsid w:val="003A6916"/>
    <w:rsid w:val="003B3E1A"/>
    <w:rsid w:val="003C0CBC"/>
    <w:rsid w:val="003C48A9"/>
    <w:rsid w:val="003C52D3"/>
    <w:rsid w:val="003D036F"/>
    <w:rsid w:val="003D128A"/>
    <w:rsid w:val="003D2185"/>
    <w:rsid w:val="003D2DDC"/>
    <w:rsid w:val="003E12E0"/>
    <w:rsid w:val="003E566A"/>
    <w:rsid w:val="003E7A5B"/>
    <w:rsid w:val="003E7F04"/>
    <w:rsid w:val="003F5D67"/>
    <w:rsid w:val="003F662F"/>
    <w:rsid w:val="00401452"/>
    <w:rsid w:val="004014E1"/>
    <w:rsid w:val="0040421C"/>
    <w:rsid w:val="004060FE"/>
    <w:rsid w:val="004079B4"/>
    <w:rsid w:val="004105C0"/>
    <w:rsid w:val="004105FF"/>
    <w:rsid w:val="00412CAA"/>
    <w:rsid w:val="0041390C"/>
    <w:rsid w:val="00413B2C"/>
    <w:rsid w:val="004140F2"/>
    <w:rsid w:val="00415B89"/>
    <w:rsid w:val="004217AE"/>
    <w:rsid w:val="00422BA9"/>
    <w:rsid w:val="00425D61"/>
    <w:rsid w:val="00425E19"/>
    <w:rsid w:val="0042772A"/>
    <w:rsid w:val="0042786C"/>
    <w:rsid w:val="00436EB9"/>
    <w:rsid w:val="0044123C"/>
    <w:rsid w:val="00441D64"/>
    <w:rsid w:val="004420AA"/>
    <w:rsid w:val="00442BCA"/>
    <w:rsid w:val="00447077"/>
    <w:rsid w:val="00452662"/>
    <w:rsid w:val="00457EE3"/>
    <w:rsid w:val="0046404A"/>
    <w:rsid w:val="0046695E"/>
    <w:rsid w:val="00470052"/>
    <w:rsid w:val="0047216C"/>
    <w:rsid w:val="00475E9B"/>
    <w:rsid w:val="004822B2"/>
    <w:rsid w:val="004830FF"/>
    <w:rsid w:val="00483CF2"/>
    <w:rsid w:val="0048548C"/>
    <w:rsid w:val="00485C2A"/>
    <w:rsid w:val="00490B09"/>
    <w:rsid w:val="00491041"/>
    <w:rsid w:val="00492E32"/>
    <w:rsid w:val="00494771"/>
    <w:rsid w:val="0049603B"/>
    <w:rsid w:val="0049739D"/>
    <w:rsid w:val="004A04ED"/>
    <w:rsid w:val="004A39C4"/>
    <w:rsid w:val="004A454D"/>
    <w:rsid w:val="004A4748"/>
    <w:rsid w:val="004A6E68"/>
    <w:rsid w:val="004B2CCF"/>
    <w:rsid w:val="004B3A11"/>
    <w:rsid w:val="004B3AAD"/>
    <w:rsid w:val="004B414E"/>
    <w:rsid w:val="004B6368"/>
    <w:rsid w:val="004C16AA"/>
    <w:rsid w:val="004C570E"/>
    <w:rsid w:val="004C72B8"/>
    <w:rsid w:val="004D02A7"/>
    <w:rsid w:val="004D37B4"/>
    <w:rsid w:val="004D4042"/>
    <w:rsid w:val="004D722D"/>
    <w:rsid w:val="004E5067"/>
    <w:rsid w:val="004E5EC5"/>
    <w:rsid w:val="004E6101"/>
    <w:rsid w:val="004E7651"/>
    <w:rsid w:val="004F1CDB"/>
    <w:rsid w:val="004F1D91"/>
    <w:rsid w:val="004F4F1C"/>
    <w:rsid w:val="004F6D0E"/>
    <w:rsid w:val="004F7863"/>
    <w:rsid w:val="00501AA5"/>
    <w:rsid w:val="00507DA6"/>
    <w:rsid w:val="005111C4"/>
    <w:rsid w:val="00511A78"/>
    <w:rsid w:val="0051218E"/>
    <w:rsid w:val="005122EA"/>
    <w:rsid w:val="00513A0C"/>
    <w:rsid w:val="00514168"/>
    <w:rsid w:val="0051621F"/>
    <w:rsid w:val="00517620"/>
    <w:rsid w:val="00523D1A"/>
    <w:rsid w:val="005252B9"/>
    <w:rsid w:val="00526D79"/>
    <w:rsid w:val="00531564"/>
    <w:rsid w:val="0053175F"/>
    <w:rsid w:val="00531851"/>
    <w:rsid w:val="00534576"/>
    <w:rsid w:val="00534707"/>
    <w:rsid w:val="0054104A"/>
    <w:rsid w:val="00543387"/>
    <w:rsid w:val="005434A0"/>
    <w:rsid w:val="005475DF"/>
    <w:rsid w:val="00552B61"/>
    <w:rsid w:val="00555EA1"/>
    <w:rsid w:val="00561EE6"/>
    <w:rsid w:val="00566351"/>
    <w:rsid w:val="00570A13"/>
    <w:rsid w:val="00572C6D"/>
    <w:rsid w:val="0057545A"/>
    <w:rsid w:val="0057740F"/>
    <w:rsid w:val="00581B8E"/>
    <w:rsid w:val="00582069"/>
    <w:rsid w:val="005832A7"/>
    <w:rsid w:val="0058666D"/>
    <w:rsid w:val="00586889"/>
    <w:rsid w:val="005904AD"/>
    <w:rsid w:val="005907FA"/>
    <w:rsid w:val="00595441"/>
    <w:rsid w:val="005A05E8"/>
    <w:rsid w:val="005A0EF2"/>
    <w:rsid w:val="005A247B"/>
    <w:rsid w:val="005A3A29"/>
    <w:rsid w:val="005A5A37"/>
    <w:rsid w:val="005A60B1"/>
    <w:rsid w:val="005B75F8"/>
    <w:rsid w:val="005B780B"/>
    <w:rsid w:val="005B7A79"/>
    <w:rsid w:val="005C2645"/>
    <w:rsid w:val="005C6FF1"/>
    <w:rsid w:val="005C71C0"/>
    <w:rsid w:val="005D271E"/>
    <w:rsid w:val="005D4D9E"/>
    <w:rsid w:val="005D5814"/>
    <w:rsid w:val="005D70BF"/>
    <w:rsid w:val="005D763F"/>
    <w:rsid w:val="005E32FD"/>
    <w:rsid w:val="005E4091"/>
    <w:rsid w:val="005E43DE"/>
    <w:rsid w:val="005E451B"/>
    <w:rsid w:val="005E5386"/>
    <w:rsid w:val="005E5830"/>
    <w:rsid w:val="005F0A6B"/>
    <w:rsid w:val="005F1A74"/>
    <w:rsid w:val="005F6665"/>
    <w:rsid w:val="00602CB2"/>
    <w:rsid w:val="00605302"/>
    <w:rsid w:val="00605AAD"/>
    <w:rsid w:val="00610242"/>
    <w:rsid w:val="006108CD"/>
    <w:rsid w:val="00613292"/>
    <w:rsid w:val="006200AD"/>
    <w:rsid w:val="00620EDF"/>
    <w:rsid w:val="006218C5"/>
    <w:rsid w:val="006247A4"/>
    <w:rsid w:val="00626238"/>
    <w:rsid w:val="0062643D"/>
    <w:rsid w:val="00631885"/>
    <w:rsid w:val="00633EB2"/>
    <w:rsid w:val="006362D7"/>
    <w:rsid w:val="00641D7D"/>
    <w:rsid w:val="00642BC5"/>
    <w:rsid w:val="006452FB"/>
    <w:rsid w:val="00646E0C"/>
    <w:rsid w:val="00650192"/>
    <w:rsid w:val="00650708"/>
    <w:rsid w:val="00653953"/>
    <w:rsid w:val="006553BC"/>
    <w:rsid w:val="006629C7"/>
    <w:rsid w:val="00664068"/>
    <w:rsid w:val="006673DA"/>
    <w:rsid w:val="00671B90"/>
    <w:rsid w:val="00682AAC"/>
    <w:rsid w:val="00687A26"/>
    <w:rsid w:val="00691D07"/>
    <w:rsid w:val="00693CE5"/>
    <w:rsid w:val="00694E66"/>
    <w:rsid w:val="00694FED"/>
    <w:rsid w:val="006A5D4A"/>
    <w:rsid w:val="006A6191"/>
    <w:rsid w:val="006B279A"/>
    <w:rsid w:val="006C0CA3"/>
    <w:rsid w:val="006C1970"/>
    <w:rsid w:val="006C3324"/>
    <w:rsid w:val="006C344D"/>
    <w:rsid w:val="006C680B"/>
    <w:rsid w:val="006D08F2"/>
    <w:rsid w:val="006D1D70"/>
    <w:rsid w:val="006D2E56"/>
    <w:rsid w:val="006D642B"/>
    <w:rsid w:val="006D7100"/>
    <w:rsid w:val="006D79B3"/>
    <w:rsid w:val="006E04E8"/>
    <w:rsid w:val="006E4184"/>
    <w:rsid w:val="006E47C1"/>
    <w:rsid w:val="006E6999"/>
    <w:rsid w:val="006F1B00"/>
    <w:rsid w:val="006F5F48"/>
    <w:rsid w:val="007020F0"/>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48F7"/>
    <w:rsid w:val="00776FEF"/>
    <w:rsid w:val="0078107F"/>
    <w:rsid w:val="0078430C"/>
    <w:rsid w:val="00784847"/>
    <w:rsid w:val="0079013B"/>
    <w:rsid w:val="00794DEC"/>
    <w:rsid w:val="00797E32"/>
    <w:rsid w:val="007A26E0"/>
    <w:rsid w:val="007A52DC"/>
    <w:rsid w:val="007A56FE"/>
    <w:rsid w:val="007A6DDB"/>
    <w:rsid w:val="007B6E98"/>
    <w:rsid w:val="007B6EED"/>
    <w:rsid w:val="007C0C85"/>
    <w:rsid w:val="007C3FA4"/>
    <w:rsid w:val="007C5AF4"/>
    <w:rsid w:val="007D6EBF"/>
    <w:rsid w:val="007E35BB"/>
    <w:rsid w:val="007F11F0"/>
    <w:rsid w:val="007F13A5"/>
    <w:rsid w:val="007F2F46"/>
    <w:rsid w:val="007F3B26"/>
    <w:rsid w:val="007F3E3D"/>
    <w:rsid w:val="007F4754"/>
    <w:rsid w:val="007F596E"/>
    <w:rsid w:val="007F5AC1"/>
    <w:rsid w:val="00803AF8"/>
    <w:rsid w:val="00806A6B"/>
    <w:rsid w:val="00806FB4"/>
    <w:rsid w:val="00807DDC"/>
    <w:rsid w:val="00812E36"/>
    <w:rsid w:val="00813CAC"/>
    <w:rsid w:val="00816268"/>
    <w:rsid w:val="00822852"/>
    <w:rsid w:val="00822E4E"/>
    <w:rsid w:val="00824607"/>
    <w:rsid w:val="0083192F"/>
    <w:rsid w:val="00833350"/>
    <w:rsid w:val="00834A9E"/>
    <w:rsid w:val="008355FA"/>
    <w:rsid w:val="008525D0"/>
    <w:rsid w:val="00852762"/>
    <w:rsid w:val="008538F1"/>
    <w:rsid w:val="00854DD7"/>
    <w:rsid w:val="00861A4A"/>
    <w:rsid w:val="008621C9"/>
    <w:rsid w:val="00862410"/>
    <w:rsid w:val="008626AA"/>
    <w:rsid w:val="0086362F"/>
    <w:rsid w:val="00864E53"/>
    <w:rsid w:val="00870E5A"/>
    <w:rsid w:val="00872F86"/>
    <w:rsid w:val="0087485C"/>
    <w:rsid w:val="00877514"/>
    <w:rsid w:val="00877A71"/>
    <w:rsid w:val="00877E39"/>
    <w:rsid w:val="00880395"/>
    <w:rsid w:val="00880752"/>
    <w:rsid w:val="008852B8"/>
    <w:rsid w:val="00895A49"/>
    <w:rsid w:val="00897E82"/>
    <w:rsid w:val="008A28C6"/>
    <w:rsid w:val="008A7DC0"/>
    <w:rsid w:val="008B5D86"/>
    <w:rsid w:val="008C0CDF"/>
    <w:rsid w:val="008C202C"/>
    <w:rsid w:val="008C27DB"/>
    <w:rsid w:val="008C4396"/>
    <w:rsid w:val="008D3E1D"/>
    <w:rsid w:val="008E58E0"/>
    <w:rsid w:val="008E74C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176B6"/>
    <w:rsid w:val="009204FA"/>
    <w:rsid w:val="0092127A"/>
    <w:rsid w:val="00922484"/>
    <w:rsid w:val="00923488"/>
    <w:rsid w:val="00925163"/>
    <w:rsid w:val="009340EF"/>
    <w:rsid w:val="00934434"/>
    <w:rsid w:val="0093526F"/>
    <w:rsid w:val="00935EFB"/>
    <w:rsid w:val="00937E61"/>
    <w:rsid w:val="009413CA"/>
    <w:rsid w:val="0094275C"/>
    <w:rsid w:val="0094370D"/>
    <w:rsid w:val="00945B6F"/>
    <w:rsid w:val="00945C72"/>
    <w:rsid w:val="00950DB8"/>
    <w:rsid w:val="00951016"/>
    <w:rsid w:val="00951859"/>
    <w:rsid w:val="0095316C"/>
    <w:rsid w:val="0095381F"/>
    <w:rsid w:val="009554FC"/>
    <w:rsid w:val="00960037"/>
    <w:rsid w:val="00964E11"/>
    <w:rsid w:val="0097375E"/>
    <w:rsid w:val="00973E14"/>
    <w:rsid w:val="00973EB4"/>
    <w:rsid w:val="00980823"/>
    <w:rsid w:val="00984679"/>
    <w:rsid w:val="009940AD"/>
    <w:rsid w:val="009966C3"/>
    <w:rsid w:val="009A45CB"/>
    <w:rsid w:val="009A60A5"/>
    <w:rsid w:val="009B33FA"/>
    <w:rsid w:val="009B6404"/>
    <w:rsid w:val="009B7BF9"/>
    <w:rsid w:val="009C0B99"/>
    <w:rsid w:val="009C0EAA"/>
    <w:rsid w:val="009C32D2"/>
    <w:rsid w:val="009C54E5"/>
    <w:rsid w:val="009C66B2"/>
    <w:rsid w:val="009D090C"/>
    <w:rsid w:val="009D32FB"/>
    <w:rsid w:val="009E1973"/>
    <w:rsid w:val="009E1DAC"/>
    <w:rsid w:val="009E2081"/>
    <w:rsid w:val="009F0CD6"/>
    <w:rsid w:val="009F3B66"/>
    <w:rsid w:val="009F5507"/>
    <w:rsid w:val="009F5B28"/>
    <w:rsid w:val="009F7382"/>
    <w:rsid w:val="00A107B3"/>
    <w:rsid w:val="00A11B82"/>
    <w:rsid w:val="00A12425"/>
    <w:rsid w:val="00A133D9"/>
    <w:rsid w:val="00A14579"/>
    <w:rsid w:val="00A14918"/>
    <w:rsid w:val="00A17E55"/>
    <w:rsid w:val="00A23DCD"/>
    <w:rsid w:val="00A259A4"/>
    <w:rsid w:val="00A3290C"/>
    <w:rsid w:val="00A447AF"/>
    <w:rsid w:val="00A46496"/>
    <w:rsid w:val="00A47B82"/>
    <w:rsid w:val="00A517CF"/>
    <w:rsid w:val="00A52F51"/>
    <w:rsid w:val="00A555D2"/>
    <w:rsid w:val="00A564D2"/>
    <w:rsid w:val="00A616E0"/>
    <w:rsid w:val="00A64CBA"/>
    <w:rsid w:val="00A65FEF"/>
    <w:rsid w:val="00A668A3"/>
    <w:rsid w:val="00A72467"/>
    <w:rsid w:val="00A729DC"/>
    <w:rsid w:val="00A73E90"/>
    <w:rsid w:val="00A77C6A"/>
    <w:rsid w:val="00A82458"/>
    <w:rsid w:val="00A83C02"/>
    <w:rsid w:val="00A85412"/>
    <w:rsid w:val="00A87F42"/>
    <w:rsid w:val="00A926F7"/>
    <w:rsid w:val="00AA7C92"/>
    <w:rsid w:val="00AB04A4"/>
    <w:rsid w:val="00AB0E32"/>
    <w:rsid w:val="00AB1B9A"/>
    <w:rsid w:val="00AB1DED"/>
    <w:rsid w:val="00AB3302"/>
    <w:rsid w:val="00AB4374"/>
    <w:rsid w:val="00AB4AFB"/>
    <w:rsid w:val="00AB632D"/>
    <w:rsid w:val="00AB6A1F"/>
    <w:rsid w:val="00AB71F6"/>
    <w:rsid w:val="00AC1B42"/>
    <w:rsid w:val="00AD5ABD"/>
    <w:rsid w:val="00AD7224"/>
    <w:rsid w:val="00AE0878"/>
    <w:rsid w:val="00AE0BF5"/>
    <w:rsid w:val="00AE13F1"/>
    <w:rsid w:val="00AE1C23"/>
    <w:rsid w:val="00AE2062"/>
    <w:rsid w:val="00AE4A22"/>
    <w:rsid w:val="00AE5AA3"/>
    <w:rsid w:val="00AE65E6"/>
    <w:rsid w:val="00AF5CF3"/>
    <w:rsid w:val="00B0310E"/>
    <w:rsid w:val="00B06724"/>
    <w:rsid w:val="00B06F2D"/>
    <w:rsid w:val="00B06F87"/>
    <w:rsid w:val="00B1021F"/>
    <w:rsid w:val="00B10E44"/>
    <w:rsid w:val="00B11EAD"/>
    <w:rsid w:val="00B13117"/>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39DF"/>
    <w:rsid w:val="00B65EC1"/>
    <w:rsid w:val="00B66107"/>
    <w:rsid w:val="00B66C50"/>
    <w:rsid w:val="00B66C62"/>
    <w:rsid w:val="00B71484"/>
    <w:rsid w:val="00B71968"/>
    <w:rsid w:val="00B72B28"/>
    <w:rsid w:val="00B735B6"/>
    <w:rsid w:val="00B76A59"/>
    <w:rsid w:val="00B819E4"/>
    <w:rsid w:val="00B83C35"/>
    <w:rsid w:val="00B85A06"/>
    <w:rsid w:val="00B86F02"/>
    <w:rsid w:val="00B9081C"/>
    <w:rsid w:val="00B91795"/>
    <w:rsid w:val="00B92A46"/>
    <w:rsid w:val="00B95D39"/>
    <w:rsid w:val="00BA0C2F"/>
    <w:rsid w:val="00BA1FC0"/>
    <w:rsid w:val="00BA21AB"/>
    <w:rsid w:val="00BA5FA2"/>
    <w:rsid w:val="00BA789F"/>
    <w:rsid w:val="00BB11D1"/>
    <w:rsid w:val="00BB2951"/>
    <w:rsid w:val="00BB4EB5"/>
    <w:rsid w:val="00BB6B96"/>
    <w:rsid w:val="00BB76F4"/>
    <w:rsid w:val="00BB7DDF"/>
    <w:rsid w:val="00BC076D"/>
    <w:rsid w:val="00BC1A18"/>
    <w:rsid w:val="00BD4178"/>
    <w:rsid w:val="00BE1EDA"/>
    <w:rsid w:val="00BE259C"/>
    <w:rsid w:val="00BF29F1"/>
    <w:rsid w:val="00C10A94"/>
    <w:rsid w:val="00C1455E"/>
    <w:rsid w:val="00C149C1"/>
    <w:rsid w:val="00C15D94"/>
    <w:rsid w:val="00C161F1"/>
    <w:rsid w:val="00C1756E"/>
    <w:rsid w:val="00C21924"/>
    <w:rsid w:val="00C25D47"/>
    <w:rsid w:val="00C26A02"/>
    <w:rsid w:val="00C271CA"/>
    <w:rsid w:val="00C4422C"/>
    <w:rsid w:val="00C47672"/>
    <w:rsid w:val="00C512C7"/>
    <w:rsid w:val="00C57639"/>
    <w:rsid w:val="00C61245"/>
    <w:rsid w:val="00C64163"/>
    <w:rsid w:val="00C6497B"/>
    <w:rsid w:val="00C652EE"/>
    <w:rsid w:val="00C67569"/>
    <w:rsid w:val="00C67CE8"/>
    <w:rsid w:val="00C73B3D"/>
    <w:rsid w:val="00C7438E"/>
    <w:rsid w:val="00C83086"/>
    <w:rsid w:val="00C873EB"/>
    <w:rsid w:val="00C90462"/>
    <w:rsid w:val="00C94198"/>
    <w:rsid w:val="00C95055"/>
    <w:rsid w:val="00CA24FE"/>
    <w:rsid w:val="00CA2D12"/>
    <w:rsid w:val="00CA4241"/>
    <w:rsid w:val="00CA4252"/>
    <w:rsid w:val="00CA44D7"/>
    <w:rsid w:val="00CA6EB1"/>
    <w:rsid w:val="00CB01C8"/>
    <w:rsid w:val="00CB3F10"/>
    <w:rsid w:val="00CB4D5A"/>
    <w:rsid w:val="00CB68B5"/>
    <w:rsid w:val="00CC0428"/>
    <w:rsid w:val="00CC580C"/>
    <w:rsid w:val="00CC7B3F"/>
    <w:rsid w:val="00CD0EA7"/>
    <w:rsid w:val="00CD114B"/>
    <w:rsid w:val="00CD1C5B"/>
    <w:rsid w:val="00CD36C2"/>
    <w:rsid w:val="00CD412A"/>
    <w:rsid w:val="00CD74BA"/>
    <w:rsid w:val="00CE3610"/>
    <w:rsid w:val="00CE49D2"/>
    <w:rsid w:val="00CE6D90"/>
    <w:rsid w:val="00CE6E0E"/>
    <w:rsid w:val="00CE7FFC"/>
    <w:rsid w:val="00CF07B7"/>
    <w:rsid w:val="00CF3DAB"/>
    <w:rsid w:val="00CF5E77"/>
    <w:rsid w:val="00D01CA4"/>
    <w:rsid w:val="00D01F5C"/>
    <w:rsid w:val="00D03316"/>
    <w:rsid w:val="00D04299"/>
    <w:rsid w:val="00D065FE"/>
    <w:rsid w:val="00D1179C"/>
    <w:rsid w:val="00D141F3"/>
    <w:rsid w:val="00D158F7"/>
    <w:rsid w:val="00D17D55"/>
    <w:rsid w:val="00D2506B"/>
    <w:rsid w:val="00D330B4"/>
    <w:rsid w:val="00D36325"/>
    <w:rsid w:val="00D364A1"/>
    <w:rsid w:val="00D41136"/>
    <w:rsid w:val="00D41ED1"/>
    <w:rsid w:val="00D4266B"/>
    <w:rsid w:val="00D43C73"/>
    <w:rsid w:val="00D47ACE"/>
    <w:rsid w:val="00D50AA7"/>
    <w:rsid w:val="00D5497C"/>
    <w:rsid w:val="00D650F6"/>
    <w:rsid w:val="00D7112E"/>
    <w:rsid w:val="00D712D9"/>
    <w:rsid w:val="00D7186E"/>
    <w:rsid w:val="00D72439"/>
    <w:rsid w:val="00D731C8"/>
    <w:rsid w:val="00D80A1F"/>
    <w:rsid w:val="00D830E9"/>
    <w:rsid w:val="00D83587"/>
    <w:rsid w:val="00D8400D"/>
    <w:rsid w:val="00D84BF4"/>
    <w:rsid w:val="00D90D85"/>
    <w:rsid w:val="00DA25D5"/>
    <w:rsid w:val="00DA5AD2"/>
    <w:rsid w:val="00DA6580"/>
    <w:rsid w:val="00DB04E9"/>
    <w:rsid w:val="00DB1F56"/>
    <w:rsid w:val="00DB45C0"/>
    <w:rsid w:val="00DB6B82"/>
    <w:rsid w:val="00DC0A36"/>
    <w:rsid w:val="00DC140B"/>
    <w:rsid w:val="00DC4915"/>
    <w:rsid w:val="00DD1F24"/>
    <w:rsid w:val="00DD3913"/>
    <w:rsid w:val="00DD3A5D"/>
    <w:rsid w:val="00DD5262"/>
    <w:rsid w:val="00DE0273"/>
    <w:rsid w:val="00DE1A87"/>
    <w:rsid w:val="00DE315A"/>
    <w:rsid w:val="00DE35B0"/>
    <w:rsid w:val="00DE371E"/>
    <w:rsid w:val="00DE7CB0"/>
    <w:rsid w:val="00DF0167"/>
    <w:rsid w:val="00DF0787"/>
    <w:rsid w:val="00DF2884"/>
    <w:rsid w:val="00DF3028"/>
    <w:rsid w:val="00DF372D"/>
    <w:rsid w:val="00DF3E6A"/>
    <w:rsid w:val="00DF4913"/>
    <w:rsid w:val="00E003C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767"/>
    <w:rsid w:val="00E62A40"/>
    <w:rsid w:val="00E67B8A"/>
    <w:rsid w:val="00E77592"/>
    <w:rsid w:val="00E841AA"/>
    <w:rsid w:val="00E8604D"/>
    <w:rsid w:val="00E93C67"/>
    <w:rsid w:val="00E97CE8"/>
    <w:rsid w:val="00EA1B20"/>
    <w:rsid w:val="00EA21F4"/>
    <w:rsid w:val="00EA37A7"/>
    <w:rsid w:val="00EA3D21"/>
    <w:rsid w:val="00EA3EAE"/>
    <w:rsid w:val="00EA6BDF"/>
    <w:rsid w:val="00EA77B5"/>
    <w:rsid w:val="00EB125A"/>
    <w:rsid w:val="00EC3A89"/>
    <w:rsid w:val="00EC7281"/>
    <w:rsid w:val="00ED3CF4"/>
    <w:rsid w:val="00ED5CBB"/>
    <w:rsid w:val="00ED655C"/>
    <w:rsid w:val="00EE114C"/>
    <w:rsid w:val="00EE1CA6"/>
    <w:rsid w:val="00EE33E8"/>
    <w:rsid w:val="00EE520B"/>
    <w:rsid w:val="00EE6614"/>
    <w:rsid w:val="00EF01CF"/>
    <w:rsid w:val="00EF0947"/>
    <w:rsid w:val="00EF170D"/>
    <w:rsid w:val="00EF6E3A"/>
    <w:rsid w:val="00F002B8"/>
    <w:rsid w:val="00F01219"/>
    <w:rsid w:val="00F036DD"/>
    <w:rsid w:val="00F04C6A"/>
    <w:rsid w:val="00F12E7F"/>
    <w:rsid w:val="00F14B77"/>
    <w:rsid w:val="00F175CA"/>
    <w:rsid w:val="00F17D69"/>
    <w:rsid w:val="00F2558D"/>
    <w:rsid w:val="00F2717A"/>
    <w:rsid w:val="00F2748B"/>
    <w:rsid w:val="00F27B84"/>
    <w:rsid w:val="00F33180"/>
    <w:rsid w:val="00F34590"/>
    <w:rsid w:val="00F35BCD"/>
    <w:rsid w:val="00F36140"/>
    <w:rsid w:val="00F41148"/>
    <w:rsid w:val="00F41A4D"/>
    <w:rsid w:val="00F41FFA"/>
    <w:rsid w:val="00F42A6F"/>
    <w:rsid w:val="00F42A7F"/>
    <w:rsid w:val="00F4339D"/>
    <w:rsid w:val="00F46E67"/>
    <w:rsid w:val="00F479A3"/>
    <w:rsid w:val="00F47E28"/>
    <w:rsid w:val="00F5427E"/>
    <w:rsid w:val="00F5432F"/>
    <w:rsid w:val="00F57497"/>
    <w:rsid w:val="00F621F9"/>
    <w:rsid w:val="00F718FC"/>
    <w:rsid w:val="00F73076"/>
    <w:rsid w:val="00F81457"/>
    <w:rsid w:val="00F81AE8"/>
    <w:rsid w:val="00F838F4"/>
    <w:rsid w:val="00F83BDB"/>
    <w:rsid w:val="00F85096"/>
    <w:rsid w:val="00F8552B"/>
    <w:rsid w:val="00F943F8"/>
    <w:rsid w:val="00F96350"/>
    <w:rsid w:val="00FA1621"/>
    <w:rsid w:val="00FA2444"/>
    <w:rsid w:val="00FA78D3"/>
    <w:rsid w:val="00FA7F63"/>
    <w:rsid w:val="00FB1A92"/>
    <w:rsid w:val="00FB3BB1"/>
    <w:rsid w:val="00FB55E4"/>
    <w:rsid w:val="00FB5895"/>
    <w:rsid w:val="00FB642F"/>
    <w:rsid w:val="00FB786F"/>
    <w:rsid w:val="00FC0475"/>
    <w:rsid w:val="00FC2CAF"/>
    <w:rsid w:val="00FC574A"/>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9C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cf01">
    <w:name w:val="cf01"/>
    <w:basedOn w:val="DefaultParagraphFont"/>
    <w:rsid w:val="00D065FE"/>
    <w:rPr>
      <w:rFonts w:ascii="Segoe UI" w:hAnsi="Segoe UI" w:cs="Segoe UI" w:hint="default"/>
      <w:sz w:val="18"/>
      <w:szCs w:val="18"/>
    </w:rPr>
  </w:style>
  <w:style w:type="paragraph" w:customStyle="1" w:styleId="pf0">
    <w:name w:val="pf0"/>
    <w:basedOn w:val="Normal"/>
    <w:rsid w:val="00951859"/>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809897">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rdr"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bids.neuroimaging.io/"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11D8523N</Project_x0020_Ref.>
    <Code xmlns="d2b4f59a-05ce-4744-9d1c-9dd30147ee09">3M210706</Code>
    <FundingCallID xmlns="d2b4f59a-05ce-4744-9d1c-9dd30147ee09">39802</FundingCallID>
    <_dlc_DocId xmlns="d2b4f59a-05ce-4744-9d1c-9dd30147ee09">P4FNSWA4HVKW-73199252-12679</_dlc_DocId>
    <_dlc_DocIdUrl xmlns="d2b4f59a-05ce-4744-9d1c-9dd30147ee09">
      <Url>https://www.groupware.kuleuven.be/sites/dmpmt/_layouts/15/DocIdRedir.aspx?ID=P4FNSWA4HVKW-73199252-12679</Url>
      <Description>P4FNSWA4HVKW-73199252-12679</Description>
    </_dlc_DocIdUrl>
    <TypeDoc xmlns="de64d03d-2dbc-4782-9fbf-1d8df1c50cf7">Initial</TypeDoc>
    <FormID xmlns="d2b4f59a-05ce-4744-9d1c-9dd30147ee09">2539</FormID>
  </documentManagement>
</p:properties>
</file>

<file path=customXml/itemProps1.xml><?xml version="1.0" encoding="utf-8"?>
<ds:datastoreItem xmlns:ds="http://schemas.openxmlformats.org/officeDocument/2006/customXml" ds:itemID="{811856D4-23B4-4FFB-996A-63CB7354CAAC}"/>
</file>

<file path=customXml/itemProps2.xml><?xml version="1.0" encoding="utf-8"?>
<ds:datastoreItem xmlns:ds="http://schemas.openxmlformats.org/officeDocument/2006/customXml" ds:itemID="{A2B80F14-C83F-4673-96F5-7C2F08FD35FD}"/>
</file>

<file path=customXml/itemProps3.xml><?xml version="1.0" encoding="utf-8"?>
<ds:datastoreItem xmlns:ds="http://schemas.openxmlformats.org/officeDocument/2006/customXml" ds:itemID="{23A22DAE-BC5D-447B-A5A2-83B6C1CCD1F9}"/>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BC59FE67-8E46-4342-9CF1-C3C8A975FD53}"/>
</file>

<file path=docProps/app.xml><?xml version="1.0" encoding="utf-8"?>
<Properties xmlns="http://schemas.openxmlformats.org/officeDocument/2006/extended-properties" xmlns:vt="http://schemas.openxmlformats.org/officeDocument/2006/docPropsVTypes">
  <Template>Normal</Template>
  <TotalTime>0</TotalTime>
  <Pages>20</Pages>
  <Words>4110</Words>
  <Characters>22610</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2023-04-25T09:14:00Z</dcterms:created>
  <dcterms:modified xsi:type="dcterms:W3CDTF">2023-04-25T09:14:00Z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c45f4ee1-b072-4f24-b975-c677091e670d</vt:lpwstr>
  </property>
</Properties>
</file>