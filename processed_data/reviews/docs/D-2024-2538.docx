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692F"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65FB129A"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6C0598AD" w14:textId="77777777" w:rsidR="003C48A9" w:rsidRDefault="003C48A9" w:rsidP="00AB3302">
      <w:pPr>
        <w:rPr>
          <w:bCs/>
        </w:rPr>
      </w:pPr>
    </w:p>
    <w:p w14:paraId="2DBF12E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0445BE">
        <w:rPr>
          <w:rFonts w:cstheme="minorHAnsi"/>
        </w:rPr>
        <w:t>The DMP should not be submitted to FWO but to the research co-ordination office of the host institute</w:t>
      </w:r>
      <w:r w:rsidRPr="009F5B28">
        <w:rPr>
          <w:rFonts w:cstheme="minorHAnsi"/>
        </w:rPr>
        <w:t xml:space="preserve">; FWO may request the DMP in a </w:t>
      </w:r>
      <w:r w:rsidRPr="009F5B28">
        <w:t>random check.</w:t>
      </w:r>
      <w:r>
        <w:t xml:space="preserve"> </w:t>
      </w:r>
    </w:p>
    <w:p w14:paraId="164594C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669036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5B4B5AE" w14:textId="77777777" w:rsidR="00AB3302" w:rsidRDefault="00AB3302" w:rsidP="00F17D69">
      <w:pPr>
        <w:spacing w:after="120"/>
        <w:rPr>
          <w:bCs/>
        </w:rPr>
      </w:pPr>
    </w:p>
    <w:p w14:paraId="00AA8239" w14:textId="77777777" w:rsidR="00E20180" w:rsidRDefault="00E20180" w:rsidP="00AE0BF5"/>
    <w:p w14:paraId="2852660D" w14:textId="77777777" w:rsidR="00AB3302" w:rsidRDefault="00AB3302" w:rsidP="00AE0BF5">
      <w:pPr>
        <w:rPr>
          <w:rFonts w:cstheme="minorHAnsi"/>
        </w:rPr>
      </w:pPr>
    </w:p>
    <w:p w14:paraId="7C21D40A" w14:textId="77777777" w:rsidR="00AB3302" w:rsidRDefault="00AB3302" w:rsidP="00AE0BF5">
      <w:pPr>
        <w:rPr>
          <w:rFonts w:cstheme="minorHAnsi"/>
        </w:rPr>
      </w:pPr>
    </w:p>
    <w:p w14:paraId="38D08EBD"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4FEA331E" w14:textId="77777777" w:rsidTr="00306CBC">
        <w:trPr>
          <w:cantSplit/>
        </w:trPr>
        <w:tc>
          <w:tcPr>
            <w:tcW w:w="15593" w:type="dxa"/>
            <w:gridSpan w:val="2"/>
            <w:shd w:val="clear" w:color="auto" w:fill="5B9BD5" w:themeFill="accent5"/>
          </w:tcPr>
          <w:p w14:paraId="3400B7B6"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A948CCC" w14:textId="77777777" w:rsidR="00202C9D" w:rsidRPr="00265950" w:rsidRDefault="00202C9D" w:rsidP="00306CBC">
            <w:pPr>
              <w:pStyle w:val="Lijstalinea"/>
              <w:ind w:left="1080"/>
              <w:rPr>
                <w:b/>
                <w:lang w:val="nl-BE"/>
              </w:rPr>
            </w:pPr>
          </w:p>
        </w:tc>
      </w:tr>
      <w:tr w:rsidR="00202C9D" w14:paraId="0A6062FB" w14:textId="77777777" w:rsidTr="00306CBC">
        <w:trPr>
          <w:cantSplit/>
          <w:trHeight w:val="269"/>
        </w:trPr>
        <w:tc>
          <w:tcPr>
            <w:tcW w:w="4962" w:type="dxa"/>
          </w:tcPr>
          <w:p w14:paraId="66B7EAE6"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8BB7410" w14:textId="081CCF26" w:rsidR="00202C9D" w:rsidRPr="00365B1D" w:rsidRDefault="005D4FF6" w:rsidP="00306CBC">
            <w:pPr>
              <w:rPr>
                <w:lang w:val="nl-BE"/>
              </w:rPr>
            </w:pPr>
            <w:r w:rsidRPr="00365B1D">
              <w:rPr>
                <w:lang w:val="nl-BE"/>
              </w:rPr>
              <w:t>Marieke Schreuder</w:t>
            </w:r>
            <w:r w:rsidR="00365B1D" w:rsidRPr="00365B1D">
              <w:rPr>
                <w:lang w:val="nl-BE"/>
              </w:rPr>
              <w:t xml:space="preserve"> (</w:t>
            </w:r>
            <w:r w:rsidR="008C4825" w:rsidRPr="00365B1D">
              <w:rPr>
                <w:lang w:val="nl-BE"/>
              </w:rPr>
              <w:t>0000-0003-4901-2697</w:t>
            </w:r>
            <w:r w:rsidR="00365B1D" w:rsidRPr="00365B1D">
              <w:rPr>
                <w:lang w:val="nl-BE"/>
              </w:rPr>
              <w:t>)</w:t>
            </w:r>
          </w:p>
        </w:tc>
      </w:tr>
      <w:tr w:rsidR="00202C9D" w14:paraId="30DFD40A" w14:textId="77777777" w:rsidTr="00306CBC">
        <w:trPr>
          <w:cantSplit/>
          <w:trHeight w:val="633"/>
        </w:trPr>
        <w:tc>
          <w:tcPr>
            <w:tcW w:w="4962" w:type="dxa"/>
          </w:tcPr>
          <w:p w14:paraId="2EC1F08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27799D5" w14:textId="21848D84" w:rsidR="00202C9D" w:rsidRDefault="0065317B" w:rsidP="00306CBC">
            <w:r w:rsidRPr="00365B1D">
              <w:t>Eva Ceulemans, promotor</w:t>
            </w:r>
            <w:r w:rsidR="00DF66E5">
              <w:t xml:space="preserve"> (</w:t>
            </w:r>
            <w:r w:rsidR="00DF66E5" w:rsidRPr="00DF66E5">
              <w:t>0000-0002-7611-4683</w:t>
            </w:r>
            <w:r w:rsidR="00DF66E5">
              <w:t>)</w:t>
            </w:r>
          </w:p>
          <w:p w14:paraId="2885AF91" w14:textId="4E2DB825" w:rsidR="00DF66E5" w:rsidRPr="00365B1D" w:rsidRDefault="00DF66E5" w:rsidP="00306CBC">
            <w:r>
              <w:t xml:space="preserve">Eiko Fried, collaborator </w:t>
            </w:r>
            <w:r w:rsidR="00D24802">
              <w:t>(</w:t>
            </w:r>
            <w:r w:rsidR="00D24802" w:rsidRPr="00D24802">
              <w:t>0000-0001-7469-594X</w:t>
            </w:r>
            <w:r w:rsidR="00D24802">
              <w:t>)</w:t>
            </w:r>
          </w:p>
          <w:p w14:paraId="61345CFA" w14:textId="5443A757" w:rsidR="00365B1D" w:rsidRPr="00365B1D" w:rsidRDefault="00365B1D" w:rsidP="00306CBC"/>
        </w:tc>
      </w:tr>
      <w:tr w:rsidR="00202C9D" w14:paraId="063CB22B" w14:textId="77777777" w:rsidTr="00306CBC">
        <w:trPr>
          <w:cantSplit/>
          <w:trHeight w:val="269"/>
        </w:trPr>
        <w:tc>
          <w:tcPr>
            <w:tcW w:w="4962" w:type="dxa"/>
          </w:tcPr>
          <w:p w14:paraId="15D648B8"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58B08073" w14:textId="1F3291F3" w:rsidR="00202C9D" w:rsidRPr="002F0747" w:rsidRDefault="00202C9D" w:rsidP="00306CBC">
            <w:pPr>
              <w:rPr>
                <w:lang w:val="en-US"/>
              </w:rPr>
            </w:pPr>
            <w:r w:rsidRPr="002F0747">
              <w:rPr>
                <w:lang w:val="en-US"/>
              </w:rPr>
              <w:t xml:space="preserve"> </w:t>
            </w:r>
            <w:r w:rsidR="00CA443A" w:rsidRPr="002F0747">
              <w:rPr>
                <w:lang w:val="en-US"/>
              </w:rPr>
              <w:t>Detecting depression in time</w:t>
            </w:r>
            <w:r w:rsidR="002F0747" w:rsidRPr="002F0747">
              <w:rPr>
                <w:lang w:val="en-US"/>
              </w:rPr>
              <w:t>: novel a</w:t>
            </w:r>
            <w:del w:id="1" w:author="Auteur">
              <w:r w:rsidR="002F0747" w:rsidRPr="002F0747" w:rsidDel="00637169">
                <w:rPr>
                  <w:lang w:val="en-US"/>
                </w:rPr>
                <w:delText>pplications of</w:delText>
              </w:r>
            </w:del>
            <w:r w:rsidR="002F0747" w:rsidRPr="002F0747">
              <w:rPr>
                <w:lang w:val="en-US"/>
              </w:rPr>
              <w:t xml:space="preserve"> statistical process control</w:t>
            </w:r>
            <w:ins w:id="2" w:author="Auteur">
              <w:r w:rsidR="002F0747" w:rsidRPr="002F0747">
                <w:rPr>
                  <w:lang w:val="en-US"/>
                </w:rPr>
                <w:t xml:space="preserve"> methods and applications</w:t>
              </w:r>
            </w:ins>
          </w:p>
        </w:tc>
      </w:tr>
      <w:tr w:rsidR="00202C9D" w14:paraId="6C0CF4F0" w14:textId="77777777" w:rsidTr="00306CBC">
        <w:trPr>
          <w:cantSplit/>
          <w:trHeight w:val="269"/>
        </w:trPr>
        <w:tc>
          <w:tcPr>
            <w:tcW w:w="4962" w:type="dxa"/>
          </w:tcPr>
          <w:p w14:paraId="618BCECC"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B894445" w14:textId="05C06917" w:rsidR="00202C9D" w:rsidRDefault="00D557B3" w:rsidP="00306CBC">
            <w:pPr>
              <w:rPr>
                <w:lang w:val="nl-BE"/>
              </w:rPr>
            </w:pPr>
            <w:r>
              <w:rPr>
                <w:lang w:val="nl-BE"/>
              </w:rPr>
              <w:t>12AVE24N</w:t>
            </w:r>
          </w:p>
        </w:tc>
      </w:tr>
      <w:tr w:rsidR="00202C9D" w:rsidRPr="00DC4F0B" w14:paraId="3E08C7B2" w14:textId="77777777" w:rsidTr="00306CBC">
        <w:trPr>
          <w:cantSplit/>
          <w:trHeight w:val="269"/>
        </w:trPr>
        <w:tc>
          <w:tcPr>
            <w:tcW w:w="4962" w:type="dxa"/>
          </w:tcPr>
          <w:p w14:paraId="481D8E47" w14:textId="77777777" w:rsidR="00202C9D" w:rsidRPr="00B84C69" w:rsidRDefault="00202C9D" w:rsidP="00306CBC">
            <w:r w:rsidRPr="00C512C7">
              <w:t>Affiliation(s)</w:t>
            </w:r>
          </w:p>
        </w:tc>
        <w:tc>
          <w:tcPr>
            <w:tcW w:w="10631" w:type="dxa"/>
          </w:tcPr>
          <w:p w14:paraId="30E813A2" w14:textId="23090343" w:rsidR="00202C9D" w:rsidRDefault="00E151DD" w:rsidP="00306CBC">
            <w:pPr>
              <w:rPr>
                <w:lang w:val="nl-BE"/>
              </w:rPr>
            </w:pPr>
            <w:r>
              <w:rPr>
                <w:rFonts w:ascii="Segoe UI Symbol" w:hAnsi="Segoe UI Symbol" w:cs="Segoe UI Symbol"/>
                <w:lang w:val="nl-BE"/>
              </w:rPr>
              <w:t>☒</w:t>
            </w:r>
            <w:r w:rsidR="00202C9D" w:rsidRPr="0094370D">
              <w:rPr>
                <w:lang w:val="nl-BE"/>
              </w:rPr>
              <w:t xml:space="preserve"> KU Leuven </w:t>
            </w:r>
          </w:p>
          <w:p w14:paraId="5245FF8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268911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0922DC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2F283F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CBD19F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D9A9311" w14:textId="77777777" w:rsidR="00202C9D" w:rsidRPr="005D4FF6" w:rsidRDefault="00202C9D" w:rsidP="00C87DF9">
            <w:pPr>
              <w:rPr>
                <w:lang w:val="fr-FR"/>
              </w:rPr>
            </w:pPr>
            <w:r w:rsidRPr="005D4FF6">
              <w:rPr>
                <w:rFonts w:cstheme="minorHAnsi"/>
                <w:lang w:val="fr-FR"/>
              </w:rPr>
              <w:t xml:space="preserve">ROR identifier </w:t>
            </w:r>
            <w:r w:rsidR="00C87DF9" w:rsidRPr="005D4FF6">
              <w:rPr>
                <w:rFonts w:cstheme="minorHAnsi"/>
                <w:lang w:val="fr-FR"/>
              </w:rPr>
              <w:t>KU Leuven</w:t>
            </w:r>
            <w:r w:rsidRPr="005D4FF6">
              <w:rPr>
                <w:rFonts w:cstheme="minorHAnsi"/>
                <w:lang w:val="fr-FR"/>
              </w:rPr>
              <w:t>:</w:t>
            </w:r>
            <w:r w:rsidRPr="005D4FF6">
              <w:rPr>
                <w:lang w:val="fr-FR"/>
              </w:rPr>
              <w:t xml:space="preserve"> </w:t>
            </w:r>
            <w:r w:rsidR="009C532A" w:rsidRPr="005D4FF6">
              <w:rPr>
                <w:lang w:val="fr-FR"/>
              </w:rPr>
              <w:t>05f950310</w:t>
            </w:r>
          </w:p>
        </w:tc>
      </w:tr>
      <w:tr w:rsidR="00202C9D" w:rsidRPr="003716A8" w14:paraId="66740D1D" w14:textId="77777777" w:rsidTr="00306CBC">
        <w:trPr>
          <w:cantSplit/>
          <w:trHeight w:val="269"/>
        </w:trPr>
        <w:tc>
          <w:tcPr>
            <w:tcW w:w="4962" w:type="dxa"/>
          </w:tcPr>
          <w:p w14:paraId="71E1CD4E" w14:textId="77777777" w:rsidR="00202C9D" w:rsidRPr="00C512C7" w:rsidRDefault="00202C9D" w:rsidP="00306CBC">
            <w:r w:rsidRPr="003716A8">
              <w:t>Please provide a short project description</w:t>
            </w:r>
          </w:p>
        </w:tc>
        <w:tc>
          <w:tcPr>
            <w:tcW w:w="10631" w:type="dxa"/>
          </w:tcPr>
          <w:p w14:paraId="66FBD700" w14:textId="233C960B" w:rsidR="00202C9D" w:rsidRPr="003716A8" w:rsidRDefault="001E2C7B" w:rsidP="008677D7">
            <w:pPr>
              <w:jc w:val="both"/>
              <w:rPr>
                <w:rFonts w:ascii="Segoe UI Symbol" w:hAnsi="Segoe UI Symbol" w:cs="Segoe UI Symbol"/>
              </w:rPr>
            </w:pPr>
            <w:r>
              <w:t xml:space="preserve">Over the past few years, there has been increasing interest in </w:t>
            </w:r>
            <w:r w:rsidR="00932838">
              <w:t xml:space="preserve">using ecological momentary assessments (EMA) for </w:t>
            </w:r>
            <w:r>
              <w:t>the early detection of depression</w:t>
            </w:r>
            <w:r w:rsidR="00932838">
              <w:t xml:space="preserve">. </w:t>
            </w:r>
            <w:r w:rsidR="00F37B4E">
              <w:t>Statistical process control (SPC) was put forward as a method that enables this detection</w:t>
            </w:r>
            <w:r w:rsidR="00EC6A7B">
              <w:t xml:space="preserve">, potentially allowing us to identify </w:t>
            </w:r>
            <w:r w:rsidR="003221CC">
              <w:t>signs of upcoming</w:t>
            </w:r>
            <w:r w:rsidR="00EC6A7B">
              <w:t xml:space="preserve"> </w:t>
            </w:r>
            <w:r w:rsidR="003221CC">
              <w:t xml:space="preserve">depression </w:t>
            </w:r>
            <w:r w:rsidR="00201A21">
              <w:t xml:space="preserve">early on </w:t>
            </w:r>
            <w:r w:rsidR="003221CC">
              <w:t>and to intervene accordingly.</w:t>
            </w:r>
            <w:r w:rsidR="00801FAE">
              <w:t xml:space="preserve"> However, there are still several barriers to the clinical implementation of SPC, which this project seeks to address. </w:t>
            </w:r>
            <w:r w:rsidR="00E477C0">
              <w:t xml:space="preserve">Based on a large collection of existing EMA datasets, as well as </w:t>
            </w:r>
            <w:r w:rsidR="00514938">
              <w:t xml:space="preserve">newly collected </w:t>
            </w:r>
            <w:r w:rsidR="003043FB">
              <w:t xml:space="preserve">EMA </w:t>
            </w:r>
            <w:r w:rsidR="00514938">
              <w:t xml:space="preserve">data, I will develop and evaluate alternative SPC methods. This will reveal to what extent </w:t>
            </w:r>
            <w:r w:rsidR="0080409A">
              <w:t xml:space="preserve">monitoring momentary emotions could aid the early detection, and </w:t>
            </w:r>
            <w:r w:rsidR="008677D7">
              <w:t>eventually</w:t>
            </w:r>
            <w:r w:rsidR="0080409A">
              <w:t xml:space="preserve"> the prevention, of depression.</w:t>
            </w:r>
          </w:p>
        </w:tc>
      </w:tr>
    </w:tbl>
    <w:p w14:paraId="0D2803E1" w14:textId="77777777" w:rsidR="00AB3302" w:rsidRDefault="00AB3302" w:rsidP="00AE0BF5">
      <w:pPr>
        <w:rPr>
          <w:rFonts w:cstheme="minorHAnsi"/>
        </w:rPr>
      </w:pPr>
    </w:p>
    <w:p w14:paraId="53298942" w14:textId="77777777" w:rsidR="00AB3302" w:rsidRDefault="00AB3302" w:rsidP="00AE0BF5">
      <w:pPr>
        <w:rPr>
          <w:rFonts w:cstheme="minorHAnsi"/>
        </w:rPr>
      </w:pPr>
    </w:p>
    <w:p w14:paraId="7B837D7E" w14:textId="77777777" w:rsidR="00FF09CC" w:rsidRDefault="00FF09CC" w:rsidP="00AE0BF5">
      <w:pPr>
        <w:rPr>
          <w:rFonts w:cstheme="minorHAnsi"/>
        </w:rPr>
      </w:pPr>
    </w:p>
    <w:p w14:paraId="7E7246C7" w14:textId="77777777" w:rsidR="00FF09CC" w:rsidRPr="00AE0BF5" w:rsidRDefault="00FF09CC" w:rsidP="00AE0BF5">
      <w:pPr>
        <w:rPr>
          <w:rFonts w:cstheme="minorHAnsi"/>
        </w:rPr>
      </w:pPr>
    </w:p>
    <w:p w14:paraId="011231D0" w14:textId="77777777" w:rsidR="5BB2912E" w:rsidRDefault="5BB2912E"/>
    <w:p w14:paraId="320DB33C"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016EB773" w14:textId="77777777" w:rsidTr="00BA789F">
        <w:trPr>
          <w:cantSplit/>
          <w:trHeight w:val="269"/>
        </w:trPr>
        <w:tc>
          <w:tcPr>
            <w:tcW w:w="15593" w:type="dxa"/>
            <w:gridSpan w:val="2"/>
            <w:shd w:val="clear" w:color="auto" w:fill="5B9BD5" w:themeFill="accent5"/>
          </w:tcPr>
          <w:p w14:paraId="52A1C0E4"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2271C3BC" w14:textId="77777777" w:rsidR="00BA789F" w:rsidRPr="00184881" w:rsidRDefault="00BA789F" w:rsidP="00184881"/>
        </w:tc>
      </w:tr>
      <w:tr w:rsidR="00184881" w:rsidRPr="00F42A6F" w14:paraId="5C6806C4" w14:textId="77777777" w:rsidTr="00DF0787">
        <w:trPr>
          <w:cantSplit/>
          <w:trHeight w:val="269"/>
        </w:trPr>
        <w:tc>
          <w:tcPr>
            <w:tcW w:w="15593" w:type="dxa"/>
            <w:gridSpan w:val="2"/>
          </w:tcPr>
          <w:p w14:paraId="0F807A71"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2296"/>
              <w:gridCol w:w="2977"/>
              <w:gridCol w:w="2126"/>
              <w:gridCol w:w="1134"/>
              <w:gridCol w:w="1843"/>
              <w:gridCol w:w="1276"/>
              <w:gridCol w:w="2126"/>
              <w:gridCol w:w="1589"/>
            </w:tblGrid>
            <w:tr w:rsidR="00167BD0" w14:paraId="1A10A533" w14:textId="77777777" w:rsidTr="00167BD0">
              <w:tc>
                <w:tcPr>
                  <w:tcW w:w="8533" w:type="dxa"/>
                  <w:gridSpan w:val="4"/>
                  <w:tcBorders>
                    <w:top w:val="nil"/>
                    <w:left w:val="nil"/>
                  </w:tcBorders>
                </w:tcPr>
                <w:p w14:paraId="4EE5F55A" w14:textId="77777777" w:rsidR="00167BD0" w:rsidRPr="00184DDE" w:rsidRDefault="00167BD0" w:rsidP="00184881">
                  <w:pPr>
                    <w:rPr>
                      <w:sz w:val="20"/>
                    </w:rPr>
                  </w:pPr>
                </w:p>
              </w:tc>
              <w:tc>
                <w:tcPr>
                  <w:tcW w:w="5245" w:type="dxa"/>
                  <w:gridSpan w:val="3"/>
                  <w:vAlign w:val="center"/>
                </w:tcPr>
                <w:p w14:paraId="12B443D0" w14:textId="104DB269" w:rsidR="00167BD0" w:rsidRPr="00184DDE" w:rsidRDefault="00167BD0" w:rsidP="00167BD0">
                  <w:pPr>
                    <w:jc w:val="center"/>
                    <w:rPr>
                      <w:rStyle w:val="Subtieleverwijzing"/>
                      <w:i/>
                      <w:sz w:val="20"/>
                    </w:rPr>
                  </w:pPr>
                  <w:r w:rsidRPr="00184DDE">
                    <w:rPr>
                      <w:rStyle w:val="Subtieleverwijzing"/>
                      <w:i/>
                      <w:sz w:val="20"/>
                    </w:rPr>
                    <w:t>Only for digital data</w:t>
                  </w:r>
                </w:p>
                <w:p w14:paraId="2A7ADA9F" w14:textId="71020FA8" w:rsidR="00167BD0" w:rsidRPr="00184DDE" w:rsidRDefault="00167BD0" w:rsidP="00167BD0">
                  <w:pPr>
                    <w:jc w:val="center"/>
                    <w:rPr>
                      <w:rStyle w:val="Subtieleverwijzing"/>
                      <w:i/>
                      <w:sz w:val="20"/>
                    </w:rPr>
                  </w:pPr>
                </w:p>
              </w:tc>
              <w:tc>
                <w:tcPr>
                  <w:tcW w:w="1589" w:type="dxa"/>
                  <w:vAlign w:val="center"/>
                </w:tcPr>
                <w:p w14:paraId="4621CF0B" w14:textId="77777777" w:rsidR="00167BD0" w:rsidRPr="00184DDE" w:rsidRDefault="00167BD0" w:rsidP="00167BD0">
                  <w:pPr>
                    <w:jc w:val="center"/>
                    <w:rPr>
                      <w:rStyle w:val="Subtieleverwijzing"/>
                      <w:i/>
                      <w:sz w:val="20"/>
                    </w:rPr>
                  </w:pPr>
                  <w:r w:rsidRPr="00184DDE">
                    <w:rPr>
                      <w:rStyle w:val="Subtieleverwijzing"/>
                      <w:i/>
                      <w:sz w:val="20"/>
                    </w:rPr>
                    <w:t>Only for physical data</w:t>
                  </w:r>
                </w:p>
              </w:tc>
            </w:tr>
            <w:tr w:rsidR="00202C9D" w14:paraId="2DB49AEC" w14:textId="77777777" w:rsidTr="006F0652">
              <w:trPr>
                <w:trHeight w:val="579"/>
              </w:trPr>
              <w:tc>
                <w:tcPr>
                  <w:tcW w:w="2296" w:type="dxa"/>
                </w:tcPr>
                <w:p w14:paraId="0B9E64F4" w14:textId="77777777" w:rsidR="00202C9D" w:rsidRPr="00267CAA" w:rsidRDefault="00202C9D" w:rsidP="00202C9D">
                  <w:pPr>
                    <w:rPr>
                      <w:rFonts w:cstheme="minorHAnsi"/>
                      <w:sz w:val="20"/>
                      <w:szCs w:val="20"/>
                    </w:rPr>
                  </w:pPr>
                  <w:r w:rsidRPr="00267CAA">
                    <w:rPr>
                      <w:rFonts w:cstheme="minorHAnsi"/>
                      <w:sz w:val="20"/>
                      <w:szCs w:val="20"/>
                    </w:rPr>
                    <w:t xml:space="preserve">Dataset </w:t>
                  </w:r>
                  <w:r w:rsidR="009E2081" w:rsidRPr="00267CAA">
                    <w:rPr>
                      <w:rFonts w:cstheme="minorHAnsi"/>
                      <w:sz w:val="20"/>
                      <w:szCs w:val="20"/>
                    </w:rPr>
                    <w:t>N</w:t>
                  </w:r>
                  <w:r w:rsidRPr="00267CAA">
                    <w:rPr>
                      <w:rFonts w:cstheme="minorHAnsi"/>
                      <w:sz w:val="20"/>
                      <w:szCs w:val="20"/>
                    </w:rPr>
                    <w:t>ame</w:t>
                  </w:r>
                </w:p>
              </w:tc>
              <w:tc>
                <w:tcPr>
                  <w:tcW w:w="2977" w:type="dxa"/>
                </w:tcPr>
                <w:p w14:paraId="5693ACCC" w14:textId="77777777" w:rsidR="00202C9D" w:rsidRPr="00267CAA" w:rsidRDefault="00202C9D" w:rsidP="00202C9D">
                  <w:pPr>
                    <w:rPr>
                      <w:rFonts w:cstheme="minorHAnsi"/>
                      <w:sz w:val="20"/>
                      <w:szCs w:val="20"/>
                    </w:rPr>
                  </w:pPr>
                  <w:r w:rsidRPr="00267CAA">
                    <w:rPr>
                      <w:rFonts w:cstheme="minorHAnsi"/>
                      <w:sz w:val="20"/>
                      <w:szCs w:val="20"/>
                    </w:rPr>
                    <w:t>Description</w:t>
                  </w:r>
                </w:p>
              </w:tc>
              <w:tc>
                <w:tcPr>
                  <w:tcW w:w="2126" w:type="dxa"/>
                </w:tcPr>
                <w:p w14:paraId="7A58E4E0" w14:textId="77777777" w:rsidR="00202C9D" w:rsidRPr="00267CAA" w:rsidRDefault="009E2081" w:rsidP="00202C9D">
                  <w:pPr>
                    <w:rPr>
                      <w:rFonts w:cstheme="minorHAnsi"/>
                      <w:sz w:val="20"/>
                      <w:szCs w:val="20"/>
                    </w:rPr>
                  </w:pPr>
                  <w:r w:rsidRPr="00267CAA">
                    <w:rPr>
                      <w:rFonts w:cstheme="minorHAnsi"/>
                      <w:sz w:val="20"/>
                      <w:szCs w:val="20"/>
                    </w:rPr>
                    <w:t>New or Reused</w:t>
                  </w:r>
                  <w:r w:rsidR="00202C9D" w:rsidRPr="00267CAA">
                    <w:rPr>
                      <w:rFonts w:cstheme="minorHAnsi"/>
                      <w:sz w:val="20"/>
                      <w:szCs w:val="20"/>
                    </w:rPr>
                    <w:t xml:space="preserve"> </w:t>
                  </w:r>
                </w:p>
              </w:tc>
              <w:tc>
                <w:tcPr>
                  <w:tcW w:w="1134" w:type="dxa"/>
                </w:tcPr>
                <w:p w14:paraId="3F514C40" w14:textId="77777777" w:rsidR="00202C9D" w:rsidRPr="00267CAA" w:rsidRDefault="009E2081" w:rsidP="00202C9D">
                  <w:pPr>
                    <w:rPr>
                      <w:rFonts w:cstheme="minorHAnsi"/>
                      <w:sz w:val="20"/>
                      <w:szCs w:val="20"/>
                    </w:rPr>
                  </w:pPr>
                  <w:r w:rsidRPr="00267CAA">
                    <w:rPr>
                      <w:rFonts w:cstheme="minorHAnsi"/>
                      <w:sz w:val="20"/>
                      <w:szCs w:val="20"/>
                    </w:rPr>
                    <w:t>Digital or Physical</w:t>
                  </w:r>
                  <w:r w:rsidR="00202C9D" w:rsidRPr="00267CAA">
                    <w:rPr>
                      <w:rFonts w:cstheme="minorHAnsi"/>
                      <w:sz w:val="20"/>
                      <w:szCs w:val="20"/>
                    </w:rPr>
                    <w:t xml:space="preserve"> </w:t>
                  </w:r>
                </w:p>
              </w:tc>
              <w:tc>
                <w:tcPr>
                  <w:tcW w:w="1843" w:type="dxa"/>
                </w:tcPr>
                <w:p w14:paraId="2CE71C3A" w14:textId="77777777" w:rsidR="00202C9D" w:rsidRPr="00267CAA" w:rsidRDefault="00202C9D" w:rsidP="00202C9D">
                  <w:pPr>
                    <w:rPr>
                      <w:rFonts w:cstheme="minorHAnsi"/>
                      <w:sz w:val="20"/>
                      <w:szCs w:val="20"/>
                    </w:rPr>
                  </w:pPr>
                  <w:r w:rsidRPr="00267CAA">
                    <w:rPr>
                      <w:rFonts w:cstheme="minorHAnsi"/>
                      <w:sz w:val="20"/>
                      <w:szCs w:val="20"/>
                    </w:rPr>
                    <w:t>Digital Data Type</w:t>
                  </w:r>
                </w:p>
                <w:p w14:paraId="3932A2E7" w14:textId="77777777" w:rsidR="00202C9D" w:rsidRPr="00267CAA" w:rsidRDefault="00202C9D" w:rsidP="00807DDC">
                  <w:pPr>
                    <w:rPr>
                      <w:rFonts w:cstheme="minorHAnsi"/>
                      <w:sz w:val="20"/>
                      <w:szCs w:val="20"/>
                    </w:rPr>
                  </w:pPr>
                </w:p>
              </w:tc>
              <w:tc>
                <w:tcPr>
                  <w:tcW w:w="1276" w:type="dxa"/>
                </w:tcPr>
                <w:p w14:paraId="3116BE02" w14:textId="11B116CE" w:rsidR="00202C9D" w:rsidRPr="00267CAA" w:rsidRDefault="00202C9D" w:rsidP="00184DDE">
                  <w:pPr>
                    <w:rPr>
                      <w:rFonts w:cstheme="minorHAnsi"/>
                      <w:sz w:val="20"/>
                      <w:szCs w:val="20"/>
                    </w:rPr>
                  </w:pPr>
                  <w:r w:rsidRPr="00267CAA">
                    <w:rPr>
                      <w:rFonts w:cstheme="minorHAnsi"/>
                      <w:sz w:val="20"/>
                      <w:szCs w:val="20"/>
                    </w:rPr>
                    <w:t xml:space="preserve">Digital Data Format </w:t>
                  </w:r>
                </w:p>
              </w:tc>
              <w:tc>
                <w:tcPr>
                  <w:tcW w:w="2126" w:type="dxa"/>
                </w:tcPr>
                <w:p w14:paraId="50843003" w14:textId="77777777" w:rsidR="00202C9D" w:rsidRPr="00267CAA" w:rsidRDefault="00202C9D" w:rsidP="00202C9D">
                  <w:pPr>
                    <w:rPr>
                      <w:rFonts w:cstheme="minorHAnsi"/>
                      <w:sz w:val="20"/>
                      <w:szCs w:val="20"/>
                    </w:rPr>
                  </w:pPr>
                  <w:r w:rsidRPr="00267CAA">
                    <w:rPr>
                      <w:rFonts w:cstheme="minorHAnsi"/>
                      <w:sz w:val="20"/>
                      <w:szCs w:val="20"/>
                    </w:rPr>
                    <w:t>Digital Data Volume (MB, GB, TB)</w:t>
                  </w:r>
                </w:p>
              </w:tc>
              <w:tc>
                <w:tcPr>
                  <w:tcW w:w="1589" w:type="dxa"/>
                </w:tcPr>
                <w:p w14:paraId="4ACCCBD6" w14:textId="7509B52E" w:rsidR="00202C9D" w:rsidRPr="00267CAA" w:rsidRDefault="00202C9D" w:rsidP="00184DDE">
                  <w:pPr>
                    <w:rPr>
                      <w:rFonts w:cstheme="minorHAnsi"/>
                      <w:sz w:val="20"/>
                      <w:szCs w:val="20"/>
                    </w:rPr>
                  </w:pPr>
                  <w:r w:rsidRPr="00267CAA">
                    <w:rPr>
                      <w:rFonts w:cstheme="minorHAnsi"/>
                      <w:sz w:val="20"/>
                      <w:szCs w:val="20"/>
                    </w:rPr>
                    <w:t>Physical Volume</w:t>
                  </w:r>
                </w:p>
              </w:tc>
            </w:tr>
            <w:tr w:rsidR="00202C9D" w14:paraId="149D03B2" w14:textId="77777777" w:rsidTr="006F0652">
              <w:tc>
                <w:tcPr>
                  <w:tcW w:w="2296" w:type="dxa"/>
                </w:tcPr>
                <w:p w14:paraId="04A822D5" w14:textId="77777777" w:rsidR="00202C9D" w:rsidRPr="00267CAA" w:rsidRDefault="00202C9D" w:rsidP="00202C9D">
                  <w:pPr>
                    <w:rPr>
                      <w:rFonts w:cstheme="minorHAnsi"/>
                      <w:sz w:val="20"/>
                      <w:szCs w:val="20"/>
                    </w:rPr>
                  </w:pPr>
                </w:p>
              </w:tc>
              <w:tc>
                <w:tcPr>
                  <w:tcW w:w="2977" w:type="dxa"/>
                </w:tcPr>
                <w:p w14:paraId="414D09B7" w14:textId="77777777" w:rsidR="00202C9D" w:rsidRPr="00267CAA" w:rsidRDefault="00202C9D" w:rsidP="00202C9D">
                  <w:pPr>
                    <w:rPr>
                      <w:rFonts w:cstheme="minorHAnsi"/>
                      <w:sz w:val="20"/>
                      <w:szCs w:val="20"/>
                    </w:rPr>
                  </w:pPr>
                </w:p>
              </w:tc>
              <w:tc>
                <w:tcPr>
                  <w:tcW w:w="2126" w:type="dxa"/>
                </w:tcPr>
                <w:p w14:paraId="437A7E22" w14:textId="199DB1DC" w:rsidR="00202C9D" w:rsidRPr="00267CAA" w:rsidRDefault="000445BE" w:rsidP="00202C9D">
                  <w:pPr>
                    <w:rPr>
                      <w:rFonts w:cstheme="minorHAnsi"/>
                      <w:sz w:val="20"/>
                      <w:szCs w:val="20"/>
                      <w:lang w:val="en-US"/>
                    </w:rPr>
                  </w:pPr>
                  <w:sdt>
                    <w:sdtPr>
                      <w:rPr>
                        <w:rFonts w:cstheme="minorHAnsi"/>
                        <w:sz w:val="20"/>
                        <w:szCs w:val="20"/>
                        <w:lang w:val="en-US"/>
                      </w:rPr>
                      <w:id w:val="-1837914260"/>
                      <w14:checkbox>
                        <w14:checked w14:val="0"/>
                        <w14:checkedState w14:val="2612" w14:font="MS Gothic"/>
                        <w14:uncheckedState w14:val="2610" w14:font="MS Gothic"/>
                      </w14:checkbox>
                    </w:sdtPr>
                    <w:sdtEndPr/>
                    <w:sdtContent>
                      <w:r w:rsidR="00E00E12">
                        <w:rPr>
                          <w:rFonts w:ascii="MS Gothic" w:eastAsia="MS Gothic" w:hAnsi="MS Gothic" w:cstheme="minorHAnsi" w:hint="eastAsia"/>
                          <w:sz w:val="20"/>
                          <w:szCs w:val="20"/>
                          <w:lang w:val="en-US"/>
                        </w:rPr>
                        <w:t>☐</w:t>
                      </w:r>
                    </w:sdtContent>
                  </w:sdt>
                  <w:r w:rsidR="00202C9D" w:rsidRPr="00267CAA">
                    <w:rPr>
                      <w:rFonts w:cstheme="minorHAnsi"/>
                      <w:sz w:val="20"/>
                      <w:szCs w:val="20"/>
                      <w:lang w:val="en-US"/>
                    </w:rPr>
                    <w:t xml:space="preserve"> Generate new </w:t>
                  </w:r>
                  <w:r w:rsidR="00DA0EEC" w:rsidRPr="00267CAA">
                    <w:rPr>
                      <w:rFonts w:cstheme="minorHAnsi"/>
                      <w:sz w:val="20"/>
                      <w:szCs w:val="20"/>
                      <w:lang w:val="en-US"/>
                    </w:rPr>
                    <w:t>data</w:t>
                  </w:r>
                </w:p>
                <w:p w14:paraId="4D45B139" w14:textId="44FCF8A9" w:rsidR="00202C9D" w:rsidRPr="00267CAA" w:rsidRDefault="000445BE" w:rsidP="00202C9D">
                  <w:pPr>
                    <w:rPr>
                      <w:rFonts w:cstheme="minorHAnsi"/>
                      <w:sz w:val="20"/>
                      <w:szCs w:val="20"/>
                    </w:rPr>
                  </w:pPr>
                  <w:sdt>
                    <w:sdtPr>
                      <w:rPr>
                        <w:rFonts w:cstheme="minorHAnsi"/>
                        <w:sz w:val="20"/>
                        <w:szCs w:val="20"/>
                        <w:lang w:val="en-US"/>
                      </w:rPr>
                      <w:id w:val="-1773621054"/>
                      <w14:checkbox>
                        <w14:checked w14:val="0"/>
                        <w14:checkedState w14:val="2612" w14:font="MS Gothic"/>
                        <w14:uncheckedState w14:val="2610" w14:font="MS Gothic"/>
                      </w14:checkbox>
                    </w:sdtPr>
                    <w:sdtEndPr/>
                    <w:sdtContent>
                      <w:r w:rsidR="00E00E12">
                        <w:rPr>
                          <w:rFonts w:ascii="MS Gothic" w:eastAsia="MS Gothic" w:hAnsi="MS Gothic" w:cstheme="minorHAnsi" w:hint="eastAsia"/>
                          <w:sz w:val="20"/>
                          <w:szCs w:val="20"/>
                          <w:lang w:val="en-US"/>
                        </w:rPr>
                        <w:t>☐</w:t>
                      </w:r>
                    </w:sdtContent>
                  </w:sdt>
                  <w:r w:rsidR="00202C9D" w:rsidRPr="00267CAA">
                    <w:rPr>
                      <w:rFonts w:cstheme="minorHAnsi"/>
                      <w:sz w:val="20"/>
                      <w:szCs w:val="20"/>
                      <w:lang w:val="en-US"/>
                    </w:rPr>
                    <w:t xml:space="preserve"> Reuse existing data</w:t>
                  </w:r>
                </w:p>
              </w:tc>
              <w:tc>
                <w:tcPr>
                  <w:tcW w:w="1134" w:type="dxa"/>
                </w:tcPr>
                <w:p w14:paraId="05ACAD81" w14:textId="58B4DCAF" w:rsidR="00202C9D" w:rsidRPr="00267CAA" w:rsidRDefault="000445BE" w:rsidP="00202C9D">
                  <w:pPr>
                    <w:rPr>
                      <w:rFonts w:cstheme="minorHAnsi"/>
                      <w:sz w:val="20"/>
                      <w:szCs w:val="20"/>
                      <w:lang w:val="en-US"/>
                    </w:rPr>
                  </w:pPr>
                  <w:sdt>
                    <w:sdtPr>
                      <w:rPr>
                        <w:rFonts w:cstheme="minorHAnsi"/>
                        <w:sz w:val="20"/>
                        <w:szCs w:val="20"/>
                        <w:lang w:val="en-US"/>
                      </w:rPr>
                      <w:id w:val="-1249884780"/>
                      <w14:checkbox>
                        <w14:checked w14:val="0"/>
                        <w14:checkedState w14:val="2612" w14:font="MS Gothic"/>
                        <w14:uncheckedState w14:val="2610" w14:font="MS Gothic"/>
                      </w14:checkbox>
                    </w:sdtPr>
                    <w:sdtEndPr/>
                    <w:sdtContent>
                      <w:r w:rsidR="00E00E12">
                        <w:rPr>
                          <w:rFonts w:ascii="MS Gothic" w:eastAsia="MS Gothic" w:hAnsi="MS Gothic" w:cstheme="minorHAnsi" w:hint="eastAsia"/>
                          <w:sz w:val="20"/>
                          <w:szCs w:val="20"/>
                          <w:lang w:val="en-US"/>
                        </w:rPr>
                        <w:t>☐</w:t>
                      </w:r>
                    </w:sdtContent>
                  </w:sdt>
                  <w:r w:rsidR="00202C9D" w:rsidRPr="00267CAA">
                    <w:rPr>
                      <w:rFonts w:cstheme="minorHAnsi"/>
                      <w:sz w:val="20"/>
                      <w:szCs w:val="20"/>
                      <w:lang w:val="en-US"/>
                    </w:rPr>
                    <w:t xml:space="preserve"> Digital</w:t>
                  </w:r>
                </w:p>
                <w:p w14:paraId="4C88E084" w14:textId="283226A9" w:rsidR="00202C9D" w:rsidRPr="00267CAA" w:rsidRDefault="000445BE" w:rsidP="00202C9D">
                  <w:pPr>
                    <w:rPr>
                      <w:rFonts w:cstheme="minorHAnsi"/>
                      <w:sz w:val="20"/>
                      <w:szCs w:val="20"/>
                    </w:rPr>
                  </w:pPr>
                  <w:sdt>
                    <w:sdtPr>
                      <w:rPr>
                        <w:rFonts w:cstheme="minorHAnsi"/>
                        <w:sz w:val="20"/>
                        <w:szCs w:val="20"/>
                        <w:lang w:val="en-US"/>
                      </w:rPr>
                      <w:id w:val="-1655596918"/>
                      <w14:checkbox>
                        <w14:checked w14:val="0"/>
                        <w14:checkedState w14:val="2612" w14:font="MS Gothic"/>
                        <w14:uncheckedState w14:val="2610" w14:font="MS Gothic"/>
                      </w14:checkbox>
                    </w:sdtPr>
                    <w:sdtEndPr/>
                    <w:sdtContent>
                      <w:r w:rsidR="00E35BE3"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Physical</w:t>
                  </w:r>
                </w:p>
              </w:tc>
              <w:tc>
                <w:tcPr>
                  <w:tcW w:w="1843" w:type="dxa"/>
                </w:tcPr>
                <w:p w14:paraId="3A19F9B3" w14:textId="77777777" w:rsidR="00202C9D" w:rsidRPr="00267CAA" w:rsidRDefault="000445BE" w:rsidP="00202C9D">
                  <w:pPr>
                    <w:rPr>
                      <w:rFonts w:cstheme="minorHAnsi"/>
                      <w:sz w:val="20"/>
                      <w:szCs w:val="20"/>
                      <w:lang w:val="en-US"/>
                    </w:rPr>
                  </w:pPr>
                  <w:sdt>
                    <w:sdtPr>
                      <w:rPr>
                        <w:rFonts w:cstheme="minorHAnsi"/>
                        <w:sz w:val="20"/>
                        <w:szCs w:val="20"/>
                        <w:lang w:val="en-US"/>
                      </w:rPr>
                      <w:id w:val="-1200165630"/>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w:t>
                  </w:r>
                  <w:r w:rsidR="00FF0A6F" w:rsidRPr="00267CAA">
                    <w:rPr>
                      <w:rFonts w:cstheme="minorHAnsi"/>
                      <w:sz w:val="20"/>
                      <w:szCs w:val="20"/>
                      <w:lang w:val="en-US"/>
                    </w:rPr>
                    <w:t>Audiovisual</w:t>
                  </w:r>
                </w:p>
                <w:p w14:paraId="118D2863" w14:textId="77777777" w:rsidR="00202C9D" w:rsidRPr="00267CAA" w:rsidRDefault="000445BE" w:rsidP="00202C9D">
                  <w:pPr>
                    <w:rPr>
                      <w:rFonts w:cstheme="minorHAnsi"/>
                      <w:sz w:val="20"/>
                      <w:szCs w:val="20"/>
                      <w:lang w:val="en-US"/>
                    </w:rPr>
                  </w:pPr>
                  <w:sdt>
                    <w:sdtPr>
                      <w:rPr>
                        <w:rFonts w:cstheme="minorHAnsi"/>
                        <w:sz w:val="20"/>
                        <w:szCs w:val="20"/>
                        <w:lang w:val="en-US"/>
                      </w:rPr>
                      <w:id w:val="-914628923"/>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w:t>
                  </w:r>
                  <w:r w:rsidR="00FF0A6F" w:rsidRPr="00267CAA">
                    <w:rPr>
                      <w:rFonts w:cstheme="minorHAnsi"/>
                      <w:sz w:val="20"/>
                      <w:szCs w:val="20"/>
                      <w:lang w:val="en-US"/>
                    </w:rPr>
                    <w:t>Images</w:t>
                  </w:r>
                </w:p>
                <w:p w14:paraId="6F532811" w14:textId="77777777" w:rsidR="00202C9D" w:rsidRPr="00267CAA" w:rsidRDefault="000445BE" w:rsidP="00202C9D">
                  <w:pPr>
                    <w:rPr>
                      <w:rFonts w:cstheme="minorHAnsi"/>
                      <w:sz w:val="20"/>
                      <w:szCs w:val="20"/>
                      <w:lang w:val="en-US"/>
                    </w:rPr>
                  </w:pPr>
                  <w:sdt>
                    <w:sdtPr>
                      <w:rPr>
                        <w:rFonts w:cstheme="minorHAnsi"/>
                        <w:sz w:val="20"/>
                        <w:szCs w:val="20"/>
                        <w:lang w:val="en-US"/>
                      </w:rPr>
                      <w:id w:val="-80451465"/>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w:t>
                  </w:r>
                  <w:r w:rsidR="00FF0A6F" w:rsidRPr="00267CAA">
                    <w:rPr>
                      <w:rFonts w:cstheme="minorHAnsi"/>
                      <w:sz w:val="20"/>
                      <w:szCs w:val="20"/>
                      <w:lang w:val="en-US"/>
                    </w:rPr>
                    <w:t>Sound</w:t>
                  </w:r>
                </w:p>
                <w:p w14:paraId="643506AA" w14:textId="170BA5FB" w:rsidR="00202C9D" w:rsidRPr="00267CAA" w:rsidRDefault="000445BE" w:rsidP="00202C9D">
                  <w:pPr>
                    <w:rPr>
                      <w:rFonts w:cstheme="minorHAnsi"/>
                      <w:sz w:val="20"/>
                      <w:szCs w:val="20"/>
                      <w:lang w:val="en-US"/>
                    </w:rPr>
                  </w:pPr>
                  <w:sdt>
                    <w:sdtPr>
                      <w:rPr>
                        <w:rFonts w:cstheme="minorHAnsi"/>
                        <w:sz w:val="20"/>
                        <w:szCs w:val="20"/>
                        <w:lang w:val="en-US"/>
                      </w:rPr>
                      <w:id w:val="-727300673"/>
                      <w14:checkbox>
                        <w14:checked w14:val="0"/>
                        <w14:checkedState w14:val="2612" w14:font="MS Gothic"/>
                        <w14:uncheckedState w14:val="2610" w14:font="MS Gothic"/>
                      </w14:checkbox>
                    </w:sdtPr>
                    <w:sdtEndPr/>
                    <w:sdtContent>
                      <w:r w:rsidR="00E00E12">
                        <w:rPr>
                          <w:rFonts w:ascii="MS Gothic" w:eastAsia="MS Gothic" w:hAnsi="MS Gothic" w:cstheme="minorHAnsi" w:hint="eastAsia"/>
                          <w:sz w:val="20"/>
                          <w:szCs w:val="20"/>
                          <w:lang w:val="en-US"/>
                        </w:rPr>
                        <w:t>☐</w:t>
                      </w:r>
                    </w:sdtContent>
                  </w:sdt>
                  <w:r w:rsidR="00202C9D" w:rsidRPr="00267CAA">
                    <w:rPr>
                      <w:rFonts w:cstheme="minorHAnsi"/>
                      <w:sz w:val="20"/>
                      <w:szCs w:val="20"/>
                      <w:lang w:val="en-US"/>
                    </w:rPr>
                    <w:t xml:space="preserve"> </w:t>
                  </w:r>
                  <w:r w:rsidR="00FF0A6F" w:rsidRPr="00267CAA">
                    <w:rPr>
                      <w:rFonts w:cstheme="minorHAnsi"/>
                      <w:sz w:val="20"/>
                      <w:szCs w:val="20"/>
                      <w:lang w:val="en-US"/>
                    </w:rPr>
                    <w:t>Numerical</w:t>
                  </w:r>
                </w:p>
                <w:p w14:paraId="614D9693" w14:textId="77777777" w:rsidR="00202C9D" w:rsidRPr="00267CAA" w:rsidRDefault="000445BE" w:rsidP="00202C9D">
                  <w:pPr>
                    <w:rPr>
                      <w:rFonts w:cstheme="minorHAnsi"/>
                      <w:sz w:val="20"/>
                      <w:szCs w:val="20"/>
                      <w:lang w:val="en-US"/>
                    </w:rPr>
                  </w:pPr>
                  <w:sdt>
                    <w:sdtPr>
                      <w:rPr>
                        <w:rFonts w:cstheme="minorHAnsi"/>
                        <w:sz w:val="20"/>
                        <w:szCs w:val="20"/>
                        <w:lang w:val="en-US"/>
                      </w:rPr>
                      <w:id w:val="315774868"/>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FF0A6F" w:rsidRPr="00267CAA">
                    <w:rPr>
                      <w:rFonts w:cstheme="minorHAnsi"/>
                      <w:sz w:val="20"/>
                      <w:szCs w:val="20"/>
                      <w:lang w:val="en-US"/>
                    </w:rPr>
                    <w:t xml:space="preserve"> Textual</w:t>
                  </w:r>
                </w:p>
                <w:p w14:paraId="7896780A" w14:textId="77777777" w:rsidR="00202C9D" w:rsidRPr="00267CAA" w:rsidRDefault="000445BE" w:rsidP="00202C9D">
                  <w:pPr>
                    <w:rPr>
                      <w:rFonts w:cstheme="minorHAnsi"/>
                      <w:sz w:val="20"/>
                      <w:szCs w:val="20"/>
                      <w:lang w:val="en-US"/>
                    </w:rPr>
                  </w:pPr>
                  <w:sdt>
                    <w:sdtPr>
                      <w:rPr>
                        <w:rFonts w:cstheme="minorHAnsi"/>
                        <w:sz w:val="20"/>
                        <w:szCs w:val="20"/>
                        <w:lang w:val="en-US"/>
                      </w:rPr>
                      <w:id w:val="-845932847"/>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w:t>
                  </w:r>
                  <w:r w:rsidR="00FF0A6F" w:rsidRPr="00267CAA">
                    <w:rPr>
                      <w:rFonts w:cstheme="minorHAnsi"/>
                      <w:sz w:val="20"/>
                      <w:szCs w:val="20"/>
                      <w:lang w:val="en-US"/>
                    </w:rPr>
                    <w:t>Model</w:t>
                  </w:r>
                </w:p>
                <w:p w14:paraId="3F881464" w14:textId="77777777" w:rsidR="00FF0A6F" w:rsidRPr="00267CAA" w:rsidRDefault="000445BE" w:rsidP="00FF0A6F">
                  <w:pPr>
                    <w:rPr>
                      <w:rFonts w:cstheme="minorHAnsi"/>
                      <w:sz w:val="20"/>
                      <w:szCs w:val="20"/>
                      <w:lang w:val="en-US"/>
                    </w:rPr>
                  </w:pPr>
                  <w:sdt>
                    <w:sdtPr>
                      <w:rPr>
                        <w:rFonts w:cstheme="minorHAnsi"/>
                        <w:sz w:val="20"/>
                        <w:szCs w:val="20"/>
                        <w:lang w:val="en-US"/>
                      </w:rPr>
                      <w:id w:val="1653785920"/>
                      <w14:checkbox>
                        <w14:checked w14:val="0"/>
                        <w14:checkedState w14:val="2612" w14:font="MS Gothic"/>
                        <w14:uncheckedState w14:val="2610" w14:font="MS Gothic"/>
                      </w14:checkbox>
                    </w:sdtPr>
                    <w:sdtEndPr/>
                    <w:sdtContent>
                      <w:r w:rsidR="00FF0A6F" w:rsidRPr="00267CAA">
                        <w:rPr>
                          <w:rFonts w:ascii="Segoe UI Symbol" w:eastAsia="MS Gothic" w:hAnsi="Segoe UI Symbol" w:cs="Segoe UI Symbol"/>
                          <w:sz w:val="20"/>
                          <w:szCs w:val="20"/>
                          <w:lang w:val="en-US"/>
                        </w:rPr>
                        <w:t>☐</w:t>
                      </w:r>
                    </w:sdtContent>
                  </w:sdt>
                  <w:r w:rsidR="00FF0A6F" w:rsidRPr="00267CAA">
                    <w:rPr>
                      <w:rFonts w:cstheme="minorHAnsi"/>
                      <w:sz w:val="20"/>
                      <w:szCs w:val="20"/>
                      <w:lang w:val="en-US"/>
                    </w:rPr>
                    <w:t xml:space="preserve"> Software</w:t>
                  </w:r>
                </w:p>
                <w:p w14:paraId="62830470" w14:textId="77777777" w:rsidR="00202C9D" w:rsidRPr="00267CAA" w:rsidRDefault="000445BE" w:rsidP="00D11884">
                  <w:pPr>
                    <w:rPr>
                      <w:rFonts w:cstheme="minorHAnsi"/>
                      <w:sz w:val="20"/>
                      <w:szCs w:val="20"/>
                      <w:lang w:val="en-US"/>
                    </w:rPr>
                  </w:pPr>
                  <w:sdt>
                    <w:sdtPr>
                      <w:rPr>
                        <w:rFonts w:cstheme="minorHAnsi"/>
                        <w:sz w:val="20"/>
                        <w:szCs w:val="20"/>
                        <w:lang w:val="en-US"/>
                      </w:rPr>
                      <w:id w:val="-1417775578"/>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FF0A6F" w:rsidRPr="00267CAA">
                    <w:rPr>
                      <w:rFonts w:cstheme="minorHAnsi"/>
                      <w:sz w:val="20"/>
                      <w:szCs w:val="20"/>
                      <w:lang w:val="en-US"/>
                    </w:rPr>
                    <w:t xml:space="preserve"> O</w:t>
                  </w:r>
                  <w:r w:rsidR="008F6A70" w:rsidRPr="00267CAA">
                    <w:rPr>
                      <w:rFonts w:cstheme="minorHAnsi"/>
                      <w:sz w:val="20"/>
                      <w:szCs w:val="20"/>
                      <w:lang w:val="en-US"/>
                    </w:rPr>
                    <w:t>ther</w:t>
                  </w:r>
                  <w:r w:rsidR="00FF0A6F" w:rsidRPr="00267CAA">
                    <w:rPr>
                      <w:rFonts w:cstheme="minorHAnsi"/>
                      <w:sz w:val="20"/>
                      <w:szCs w:val="20"/>
                      <w:lang w:val="en-US"/>
                    </w:rPr>
                    <w:t>:</w:t>
                  </w:r>
                </w:p>
              </w:tc>
              <w:tc>
                <w:tcPr>
                  <w:tcW w:w="1276" w:type="dxa"/>
                </w:tcPr>
                <w:p w14:paraId="574E1ACC" w14:textId="77777777" w:rsidR="00202C9D" w:rsidRPr="00267CAA" w:rsidRDefault="00202C9D" w:rsidP="00202C9D">
                  <w:pPr>
                    <w:rPr>
                      <w:rFonts w:cstheme="minorHAnsi"/>
                      <w:sz w:val="20"/>
                      <w:szCs w:val="20"/>
                      <w:lang w:val="en-US"/>
                    </w:rPr>
                  </w:pPr>
                </w:p>
              </w:tc>
              <w:tc>
                <w:tcPr>
                  <w:tcW w:w="2126" w:type="dxa"/>
                </w:tcPr>
                <w:p w14:paraId="6A66E357" w14:textId="444AB3A3" w:rsidR="00202C9D" w:rsidRPr="00267CAA" w:rsidRDefault="000445BE" w:rsidP="00202C9D">
                  <w:pPr>
                    <w:rPr>
                      <w:rFonts w:cstheme="minorHAnsi"/>
                      <w:sz w:val="20"/>
                      <w:szCs w:val="20"/>
                      <w:lang w:val="en-US"/>
                    </w:rPr>
                  </w:pPr>
                  <w:sdt>
                    <w:sdtPr>
                      <w:rPr>
                        <w:rFonts w:cstheme="minorHAnsi"/>
                        <w:sz w:val="20"/>
                        <w:szCs w:val="20"/>
                        <w:lang w:val="en-US"/>
                      </w:rPr>
                      <w:id w:val="1425618354"/>
                      <w14:checkbox>
                        <w14:checked w14:val="0"/>
                        <w14:checkedState w14:val="2612" w14:font="MS Gothic"/>
                        <w14:uncheckedState w14:val="2610" w14:font="MS Gothic"/>
                      </w14:checkbox>
                    </w:sdtPr>
                    <w:sdtEndPr/>
                    <w:sdtContent>
                      <w:r w:rsidR="00E00E12">
                        <w:rPr>
                          <w:rFonts w:ascii="MS Gothic" w:eastAsia="MS Gothic" w:hAnsi="MS Gothic" w:cstheme="minorHAnsi" w:hint="eastAsia"/>
                          <w:sz w:val="20"/>
                          <w:szCs w:val="20"/>
                          <w:lang w:val="en-US"/>
                        </w:rPr>
                        <w:t>☐</w:t>
                      </w:r>
                    </w:sdtContent>
                  </w:sdt>
                  <w:r w:rsidR="00202C9D" w:rsidRPr="00267CAA">
                    <w:rPr>
                      <w:rFonts w:cstheme="minorHAnsi"/>
                      <w:sz w:val="20"/>
                      <w:szCs w:val="20"/>
                      <w:lang w:val="en-US"/>
                    </w:rPr>
                    <w:t xml:space="preserve"> &lt; 1 GB</w:t>
                  </w:r>
                </w:p>
                <w:p w14:paraId="082C7BA4" w14:textId="77777777" w:rsidR="00202C9D" w:rsidRPr="00267CAA" w:rsidRDefault="000445BE" w:rsidP="00202C9D">
                  <w:pPr>
                    <w:rPr>
                      <w:rFonts w:cstheme="minorHAnsi"/>
                      <w:sz w:val="20"/>
                      <w:szCs w:val="20"/>
                      <w:lang w:val="en-US"/>
                    </w:rPr>
                  </w:pPr>
                  <w:sdt>
                    <w:sdtPr>
                      <w:rPr>
                        <w:rFonts w:cstheme="minorHAnsi"/>
                        <w:sz w:val="20"/>
                        <w:szCs w:val="20"/>
                        <w:lang w:val="en-US"/>
                      </w:rPr>
                      <w:id w:val="981206256"/>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&lt; 100 GB</w:t>
                  </w:r>
                </w:p>
                <w:p w14:paraId="2D8FFFCC" w14:textId="77777777" w:rsidR="00202C9D" w:rsidRPr="00267CAA" w:rsidRDefault="000445BE" w:rsidP="00202C9D">
                  <w:pPr>
                    <w:rPr>
                      <w:rFonts w:cstheme="minorHAnsi"/>
                      <w:sz w:val="20"/>
                      <w:szCs w:val="20"/>
                      <w:lang w:val="en-US"/>
                    </w:rPr>
                  </w:pPr>
                  <w:sdt>
                    <w:sdtPr>
                      <w:rPr>
                        <w:rFonts w:cstheme="minorHAnsi"/>
                        <w:sz w:val="20"/>
                        <w:szCs w:val="20"/>
                        <w:lang w:val="en-US"/>
                      </w:rPr>
                      <w:id w:val="-1397971051"/>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&lt; 1 TB</w:t>
                  </w:r>
                </w:p>
                <w:p w14:paraId="0854F7F3" w14:textId="77777777" w:rsidR="00202C9D" w:rsidRPr="00267CAA" w:rsidRDefault="000445BE" w:rsidP="00202C9D">
                  <w:pPr>
                    <w:rPr>
                      <w:rFonts w:cstheme="minorHAnsi"/>
                      <w:sz w:val="20"/>
                      <w:szCs w:val="20"/>
                      <w:lang w:val="en-US"/>
                    </w:rPr>
                  </w:pPr>
                  <w:sdt>
                    <w:sdtPr>
                      <w:rPr>
                        <w:rFonts w:cstheme="minorHAnsi"/>
                        <w:sz w:val="20"/>
                        <w:szCs w:val="20"/>
                        <w:lang w:val="en-US"/>
                      </w:rPr>
                      <w:id w:val="1736737703"/>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&lt; 5 TB</w:t>
                  </w:r>
                </w:p>
                <w:p w14:paraId="3EB8D9A7" w14:textId="77777777" w:rsidR="00202C9D" w:rsidRPr="00267CAA" w:rsidRDefault="000445BE" w:rsidP="00202C9D">
                  <w:pPr>
                    <w:rPr>
                      <w:rFonts w:cstheme="minorHAnsi"/>
                      <w:sz w:val="20"/>
                      <w:szCs w:val="20"/>
                      <w:lang w:val="en-US"/>
                    </w:rPr>
                  </w:pPr>
                  <w:sdt>
                    <w:sdtPr>
                      <w:rPr>
                        <w:rFonts w:cstheme="minorHAnsi"/>
                        <w:sz w:val="20"/>
                        <w:szCs w:val="20"/>
                        <w:lang w:val="en-US"/>
                      </w:rPr>
                      <w:id w:val="1744913423"/>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w:t>
                  </w:r>
                  <w:r w:rsidR="00FF0A6F" w:rsidRPr="00267CAA">
                    <w:rPr>
                      <w:rFonts w:cstheme="minorHAnsi"/>
                      <w:sz w:val="20"/>
                      <w:szCs w:val="20"/>
                      <w:lang w:val="en-US"/>
                    </w:rPr>
                    <w:t>&gt; 5</w:t>
                  </w:r>
                  <w:r w:rsidR="00202C9D" w:rsidRPr="00267CAA">
                    <w:rPr>
                      <w:rFonts w:cstheme="minorHAnsi"/>
                      <w:sz w:val="20"/>
                      <w:szCs w:val="20"/>
                      <w:lang w:val="en-US"/>
                    </w:rPr>
                    <w:t xml:space="preserve"> TB</w:t>
                  </w:r>
                </w:p>
                <w:p w14:paraId="5482B43B" w14:textId="77777777" w:rsidR="00202C9D" w:rsidRPr="00267CAA" w:rsidRDefault="000445BE" w:rsidP="00202C9D">
                  <w:pPr>
                    <w:rPr>
                      <w:rFonts w:cstheme="minorHAnsi"/>
                      <w:sz w:val="20"/>
                      <w:szCs w:val="20"/>
                      <w:lang w:val="en-US"/>
                    </w:rPr>
                  </w:pPr>
                  <w:sdt>
                    <w:sdtPr>
                      <w:rPr>
                        <w:rFonts w:cstheme="minorHAnsi"/>
                        <w:sz w:val="20"/>
                        <w:szCs w:val="20"/>
                        <w:lang w:val="en-US"/>
                      </w:rPr>
                      <w:id w:val="-1072503366"/>
                      <w14:checkbox>
                        <w14:checked w14:val="0"/>
                        <w14:checkedState w14:val="2612" w14:font="MS Gothic"/>
                        <w14:uncheckedState w14:val="2610" w14:font="MS Gothic"/>
                      </w14:checkbox>
                    </w:sdtPr>
                    <w:sdtEndPr/>
                    <w:sdtContent>
                      <w:r w:rsidR="00202C9D" w:rsidRPr="00267CAA">
                        <w:rPr>
                          <w:rFonts w:ascii="Segoe UI Symbol" w:eastAsia="MS Gothic" w:hAnsi="Segoe UI Symbol" w:cs="Segoe UI Symbol"/>
                          <w:sz w:val="20"/>
                          <w:szCs w:val="20"/>
                          <w:lang w:val="en-US"/>
                        </w:rPr>
                        <w:t>☐</w:t>
                      </w:r>
                    </w:sdtContent>
                  </w:sdt>
                  <w:r w:rsidR="00202C9D" w:rsidRPr="00267CAA">
                    <w:rPr>
                      <w:rFonts w:cstheme="minorHAnsi"/>
                      <w:sz w:val="20"/>
                      <w:szCs w:val="20"/>
                      <w:lang w:val="en-US"/>
                    </w:rPr>
                    <w:t xml:space="preserve"> NA</w:t>
                  </w:r>
                </w:p>
                <w:p w14:paraId="35493019" w14:textId="77777777" w:rsidR="00202C9D" w:rsidRPr="00267CAA" w:rsidRDefault="00202C9D" w:rsidP="00202C9D">
                  <w:pPr>
                    <w:rPr>
                      <w:rFonts w:cstheme="minorHAnsi"/>
                      <w:sz w:val="20"/>
                      <w:szCs w:val="20"/>
                    </w:rPr>
                  </w:pPr>
                </w:p>
              </w:tc>
              <w:tc>
                <w:tcPr>
                  <w:tcW w:w="1589" w:type="dxa"/>
                </w:tcPr>
                <w:p w14:paraId="53C701CD" w14:textId="77777777" w:rsidR="00202C9D" w:rsidRPr="00267CAA" w:rsidRDefault="00202C9D" w:rsidP="00202C9D">
                  <w:pPr>
                    <w:rPr>
                      <w:rFonts w:cstheme="minorHAnsi"/>
                      <w:sz w:val="20"/>
                      <w:szCs w:val="20"/>
                    </w:rPr>
                  </w:pPr>
                </w:p>
              </w:tc>
            </w:tr>
            <w:tr w:rsidR="00DA0EEC" w14:paraId="1ACFF00D" w14:textId="77777777" w:rsidTr="006F0652">
              <w:tc>
                <w:tcPr>
                  <w:tcW w:w="2296" w:type="dxa"/>
                </w:tcPr>
                <w:p w14:paraId="66A37E8E" w14:textId="66F3BAF0" w:rsidR="00DA0EEC" w:rsidRPr="00267CAA" w:rsidRDefault="00DA0EEC" w:rsidP="00DA0EEC">
                  <w:pPr>
                    <w:rPr>
                      <w:rFonts w:cstheme="minorHAnsi"/>
                      <w:sz w:val="20"/>
                      <w:szCs w:val="20"/>
                      <w:lang w:val="fr-FR"/>
                    </w:rPr>
                  </w:pPr>
                  <w:r w:rsidRPr="00267CAA">
                    <w:rPr>
                      <w:rFonts w:cstheme="minorHAnsi"/>
                      <w:color w:val="1E1E1E"/>
                      <w:sz w:val="20"/>
                      <w:szCs w:val="20"/>
                      <w:lang w:val="fr-FR"/>
                    </w:rPr>
                    <w:t xml:space="preserve">Dejonckheere et al. 2017: </w:t>
                  </w:r>
                  <w:proofErr w:type="spellStart"/>
                  <w:r w:rsidRPr="00267CAA">
                    <w:rPr>
                      <w:rFonts w:cstheme="minorHAnsi"/>
                      <w:color w:val="1E1E1E"/>
                      <w:sz w:val="20"/>
                      <w:szCs w:val="20"/>
                      <w:lang w:val="fr-FR"/>
                    </w:rPr>
                    <w:t>Depressive</w:t>
                  </w:r>
                  <w:proofErr w:type="spellEnd"/>
                  <w:r w:rsidRPr="00267CAA">
                    <w:rPr>
                      <w:rFonts w:cstheme="minorHAnsi"/>
                      <w:color w:val="1E1E1E"/>
                      <w:sz w:val="20"/>
                      <w:szCs w:val="20"/>
                      <w:lang w:val="fr-FR"/>
                    </w:rPr>
                    <w:t xml:space="preserve"> </w:t>
                  </w:r>
                  <w:proofErr w:type="spellStart"/>
                  <w:r w:rsidRPr="00267CAA">
                    <w:rPr>
                      <w:rFonts w:cstheme="minorHAnsi"/>
                      <w:color w:val="1E1E1E"/>
                      <w:sz w:val="20"/>
                      <w:szCs w:val="20"/>
                      <w:lang w:val="fr-FR"/>
                    </w:rPr>
                    <w:t>symptoms</w:t>
                  </w:r>
                  <w:proofErr w:type="spellEnd"/>
                  <w:r w:rsidRPr="00267CAA">
                    <w:rPr>
                      <w:rFonts w:cstheme="minorHAnsi"/>
                      <w:color w:val="1E1E1E"/>
                      <w:sz w:val="20"/>
                      <w:szCs w:val="20"/>
                      <w:lang w:val="fr-FR"/>
                    </w:rPr>
                    <w:t xml:space="preserve"> </w:t>
                  </w:r>
                  <w:proofErr w:type="spellStart"/>
                  <w:r w:rsidRPr="00267CAA">
                    <w:rPr>
                      <w:rFonts w:cstheme="minorHAnsi"/>
                      <w:color w:val="1E1E1E"/>
                      <w:sz w:val="20"/>
                      <w:szCs w:val="20"/>
                      <w:lang w:val="fr-FR"/>
                    </w:rPr>
                    <w:t>diary</w:t>
                  </w:r>
                  <w:proofErr w:type="spellEnd"/>
                </w:p>
              </w:tc>
              <w:tc>
                <w:tcPr>
                  <w:tcW w:w="2977" w:type="dxa"/>
                </w:tcPr>
                <w:p w14:paraId="293B04F3" w14:textId="2F5788CB" w:rsidR="00DA0EEC" w:rsidRPr="00267CAA" w:rsidRDefault="00DA0EEC" w:rsidP="00DA0EEC">
                  <w:pPr>
                    <w:rPr>
                      <w:rFonts w:cstheme="minorHAnsi"/>
                      <w:sz w:val="20"/>
                      <w:szCs w:val="20"/>
                    </w:rPr>
                  </w:pPr>
                  <w:r w:rsidRPr="00267CAA">
                    <w:rPr>
                      <w:rFonts w:cstheme="minorHAnsi"/>
                      <w:color w:val="000000"/>
                      <w:sz w:val="20"/>
                      <w:szCs w:val="20"/>
                    </w:rPr>
                    <w:t>N = 121 individuals with elevated depression scores. EMA: 1x/day, 30 days</w:t>
                  </w:r>
                </w:p>
              </w:tc>
              <w:tc>
                <w:tcPr>
                  <w:tcW w:w="2126" w:type="dxa"/>
                </w:tcPr>
                <w:p w14:paraId="58399F50" w14:textId="438C1CBD" w:rsidR="00DA0EEC" w:rsidRPr="00267CAA" w:rsidRDefault="000445BE" w:rsidP="00DA0EEC">
                  <w:pPr>
                    <w:rPr>
                      <w:rFonts w:eastAsia="MS Gothic" w:cstheme="minorHAnsi"/>
                      <w:sz w:val="20"/>
                      <w:szCs w:val="20"/>
                      <w:lang w:val="en-US"/>
                    </w:rPr>
                  </w:pPr>
                  <w:sdt>
                    <w:sdtPr>
                      <w:rPr>
                        <w:rFonts w:cstheme="minorHAnsi"/>
                        <w:sz w:val="20"/>
                        <w:szCs w:val="20"/>
                        <w:lang w:val="en-US"/>
                      </w:rPr>
                      <w:id w:val="926311436"/>
                      <w14:checkbox>
                        <w14:checked w14:val="1"/>
                        <w14:checkedState w14:val="2612" w14:font="MS Gothic"/>
                        <w14:uncheckedState w14:val="2610" w14:font="MS Gothic"/>
                      </w14:checkbox>
                    </w:sdtPr>
                    <w:sdtEndPr/>
                    <w:sdtContent>
                      <w:r w:rsidR="00DA0EEC" w:rsidRPr="00267CAA">
                        <w:rPr>
                          <w:rFonts w:ascii="Segoe UI Symbol" w:eastAsia="MS Gothic" w:hAnsi="Segoe UI Symbol" w:cs="Segoe UI Symbol"/>
                          <w:sz w:val="20"/>
                          <w:szCs w:val="20"/>
                          <w:lang w:val="en-US"/>
                        </w:rPr>
                        <w:t>☒</w:t>
                      </w:r>
                    </w:sdtContent>
                  </w:sdt>
                  <w:r w:rsidR="00DA0EEC" w:rsidRPr="00267CAA">
                    <w:rPr>
                      <w:rFonts w:cstheme="minorHAnsi"/>
                      <w:sz w:val="20"/>
                      <w:szCs w:val="20"/>
                      <w:lang w:val="en-US"/>
                    </w:rPr>
                    <w:t xml:space="preserve"> Reuse existing data</w:t>
                  </w:r>
                </w:p>
              </w:tc>
              <w:tc>
                <w:tcPr>
                  <w:tcW w:w="1134" w:type="dxa"/>
                </w:tcPr>
                <w:p w14:paraId="63B68D72" w14:textId="77777777" w:rsidR="00CE09DF" w:rsidRPr="00267CAA" w:rsidRDefault="000445BE" w:rsidP="00CE09DF">
                  <w:pPr>
                    <w:rPr>
                      <w:rFonts w:cstheme="minorHAnsi"/>
                      <w:sz w:val="20"/>
                      <w:szCs w:val="20"/>
                      <w:lang w:val="en-US"/>
                    </w:rPr>
                  </w:pPr>
                  <w:sdt>
                    <w:sdtPr>
                      <w:rPr>
                        <w:rFonts w:cstheme="minorHAnsi"/>
                        <w:sz w:val="20"/>
                        <w:szCs w:val="20"/>
                        <w:lang w:val="en-US"/>
                      </w:rPr>
                      <w:id w:val="-189996642"/>
                      <w14:checkbox>
                        <w14:checked w14:val="1"/>
                        <w14:checkedState w14:val="2612" w14:font="MS Gothic"/>
                        <w14:uncheckedState w14:val="2610" w14:font="MS Gothic"/>
                      </w14:checkbox>
                    </w:sdtPr>
                    <w:sdtEndPr/>
                    <w:sdtContent>
                      <w:r w:rsidR="00CE09DF" w:rsidRPr="00267CAA">
                        <w:rPr>
                          <w:rFonts w:ascii="Segoe UI Symbol" w:eastAsia="MS Gothic" w:hAnsi="Segoe UI Symbol" w:cs="Segoe UI Symbol"/>
                          <w:sz w:val="20"/>
                          <w:szCs w:val="20"/>
                          <w:lang w:val="en-US"/>
                        </w:rPr>
                        <w:t>☒</w:t>
                      </w:r>
                    </w:sdtContent>
                  </w:sdt>
                  <w:r w:rsidR="00CE09DF" w:rsidRPr="00267CAA">
                    <w:rPr>
                      <w:rFonts w:cstheme="minorHAnsi"/>
                      <w:sz w:val="20"/>
                      <w:szCs w:val="20"/>
                      <w:lang w:val="en-US"/>
                    </w:rPr>
                    <w:t xml:space="preserve"> Digital</w:t>
                  </w:r>
                </w:p>
                <w:p w14:paraId="35A1B361" w14:textId="77777777" w:rsidR="00DA0EEC" w:rsidRPr="00267CAA" w:rsidRDefault="00DA0EEC" w:rsidP="00DA0EEC">
                  <w:pPr>
                    <w:rPr>
                      <w:rFonts w:eastAsia="MS Gothic" w:cstheme="minorHAnsi"/>
                      <w:sz w:val="20"/>
                      <w:szCs w:val="20"/>
                      <w:lang w:val="en-US"/>
                    </w:rPr>
                  </w:pPr>
                </w:p>
              </w:tc>
              <w:tc>
                <w:tcPr>
                  <w:tcW w:w="1843" w:type="dxa"/>
                </w:tcPr>
                <w:p w14:paraId="0A22C74F" w14:textId="77777777" w:rsidR="00CE09DF" w:rsidRPr="00267CAA" w:rsidRDefault="000445BE" w:rsidP="00CE09DF">
                  <w:pPr>
                    <w:rPr>
                      <w:rFonts w:cstheme="minorHAnsi"/>
                      <w:sz w:val="20"/>
                      <w:szCs w:val="20"/>
                      <w:lang w:val="en-US"/>
                    </w:rPr>
                  </w:pPr>
                  <w:sdt>
                    <w:sdtPr>
                      <w:rPr>
                        <w:rFonts w:cstheme="minorHAnsi"/>
                        <w:sz w:val="20"/>
                        <w:szCs w:val="20"/>
                        <w:lang w:val="en-US"/>
                      </w:rPr>
                      <w:id w:val="-1207647015"/>
                      <w14:checkbox>
                        <w14:checked w14:val="1"/>
                        <w14:checkedState w14:val="2612" w14:font="MS Gothic"/>
                        <w14:uncheckedState w14:val="2610" w14:font="MS Gothic"/>
                      </w14:checkbox>
                    </w:sdtPr>
                    <w:sdtEndPr/>
                    <w:sdtContent>
                      <w:r w:rsidR="00CE09DF" w:rsidRPr="00267CAA">
                        <w:rPr>
                          <w:rFonts w:ascii="Segoe UI Symbol" w:eastAsia="MS Gothic" w:hAnsi="Segoe UI Symbol" w:cs="Segoe UI Symbol"/>
                          <w:sz w:val="20"/>
                          <w:szCs w:val="20"/>
                          <w:lang w:val="en-US"/>
                        </w:rPr>
                        <w:t>☒</w:t>
                      </w:r>
                    </w:sdtContent>
                  </w:sdt>
                  <w:r w:rsidR="00CE09DF" w:rsidRPr="00267CAA">
                    <w:rPr>
                      <w:rFonts w:cstheme="minorHAnsi"/>
                      <w:sz w:val="20"/>
                      <w:szCs w:val="20"/>
                      <w:lang w:val="en-US"/>
                    </w:rPr>
                    <w:t xml:space="preserve"> Numerical</w:t>
                  </w:r>
                </w:p>
                <w:p w14:paraId="176B589F" w14:textId="77777777" w:rsidR="00DA0EEC" w:rsidRPr="00267CAA" w:rsidRDefault="00DA0EEC" w:rsidP="00DA0EEC">
                  <w:pPr>
                    <w:rPr>
                      <w:rFonts w:eastAsia="MS Gothic" w:cstheme="minorHAnsi"/>
                      <w:sz w:val="20"/>
                      <w:szCs w:val="20"/>
                      <w:lang w:val="en-US"/>
                    </w:rPr>
                  </w:pPr>
                </w:p>
              </w:tc>
              <w:tc>
                <w:tcPr>
                  <w:tcW w:w="1276" w:type="dxa"/>
                </w:tcPr>
                <w:p w14:paraId="0C339113" w14:textId="47485998" w:rsidR="00DA0EEC" w:rsidRPr="00267CAA" w:rsidRDefault="00F534A1" w:rsidP="00DA0EEC">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207D0673" w14:textId="77777777" w:rsidR="002357C4" w:rsidRPr="00267CAA" w:rsidRDefault="000445BE" w:rsidP="002357C4">
                  <w:pPr>
                    <w:rPr>
                      <w:rFonts w:cstheme="minorHAnsi"/>
                      <w:sz w:val="20"/>
                      <w:szCs w:val="20"/>
                      <w:lang w:val="en-US"/>
                    </w:rPr>
                  </w:pPr>
                  <w:sdt>
                    <w:sdtPr>
                      <w:rPr>
                        <w:rFonts w:cstheme="minorHAnsi"/>
                        <w:sz w:val="20"/>
                        <w:szCs w:val="20"/>
                        <w:lang w:val="en-US"/>
                      </w:rPr>
                      <w:id w:val="817382855"/>
                      <w14:checkbox>
                        <w14:checked w14:val="1"/>
                        <w14:checkedState w14:val="2612" w14:font="MS Gothic"/>
                        <w14:uncheckedState w14:val="2610" w14:font="MS Gothic"/>
                      </w14:checkbox>
                    </w:sdtPr>
                    <w:sdtEndPr/>
                    <w:sdtContent>
                      <w:r w:rsidR="002357C4" w:rsidRPr="00267CAA">
                        <w:rPr>
                          <w:rFonts w:ascii="Segoe UI Symbol" w:eastAsia="MS Gothic" w:hAnsi="Segoe UI Symbol" w:cs="Segoe UI Symbol"/>
                          <w:sz w:val="20"/>
                          <w:szCs w:val="20"/>
                          <w:lang w:val="en-US"/>
                        </w:rPr>
                        <w:t>☒</w:t>
                      </w:r>
                    </w:sdtContent>
                  </w:sdt>
                  <w:r w:rsidR="002357C4" w:rsidRPr="00267CAA">
                    <w:rPr>
                      <w:rFonts w:cstheme="minorHAnsi"/>
                      <w:sz w:val="20"/>
                      <w:szCs w:val="20"/>
                      <w:lang w:val="en-US"/>
                    </w:rPr>
                    <w:t xml:space="preserve"> &lt; 1 GB</w:t>
                  </w:r>
                </w:p>
                <w:p w14:paraId="31513A0E" w14:textId="77777777" w:rsidR="00DA0EEC" w:rsidRPr="00267CAA" w:rsidRDefault="00DA0EEC" w:rsidP="00DA0EEC">
                  <w:pPr>
                    <w:rPr>
                      <w:rFonts w:eastAsia="MS Gothic" w:cstheme="minorHAnsi"/>
                      <w:sz w:val="20"/>
                      <w:szCs w:val="20"/>
                      <w:lang w:val="en-US"/>
                    </w:rPr>
                  </w:pPr>
                </w:p>
              </w:tc>
              <w:tc>
                <w:tcPr>
                  <w:tcW w:w="1589" w:type="dxa"/>
                </w:tcPr>
                <w:p w14:paraId="142CEEC0" w14:textId="77777777" w:rsidR="00DA0EEC" w:rsidRPr="00267CAA" w:rsidRDefault="00DA0EEC" w:rsidP="00DA0EEC">
                  <w:pPr>
                    <w:rPr>
                      <w:rFonts w:cstheme="minorHAnsi"/>
                      <w:sz w:val="20"/>
                      <w:szCs w:val="20"/>
                    </w:rPr>
                  </w:pPr>
                </w:p>
              </w:tc>
            </w:tr>
            <w:tr w:rsidR="00167BD0" w14:paraId="63205D39" w14:textId="77777777" w:rsidTr="006F0652">
              <w:tc>
                <w:tcPr>
                  <w:tcW w:w="2296" w:type="dxa"/>
                </w:tcPr>
                <w:p w14:paraId="3638F452" w14:textId="4C279409" w:rsidR="00167BD0" w:rsidRPr="00267CAA" w:rsidRDefault="00167BD0" w:rsidP="00167BD0">
                  <w:pPr>
                    <w:rPr>
                      <w:rFonts w:cstheme="minorHAnsi"/>
                      <w:sz w:val="20"/>
                      <w:szCs w:val="20"/>
                    </w:rPr>
                  </w:pPr>
                  <w:r w:rsidRPr="00267CAA">
                    <w:rPr>
                      <w:rFonts w:cstheme="minorHAnsi"/>
                      <w:color w:val="1E1E1E"/>
                      <w:sz w:val="20"/>
                      <w:szCs w:val="20"/>
                    </w:rPr>
                    <w:t>Dejonckheere et al. 2019: Emotional events in daily life</w:t>
                  </w:r>
                </w:p>
              </w:tc>
              <w:tc>
                <w:tcPr>
                  <w:tcW w:w="2977" w:type="dxa"/>
                </w:tcPr>
                <w:p w14:paraId="4201C036" w14:textId="2566F144" w:rsidR="00167BD0" w:rsidRPr="00267CAA" w:rsidRDefault="00167BD0" w:rsidP="00167BD0">
                  <w:pPr>
                    <w:rPr>
                      <w:rFonts w:cstheme="minorHAnsi"/>
                      <w:sz w:val="20"/>
                      <w:szCs w:val="20"/>
                    </w:rPr>
                  </w:pPr>
                  <w:r w:rsidRPr="00267CAA">
                    <w:rPr>
                      <w:rFonts w:cstheme="minorHAnsi"/>
                      <w:color w:val="000000"/>
                      <w:sz w:val="20"/>
                      <w:szCs w:val="20"/>
                    </w:rPr>
                    <w:t>N = 104 community members. EMA: 7x/day, 14 days</w:t>
                  </w:r>
                </w:p>
              </w:tc>
              <w:tc>
                <w:tcPr>
                  <w:tcW w:w="2126" w:type="dxa"/>
                </w:tcPr>
                <w:p w14:paraId="5837A9F6" w14:textId="7E994276" w:rsidR="00167BD0" w:rsidRPr="00267CAA" w:rsidRDefault="000445BE" w:rsidP="00167BD0">
                  <w:pPr>
                    <w:rPr>
                      <w:rFonts w:eastAsia="MS Gothic" w:cstheme="minorHAnsi"/>
                      <w:sz w:val="20"/>
                      <w:szCs w:val="20"/>
                      <w:lang w:val="en-US"/>
                    </w:rPr>
                  </w:pPr>
                  <w:sdt>
                    <w:sdtPr>
                      <w:rPr>
                        <w:rFonts w:cstheme="minorHAnsi"/>
                        <w:sz w:val="20"/>
                        <w:szCs w:val="20"/>
                        <w:lang w:val="en-US"/>
                      </w:rPr>
                      <w:id w:val="-496113976"/>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20348213" w14:textId="77777777" w:rsidR="00167BD0" w:rsidRPr="00267CAA" w:rsidRDefault="000445BE" w:rsidP="00167BD0">
                  <w:pPr>
                    <w:rPr>
                      <w:rFonts w:cstheme="minorHAnsi"/>
                      <w:sz w:val="20"/>
                      <w:szCs w:val="20"/>
                      <w:lang w:val="en-US"/>
                    </w:rPr>
                  </w:pPr>
                  <w:sdt>
                    <w:sdtPr>
                      <w:rPr>
                        <w:rFonts w:cstheme="minorHAnsi"/>
                        <w:sz w:val="20"/>
                        <w:szCs w:val="20"/>
                        <w:lang w:val="en-US"/>
                      </w:rPr>
                      <w:id w:val="-62538677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6A80341B" w14:textId="77777777" w:rsidR="00167BD0" w:rsidRPr="00267CAA" w:rsidRDefault="00167BD0" w:rsidP="00167BD0">
                  <w:pPr>
                    <w:rPr>
                      <w:rFonts w:eastAsia="MS Gothic" w:cstheme="minorHAnsi"/>
                      <w:sz w:val="20"/>
                      <w:szCs w:val="20"/>
                      <w:lang w:val="en-US"/>
                    </w:rPr>
                  </w:pPr>
                </w:p>
              </w:tc>
              <w:tc>
                <w:tcPr>
                  <w:tcW w:w="1843" w:type="dxa"/>
                </w:tcPr>
                <w:p w14:paraId="5C9C619C" w14:textId="77777777" w:rsidR="00167BD0" w:rsidRPr="00267CAA" w:rsidRDefault="000445BE" w:rsidP="00167BD0">
                  <w:pPr>
                    <w:rPr>
                      <w:rFonts w:cstheme="minorHAnsi"/>
                      <w:sz w:val="20"/>
                      <w:szCs w:val="20"/>
                      <w:lang w:val="en-US"/>
                    </w:rPr>
                  </w:pPr>
                  <w:sdt>
                    <w:sdtPr>
                      <w:rPr>
                        <w:rFonts w:cstheme="minorHAnsi"/>
                        <w:sz w:val="20"/>
                        <w:szCs w:val="20"/>
                        <w:lang w:val="en-US"/>
                      </w:rPr>
                      <w:id w:val="-42726841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535BE5AC" w14:textId="77777777" w:rsidR="00167BD0" w:rsidRPr="00267CAA" w:rsidRDefault="00167BD0" w:rsidP="00167BD0">
                  <w:pPr>
                    <w:rPr>
                      <w:rFonts w:eastAsia="MS Gothic" w:cstheme="minorHAnsi"/>
                      <w:sz w:val="20"/>
                      <w:szCs w:val="20"/>
                      <w:lang w:val="en-US"/>
                    </w:rPr>
                  </w:pPr>
                </w:p>
              </w:tc>
              <w:tc>
                <w:tcPr>
                  <w:tcW w:w="1276" w:type="dxa"/>
                </w:tcPr>
                <w:p w14:paraId="0786C69D" w14:textId="087ECDC9"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03A94894" w14:textId="77777777" w:rsidR="00167BD0" w:rsidRPr="00267CAA" w:rsidRDefault="000445BE" w:rsidP="00167BD0">
                  <w:pPr>
                    <w:rPr>
                      <w:rFonts w:cstheme="minorHAnsi"/>
                      <w:sz w:val="20"/>
                      <w:szCs w:val="20"/>
                      <w:lang w:val="en-US"/>
                    </w:rPr>
                  </w:pPr>
                  <w:sdt>
                    <w:sdtPr>
                      <w:rPr>
                        <w:rFonts w:cstheme="minorHAnsi"/>
                        <w:sz w:val="20"/>
                        <w:szCs w:val="20"/>
                        <w:lang w:val="en-US"/>
                      </w:rPr>
                      <w:id w:val="1000548470"/>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587E2151" w14:textId="77777777" w:rsidR="00167BD0" w:rsidRPr="00267CAA" w:rsidRDefault="00167BD0" w:rsidP="00167BD0">
                  <w:pPr>
                    <w:rPr>
                      <w:rFonts w:eastAsia="MS Gothic" w:cstheme="minorHAnsi"/>
                      <w:sz w:val="20"/>
                      <w:szCs w:val="20"/>
                      <w:lang w:val="en-US"/>
                    </w:rPr>
                  </w:pPr>
                </w:p>
              </w:tc>
              <w:tc>
                <w:tcPr>
                  <w:tcW w:w="1589" w:type="dxa"/>
                </w:tcPr>
                <w:p w14:paraId="79D107AC" w14:textId="77777777" w:rsidR="00167BD0" w:rsidRPr="00267CAA" w:rsidRDefault="00167BD0" w:rsidP="00167BD0">
                  <w:pPr>
                    <w:rPr>
                      <w:rFonts w:cstheme="minorHAnsi"/>
                      <w:sz w:val="20"/>
                      <w:szCs w:val="20"/>
                    </w:rPr>
                  </w:pPr>
                </w:p>
              </w:tc>
            </w:tr>
            <w:tr w:rsidR="00167BD0" w14:paraId="4CE16C0B" w14:textId="77777777" w:rsidTr="006F0652">
              <w:tc>
                <w:tcPr>
                  <w:tcW w:w="2296" w:type="dxa"/>
                </w:tcPr>
                <w:p w14:paraId="6AA6FE1C" w14:textId="794288EE" w:rsidR="00167BD0" w:rsidRPr="00267CAA" w:rsidRDefault="00167BD0" w:rsidP="00167BD0">
                  <w:pPr>
                    <w:rPr>
                      <w:rFonts w:cstheme="minorHAnsi"/>
                      <w:sz w:val="20"/>
                      <w:szCs w:val="20"/>
                    </w:rPr>
                  </w:pPr>
                  <w:r w:rsidRPr="00267CAA">
                    <w:rPr>
                      <w:rFonts w:cstheme="minorHAnsi"/>
                      <w:color w:val="1E1E1E"/>
                      <w:sz w:val="20"/>
                      <w:szCs w:val="20"/>
                    </w:rPr>
                    <w:t>Brans et al. 2013: Everyday emotion regulation</w:t>
                  </w:r>
                </w:p>
              </w:tc>
              <w:tc>
                <w:tcPr>
                  <w:tcW w:w="2977" w:type="dxa"/>
                </w:tcPr>
                <w:p w14:paraId="236F680B" w14:textId="088BFA64" w:rsidR="00167BD0" w:rsidRPr="00267CAA" w:rsidRDefault="00167BD0" w:rsidP="00167BD0">
                  <w:pPr>
                    <w:rPr>
                      <w:rFonts w:cstheme="minorHAnsi"/>
                      <w:sz w:val="20"/>
                      <w:szCs w:val="20"/>
                    </w:rPr>
                  </w:pPr>
                  <w:r w:rsidRPr="00267CAA">
                    <w:rPr>
                      <w:rFonts w:cstheme="minorHAnsi"/>
                      <w:color w:val="000000"/>
                      <w:sz w:val="20"/>
                      <w:szCs w:val="20"/>
                    </w:rPr>
                    <w:t>N = 50 students with varying depression scores (stratified sampling). EMA: 10x/day, 7 days</w:t>
                  </w:r>
                </w:p>
              </w:tc>
              <w:tc>
                <w:tcPr>
                  <w:tcW w:w="2126" w:type="dxa"/>
                </w:tcPr>
                <w:p w14:paraId="03F728BE" w14:textId="76C4D7A0" w:rsidR="00167BD0" w:rsidRPr="00267CAA" w:rsidRDefault="000445BE" w:rsidP="00167BD0">
                  <w:pPr>
                    <w:rPr>
                      <w:rFonts w:eastAsia="MS Gothic" w:cstheme="minorHAnsi"/>
                      <w:sz w:val="20"/>
                      <w:szCs w:val="20"/>
                      <w:lang w:val="en-US"/>
                    </w:rPr>
                  </w:pPr>
                  <w:sdt>
                    <w:sdtPr>
                      <w:rPr>
                        <w:rFonts w:cstheme="minorHAnsi"/>
                        <w:sz w:val="20"/>
                        <w:szCs w:val="20"/>
                        <w:lang w:val="en-US"/>
                      </w:rPr>
                      <w:id w:val="-132234595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69C437A5" w14:textId="77777777" w:rsidR="00167BD0" w:rsidRPr="00267CAA" w:rsidRDefault="000445BE" w:rsidP="00167BD0">
                  <w:pPr>
                    <w:rPr>
                      <w:rFonts w:cstheme="minorHAnsi"/>
                      <w:sz w:val="20"/>
                      <w:szCs w:val="20"/>
                      <w:lang w:val="en-US"/>
                    </w:rPr>
                  </w:pPr>
                  <w:sdt>
                    <w:sdtPr>
                      <w:rPr>
                        <w:rFonts w:cstheme="minorHAnsi"/>
                        <w:sz w:val="20"/>
                        <w:szCs w:val="20"/>
                        <w:lang w:val="en-US"/>
                      </w:rPr>
                      <w:id w:val="853382556"/>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3BE2C416" w14:textId="77777777" w:rsidR="00167BD0" w:rsidRPr="00267CAA" w:rsidRDefault="00167BD0" w:rsidP="00167BD0">
                  <w:pPr>
                    <w:rPr>
                      <w:rFonts w:eastAsia="MS Gothic" w:cstheme="minorHAnsi"/>
                      <w:sz w:val="20"/>
                      <w:szCs w:val="20"/>
                      <w:lang w:val="en-US"/>
                    </w:rPr>
                  </w:pPr>
                </w:p>
              </w:tc>
              <w:tc>
                <w:tcPr>
                  <w:tcW w:w="1843" w:type="dxa"/>
                </w:tcPr>
                <w:p w14:paraId="35E29D3C" w14:textId="77777777" w:rsidR="00167BD0" w:rsidRPr="00267CAA" w:rsidRDefault="000445BE" w:rsidP="00167BD0">
                  <w:pPr>
                    <w:rPr>
                      <w:rFonts w:cstheme="minorHAnsi"/>
                      <w:sz w:val="20"/>
                      <w:szCs w:val="20"/>
                      <w:lang w:val="en-US"/>
                    </w:rPr>
                  </w:pPr>
                  <w:sdt>
                    <w:sdtPr>
                      <w:rPr>
                        <w:rFonts w:cstheme="minorHAnsi"/>
                        <w:sz w:val="20"/>
                        <w:szCs w:val="20"/>
                        <w:lang w:val="en-US"/>
                      </w:rPr>
                      <w:id w:val="-32382770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05894947" w14:textId="77777777" w:rsidR="00167BD0" w:rsidRPr="00267CAA" w:rsidRDefault="00167BD0" w:rsidP="00167BD0">
                  <w:pPr>
                    <w:rPr>
                      <w:rFonts w:eastAsia="MS Gothic" w:cstheme="minorHAnsi"/>
                      <w:sz w:val="20"/>
                      <w:szCs w:val="20"/>
                      <w:lang w:val="en-US"/>
                    </w:rPr>
                  </w:pPr>
                </w:p>
              </w:tc>
              <w:tc>
                <w:tcPr>
                  <w:tcW w:w="1276" w:type="dxa"/>
                </w:tcPr>
                <w:p w14:paraId="7ECCCEA1" w14:textId="56A9CC78"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4B15E91E" w14:textId="77777777" w:rsidR="00167BD0" w:rsidRPr="00267CAA" w:rsidRDefault="000445BE" w:rsidP="00167BD0">
                  <w:pPr>
                    <w:rPr>
                      <w:rFonts w:cstheme="minorHAnsi"/>
                      <w:sz w:val="20"/>
                      <w:szCs w:val="20"/>
                      <w:lang w:val="en-US"/>
                    </w:rPr>
                  </w:pPr>
                  <w:sdt>
                    <w:sdtPr>
                      <w:rPr>
                        <w:rFonts w:cstheme="minorHAnsi"/>
                        <w:sz w:val="20"/>
                        <w:szCs w:val="20"/>
                        <w:lang w:val="en-US"/>
                      </w:rPr>
                      <w:id w:val="-797526568"/>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121FEC47" w14:textId="77777777" w:rsidR="00167BD0" w:rsidRPr="00267CAA" w:rsidRDefault="00167BD0" w:rsidP="00167BD0">
                  <w:pPr>
                    <w:rPr>
                      <w:rFonts w:eastAsia="MS Gothic" w:cstheme="minorHAnsi"/>
                      <w:sz w:val="20"/>
                      <w:szCs w:val="20"/>
                      <w:lang w:val="en-US"/>
                    </w:rPr>
                  </w:pPr>
                </w:p>
              </w:tc>
              <w:tc>
                <w:tcPr>
                  <w:tcW w:w="1589" w:type="dxa"/>
                </w:tcPr>
                <w:p w14:paraId="6DB827F2" w14:textId="77777777" w:rsidR="00167BD0" w:rsidRPr="00267CAA" w:rsidRDefault="00167BD0" w:rsidP="00167BD0">
                  <w:pPr>
                    <w:rPr>
                      <w:rFonts w:cstheme="minorHAnsi"/>
                      <w:sz w:val="20"/>
                      <w:szCs w:val="20"/>
                    </w:rPr>
                  </w:pPr>
                </w:p>
              </w:tc>
            </w:tr>
            <w:tr w:rsidR="00167BD0" w14:paraId="0073BB0B" w14:textId="77777777" w:rsidTr="006F0652">
              <w:tc>
                <w:tcPr>
                  <w:tcW w:w="2296" w:type="dxa"/>
                </w:tcPr>
                <w:p w14:paraId="0E0B35A6" w14:textId="7D117F67" w:rsidR="00167BD0" w:rsidRPr="00267CAA" w:rsidRDefault="00167BD0" w:rsidP="00167BD0">
                  <w:pPr>
                    <w:rPr>
                      <w:rFonts w:cstheme="minorHAnsi"/>
                      <w:sz w:val="20"/>
                      <w:szCs w:val="20"/>
                    </w:rPr>
                  </w:pPr>
                  <w:r w:rsidRPr="00267CAA">
                    <w:rPr>
                      <w:rFonts w:cstheme="minorHAnsi"/>
                      <w:color w:val="1E1E1E"/>
                      <w:sz w:val="20"/>
                      <w:szCs w:val="20"/>
                    </w:rPr>
                    <w:t>Kalokerinos et al. 2019: Exam results study</w:t>
                  </w:r>
                </w:p>
              </w:tc>
              <w:tc>
                <w:tcPr>
                  <w:tcW w:w="2977" w:type="dxa"/>
                </w:tcPr>
                <w:p w14:paraId="5F15C9D7" w14:textId="235191A6" w:rsidR="00167BD0" w:rsidRPr="00267CAA" w:rsidRDefault="00167BD0" w:rsidP="00167BD0">
                  <w:pPr>
                    <w:rPr>
                      <w:rFonts w:cstheme="minorHAnsi"/>
                      <w:sz w:val="20"/>
                      <w:szCs w:val="20"/>
                    </w:rPr>
                  </w:pPr>
                  <w:r w:rsidRPr="00267CAA">
                    <w:rPr>
                      <w:rFonts w:cstheme="minorHAnsi"/>
                      <w:color w:val="000000"/>
                      <w:sz w:val="20"/>
                      <w:szCs w:val="20"/>
                    </w:rPr>
                    <w:t>N = 101 students. EMA: 10x/day, 9 days</w:t>
                  </w:r>
                </w:p>
              </w:tc>
              <w:tc>
                <w:tcPr>
                  <w:tcW w:w="2126" w:type="dxa"/>
                </w:tcPr>
                <w:p w14:paraId="61ED2135" w14:textId="3E683B7B" w:rsidR="00167BD0" w:rsidRPr="00267CAA" w:rsidRDefault="000445BE" w:rsidP="00167BD0">
                  <w:pPr>
                    <w:rPr>
                      <w:rFonts w:eastAsia="MS Gothic" w:cstheme="minorHAnsi"/>
                      <w:sz w:val="20"/>
                      <w:szCs w:val="20"/>
                      <w:lang w:val="en-US"/>
                    </w:rPr>
                  </w:pPr>
                  <w:sdt>
                    <w:sdtPr>
                      <w:rPr>
                        <w:rFonts w:cstheme="minorHAnsi"/>
                        <w:sz w:val="20"/>
                        <w:szCs w:val="20"/>
                        <w:lang w:val="en-US"/>
                      </w:rPr>
                      <w:id w:val="-249439404"/>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1779ACEC" w14:textId="77777777" w:rsidR="00167BD0" w:rsidRPr="00267CAA" w:rsidRDefault="000445BE" w:rsidP="00167BD0">
                  <w:pPr>
                    <w:rPr>
                      <w:rFonts w:cstheme="minorHAnsi"/>
                      <w:sz w:val="20"/>
                      <w:szCs w:val="20"/>
                      <w:lang w:val="en-US"/>
                    </w:rPr>
                  </w:pPr>
                  <w:sdt>
                    <w:sdtPr>
                      <w:rPr>
                        <w:rFonts w:cstheme="minorHAnsi"/>
                        <w:sz w:val="20"/>
                        <w:szCs w:val="20"/>
                        <w:lang w:val="en-US"/>
                      </w:rPr>
                      <w:id w:val="1328480201"/>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611FE1DE" w14:textId="77777777" w:rsidR="00167BD0" w:rsidRPr="00267CAA" w:rsidRDefault="00167BD0" w:rsidP="00167BD0">
                  <w:pPr>
                    <w:rPr>
                      <w:rFonts w:eastAsia="MS Gothic" w:cstheme="minorHAnsi"/>
                      <w:sz w:val="20"/>
                      <w:szCs w:val="20"/>
                      <w:lang w:val="en-US"/>
                    </w:rPr>
                  </w:pPr>
                </w:p>
              </w:tc>
              <w:tc>
                <w:tcPr>
                  <w:tcW w:w="1843" w:type="dxa"/>
                </w:tcPr>
                <w:p w14:paraId="5C5B9FC0" w14:textId="77777777" w:rsidR="00167BD0" w:rsidRPr="00267CAA" w:rsidRDefault="000445BE" w:rsidP="00167BD0">
                  <w:pPr>
                    <w:rPr>
                      <w:rFonts w:cstheme="minorHAnsi"/>
                      <w:sz w:val="20"/>
                      <w:szCs w:val="20"/>
                      <w:lang w:val="en-US"/>
                    </w:rPr>
                  </w:pPr>
                  <w:sdt>
                    <w:sdtPr>
                      <w:rPr>
                        <w:rFonts w:cstheme="minorHAnsi"/>
                        <w:sz w:val="20"/>
                        <w:szCs w:val="20"/>
                        <w:lang w:val="en-US"/>
                      </w:rPr>
                      <w:id w:val="-155307966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1F28E5E8" w14:textId="77777777" w:rsidR="00167BD0" w:rsidRPr="00267CAA" w:rsidRDefault="00167BD0" w:rsidP="00167BD0">
                  <w:pPr>
                    <w:rPr>
                      <w:rFonts w:eastAsia="MS Gothic" w:cstheme="minorHAnsi"/>
                      <w:sz w:val="20"/>
                      <w:szCs w:val="20"/>
                      <w:lang w:val="en-US"/>
                    </w:rPr>
                  </w:pPr>
                </w:p>
              </w:tc>
              <w:tc>
                <w:tcPr>
                  <w:tcW w:w="1276" w:type="dxa"/>
                </w:tcPr>
                <w:p w14:paraId="7F08AA1A" w14:textId="17A9AE71"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6395D5D4" w14:textId="77777777" w:rsidR="00167BD0" w:rsidRPr="00267CAA" w:rsidRDefault="000445BE" w:rsidP="00167BD0">
                  <w:pPr>
                    <w:rPr>
                      <w:rFonts w:cstheme="minorHAnsi"/>
                      <w:sz w:val="20"/>
                      <w:szCs w:val="20"/>
                      <w:lang w:val="en-US"/>
                    </w:rPr>
                  </w:pPr>
                  <w:sdt>
                    <w:sdtPr>
                      <w:rPr>
                        <w:rFonts w:cstheme="minorHAnsi"/>
                        <w:sz w:val="20"/>
                        <w:szCs w:val="20"/>
                        <w:lang w:val="en-US"/>
                      </w:rPr>
                      <w:id w:val="2083721105"/>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0A72A9D3" w14:textId="77777777" w:rsidR="00167BD0" w:rsidRPr="00267CAA" w:rsidRDefault="00167BD0" w:rsidP="00167BD0">
                  <w:pPr>
                    <w:rPr>
                      <w:rFonts w:eastAsia="MS Gothic" w:cstheme="minorHAnsi"/>
                      <w:sz w:val="20"/>
                      <w:szCs w:val="20"/>
                      <w:lang w:val="en-US"/>
                    </w:rPr>
                  </w:pPr>
                </w:p>
              </w:tc>
              <w:tc>
                <w:tcPr>
                  <w:tcW w:w="1589" w:type="dxa"/>
                </w:tcPr>
                <w:p w14:paraId="6BE9B939" w14:textId="77777777" w:rsidR="00167BD0" w:rsidRPr="00267CAA" w:rsidRDefault="00167BD0" w:rsidP="00167BD0">
                  <w:pPr>
                    <w:rPr>
                      <w:rFonts w:cstheme="minorHAnsi"/>
                      <w:sz w:val="20"/>
                      <w:szCs w:val="20"/>
                    </w:rPr>
                  </w:pPr>
                </w:p>
              </w:tc>
            </w:tr>
            <w:tr w:rsidR="00167BD0" w14:paraId="6811D3B5" w14:textId="77777777" w:rsidTr="006F0652">
              <w:tc>
                <w:tcPr>
                  <w:tcW w:w="2296" w:type="dxa"/>
                </w:tcPr>
                <w:p w14:paraId="4FC1B9CC" w14:textId="0B4D5145" w:rsidR="00167BD0" w:rsidRPr="00267CAA" w:rsidRDefault="00167BD0" w:rsidP="00167BD0">
                  <w:pPr>
                    <w:rPr>
                      <w:rFonts w:cstheme="minorHAnsi"/>
                      <w:sz w:val="20"/>
                      <w:szCs w:val="20"/>
                    </w:rPr>
                  </w:pPr>
                  <w:proofErr w:type="spellStart"/>
                  <w:r w:rsidRPr="00267CAA">
                    <w:rPr>
                      <w:rFonts w:cstheme="minorHAnsi"/>
                      <w:color w:val="1E1E1E"/>
                      <w:sz w:val="20"/>
                      <w:szCs w:val="20"/>
                    </w:rPr>
                    <w:t>Grommisch</w:t>
                  </w:r>
                  <w:proofErr w:type="spellEnd"/>
                  <w:r w:rsidRPr="00267CAA">
                    <w:rPr>
                      <w:rFonts w:cstheme="minorHAnsi"/>
                      <w:color w:val="1E1E1E"/>
                      <w:sz w:val="20"/>
                      <w:szCs w:val="20"/>
                    </w:rPr>
                    <w:t xml:space="preserve"> et al. 2019: FEEL study</w:t>
                  </w:r>
                </w:p>
              </w:tc>
              <w:tc>
                <w:tcPr>
                  <w:tcW w:w="2977" w:type="dxa"/>
                </w:tcPr>
                <w:p w14:paraId="56019C01" w14:textId="30336DE1" w:rsidR="00167BD0" w:rsidRPr="00267CAA" w:rsidRDefault="00167BD0" w:rsidP="00167BD0">
                  <w:pPr>
                    <w:rPr>
                      <w:rFonts w:cstheme="minorHAnsi"/>
                      <w:sz w:val="20"/>
                      <w:szCs w:val="20"/>
                    </w:rPr>
                  </w:pPr>
                  <w:r w:rsidRPr="00267CAA">
                    <w:rPr>
                      <w:rFonts w:cstheme="minorHAnsi"/>
                      <w:color w:val="000000"/>
                      <w:sz w:val="20"/>
                      <w:szCs w:val="20"/>
                    </w:rPr>
                    <w:t>N = 181 community members. EMA: 9x/day, 21 days</w:t>
                  </w:r>
                </w:p>
              </w:tc>
              <w:tc>
                <w:tcPr>
                  <w:tcW w:w="2126" w:type="dxa"/>
                </w:tcPr>
                <w:p w14:paraId="16CAA47D" w14:textId="4ECA2A5D" w:rsidR="00167BD0" w:rsidRPr="00267CAA" w:rsidRDefault="000445BE" w:rsidP="00167BD0">
                  <w:pPr>
                    <w:rPr>
                      <w:rFonts w:eastAsia="MS Gothic" w:cstheme="minorHAnsi"/>
                      <w:sz w:val="20"/>
                      <w:szCs w:val="20"/>
                      <w:lang w:val="en-US"/>
                    </w:rPr>
                  </w:pPr>
                  <w:sdt>
                    <w:sdtPr>
                      <w:rPr>
                        <w:rFonts w:cstheme="minorHAnsi"/>
                        <w:sz w:val="20"/>
                        <w:szCs w:val="20"/>
                        <w:lang w:val="en-US"/>
                      </w:rPr>
                      <w:id w:val="2138842234"/>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1390101E" w14:textId="77777777" w:rsidR="00167BD0" w:rsidRPr="00267CAA" w:rsidRDefault="000445BE" w:rsidP="00167BD0">
                  <w:pPr>
                    <w:rPr>
                      <w:rFonts w:cstheme="minorHAnsi"/>
                      <w:sz w:val="20"/>
                      <w:szCs w:val="20"/>
                      <w:lang w:val="en-US"/>
                    </w:rPr>
                  </w:pPr>
                  <w:sdt>
                    <w:sdtPr>
                      <w:rPr>
                        <w:rFonts w:cstheme="minorHAnsi"/>
                        <w:sz w:val="20"/>
                        <w:szCs w:val="20"/>
                        <w:lang w:val="en-US"/>
                      </w:rPr>
                      <w:id w:val="167499549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771505E1" w14:textId="77777777" w:rsidR="00167BD0" w:rsidRPr="00267CAA" w:rsidRDefault="00167BD0" w:rsidP="00167BD0">
                  <w:pPr>
                    <w:rPr>
                      <w:rFonts w:eastAsia="MS Gothic" w:cstheme="minorHAnsi"/>
                      <w:sz w:val="20"/>
                      <w:szCs w:val="20"/>
                      <w:lang w:val="en-US"/>
                    </w:rPr>
                  </w:pPr>
                </w:p>
              </w:tc>
              <w:tc>
                <w:tcPr>
                  <w:tcW w:w="1843" w:type="dxa"/>
                </w:tcPr>
                <w:p w14:paraId="3A802A9F" w14:textId="77777777" w:rsidR="00167BD0" w:rsidRPr="00267CAA" w:rsidRDefault="000445BE" w:rsidP="00167BD0">
                  <w:pPr>
                    <w:rPr>
                      <w:rFonts w:cstheme="minorHAnsi"/>
                      <w:sz w:val="20"/>
                      <w:szCs w:val="20"/>
                      <w:lang w:val="en-US"/>
                    </w:rPr>
                  </w:pPr>
                  <w:sdt>
                    <w:sdtPr>
                      <w:rPr>
                        <w:rFonts w:cstheme="minorHAnsi"/>
                        <w:sz w:val="20"/>
                        <w:szCs w:val="20"/>
                        <w:lang w:val="en-US"/>
                      </w:rPr>
                      <w:id w:val="-2078744598"/>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7C8F8AF6" w14:textId="77777777" w:rsidR="00167BD0" w:rsidRPr="00267CAA" w:rsidRDefault="00167BD0" w:rsidP="00167BD0">
                  <w:pPr>
                    <w:rPr>
                      <w:rFonts w:eastAsia="MS Gothic" w:cstheme="minorHAnsi"/>
                      <w:sz w:val="20"/>
                      <w:szCs w:val="20"/>
                      <w:lang w:val="en-US"/>
                    </w:rPr>
                  </w:pPr>
                </w:p>
              </w:tc>
              <w:tc>
                <w:tcPr>
                  <w:tcW w:w="1276" w:type="dxa"/>
                </w:tcPr>
                <w:p w14:paraId="29D2F3E2" w14:textId="5033B1ED"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6A3DBF77" w14:textId="77777777" w:rsidR="00167BD0" w:rsidRPr="00267CAA" w:rsidRDefault="000445BE" w:rsidP="00167BD0">
                  <w:pPr>
                    <w:rPr>
                      <w:rFonts w:cstheme="minorHAnsi"/>
                      <w:sz w:val="20"/>
                      <w:szCs w:val="20"/>
                      <w:lang w:val="en-US"/>
                    </w:rPr>
                  </w:pPr>
                  <w:sdt>
                    <w:sdtPr>
                      <w:rPr>
                        <w:rFonts w:cstheme="minorHAnsi"/>
                        <w:sz w:val="20"/>
                        <w:szCs w:val="20"/>
                        <w:lang w:val="en-US"/>
                      </w:rPr>
                      <w:id w:val="-22469002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1CE2E9F7" w14:textId="77777777" w:rsidR="00167BD0" w:rsidRPr="00267CAA" w:rsidRDefault="00167BD0" w:rsidP="00167BD0">
                  <w:pPr>
                    <w:rPr>
                      <w:rFonts w:eastAsia="MS Gothic" w:cstheme="minorHAnsi"/>
                      <w:sz w:val="20"/>
                      <w:szCs w:val="20"/>
                      <w:lang w:val="en-US"/>
                    </w:rPr>
                  </w:pPr>
                </w:p>
              </w:tc>
              <w:tc>
                <w:tcPr>
                  <w:tcW w:w="1589" w:type="dxa"/>
                </w:tcPr>
                <w:p w14:paraId="4836596F" w14:textId="77777777" w:rsidR="00167BD0" w:rsidRPr="00267CAA" w:rsidRDefault="00167BD0" w:rsidP="00167BD0">
                  <w:pPr>
                    <w:rPr>
                      <w:rFonts w:cstheme="minorHAnsi"/>
                      <w:sz w:val="20"/>
                      <w:szCs w:val="20"/>
                    </w:rPr>
                  </w:pPr>
                </w:p>
              </w:tc>
            </w:tr>
            <w:tr w:rsidR="00167BD0" w14:paraId="5087A7C1" w14:textId="77777777" w:rsidTr="006F0652">
              <w:tc>
                <w:tcPr>
                  <w:tcW w:w="2296" w:type="dxa"/>
                </w:tcPr>
                <w:p w14:paraId="0C818E5A" w14:textId="400B11DA" w:rsidR="00167BD0" w:rsidRPr="00267CAA" w:rsidRDefault="00167BD0" w:rsidP="00167BD0">
                  <w:pPr>
                    <w:rPr>
                      <w:rFonts w:cstheme="minorHAnsi"/>
                      <w:sz w:val="20"/>
                      <w:szCs w:val="20"/>
                    </w:rPr>
                  </w:pPr>
                  <w:proofErr w:type="spellStart"/>
                  <w:r w:rsidRPr="00267CAA">
                    <w:rPr>
                      <w:rFonts w:cstheme="minorHAnsi"/>
                      <w:color w:val="1E1E1E"/>
                      <w:sz w:val="20"/>
                      <w:szCs w:val="20"/>
                    </w:rPr>
                    <w:t>Erbas</w:t>
                  </w:r>
                  <w:proofErr w:type="spellEnd"/>
                  <w:r w:rsidRPr="00267CAA">
                    <w:rPr>
                      <w:rFonts w:cstheme="minorHAnsi"/>
                      <w:color w:val="1E1E1E"/>
                      <w:sz w:val="20"/>
                      <w:szCs w:val="20"/>
                    </w:rPr>
                    <w:t xml:space="preserve"> et al. 2018: Leuven 3-wave </w:t>
                  </w:r>
                </w:p>
              </w:tc>
              <w:tc>
                <w:tcPr>
                  <w:tcW w:w="2977" w:type="dxa"/>
                </w:tcPr>
                <w:p w14:paraId="613EC545" w14:textId="03B8AC1E" w:rsidR="00167BD0" w:rsidRPr="00267CAA" w:rsidRDefault="00167BD0" w:rsidP="00167BD0">
                  <w:pPr>
                    <w:rPr>
                      <w:rFonts w:cstheme="minorHAnsi"/>
                      <w:sz w:val="20"/>
                      <w:szCs w:val="20"/>
                    </w:rPr>
                  </w:pPr>
                  <w:r w:rsidRPr="00267CAA">
                    <w:rPr>
                      <w:rFonts w:cstheme="minorHAnsi"/>
                      <w:color w:val="000000"/>
                      <w:sz w:val="20"/>
                      <w:szCs w:val="20"/>
                    </w:rPr>
                    <w:t>N = 200 students with varying depression scores (stratified sampling). EMA: 10x/day, 7 days</w:t>
                  </w:r>
                </w:p>
              </w:tc>
              <w:tc>
                <w:tcPr>
                  <w:tcW w:w="2126" w:type="dxa"/>
                </w:tcPr>
                <w:p w14:paraId="4022D935" w14:textId="36CA6CDE" w:rsidR="00167BD0" w:rsidRPr="00267CAA" w:rsidRDefault="000445BE" w:rsidP="00167BD0">
                  <w:pPr>
                    <w:rPr>
                      <w:rFonts w:eastAsia="MS Gothic" w:cstheme="minorHAnsi"/>
                      <w:sz w:val="20"/>
                      <w:szCs w:val="20"/>
                      <w:lang w:val="en-US"/>
                    </w:rPr>
                  </w:pPr>
                  <w:sdt>
                    <w:sdtPr>
                      <w:rPr>
                        <w:rFonts w:cstheme="minorHAnsi"/>
                        <w:sz w:val="20"/>
                        <w:szCs w:val="20"/>
                        <w:lang w:val="en-US"/>
                      </w:rPr>
                      <w:id w:val="2039465866"/>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4CE1D26B" w14:textId="77777777" w:rsidR="00167BD0" w:rsidRPr="00267CAA" w:rsidRDefault="000445BE" w:rsidP="00167BD0">
                  <w:pPr>
                    <w:rPr>
                      <w:rFonts w:cstheme="minorHAnsi"/>
                      <w:sz w:val="20"/>
                      <w:szCs w:val="20"/>
                      <w:lang w:val="en-US"/>
                    </w:rPr>
                  </w:pPr>
                  <w:sdt>
                    <w:sdtPr>
                      <w:rPr>
                        <w:rFonts w:cstheme="minorHAnsi"/>
                        <w:sz w:val="20"/>
                        <w:szCs w:val="20"/>
                        <w:lang w:val="en-US"/>
                      </w:rPr>
                      <w:id w:val="831342926"/>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13F3AABC" w14:textId="77777777" w:rsidR="00167BD0" w:rsidRPr="00267CAA" w:rsidRDefault="00167BD0" w:rsidP="00167BD0">
                  <w:pPr>
                    <w:rPr>
                      <w:rFonts w:eastAsia="MS Gothic" w:cstheme="minorHAnsi"/>
                      <w:sz w:val="20"/>
                      <w:szCs w:val="20"/>
                      <w:lang w:val="en-US"/>
                    </w:rPr>
                  </w:pPr>
                </w:p>
              </w:tc>
              <w:tc>
                <w:tcPr>
                  <w:tcW w:w="1843" w:type="dxa"/>
                </w:tcPr>
                <w:p w14:paraId="3B254E8F" w14:textId="77777777" w:rsidR="00167BD0" w:rsidRPr="00267CAA" w:rsidRDefault="000445BE" w:rsidP="00167BD0">
                  <w:pPr>
                    <w:rPr>
                      <w:rFonts w:cstheme="minorHAnsi"/>
                      <w:sz w:val="20"/>
                      <w:szCs w:val="20"/>
                      <w:lang w:val="en-US"/>
                    </w:rPr>
                  </w:pPr>
                  <w:sdt>
                    <w:sdtPr>
                      <w:rPr>
                        <w:rFonts w:cstheme="minorHAnsi"/>
                        <w:sz w:val="20"/>
                        <w:szCs w:val="20"/>
                        <w:lang w:val="en-US"/>
                      </w:rPr>
                      <w:id w:val="-1008823334"/>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05E9B808" w14:textId="77777777" w:rsidR="00167BD0" w:rsidRPr="00267CAA" w:rsidRDefault="00167BD0" w:rsidP="00167BD0">
                  <w:pPr>
                    <w:rPr>
                      <w:rFonts w:eastAsia="MS Gothic" w:cstheme="minorHAnsi"/>
                      <w:sz w:val="20"/>
                      <w:szCs w:val="20"/>
                      <w:lang w:val="en-US"/>
                    </w:rPr>
                  </w:pPr>
                </w:p>
              </w:tc>
              <w:tc>
                <w:tcPr>
                  <w:tcW w:w="1276" w:type="dxa"/>
                </w:tcPr>
                <w:p w14:paraId="7245B430" w14:textId="4DE46808"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4E77D6D8" w14:textId="77777777" w:rsidR="00167BD0" w:rsidRPr="00267CAA" w:rsidRDefault="000445BE" w:rsidP="00167BD0">
                  <w:pPr>
                    <w:rPr>
                      <w:rFonts w:cstheme="minorHAnsi"/>
                      <w:sz w:val="20"/>
                      <w:szCs w:val="20"/>
                      <w:lang w:val="en-US"/>
                    </w:rPr>
                  </w:pPr>
                  <w:sdt>
                    <w:sdtPr>
                      <w:rPr>
                        <w:rFonts w:cstheme="minorHAnsi"/>
                        <w:sz w:val="20"/>
                        <w:szCs w:val="20"/>
                        <w:lang w:val="en-US"/>
                      </w:rPr>
                      <w:id w:val="644860990"/>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771E98DC" w14:textId="77777777" w:rsidR="00167BD0" w:rsidRPr="00267CAA" w:rsidRDefault="00167BD0" w:rsidP="00167BD0">
                  <w:pPr>
                    <w:rPr>
                      <w:rFonts w:eastAsia="MS Gothic" w:cstheme="minorHAnsi"/>
                      <w:sz w:val="20"/>
                      <w:szCs w:val="20"/>
                      <w:lang w:val="en-US"/>
                    </w:rPr>
                  </w:pPr>
                </w:p>
              </w:tc>
              <w:tc>
                <w:tcPr>
                  <w:tcW w:w="1589" w:type="dxa"/>
                </w:tcPr>
                <w:p w14:paraId="6BDB20D6" w14:textId="77777777" w:rsidR="00167BD0" w:rsidRPr="00267CAA" w:rsidRDefault="00167BD0" w:rsidP="00167BD0">
                  <w:pPr>
                    <w:rPr>
                      <w:rFonts w:cstheme="minorHAnsi"/>
                      <w:sz w:val="20"/>
                      <w:szCs w:val="20"/>
                    </w:rPr>
                  </w:pPr>
                </w:p>
              </w:tc>
            </w:tr>
            <w:tr w:rsidR="00167BD0" w14:paraId="0F972577" w14:textId="77777777" w:rsidTr="006F0652">
              <w:tc>
                <w:tcPr>
                  <w:tcW w:w="2296" w:type="dxa"/>
                </w:tcPr>
                <w:p w14:paraId="10AFBBAE" w14:textId="5EAFBF28" w:rsidR="00167BD0" w:rsidRPr="00267CAA" w:rsidRDefault="00167BD0" w:rsidP="00167BD0">
                  <w:pPr>
                    <w:rPr>
                      <w:rFonts w:cstheme="minorHAnsi"/>
                      <w:sz w:val="20"/>
                      <w:szCs w:val="20"/>
                      <w:lang w:val="fr-FR"/>
                    </w:rPr>
                  </w:pPr>
                  <w:r w:rsidRPr="00267CAA">
                    <w:rPr>
                      <w:rFonts w:cstheme="minorHAnsi"/>
                      <w:color w:val="1E1E1E"/>
                      <w:sz w:val="20"/>
                      <w:szCs w:val="20"/>
                      <w:lang w:val="fr-FR"/>
                    </w:rPr>
                    <w:t>Sels et al. 2017: Leuven couples 2014</w:t>
                  </w:r>
                </w:p>
              </w:tc>
              <w:tc>
                <w:tcPr>
                  <w:tcW w:w="2977" w:type="dxa"/>
                </w:tcPr>
                <w:p w14:paraId="40BFC1C0" w14:textId="17454D95" w:rsidR="00167BD0" w:rsidRPr="00267CAA" w:rsidRDefault="00167BD0" w:rsidP="00167BD0">
                  <w:pPr>
                    <w:rPr>
                      <w:rFonts w:cstheme="minorHAnsi"/>
                      <w:sz w:val="20"/>
                      <w:szCs w:val="20"/>
                    </w:rPr>
                  </w:pPr>
                  <w:r w:rsidRPr="00267CAA">
                    <w:rPr>
                      <w:rFonts w:cstheme="minorHAnsi"/>
                      <w:color w:val="000000"/>
                      <w:sz w:val="20"/>
                      <w:szCs w:val="20"/>
                    </w:rPr>
                    <w:t>N = 100 heterosexual couples. EMA: 10x/day, 7 days</w:t>
                  </w:r>
                </w:p>
              </w:tc>
              <w:tc>
                <w:tcPr>
                  <w:tcW w:w="2126" w:type="dxa"/>
                </w:tcPr>
                <w:p w14:paraId="1778BDCA" w14:textId="1C8851C4" w:rsidR="00167BD0" w:rsidRPr="00267CAA" w:rsidRDefault="000445BE" w:rsidP="00167BD0">
                  <w:pPr>
                    <w:rPr>
                      <w:rFonts w:eastAsia="MS Gothic" w:cstheme="minorHAnsi"/>
                      <w:sz w:val="20"/>
                      <w:szCs w:val="20"/>
                      <w:lang w:val="en-US"/>
                    </w:rPr>
                  </w:pPr>
                  <w:sdt>
                    <w:sdtPr>
                      <w:rPr>
                        <w:rFonts w:cstheme="minorHAnsi"/>
                        <w:sz w:val="20"/>
                        <w:szCs w:val="20"/>
                        <w:lang w:val="en-US"/>
                      </w:rPr>
                      <w:id w:val="49484409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23715995" w14:textId="77777777" w:rsidR="00167BD0" w:rsidRPr="00267CAA" w:rsidRDefault="000445BE" w:rsidP="00167BD0">
                  <w:pPr>
                    <w:rPr>
                      <w:rFonts w:cstheme="minorHAnsi"/>
                      <w:sz w:val="20"/>
                      <w:szCs w:val="20"/>
                      <w:lang w:val="en-US"/>
                    </w:rPr>
                  </w:pPr>
                  <w:sdt>
                    <w:sdtPr>
                      <w:rPr>
                        <w:rFonts w:cstheme="minorHAnsi"/>
                        <w:sz w:val="20"/>
                        <w:szCs w:val="20"/>
                        <w:lang w:val="en-US"/>
                      </w:rPr>
                      <w:id w:val="480510119"/>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0E15BC76" w14:textId="77777777" w:rsidR="00167BD0" w:rsidRPr="00267CAA" w:rsidRDefault="00167BD0" w:rsidP="00167BD0">
                  <w:pPr>
                    <w:rPr>
                      <w:rFonts w:eastAsia="MS Gothic" w:cstheme="minorHAnsi"/>
                      <w:sz w:val="20"/>
                      <w:szCs w:val="20"/>
                      <w:lang w:val="en-US"/>
                    </w:rPr>
                  </w:pPr>
                </w:p>
              </w:tc>
              <w:tc>
                <w:tcPr>
                  <w:tcW w:w="1843" w:type="dxa"/>
                </w:tcPr>
                <w:p w14:paraId="5BA77C56" w14:textId="77777777" w:rsidR="00167BD0" w:rsidRPr="00267CAA" w:rsidRDefault="000445BE" w:rsidP="00167BD0">
                  <w:pPr>
                    <w:rPr>
                      <w:rFonts w:cstheme="minorHAnsi"/>
                      <w:sz w:val="20"/>
                      <w:szCs w:val="20"/>
                      <w:lang w:val="en-US"/>
                    </w:rPr>
                  </w:pPr>
                  <w:sdt>
                    <w:sdtPr>
                      <w:rPr>
                        <w:rFonts w:cstheme="minorHAnsi"/>
                        <w:sz w:val="20"/>
                        <w:szCs w:val="20"/>
                        <w:lang w:val="en-US"/>
                      </w:rPr>
                      <w:id w:val="111617396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72EBB8AE" w14:textId="77777777" w:rsidR="00167BD0" w:rsidRPr="00267CAA" w:rsidRDefault="00167BD0" w:rsidP="00167BD0">
                  <w:pPr>
                    <w:rPr>
                      <w:rFonts w:eastAsia="MS Gothic" w:cstheme="minorHAnsi"/>
                      <w:sz w:val="20"/>
                      <w:szCs w:val="20"/>
                      <w:lang w:val="en-US"/>
                    </w:rPr>
                  </w:pPr>
                </w:p>
              </w:tc>
              <w:tc>
                <w:tcPr>
                  <w:tcW w:w="1276" w:type="dxa"/>
                </w:tcPr>
                <w:p w14:paraId="5818E5CB" w14:textId="190C6C7F"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0CAAF4D8" w14:textId="77777777" w:rsidR="00167BD0" w:rsidRPr="00267CAA" w:rsidRDefault="000445BE" w:rsidP="00167BD0">
                  <w:pPr>
                    <w:rPr>
                      <w:rFonts w:cstheme="minorHAnsi"/>
                      <w:sz w:val="20"/>
                      <w:szCs w:val="20"/>
                      <w:lang w:val="en-US"/>
                    </w:rPr>
                  </w:pPr>
                  <w:sdt>
                    <w:sdtPr>
                      <w:rPr>
                        <w:rFonts w:cstheme="minorHAnsi"/>
                        <w:sz w:val="20"/>
                        <w:szCs w:val="20"/>
                        <w:lang w:val="en-US"/>
                      </w:rPr>
                      <w:id w:val="-1529790965"/>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4E347CE1" w14:textId="77777777" w:rsidR="00167BD0" w:rsidRPr="00267CAA" w:rsidRDefault="00167BD0" w:rsidP="00167BD0">
                  <w:pPr>
                    <w:rPr>
                      <w:rFonts w:eastAsia="MS Gothic" w:cstheme="minorHAnsi"/>
                      <w:sz w:val="20"/>
                      <w:szCs w:val="20"/>
                      <w:lang w:val="en-US"/>
                    </w:rPr>
                  </w:pPr>
                </w:p>
              </w:tc>
              <w:tc>
                <w:tcPr>
                  <w:tcW w:w="1589" w:type="dxa"/>
                </w:tcPr>
                <w:p w14:paraId="4EA79F4D" w14:textId="77777777" w:rsidR="00167BD0" w:rsidRPr="00267CAA" w:rsidRDefault="00167BD0" w:rsidP="00167BD0">
                  <w:pPr>
                    <w:rPr>
                      <w:rFonts w:cstheme="minorHAnsi"/>
                      <w:sz w:val="20"/>
                      <w:szCs w:val="20"/>
                    </w:rPr>
                  </w:pPr>
                </w:p>
              </w:tc>
            </w:tr>
            <w:tr w:rsidR="00167BD0" w14:paraId="3C373C05" w14:textId="77777777" w:rsidTr="006F0652">
              <w:tc>
                <w:tcPr>
                  <w:tcW w:w="2296" w:type="dxa"/>
                </w:tcPr>
                <w:p w14:paraId="32D88DE7" w14:textId="58BDFDC2" w:rsidR="00167BD0" w:rsidRPr="00267CAA" w:rsidRDefault="00167BD0" w:rsidP="00167BD0">
                  <w:pPr>
                    <w:rPr>
                      <w:rFonts w:cstheme="minorHAnsi"/>
                      <w:sz w:val="20"/>
                      <w:szCs w:val="20"/>
                      <w:lang w:val="fr-FR"/>
                    </w:rPr>
                  </w:pPr>
                  <w:r w:rsidRPr="00267CAA">
                    <w:rPr>
                      <w:rFonts w:cstheme="minorHAnsi"/>
                      <w:color w:val="1E1E1E"/>
                      <w:sz w:val="20"/>
                      <w:szCs w:val="20"/>
                      <w:lang w:val="fr-FR"/>
                    </w:rPr>
                    <w:lastRenderedPageBreak/>
                    <w:t>Sels et al. 2020: Leuven couples 2016</w:t>
                  </w:r>
                </w:p>
              </w:tc>
              <w:tc>
                <w:tcPr>
                  <w:tcW w:w="2977" w:type="dxa"/>
                </w:tcPr>
                <w:p w14:paraId="38C89316" w14:textId="0BBCD0E6" w:rsidR="00167BD0" w:rsidRPr="00267CAA" w:rsidRDefault="00167BD0" w:rsidP="00167BD0">
                  <w:pPr>
                    <w:rPr>
                      <w:rFonts w:cstheme="minorHAnsi"/>
                      <w:sz w:val="20"/>
                      <w:szCs w:val="20"/>
                    </w:rPr>
                  </w:pPr>
                  <w:r w:rsidRPr="00267CAA">
                    <w:rPr>
                      <w:rFonts w:cstheme="minorHAnsi"/>
                      <w:color w:val="000000"/>
                      <w:sz w:val="20"/>
                      <w:szCs w:val="20"/>
                    </w:rPr>
                    <w:t>N = 188 heterosexual couples. EMA: 6-14x/day, 7 days</w:t>
                  </w:r>
                </w:p>
              </w:tc>
              <w:tc>
                <w:tcPr>
                  <w:tcW w:w="2126" w:type="dxa"/>
                </w:tcPr>
                <w:p w14:paraId="01BF875E" w14:textId="0F66E434" w:rsidR="00167BD0" w:rsidRPr="00267CAA" w:rsidRDefault="000445BE" w:rsidP="00167BD0">
                  <w:pPr>
                    <w:rPr>
                      <w:rFonts w:eastAsia="MS Gothic" w:cstheme="minorHAnsi"/>
                      <w:sz w:val="20"/>
                      <w:szCs w:val="20"/>
                      <w:lang w:val="en-US"/>
                    </w:rPr>
                  </w:pPr>
                  <w:sdt>
                    <w:sdtPr>
                      <w:rPr>
                        <w:rFonts w:cstheme="minorHAnsi"/>
                        <w:sz w:val="20"/>
                        <w:szCs w:val="20"/>
                        <w:lang w:val="en-US"/>
                      </w:rPr>
                      <w:id w:val="1768580920"/>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08FCAEC6" w14:textId="77777777" w:rsidR="00167BD0" w:rsidRPr="00267CAA" w:rsidRDefault="000445BE" w:rsidP="00167BD0">
                  <w:pPr>
                    <w:rPr>
                      <w:rFonts w:cstheme="minorHAnsi"/>
                      <w:sz w:val="20"/>
                      <w:szCs w:val="20"/>
                      <w:lang w:val="en-US"/>
                    </w:rPr>
                  </w:pPr>
                  <w:sdt>
                    <w:sdtPr>
                      <w:rPr>
                        <w:rFonts w:cstheme="minorHAnsi"/>
                        <w:sz w:val="20"/>
                        <w:szCs w:val="20"/>
                        <w:lang w:val="en-US"/>
                      </w:rPr>
                      <w:id w:val="-166014602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2BB8C27E" w14:textId="77777777" w:rsidR="00167BD0" w:rsidRPr="00267CAA" w:rsidRDefault="00167BD0" w:rsidP="00167BD0">
                  <w:pPr>
                    <w:rPr>
                      <w:rFonts w:eastAsia="MS Gothic" w:cstheme="minorHAnsi"/>
                      <w:sz w:val="20"/>
                      <w:szCs w:val="20"/>
                      <w:lang w:val="en-US"/>
                    </w:rPr>
                  </w:pPr>
                </w:p>
              </w:tc>
              <w:tc>
                <w:tcPr>
                  <w:tcW w:w="1843" w:type="dxa"/>
                </w:tcPr>
                <w:p w14:paraId="3E7863A1" w14:textId="77777777" w:rsidR="00167BD0" w:rsidRPr="00267CAA" w:rsidRDefault="000445BE" w:rsidP="00167BD0">
                  <w:pPr>
                    <w:rPr>
                      <w:rFonts w:cstheme="minorHAnsi"/>
                      <w:sz w:val="20"/>
                      <w:szCs w:val="20"/>
                      <w:lang w:val="en-US"/>
                    </w:rPr>
                  </w:pPr>
                  <w:sdt>
                    <w:sdtPr>
                      <w:rPr>
                        <w:rFonts w:cstheme="minorHAnsi"/>
                        <w:sz w:val="20"/>
                        <w:szCs w:val="20"/>
                        <w:lang w:val="en-US"/>
                      </w:rPr>
                      <w:id w:val="-203503462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6A0A2F18" w14:textId="77777777" w:rsidR="00167BD0" w:rsidRPr="00267CAA" w:rsidRDefault="00167BD0" w:rsidP="00167BD0">
                  <w:pPr>
                    <w:rPr>
                      <w:rFonts w:eastAsia="MS Gothic" w:cstheme="minorHAnsi"/>
                      <w:sz w:val="20"/>
                      <w:szCs w:val="20"/>
                      <w:lang w:val="en-US"/>
                    </w:rPr>
                  </w:pPr>
                </w:p>
              </w:tc>
              <w:tc>
                <w:tcPr>
                  <w:tcW w:w="1276" w:type="dxa"/>
                </w:tcPr>
                <w:p w14:paraId="23BD9BF7" w14:textId="424C345F"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00820239" w14:textId="77777777" w:rsidR="00167BD0" w:rsidRPr="00267CAA" w:rsidRDefault="000445BE" w:rsidP="00167BD0">
                  <w:pPr>
                    <w:rPr>
                      <w:rFonts w:cstheme="minorHAnsi"/>
                      <w:sz w:val="20"/>
                      <w:szCs w:val="20"/>
                      <w:lang w:val="en-US"/>
                    </w:rPr>
                  </w:pPr>
                  <w:sdt>
                    <w:sdtPr>
                      <w:rPr>
                        <w:rFonts w:cstheme="minorHAnsi"/>
                        <w:sz w:val="20"/>
                        <w:szCs w:val="20"/>
                        <w:lang w:val="en-US"/>
                      </w:rPr>
                      <w:id w:val="-1562239630"/>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3C1509F4" w14:textId="77777777" w:rsidR="00167BD0" w:rsidRPr="00267CAA" w:rsidRDefault="00167BD0" w:rsidP="00167BD0">
                  <w:pPr>
                    <w:rPr>
                      <w:rFonts w:eastAsia="MS Gothic" w:cstheme="minorHAnsi"/>
                      <w:sz w:val="20"/>
                      <w:szCs w:val="20"/>
                      <w:lang w:val="en-US"/>
                    </w:rPr>
                  </w:pPr>
                </w:p>
              </w:tc>
              <w:tc>
                <w:tcPr>
                  <w:tcW w:w="1589" w:type="dxa"/>
                </w:tcPr>
                <w:p w14:paraId="0E2BAA76" w14:textId="77777777" w:rsidR="00167BD0" w:rsidRPr="00267CAA" w:rsidRDefault="00167BD0" w:rsidP="00167BD0">
                  <w:pPr>
                    <w:rPr>
                      <w:rFonts w:cstheme="minorHAnsi"/>
                      <w:sz w:val="20"/>
                      <w:szCs w:val="20"/>
                    </w:rPr>
                  </w:pPr>
                </w:p>
              </w:tc>
            </w:tr>
            <w:tr w:rsidR="00167BD0" w14:paraId="390CD89C" w14:textId="77777777" w:rsidTr="006F0652">
              <w:tc>
                <w:tcPr>
                  <w:tcW w:w="2296" w:type="dxa"/>
                </w:tcPr>
                <w:p w14:paraId="7FB7B9DF" w14:textId="65A6BDBA" w:rsidR="00167BD0" w:rsidRPr="00267CAA" w:rsidRDefault="00167BD0" w:rsidP="00167BD0">
                  <w:pPr>
                    <w:rPr>
                      <w:rFonts w:cstheme="minorHAnsi"/>
                      <w:sz w:val="20"/>
                      <w:szCs w:val="20"/>
                    </w:rPr>
                  </w:pPr>
                  <w:r w:rsidRPr="00267CAA">
                    <w:rPr>
                      <w:rFonts w:cstheme="minorHAnsi"/>
                      <w:color w:val="1E1E1E"/>
                      <w:sz w:val="20"/>
                      <w:szCs w:val="20"/>
                    </w:rPr>
                    <w:t>Kuppens et al. 2010: Leuven emotions in daily life 2008</w:t>
                  </w:r>
                </w:p>
              </w:tc>
              <w:tc>
                <w:tcPr>
                  <w:tcW w:w="2977" w:type="dxa"/>
                </w:tcPr>
                <w:p w14:paraId="466298DF" w14:textId="48C96EEC" w:rsidR="00167BD0" w:rsidRPr="00267CAA" w:rsidRDefault="00167BD0" w:rsidP="00167BD0">
                  <w:pPr>
                    <w:rPr>
                      <w:rFonts w:cstheme="minorHAnsi"/>
                      <w:sz w:val="20"/>
                      <w:szCs w:val="20"/>
                    </w:rPr>
                  </w:pPr>
                  <w:r w:rsidRPr="00267CAA">
                    <w:rPr>
                      <w:rFonts w:cstheme="minorHAnsi"/>
                      <w:color w:val="000000"/>
                      <w:sz w:val="20"/>
                      <w:szCs w:val="20"/>
                    </w:rPr>
                    <w:t>N = 120 students. EMA: 10x/day, 14 days</w:t>
                  </w:r>
                </w:p>
              </w:tc>
              <w:tc>
                <w:tcPr>
                  <w:tcW w:w="2126" w:type="dxa"/>
                </w:tcPr>
                <w:p w14:paraId="4F8F7C67" w14:textId="0CEFE227" w:rsidR="00167BD0" w:rsidRPr="00267CAA" w:rsidRDefault="000445BE" w:rsidP="00167BD0">
                  <w:pPr>
                    <w:rPr>
                      <w:rFonts w:eastAsia="MS Gothic" w:cstheme="minorHAnsi"/>
                      <w:sz w:val="20"/>
                      <w:szCs w:val="20"/>
                      <w:lang w:val="en-US"/>
                    </w:rPr>
                  </w:pPr>
                  <w:sdt>
                    <w:sdtPr>
                      <w:rPr>
                        <w:rFonts w:cstheme="minorHAnsi"/>
                        <w:sz w:val="20"/>
                        <w:szCs w:val="20"/>
                        <w:lang w:val="en-US"/>
                      </w:rPr>
                      <w:id w:val="-224833925"/>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0C290792" w14:textId="77777777" w:rsidR="00167BD0" w:rsidRPr="00267CAA" w:rsidRDefault="000445BE" w:rsidP="00167BD0">
                  <w:pPr>
                    <w:rPr>
                      <w:rFonts w:cstheme="minorHAnsi"/>
                      <w:sz w:val="20"/>
                      <w:szCs w:val="20"/>
                      <w:lang w:val="en-US"/>
                    </w:rPr>
                  </w:pPr>
                  <w:sdt>
                    <w:sdtPr>
                      <w:rPr>
                        <w:rFonts w:cstheme="minorHAnsi"/>
                        <w:sz w:val="20"/>
                        <w:szCs w:val="20"/>
                        <w:lang w:val="en-US"/>
                      </w:rPr>
                      <w:id w:val="-104737070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4EA449A4" w14:textId="77777777" w:rsidR="00167BD0" w:rsidRPr="00267CAA" w:rsidRDefault="00167BD0" w:rsidP="00167BD0">
                  <w:pPr>
                    <w:rPr>
                      <w:rFonts w:eastAsia="MS Gothic" w:cstheme="minorHAnsi"/>
                      <w:sz w:val="20"/>
                      <w:szCs w:val="20"/>
                      <w:lang w:val="en-US"/>
                    </w:rPr>
                  </w:pPr>
                </w:p>
              </w:tc>
              <w:tc>
                <w:tcPr>
                  <w:tcW w:w="1843" w:type="dxa"/>
                </w:tcPr>
                <w:p w14:paraId="367B7DEA" w14:textId="77777777" w:rsidR="00167BD0" w:rsidRPr="00267CAA" w:rsidRDefault="000445BE" w:rsidP="00167BD0">
                  <w:pPr>
                    <w:rPr>
                      <w:rFonts w:cstheme="minorHAnsi"/>
                      <w:sz w:val="20"/>
                      <w:szCs w:val="20"/>
                      <w:lang w:val="en-US"/>
                    </w:rPr>
                  </w:pPr>
                  <w:sdt>
                    <w:sdtPr>
                      <w:rPr>
                        <w:rFonts w:cstheme="minorHAnsi"/>
                        <w:sz w:val="20"/>
                        <w:szCs w:val="20"/>
                        <w:lang w:val="en-US"/>
                      </w:rPr>
                      <w:id w:val="1462073848"/>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0FAA0AB2" w14:textId="77777777" w:rsidR="00167BD0" w:rsidRPr="00267CAA" w:rsidRDefault="00167BD0" w:rsidP="00167BD0">
                  <w:pPr>
                    <w:rPr>
                      <w:rFonts w:eastAsia="MS Gothic" w:cstheme="minorHAnsi"/>
                      <w:sz w:val="20"/>
                      <w:szCs w:val="20"/>
                      <w:lang w:val="en-US"/>
                    </w:rPr>
                  </w:pPr>
                </w:p>
              </w:tc>
              <w:tc>
                <w:tcPr>
                  <w:tcW w:w="1276" w:type="dxa"/>
                </w:tcPr>
                <w:p w14:paraId="09691AA5" w14:textId="518613B8"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1FAF6C90" w14:textId="77777777" w:rsidR="00167BD0" w:rsidRPr="00267CAA" w:rsidRDefault="000445BE" w:rsidP="00167BD0">
                  <w:pPr>
                    <w:rPr>
                      <w:rFonts w:cstheme="minorHAnsi"/>
                      <w:sz w:val="20"/>
                      <w:szCs w:val="20"/>
                      <w:lang w:val="en-US"/>
                    </w:rPr>
                  </w:pPr>
                  <w:sdt>
                    <w:sdtPr>
                      <w:rPr>
                        <w:rFonts w:cstheme="minorHAnsi"/>
                        <w:sz w:val="20"/>
                        <w:szCs w:val="20"/>
                        <w:lang w:val="en-US"/>
                      </w:rPr>
                      <w:id w:val="-1307543920"/>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202FE676" w14:textId="77777777" w:rsidR="00167BD0" w:rsidRPr="00267CAA" w:rsidRDefault="00167BD0" w:rsidP="00167BD0">
                  <w:pPr>
                    <w:rPr>
                      <w:rFonts w:eastAsia="MS Gothic" w:cstheme="minorHAnsi"/>
                      <w:sz w:val="20"/>
                      <w:szCs w:val="20"/>
                      <w:lang w:val="en-US"/>
                    </w:rPr>
                  </w:pPr>
                </w:p>
              </w:tc>
              <w:tc>
                <w:tcPr>
                  <w:tcW w:w="1589" w:type="dxa"/>
                </w:tcPr>
                <w:p w14:paraId="68A91162" w14:textId="77777777" w:rsidR="00167BD0" w:rsidRPr="00267CAA" w:rsidRDefault="00167BD0" w:rsidP="00167BD0">
                  <w:pPr>
                    <w:rPr>
                      <w:rFonts w:cstheme="minorHAnsi"/>
                      <w:sz w:val="20"/>
                      <w:szCs w:val="20"/>
                    </w:rPr>
                  </w:pPr>
                </w:p>
              </w:tc>
            </w:tr>
            <w:tr w:rsidR="00167BD0" w14:paraId="5C92B3DD" w14:textId="77777777" w:rsidTr="006F0652">
              <w:tc>
                <w:tcPr>
                  <w:tcW w:w="2296" w:type="dxa"/>
                </w:tcPr>
                <w:p w14:paraId="50669202" w14:textId="72B13237" w:rsidR="00167BD0" w:rsidRPr="00267CAA" w:rsidRDefault="00167BD0" w:rsidP="00167BD0">
                  <w:pPr>
                    <w:rPr>
                      <w:rFonts w:cstheme="minorHAnsi"/>
                      <w:sz w:val="20"/>
                      <w:szCs w:val="20"/>
                    </w:rPr>
                  </w:pPr>
                  <w:r w:rsidRPr="00267CAA">
                    <w:rPr>
                      <w:rFonts w:cstheme="minorHAnsi"/>
                      <w:color w:val="1E1E1E"/>
                      <w:sz w:val="20"/>
                      <w:szCs w:val="20"/>
                    </w:rPr>
                    <w:t>Koval et al. 2013: Leuven emotions in daily life 2011</w:t>
                  </w:r>
                </w:p>
              </w:tc>
              <w:tc>
                <w:tcPr>
                  <w:tcW w:w="2977" w:type="dxa"/>
                </w:tcPr>
                <w:p w14:paraId="09FC2FE5" w14:textId="12E06A0F" w:rsidR="00167BD0" w:rsidRPr="00267CAA" w:rsidRDefault="00167BD0" w:rsidP="00167BD0">
                  <w:pPr>
                    <w:rPr>
                      <w:rFonts w:cstheme="minorHAnsi"/>
                      <w:sz w:val="20"/>
                      <w:szCs w:val="20"/>
                    </w:rPr>
                  </w:pPr>
                  <w:r w:rsidRPr="00267CAA">
                    <w:rPr>
                      <w:rFonts w:cstheme="minorHAnsi"/>
                      <w:color w:val="000000"/>
                      <w:sz w:val="20"/>
                      <w:szCs w:val="20"/>
                    </w:rPr>
                    <w:t>N = 97 students with varying depression scores (stratified sampling). EMA: 10x/day, 7 days</w:t>
                  </w:r>
                </w:p>
              </w:tc>
              <w:tc>
                <w:tcPr>
                  <w:tcW w:w="2126" w:type="dxa"/>
                </w:tcPr>
                <w:p w14:paraId="2AC61D83" w14:textId="5B7AA0BB" w:rsidR="00167BD0" w:rsidRPr="00267CAA" w:rsidRDefault="000445BE" w:rsidP="00167BD0">
                  <w:pPr>
                    <w:rPr>
                      <w:rFonts w:eastAsia="MS Gothic" w:cstheme="minorHAnsi"/>
                      <w:sz w:val="20"/>
                      <w:szCs w:val="20"/>
                      <w:lang w:val="en-US"/>
                    </w:rPr>
                  </w:pPr>
                  <w:sdt>
                    <w:sdtPr>
                      <w:rPr>
                        <w:rFonts w:cstheme="minorHAnsi"/>
                        <w:sz w:val="20"/>
                        <w:szCs w:val="20"/>
                        <w:lang w:val="en-US"/>
                      </w:rPr>
                      <w:id w:val="-74618247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40B5CEA0" w14:textId="77777777" w:rsidR="00167BD0" w:rsidRPr="00267CAA" w:rsidRDefault="000445BE" w:rsidP="00167BD0">
                  <w:pPr>
                    <w:rPr>
                      <w:rFonts w:cstheme="minorHAnsi"/>
                      <w:sz w:val="20"/>
                      <w:szCs w:val="20"/>
                      <w:lang w:val="en-US"/>
                    </w:rPr>
                  </w:pPr>
                  <w:sdt>
                    <w:sdtPr>
                      <w:rPr>
                        <w:rFonts w:cstheme="minorHAnsi"/>
                        <w:sz w:val="20"/>
                        <w:szCs w:val="20"/>
                        <w:lang w:val="en-US"/>
                      </w:rPr>
                      <w:id w:val="975720829"/>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0D6702B5" w14:textId="77777777" w:rsidR="00167BD0" w:rsidRPr="00267CAA" w:rsidRDefault="00167BD0" w:rsidP="00167BD0">
                  <w:pPr>
                    <w:rPr>
                      <w:rFonts w:eastAsia="MS Gothic" w:cstheme="minorHAnsi"/>
                      <w:sz w:val="20"/>
                      <w:szCs w:val="20"/>
                      <w:lang w:val="en-US"/>
                    </w:rPr>
                  </w:pPr>
                </w:p>
              </w:tc>
              <w:tc>
                <w:tcPr>
                  <w:tcW w:w="1843" w:type="dxa"/>
                </w:tcPr>
                <w:p w14:paraId="580644AB" w14:textId="77777777" w:rsidR="00167BD0" w:rsidRPr="00267CAA" w:rsidRDefault="000445BE" w:rsidP="00167BD0">
                  <w:pPr>
                    <w:rPr>
                      <w:rFonts w:cstheme="minorHAnsi"/>
                      <w:sz w:val="20"/>
                      <w:szCs w:val="20"/>
                      <w:lang w:val="en-US"/>
                    </w:rPr>
                  </w:pPr>
                  <w:sdt>
                    <w:sdtPr>
                      <w:rPr>
                        <w:rFonts w:cstheme="minorHAnsi"/>
                        <w:sz w:val="20"/>
                        <w:szCs w:val="20"/>
                        <w:lang w:val="en-US"/>
                      </w:rPr>
                      <w:id w:val="196638104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43DFA49B" w14:textId="77777777" w:rsidR="00167BD0" w:rsidRPr="00267CAA" w:rsidRDefault="00167BD0" w:rsidP="00167BD0">
                  <w:pPr>
                    <w:rPr>
                      <w:rFonts w:eastAsia="MS Gothic" w:cstheme="minorHAnsi"/>
                      <w:sz w:val="20"/>
                      <w:szCs w:val="20"/>
                      <w:lang w:val="en-US"/>
                    </w:rPr>
                  </w:pPr>
                </w:p>
              </w:tc>
              <w:tc>
                <w:tcPr>
                  <w:tcW w:w="1276" w:type="dxa"/>
                </w:tcPr>
                <w:p w14:paraId="75BAB9C1" w14:textId="53E2F925"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457CEF1C" w14:textId="77777777" w:rsidR="00167BD0" w:rsidRPr="00267CAA" w:rsidRDefault="000445BE" w:rsidP="00167BD0">
                  <w:pPr>
                    <w:rPr>
                      <w:rFonts w:cstheme="minorHAnsi"/>
                      <w:sz w:val="20"/>
                      <w:szCs w:val="20"/>
                      <w:lang w:val="en-US"/>
                    </w:rPr>
                  </w:pPr>
                  <w:sdt>
                    <w:sdtPr>
                      <w:rPr>
                        <w:rFonts w:cstheme="minorHAnsi"/>
                        <w:sz w:val="20"/>
                        <w:szCs w:val="20"/>
                        <w:lang w:val="en-US"/>
                      </w:rPr>
                      <w:id w:val="-1505420900"/>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17750D16" w14:textId="77777777" w:rsidR="00167BD0" w:rsidRPr="00267CAA" w:rsidRDefault="00167BD0" w:rsidP="00167BD0">
                  <w:pPr>
                    <w:rPr>
                      <w:rFonts w:eastAsia="MS Gothic" w:cstheme="minorHAnsi"/>
                      <w:sz w:val="20"/>
                      <w:szCs w:val="20"/>
                      <w:lang w:val="en-US"/>
                    </w:rPr>
                  </w:pPr>
                </w:p>
              </w:tc>
              <w:tc>
                <w:tcPr>
                  <w:tcW w:w="1589" w:type="dxa"/>
                </w:tcPr>
                <w:p w14:paraId="0083D518" w14:textId="77777777" w:rsidR="00167BD0" w:rsidRPr="00267CAA" w:rsidRDefault="00167BD0" w:rsidP="00167BD0">
                  <w:pPr>
                    <w:rPr>
                      <w:rFonts w:cstheme="minorHAnsi"/>
                      <w:sz w:val="20"/>
                      <w:szCs w:val="20"/>
                    </w:rPr>
                  </w:pPr>
                </w:p>
              </w:tc>
            </w:tr>
            <w:tr w:rsidR="00167BD0" w14:paraId="668C9E9F" w14:textId="77777777" w:rsidTr="006F0652">
              <w:tc>
                <w:tcPr>
                  <w:tcW w:w="2296" w:type="dxa"/>
                </w:tcPr>
                <w:p w14:paraId="6BA54AC4" w14:textId="46518183" w:rsidR="00167BD0" w:rsidRPr="00267CAA" w:rsidRDefault="00167BD0" w:rsidP="00167BD0">
                  <w:pPr>
                    <w:rPr>
                      <w:rFonts w:cstheme="minorHAnsi"/>
                      <w:sz w:val="20"/>
                      <w:szCs w:val="20"/>
                    </w:rPr>
                  </w:pPr>
                  <w:proofErr w:type="spellStart"/>
                  <w:r w:rsidRPr="00267CAA">
                    <w:rPr>
                      <w:rFonts w:cstheme="minorHAnsi"/>
                      <w:color w:val="1E1E1E"/>
                      <w:sz w:val="20"/>
                      <w:szCs w:val="20"/>
                    </w:rPr>
                    <w:t>Pasyugina</w:t>
                  </w:r>
                  <w:proofErr w:type="spellEnd"/>
                  <w:r w:rsidRPr="00267CAA">
                    <w:rPr>
                      <w:rFonts w:cstheme="minorHAnsi"/>
                      <w:color w:val="1E1E1E"/>
                      <w:sz w:val="20"/>
                      <w:szCs w:val="20"/>
                    </w:rPr>
                    <w:t xml:space="preserve"> et al. 2015: Leuven emotions in daily life 2012</w:t>
                  </w:r>
                </w:p>
              </w:tc>
              <w:tc>
                <w:tcPr>
                  <w:tcW w:w="2977" w:type="dxa"/>
                </w:tcPr>
                <w:p w14:paraId="3F323318" w14:textId="3FE2640B" w:rsidR="00167BD0" w:rsidRPr="00267CAA" w:rsidRDefault="00167BD0" w:rsidP="00167BD0">
                  <w:pPr>
                    <w:rPr>
                      <w:rFonts w:cstheme="minorHAnsi"/>
                      <w:sz w:val="20"/>
                      <w:szCs w:val="20"/>
                    </w:rPr>
                  </w:pPr>
                  <w:r w:rsidRPr="00267CAA">
                    <w:rPr>
                      <w:rFonts w:cstheme="minorHAnsi"/>
                      <w:color w:val="000000"/>
                      <w:sz w:val="20"/>
                      <w:szCs w:val="20"/>
                    </w:rPr>
                    <w:t>N = 101 community members. EMA: 10x/day, 9 days</w:t>
                  </w:r>
                </w:p>
              </w:tc>
              <w:tc>
                <w:tcPr>
                  <w:tcW w:w="2126" w:type="dxa"/>
                </w:tcPr>
                <w:p w14:paraId="03DEFD29" w14:textId="6626E5C5" w:rsidR="00167BD0" w:rsidRPr="00267CAA" w:rsidRDefault="000445BE" w:rsidP="00167BD0">
                  <w:pPr>
                    <w:rPr>
                      <w:rFonts w:eastAsia="MS Gothic" w:cstheme="minorHAnsi"/>
                      <w:sz w:val="20"/>
                      <w:szCs w:val="20"/>
                      <w:lang w:val="en-US"/>
                    </w:rPr>
                  </w:pPr>
                  <w:sdt>
                    <w:sdtPr>
                      <w:rPr>
                        <w:rFonts w:cstheme="minorHAnsi"/>
                        <w:sz w:val="20"/>
                        <w:szCs w:val="20"/>
                        <w:lang w:val="en-US"/>
                      </w:rPr>
                      <w:id w:val="350849778"/>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51048950" w14:textId="77777777" w:rsidR="00167BD0" w:rsidRPr="00267CAA" w:rsidRDefault="000445BE" w:rsidP="00167BD0">
                  <w:pPr>
                    <w:rPr>
                      <w:rFonts w:cstheme="minorHAnsi"/>
                      <w:sz w:val="20"/>
                      <w:szCs w:val="20"/>
                      <w:lang w:val="en-US"/>
                    </w:rPr>
                  </w:pPr>
                  <w:sdt>
                    <w:sdtPr>
                      <w:rPr>
                        <w:rFonts w:cstheme="minorHAnsi"/>
                        <w:sz w:val="20"/>
                        <w:szCs w:val="20"/>
                        <w:lang w:val="en-US"/>
                      </w:rPr>
                      <w:id w:val="86463821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1CA2AE6A" w14:textId="77777777" w:rsidR="00167BD0" w:rsidRPr="00267CAA" w:rsidRDefault="00167BD0" w:rsidP="00167BD0">
                  <w:pPr>
                    <w:rPr>
                      <w:rFonts w:eastAsia="MS Gothic" w:cstheme="minorHAnsi"/>
                      <w:sz w:val="20"/>
                      <w:szCs w:val="20"/>
                      <w:lang w:val="en-US"/>
                    </w:rPr>
                  </w:pPr>
                </w:p>
              </w:tc>
              <w:tc>
                <w:tcPr>
                  <w:tcW w:w="1843" w:type="dxa"/>
                </w:tcPr>
                <w:p w14:paraId="29FA1718" w14:textId="77777777" w:rsidR="00167BD0" w:rsidRPr="00267CAA" w:rsidRDefault="000445BE" w:rsidP="00167BD0">
                  <w:pPr>
                    <w:rPr>
                      <w:rFonts w:cstheme="minorHAnsi"/>
                      <w:sz w:val="20"/>
                      <w:szCs w:val="20"/>
                      <w:lang w:val="en-US"/>
                    </w:rPr>
                  </w:pPr>
                  <w:sdt>
                    <w:sdtPr>
                      <w:rPr>
                        <w:rFonts w:cstheme="minorHAnsi"/>
                        <w:sz w:val="20"/>
                        <w:szCs w:val="20"/>
                        <w:lang w:val="en-US"/>
                      </w:rPr>
                      <w:id w:val="11811691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2809EBE8" w14:textId="77777777" w:rsidR="00167BD0" w:rsidRPr="00267CAA" w:rsidRDefault="00167BD0" w:rsidP="00167BD0">
                  <w:pPr>
                    <w:rPr>
                      <w:rFonts w:eastAsia="MS Gothic" w:cstheme="minorHAnsi"/>
                      <w:sz w:val="20"/>
                      <w:szCs w:val="20"/>
                      <w:lang w:val="en-US"/>
                    </w:rPr>
                  </w:pPr>
                </w:p>
              </w:tc>
              <w:tc>
                <w:tcPr>
                  <w:tcW w:w="1276" w:type="dxa"/>
                </w:tcPr>
                <w:p w14:paraId="1FABDD21" w14:textId="38AD620E"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6E97765E" w14:textId="77777777" w:rsidR="00167BD0" w:rsidRPr="00267CAA" w:rsidRDefault="000445BE" w:rsidP="00167BD0">
                  <w:pPr>
                    <w:rPr>
                      <w:rFonts w:cstheme="minorHAnsi"/>
                      <w:sz w:val="20"/>
                      <w:szCs w:val="20"/>
                      <w:lang w:val="en-US"/>
                    </w:rPr>
                  </w:pPr>
                  <w:sdt>
                    <w:sdtPr>
                      <w:rPr>
                        <w:rFonts w:cstheme="minorHAnsi"/>
                        <w:sz w:val="20"/>
                        <w:szCs w:val="20"/>
                        <w:lang w:val="en-US"/>
                      </w:rPr>
                      <w:id w:val="-19924458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1F4EF728" w14:textId="77777777" w:rsidR="00167BD0" w:rsidRPr="00267CAA" w:rsidRDefault="00167BD0" w:rsidP="00167BD0">
                  <w:pPr>
                    <w:rPr>
                      <w:rFonts w:eastAsia="MS Gothic" w:cstheme="minorHAnsi"/>
                      <w:sz w:val="20"/>
                      <w:szCs w:val="20"/>
                      <w:lang w:val="en-US"/>
                    </w:rPr>
                  </w:pPr>
                </w:p>
              </w:tc>
              <w:tc>
                <w:tcPr>
                  <w:tcW w:w="1589" w:type="dxa"/>
                </w:tcPr>
                <w:p w14:paraId="336C8DE7" w14:textId="77777777" w:rsidR="00167BD0" w:rsidRPr="00267CAA" w:rsidRDefault="00167BD0" w:rsidP="00167BD0">
                  <w:pPr>
                    <w:rPr>
                      <w:rFonts w:cstheme="minorHAnsi"/>
                      <w:sz w:val="20"/>
                      <w:szCs w:val="20"/>
                    </w:rPr>
                  </w:pPr>
                </w:p>
              </w:tc>
            </w:tr>
            <w:tr w:rsidR="00167BD0" w14:paraId="46735FB9" w14:textId="77777777" w:rsidTr="006F0652">
              <w:tc>
                <w:tcPr>
                  <w:tcW w:w="2296" w:type="dxa"/>
                </w:tcPr>
                <w:p w14:paraId="3BAE3372" w14:textId="6B24D196" w:rsidR="00167BD0" w:rsidRPr="00267CAA" w:rsidRDefault="00167BD0" w:rsidP="00167BD0">
                  <w:pPr>
                    <w:rPr>
                      <w:rFonts w:cstheme="minorHAnsi"/>
                      <w:sz w:val="20"/>
                      <w:szCs w:val="20"/>
                    </w:rPr>
                  </w:pPr>
                  <w:r w:rsidRPr="00267CAA">
                    <w:rPr>
                      <w:rFonts w:cstheme="minorHAnsi"/>
                      <w:color w:val="1E1E1E"/>
                      <w:sz w:val="20"/>
                      <w:szCs w:val="20"/>
                    </w:rPr>
                    <w:t>Holland et al. 2017: Objectification in women 1</w:t>
                  </w:r>
                </w:p>
              </w:tc>
              <w:tc>
                <w:tcPr>
                  <w:tcW w:w="2977" w:type="dxa"/>
                </w:tcPr>
                <w:p w14:paraId="24F875A8" w14:textId="7E894E4A" w:rsidR="00167BD0" w:rsidRPr="00267CAA" w:rsidRDefault="00167BD0" w:rsidP="00167BD0">
                  <w:pPr>
                    <w:rPr>
                      <w:rFonts w:cstheme="minorHAnsi"/>
                      <w:sz w:val="20"/>
                      <w:szCs w:val="20"/>
                    </w:rPr>
                  </w:pPr>
                  <w:r w:rsidRPr="00267CAA">
                    <w:rPr>
                      <w:rFonts w:cstheme="minorHAnsi"/>
                      <w:color w:val="000000"/>
                      <w:sz w:val="20"/>
                      <w:szCs w:val="20"/>
                    </w:rPr>
                    <w:t>N = 81 students. EMA: 10x/day, 7 days</w:t>
                  </w:r>
                </w:p>
              </w:tc>
              <w:tc>
                <w:tcPr>
                  <w:tcW w:w="2126" w:type="dxa"/>
                </w:tcPr>
                <w:p w14:paraId="6AC66E51" w14:textId="479A9015" w:rsidR="00167BD0" w:rsidRPr="00267CAA" w:rsidRDefault="000445BE" w:rsidP="00167BD0">
                  <w:pPr>
                    <w:rPr>
                      <w:rFonts w:eastAsia="MS Gothic" w:cstheme="minorHAnsi"/>
                      <w:sz w:val="20"/>
                      <w:szCs w:val="20"/>
                      <w:lang w:val="en-US"/>
                    </w:rPr>
                  </w:pPr>
                  <w:sdt>
                    <w:sdtPr>
                      <w:rPr>
                        <w:rFonts w:cstheme="minorHAnsi"/>
                        <w:sz w:val="20"/>
                        <w:szCs w:val="20"/>
                        <w:lang w:val="en-US"/>
                      </w:rPr>
                      <w:id w:val="-91087876"/>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220A83B5" w14:textId="77777777" w:rsidR="00167BD0" w:rsidRPr="00267CAA" w:rsidRDefault="000445BE" w:rsidP="00167BD0">
                  <w:pPr>
                    <w:rPr>
                      <w:rFonts w:cstheme="minorHAnsi"/>
                      <w:sz w:val="20"/>
                      <w:szCs w:val="20"/>
                      <w:lang w:val="en-US"/>
                    </w:rPr>
                  </w:pPr>
                  <w:sdt>
                    <w:sdtPr>
                      <w:rPr>
                        <w:rFonts w:cstheme="minorHAnsi"/>
                        <w:sz w:val="20"/>
                        <w:szCs w:val="20"/>
                        <w:lang w:val="en-US"/>
                      </w:rPr>
                      <w:id w:val="181460232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598313C8" w14:textId="77777777" w:rsidR="00167BD0" w:rsidRPr="00267CAA" w:rsidRDefault="00167BD0" w:rsidP="00167BD0">
                  <w:pPr>
                    <w:rPr>
                      <w:rFonts w:eastAsia="MS Gothic" w:cstheme="minorHAnsi"/>
                      <w:sz w:val="20"/>
                      <w:szCs w:val="20"/>
                      <w:lang w:val="en-US"/>
                    </w:rPr>
                  </w:pPr>
                </w:p>
              </w:tc>
              <w:tc>
                <w:tcPr>
                  <w:tcW w:w="1843" w:type="dxa"/>
                </w:tcPr>
                <w:p w14:paraId="021F067B" w14:textId="77777777" w:rsidR="00167BD0" w:rsidRPr="00267CAA" w:rsidRDefault="000445BE" w:rsidP="00167BD0">
                  <w:pPr>
                    <w:rPr>
                      <w:rFonts w:cstheme="minorHAnsi"/>
                      <w:sz w:val="20"/>
                      <w:szCs w:val="20"/>
                      <w:lang w:val="en-US"/>
                    </w:rPr>
                  </w:pPr>
                  <w:sdt>
                    <w:sdtPr>
                      <w:rPr>
                        <w:rFonts w:cstheme="minorHAnsi"/>
                        <w:sz w:val="20"/>
                        <w:szCs w:val="20"/>
                        <w:lang w:val="en-US"/>
                      </w:rPr>
                      <w:id w:val="-190301011"/>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149AD153" w14:textId="77777777" w:rsidR="00167BD0" w:rsidRPr="00267CAA" w:rsidRDefault="00167BD0" w:rsidP="00167BD0">
                  <w:pPr>
                    <w:rPr>
                      <w:rFonts w:eastAsia="MS Gothic" w:cstheme="minorHAnsi"/>
                      <w:sz w:val="20"/>
                      <w:szCs w:val="20"/>
                      <w:lang w:val="en-US"/>
                    </w:rPr>
                  </w:pPr>
                </w:p>
              </w:tc>
              <w:tc>
                <w:tcPr>
                  <w:tcW w:w="1276" w:type="dxa"/>
                </w:tcPr>
                <w:p w14:paraId="125D25B0" w14:textId="2B76BD6E"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054DE015" w14:textId="77777777" w:rsidR="00167BD0" w:rsidRPr="00267CAA" w:rsidRDefault="000445BE" w:rsidP="00167BD0">
                  <w:pPr>
                    <w:rPr>
                      <w:rFonts w:cstheme="minorHAnsi"/>
                      <w:sz w:val="20"/>
                      <w:szCs w:val="20"/>
                      <w:lang w:val="en-US"/>
                    </w:rPr>
                  </w:pPr>
                  <w:sdt>
                    <w:sdtPr>
                      <w:rPr>
                        <w:rFonts w:cstheme="minorHAnsi"/>
                        <w:sz w:val="20"/>
                        <w:szCs w:val="20"/>
                        <w:lang w:val="en-US"/>
                      </w:rPr>
                      <w:id w:val="-853720891"/>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1A7B7DD2" w14:textId="77777777" w:rsidR="00167BD0" w:rsidRPr="00267CAA" w:rsidRDefault="00167BD0" w:rsidP="00167BD0">
                  <w:pPr>
                    <w:rPr>
                      <w:rFonts w:eastAsia="MS Gothic" w:cstheme="minorHAnsi"/>
                      <w:sz w:val="20"/>
                      <w:szCs w:val="20"/>
                      <w:lang w:val="en-US"/>
                    </w:rPr>
                  </w:pPr>
                </w:p>
              </w:tc>
              <w:tc>
                <w:tcPr>
                  <w:tcW w:w="1589" w:type="dxa"/>
                </w:tcPr>
                <w:p w14:paraId="0E96B390" w14:textId="77777777" w:rsidR="00167BD0" w:rsidRPr="00267CAA" w:rsidRDefault="00167BD0" w:rsidP="00167BD0">
                  <w:pPr>
                    <w:rPr>
                      <w:rFonts w:cstheme="minorHAnsi"/>
                      <w:sz w:val="20"/>
                      <w:szCs w:val="20"/>
                    </w:rPr>
                  </w:pPr>
                </w:p>
              </w:tc>
            </w:tr>
            <w:tr w:rsidR="00167BD0" w14:paraId="0003BF84" w14:textId="77777777" w:rsidTr="006F0652">
              <w:tc>
                <w:tcPr>
                  <w:tcW w:w="2296" w:type="dxa"/>
                </w:tcPr>
                <w:p w14:paraId="48266CFB" w14:textId="50D00043" w:rsidR="00167BD0" w:rsidRPr="00267CAA" w:rsidRDefault="00167BD0" w:rsidP="00167BD0">
                  <w:pPr>
                    <w:rPr>
                      <w:rFonts w:cstheme="minorHAnsi"/>
                      <w:color w:val="1E1E1E"/>
                      <w:sz w:val="20"/>
                      <w:szCs w:val="20"/>
                    </w:rPr>
                  </w:pPr>
                  <w:r w:rsidRPr="00267CAA">
                    <w:rPr>
                      <w:rFonts w:cstheme="minorHAnsi"/>
                      <w:color w:val="1E1E1E"/>
                      <w:sz w:val="20"/>
                      <w:szCs w:val="20"/>
                    </w:rPr>
                    <w:t>Koval et al. 2019: Objectification in women 2</w:t>
                  </w:r>
                </w:p>
              </w:tc>
              <w:tc>
                <w:tcPr>
                  <w:tcW w:w="2977" w:type="dxa"/>
                </w:tcPr>
                <w:p w14:paraId="052FB07B" w14:textId="56A6FDF4" w:rsidR="00167BD0" w:rsidRPr="00267CAA" w:rsidRDefault="00167BD0" w:rsidP="00167BD0">
                  <w:pPr>
                    <w:rPr>
                      <w:rFonts w:cstheme="minorHAnsi"/>
                      <w:color w:val="000000"/>
                      <w:sz w:val="20"/>
                      <w:szCs w:val="20"/>
                    </w:rPr>
                  </w:pPr>
                  <w:r w:rsidRPr="00267CAA">
                    <w:rPr>
                      <w:rFonts w:cstheme="minorHAnsi"/>
                      <w:color w:val="000000"/>
                      <w:sz w:val="20"/>
                      <w:szCs w:val="20"/>
                    </w:rPr>
                    <w:t>N = 87 students. EMA: 14x/day, 5 days</w:t>
                  </w:r>
                </w:p>
              </w:tc>
              <w:tc>
                <w:tcPr>
                  <w:tcW w:w="2126" w:type="dxa"/>
                </w:tcPr>
                <w:p w14:paraId="11920340" w14:textId="46596968" w:rsidR="00167BD0" w:rsidRPr="00267CAA" w:rsidRDefault="000445BE" w:rsidP="00167BD0">
                  <w:pPr>
                    <w:rPr>
                      <w:rFonts w:cstheme="minorHAnsi"/>
                      <w:sz w:val="20"/>
                      <w:szCs w:val="20"/>
                      <w:lang w:val="en-US"/>
                    </w:rPr>
                  </w:pPr>
                  <w:sdt>
                    <w:sdtPr>
                      <w:rPr>
                        <w:rFonts w:cstheme="minorHAnsi"/>
                        <w:sz w:val="20"/>
                        <w:szCs w:val="20"/>
                        <w:lang w:val="en-US"/>
                      </w:rPr>
                      <w:id w:val="77622568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4C10B06B" w14:textId="77777777" w:rsidR="00167BD0" w:rsidRPr="00267CAA" w:rsidRDefault="000445BE" w:rsidP="00167BD0">
                  <w:pPr>
                    <w:rPr>
                      <w:rFonts w:cstheme="minorHAnsi"/>
                      <w:sz w:val="20"/>
                      <w:szCs w:val="20"/>
                      <w:lang w:val="en-US"/>
                    </w:rPr>
                  </w:pPr>
                  <w:sdt>
                    <w:sdtPr>
                      <w:rPr>
                        <w:rFonts w:cstheme="minorHAnsi"/>
                        <w:sz w:val="20"/>
                        <w:szCs w:val="20"/>
                        <w:lang w:val="en-US"/>
                      </w:rPr>
                      <w:id w:val="282474402"/>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29937A4E" w14:textId="77777777" w:rsidR="00167BD0" w:rsidRPr="00267CAA" w:rsidRDefault="00167BD0" w:rsidP="00167BD0">
                  <w:pPr>
                    <w:rPr>
                      <w:rFonts w:eastAsia="MS Gothic" w:cstheme="minorHAnsi"/>
                      <w:sz w:val="20"/>
                      <w:szCs w:val="20"/>
                      <w:lang w:val="en-US"/>
                    </w:rPr>
                  </w:pPr>
                </w:p>
              </w:tc>
              <w:tc>
                <w:tcPr>
                  <w:tcW w:w="1843" w:type="dxa"/>
                </w:tcPr>
                <w:p w14:paraId="66E9DA2F" w14:textId="77777777" w:rsidR="00167BD0" w:rsidRPr="00267CAA" w:rsidRDefault="000445BE" w:rsidP="00167BD0">
                  <w:pPr>
                    <w:rPr>
                      <w:rFonts w:cstheme="minorHAnsi"/>
                      <w:sz w:val="20"/>
                      <w:szCs w:val="20"/>
                      <w:lang w:val="en-US"/>
                    </w:rPr>
                  </w:pPr>
                  <w:sdt>
                    <w:sdtPr>
                      <w:rPr>
                        <w:rFonts w:cstheme="minorHAnsi"/>
                        <w:sz w:val="20"/>
                        <w:szCs w:val="20"/>
                        <w:lang w:val="en-US"/>
                      </w:rPr>
                      <w:id w:val="-158382919"/>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19C7C3D3" w14:textId="77777777" w:rsidR="00167BD0" w:rsidRPr="00267CAA" w:rsidRDefault="00167BD0" w:rsidP="00167BD0">
                  <w:pPr>
                    <w:rPr>
                      <w:rFonts w:eastAsia="MS Gothic" w:cstheme="minorHAnsi"/>
                      <w:sz w:val="20"/>
                      <w:szCs w:val="20"/>
                      <w:lang w:val="en-US"/>
                    </w:rPr>
                  </w:pPr>
                </w:p>
              </w:tc>
              <w:tc>
                <w:tcPr>
                  <w:tcW w:w="1276" w:type="dxa"/>
                </w:tcPr>
                <w:p w14:paraId="1FB0460D" w14:textId="3D4A1CF0"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5F44E619" w14:textId="77777777" w:rsidR="00167BD0" w:rsidRPr="00267CAA" w:rsidRDefault="000445BE" w:rsidP="00167BD0">
                  <w:pPr>
                    <w:rPr>
                      <w:rFonts w:cstheme="minorHAnsi"/>
                      <w:sz w:val="20"/>
                      <w:szCs w:val="20"/>
                      <w:lang w:val="en-US"/>
                    </w:rPr>
                  </w:pPr>
                  <w:sdt>
                    <w:sdtPr>
                      <w:rPr>
                        <w:rFonts w:cstheme="minorHAnsi"/>
                        <w:sz w:val="20"/>
                        <w:szCs w:val="20"/>
                        <w:lang w:val="en-US"/>
                      </w:rPr>
                      <w:id w:val="-316111398"/>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487C36BD" w14:textId="77777777" w:rsidR="00167BD0" w:rsidRPr="00267CAA" w:rsidRDefault="00167BD0" w:rsidP="00167BD0">
                  <w:pPr>
                    <w:rPr>
                      <w:rFonts w:eastAsia="MS Gothic" w:cstheme="minorHAnsi"/>
                      <w:sz w:val="20"/>
                      <w:szCs w:val="20"/>
                      <w:lang w:val="en-US"/>
                    </w:rPr>
                  </w:pPr>
                </w:p>
              </w:tc>
              <w:tc>
                <w:tcPr>
                  <w:tcW w:w="1589" w:type="dxa"/>
                </w:tcPr>
                <w:p w14:paraId="604CDE94" w14:textId="77777777" w:rsidR="00167BD0" w:rsidRPr="00267CAA" w:rsidRDefault="00167BD0" w:rsidP="00167BD0">
                  <w:pPr>
                    <w:rPr>
                      <w:rFonts w:cstheme="minorHAnsi"/>
                      <w:sz w:val="20"/>
                      <w:szCs w:val="20"/>
                    </w:rPr>
                  </w:pPr>
                </w:p>
              </w:tc>
            </w:tr>
            <w:tr w:rsidR="00167BD0" w14:paraId="73B0FE58" w14:textId="77777777" w:rsidTr="006F0652">
              <w:tc>
                <w:tcPr>
                  <w:tcW w:w="2296" w:type="dxa"/>
                </w:tcPr>
                <w:p w14:paraId="55762F4F" w14:textId="5F695DE5" w:rsidR="00167BD0" w:rsidRPr="00267CAA" w:rsidRDefault="00167BD0" w:rsidP="00167BD0">
                  <w:pPr>
                    <w:rPr>
                      <w:rFonts w:cstheme="minorHAnsi"/>
                      <w:color w:val="1E1E1E"/>
                      <w:sz w:val="20"/>
                      <w:szCs w:val="20"/>
                    </w:rPr>
                  </w:pPr>
                  <w:proofErr w:type="spellStart"/>
                  <w:r w:rsidRPr="00267CAA">
                    <w:rPr>
                      <w:rFonts w:cstheme="minorHAnsi"/>
                      <w:color w:val="1E1E1E"/>
                      <w:sz w:val="20"/>
                      <w:szCs w:val="20"/>
                    </w:rPr>
                    <w:t>Medland</w:t>
                  </w:r>
                  <w:proofErr w:type="spellEnd"/>
                  <w:r w:rsidRPr="00267CAA">
                    <w:rPr>
                      <w:rFonts w:cstheme="minorHAnsi"/>
                      <w:color w:val="1E1E1E"/>
                      <w:sz w:val="20"/>
                      <w:szCs w:val="20"/>
                    </w:rPr>
                    <w:t xml:space="preserve"> et al. 2020: RESS-EMA</w:t>
                  </w:r>
                </w:p>
              </w:tc>
              <w:tc>
                <w:tcPr>
                  <w:tcW w:w="2977" w:type="dxa"/>
                </w:tcPr>
                <w:p w14:paraId="3201CDA8" w14:textId="6843F561" w:rsidR="00167BD0" w:rsidRPr="00267CAA" w:rsidRDefault="00167BD0" w:rsidP="00167BD0">
                  <w:pPr>
                    <w:rPr>
                      <w:rFonts w:cstheme="minorHAnsi"/>
                      <w:color w:val="000000"/>
                      <w:sz w:val="20"/>
                      <w:szCs w:val="20"/>
                    </w:rPr>
                  </w:pPr>
                  <w:r w:rsidRPr="00267CAA">
                    <w:rPr>
                      <w:rFonts w:cstheme="minorHAnsi"/>
                      <w:color w:val="000000"/>
                      <w:sz w:val="20"/>
                      <w:szCs w:val="20"/>
                    </w:rPr>
                    <w:t>N = 128 community members and students. EMA: 8x/day, 7 days</w:t>
                  </w:r>
                </w:p>
              </w:tc>
              <w:tc>
                <w:tcPr>
                  <w:tcW w:w="2126" w:type="dxa"/>
                </w:tcPr>
                <w:p w14:paraId="0A3B6559" w14:textId="23C9AFF5" w:rsidR="00167BD0" w:rsidRPr="00267CAA" w:rsidRDefault="000445BE" w:rsidP="00167BD0">
                  <w:pPr>
                    <w:rPr>
                      <w:rFonts w:cstheme="minorHAnsi"/>
                      <w:sz w:val="20"/>
                      <w:szCs w:val="20"/>
                      <w:lang w:val="en-US"/>
                    </w:rPr>
                  </w:pPr>
                  <w:sdt>
                    <w:sdtPr>
                      <w:rPr>
                        <w:rFonts w:cstheme="minorHAnsi"/>
                        <w:sz w:val="20"/>
                        <w:szCs w:val="20"/>
                        <w:lang w:val="en-US"/>
                      </w:rPr>
                      <w:id w:val="-56449387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291E1BD1" w14:textId="77777777" w:rsidR="00167BD0" w:rsidRPr="00267CAA" w:rsidRDefault="000445BE" w:rsidP="00167BD0">
                  <w:pPr>
                    <w:rPr>
                      <w:rFonts w:cstheme="minorHAnsi"/>
                      <w:sz w:val="20"/>
                      <w:szCs w:val="20"/>
                      <w:lang w:val="en-US"/>
                    </w:rPr>
                  </w:pPr>
                  <w:sdt>
                    <w:sdtPr>
                      <w:rPr>
                        <w:rFonts w:cstheme="minorHAnsi"/>
                        <w:sz w:val="20"/>
                        <w:szCs w:val="20"/>
                        <w:lang w:val="en-US"/>
                      </w:rPr>
                      <w:id w:val="1855532739"/>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23ABCD78" w14:textId="77777777" w:rsidR="00167BD0" w:rsidRPr="00267CAA" w:rsidRDefault="00167BD0" w:rsidP="00167BD0">
                  <w:pPr>
                    <w:rPr>
                      <w:rFonts w:eastAsia="MS Gothic" w:cstheme="minorHAnsi"/>
                      <w:sz w:val="20"/>
                      <w:szCs w:val="20"/>
                      <w:lang w:val="en-US"/>
                    </w:rPr>
                  </w:pPr>
                </w:p>
              </w:tc>
              <w:tc>
                <w:tcPr>
                  <w:tcW w:w="1843" w:type="dxa"/>
                </w:tcPr>
                <w:p w14:paraId="77DA6057" w14:textId="77777777" w:rsidR="00167BD0" w:rsidRPr="00267CAA" w:rsidRDefault="000445BE" w:rsidP="00167BD0">
                  <w:pPr>
                    <w:rPr>
                      <w:rFonts w:cstheme="minorHAnsi"/>
                      <w:sz w:val="20"/>
                      <w:szCs w:val="20"/>
                      <w:lang w:val="en-US"/>
                    </w:rPr>
                  </w:pPr>
                  <w:sdt>
                    <w:sdtPr>
                      <w:rPr>
                        <w:rFonts w:cstheme="minorHAnsi"/>
                        <w:sz w:val="20"/>
                        <w:szCs w:val="20"/>
                        <w:lang w:val="en-US"/>
                      </w:rPr>
                      <w:id w:val="1757872479"/>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10F628AC" w14:textId="77777777" w:rsidR="00167BD0" w:rsidRPr="00267CAA" w:rsidRDefault="00167BD0" w:rsidP="00167BD0">
                  <w:pPr>
                    <w:rPr>
                      <w:rFonts w:eastAsia="MS Gothic" w:cstheme="minorHAnsi"/>
                      <w:sz w:val="20"/>
                      <w:szCs w:val="20"/>
                      <w:lang w:val="en-US"/>
                    </w:rPr>
                  </w:pPr>
                </w:p>
              </w:tc>
              <w:tc>
                <w:tcPr>
                  <w:tcW w:w="1276" w:type="dxa"/>
                </w:tcPr>
                <w:p w14:paraId="4E830B2D" w14:textId="21E8E820"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7F1DD1BD" w14:textId="77777777" w:rsidR="00167BD0" w:rsidRPr="00267CAA" w:rsidRDefault="000445BE" w:rsidP="00167BD0">
                  <w:pPr>
                    <w:rPr>
                      <w:rFonts w:cstheme="minorHAnsi"/>
                      <w:sz w:val="20"/>
                      <w:szCs w:val="20"/>
                      <w:lang w:val="en-US"/>
                    </w:rPr>
                  </w:pPr>
                  <w:sdt>
                    <w:sdtPr>
                      <w:rPr>
                        <w:rFonts w:cstheme="minorHAnsi"/>
                        <w:sz w:val="20"/>
                        <w:szCs w:val="20"/>
                        <w:lang w:val="en-US"/>
                      </w:rPr>
                      <w:id w:val="-135279150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14509C23" w14:textId="77777777" w:rsidR="00167BD0" w:rsidRPr="00267CAA" w:rsidRDefault="00167BD0" w:rsidP="00167BD0">
                  <w:pPr>
                    <w:rPr>
                      <w:rFonts w:eastAsia="MS Gothic" w:cstheme="minorHAnsi"/>
                      <w:sz w:val="20"/>
                      <w:szCs w:val="20"/>
                      <w:lang w:val="en-US"/>
                    </w:rPr>
                  </w:pPr>
                </w:p>
              </w:tc>
              <w:tc>
                <w:tcPr>
                  <w:tcW w:w="1589" w:type="dxa"/>
                </w:tcPr>
                <w:p w14:paraId="73829592" w14:textId="77777777" w:rsidR="00167BD0" w:rsidRPr="00267CAA" w:rsidRDefault="00167BD0" w:rsidP="00167BD0">
                  <w:pPr>
                    <w:rPr>
                      <w:rFonts w:cstheme="minorHAnsi"/>
                      <w:sz w:val="20"/>
                      <w:szCs w:val="20"/>
                    </w:rPr>
                  </w:pPr>
                </w:p>
              </w:tc>
            </w:tr>
            <w:tr w:rsidR="00167BD0" w14:paraId="28755AC2" w14:textId="77777777" w:rsidTr="006F0652">
              <w:tc>
                <w:tcPr>
                  <w:tcW w:w="2296" w:type="dxa"/>
                </w:tcPr>
                <w:p w14:paraId="74D246F2" w14:textId="12296641" w:rsidR="00167BD0" w:rsidRPr="00267CAA" w:rsidRDefault="00167BD0" w:rsidP="00167BD0">
                  <w:pPr>
                    <w:rPr>
                      <w:rFonts w:cstheme="minorHAnsi"/>
                      <w:color w:val="1E1E1E"/>
                      <w:sz w:val="20"/>
                      <w:szCs w:val="20"/>
                    </w:rPr>
                  </w:pPr>
                  <w:proofErr w:type="spellStart"/>
                  <w:r w:rsidRPr="00267CAA">
                    <w:rPr>
                      <w:rFonts w:cstheme="minorHAnsi"/>
                      <w:color w:val="1E1E1E"/>
                      <w:sz w:val="20"/>
                      <w:szCs w:val="20"/>
                    </w:rPr>
                    <w:t>Nezkek</w:t>
                  </w:r>
                  <w:proofErr w:type="spellEnd"/>
                  <w:r w:rsidRPr="00267CAA">
                    <w:rPr>
                      <w:rFonts w:cstheme="minorHAnsi"/>
                      <w:color w:val="1E1E1E"/>
                      <w:sz w:val="20"/>
                      <w:szCs w:val="20"/>
                    </w:rPr>
                    <w:t xml:space="preserve"> &amp; Kuppens, 2008: William &amp; Mary emotion diary</w:t>
                  </w:r>
                </w:p>
              </w:tc>
              <w:tc>
                <w:tcPr>
                  <w:tcW w:w="2977" w:type="dxa"/>
                </w:tcPr>
                <w:p w14:paraId="41F8AE38" w14:textId="665571C6" w:rsidR="00167BD0" w:rsidRPr="00267CAA" w:rsidRDefault="00167BD0" w:rsidP="00167BD0">
                  <w:pPr>
                    <w:rPr>
                      <w:rFonts w:cstheme="minorHAnsi"/>
                      <w:color w:val="000000"/>
                      <w:sz w:val="20"/>
                      <w:szCs w:val="20"/>
                    </w:rPr>
                  </w:pPr>
                  <w:r w:rsidRPr="00267CAA">
                    <w:rPr>
                      <w:rFonts w:cstheme="minorHAnsi"/>
                      <w:color w:val="000000"/>
                      <w:sz w:val="20"/>
                      <w:szCs w:val="20"/>
                    </w:rPr>
                    <w:t>N = 153 students. EMA: 1x/day, 21 d</w:t>
                  </w:r>
                  <w:r w:rsidR="006F0652">
                    <w:rPr>
                      <w:rFonts w:cstheme="minorHAnsi"/>
                      <w:color w:val="000000"/>
                      <w:sz w:val="20"/>
                      <w:szCs w:val="20"/>
                    </w:rPr>
                    <w:t>ay</w:t>
                  </w:r>
                  <w:r w:rsidRPr="00267CAA">
                    <w:rPr>
                      <w:rFonts w:cstheme="minorHAnsi"/>
                      <w:color w:val="000000"/>
                      <w:sz w:val="20"/>
                      <w:szCs w:val="20"/>
                    </w:rPr>
                    <w:t>s</w:t>
                  </w:r>
                </w:p>
              </w:tc>
              <w:tc>
                <w:tcPr>
                  <w:tcW w:w="2126" w:type="dxa"/>
                </w:tcPr>
                <w:p w14:paraId="7C40815E" w14:textId="435A9818" w:rsidR="00167BD0" w:rsidRPr="00267CAA" w:rsidRDefault="000445BE" w:rsidP="00167BD0">
                  <w:pPr>
                    <w:rPr>
                      <w:rFonts w:cstheme="minorHAnsi"/>
                      <w:sz w:val="20"/>
                      <w:szCs w:val="20"/>
                      <w:lang w:val="en-US"/>
                    </w:rPr>
                  </w:pPr>
                  <w:sdt>
                    <w:sdtPr>
                      <w:rPr>
                        <w:rFonts w:cstheme="minorHAnsi"/>
                        <w:sz w:val="20"/>
                        <w:szCs w:val="20"/>
                        <w:lang w:val="en-US"/>
                      </w:rPr>
                      <w:id w:val="383764657"/>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3E038FF0" w14:textId="77777777" w:rsidR="00167BD0" w:rsidRPr="00267CAA" w:rsidRDefault="000445BE" w:rsidP="00167BD0">
                  <w:pPr>
                    <w:rPr>
                      <w:rFonts w:cstheme="minorHAnsi"/>
                      <w:sz w:val="20"/>
                      <w:szCs w:val="20"/>
                      <w:lang w:val="en-US"/>
                    </w:rPr>
                  </w:pPr>
                  <w:sdt>
                    <w:sdtPr>
                      <w:rPr>
                        <w:rFonts w:cstheme="minorHAnsi"/>
                        <w:sz w:val="20"/>
                        <w:szCs w:val="20"/>
                        <w:lang w:val="en-US"/>
                      </w:rPr>
                      <w:id w:val="104551889"/>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51AFE9FC" w14:textId="77777777" w:rsidR="00167BD0" w:rsidRPr="00267CAA" w:rsidRDefault="00167BD0" w:rsidP="00167BD0">
                  <w:pPr>
                    <w:rPr>
                      <w:rFonts w:eastAsia="MS Gothic" w:cstheme="minorHAnsi"/>
                      <w:sz w:val="20"/>
                      <w:szCs w:val="20"/>
                      <w:lang w:val="en-US"/>
                    </w:rPr>
                  </w:pPr>
                </w:p>
              </w:tc>
              <w:tc>
                <w:tcPr>
                  <w:tcW w:w="1843" w:type="dxa"/>
                </w:tcPr>
                <w:p w14:paraId="185834F8" w14:textId="77777777" w:rsidR="00167BD0" w:rsidRPr="00267CAA" w:rsidRDefault="000445BE" w:rsidP="00167BD0">
                  <w:pPr>
                    <w:rPr>
                      <w:rFonts w:cstheme="minorHAnsi"/>
                      <w:sz w:val="20"/>
                      <w:szCs w:val="20"/>
                      <w:lang w:val="en-US"/>
                    </w:rPr>
                  </w:pPr>
                  <w:sdt>
                    <w:sdtPr>
                      <w:rPr>
                        <w:rFonts w:cstheme="minorHAnsi"/>
                        <w:sz w:val="20"/>
                        <w:szCs w:val="20"/>
                        <w:lang w:val="en-US"/>
                      </w:rPr>
                      <w:id w:val="526221534"/>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64B045AE" w14:textId="77777777" w:rsidR="00167BD0" w:rsidRPr="00267CAA" w:rsidRDefault="00167BD0" w:rsidP="00167BD0">
                  <w:pPr>
                    <w:rPr>
                      <w:rFonts w:eastAsia="MS Gothic" w:cstheme="minorHAnsi"/>
                      <w:sz w:val="20"/>
                      <w:szCs w:val="20"/>
                      <w:lang w:val="en-US"/>
                    </w:rPr>
                  </w:pPr>
                </w:p>
              </w:tc>
              <w:tc>
                <w:tcPr>
                  <w:tcW w:w="1276" w:type="dxa"/>
                </w:tcPr>
                <w:p w14:paraId="596E1BF2" w14:textId="5CE7FAB3"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4A8996B1" w14:textId="77777777" w:rsidR="00167BD0" w:rsidRPr="00267CAA" w:rsidRDefault="000445BE" w:rsidP="00167BD0">
                  <w:pPr>
                    <w:rPr>
                      <w:rFonts w:cstheme="minorHAnsi"/>
                      <w:sz w:val="20"/>
                      <w:szCs w:val="20"/>
                      <w:lang w:val="en-US"/>
                    </w:rPr>
                  </w:pPr>
                  <w:sdt>
                    <w:sdtPr>
                      <w:rPr>
                        <w:rFonts w:cstheme="minorHAnsi"/>
                        <w:sz w:val="20"/>
                        <w:szCs w:val="20"/>
                        <w:lang w:val="en-US"/>
                      </w:rPr>
                      <w:id w:val="852237965"/>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7032F6CA" w14:textId="77777777" w:rsidR="00167BD0" w:rsidRPr="00267CAA" w:rsidRDefault="00167BD0" w:rsidP="00167BD0">
                  <w:pPr>
                    <w:rPr>
                      <w:rFonts w:eastAsia="MS Gothic" w:cstheme="minorHAnsi"/>
                      <w:sz w:val="20"/>
                      <w:szCs w:val="20"/>
                      <w:lang w:val="en-US"/>
                    </w:rPr>
                  </w:pPr>
                </w:p>
              </w:tc>
              <w:tc>
                <w:tcPr>
                  <w:tcW w:w="1589" w:type="dxa"/>
                </w:tcPr>
                <w:p w14:paraId="6E32A874" w14:textId="77777777" w:rsidR="00167BD0" w:rsidRPr="00267CAA" w:rsidRDefault="00167BD0" w:rsidP="00167BD0">
                  <w:pPr>
                    <w:rPr>
                      <w:rFonts w:cstheme="minorHAnsi"/>
                      <w:sz w:val="20"/>
                      <w:szCs w:val="20"/>
                    </w:rPr>
                  </w:pPr>
                </w:p>
              </w:tc>
            </w:tr>
            <w:tr w:rsidR="00167BD0" w14:paraId="2C8BFE0D" w14:textId="77777777" w:rsidTr="006F0652">
              <w:tc>
                <w:tcPr>
                  <w:tcW w:w="2296" w:type="dxa"/>
                </w:tcPr>
                <w:p w14:paraId="08264490" w14:textId="341CE368" w:rsidR="00167BD0" w:rsidRPr="00267CAA" w:rsidRDefault="00167BD0" w:rsidP="00167BD0">
                  <w:pPr>
                    <w:rPr>
                      <w:rFonts w:cstheme="minorHAnsi"/>
                      <w:color w:val="1E1E1E"/>
                      <w:sz w:val="20"/>
                      <w:szCs w:val="20"/>
                      <w:lang w:val="fr-FR"/>
                    </w:rPr>
                  </w:pPr>
                  <w:r w:rsidRPr="00267CAA">
                    <w:rPr>
                      <w:rFonts w:cstheme="minorHAnsi"/>
                      <w:color w:val="1E1E1E"/>
                      <w:sz w:val="20"/>
                      <w:szCs w:val="20"/>
                      <w:lang w:val="fr-FR"/>
                    </w:rPr>
                    <w:t>Houben et al. 2016: Leuven BPD</w:t>
                  </w:r>
                </w:p>
              </w:tc>
              <w:tc>
                <w:tcPr>
                  <w:tcW w:w="2977" w:type="dxa"/>
                </w:tcPr>
                <w:p w14:paraId="3F20EC21" w14:textId="534CE5DF" w:rsidR="00167BD0" w:rsidRPr="00267CAA" w:rsidRDefault="00167BD0" w:rsidP="00167BD0">
                  <w:pPr>
                    <w:rPr>
                      <w:rFonts w:cstheme="minorHAnsi"/>
                      <w:color w:val="000000"/>
                      <w:sz w:val="20"/>
                      <w:szCs w:val="20"/>
                    </w:rPr>
                  </w:pPr>
                  <w:r w:rsidRPr="00267CAA">
                    <w:rPr>
                      <w:rFonts w:cstheme="minorHAnsi"/>
                      <w:color w:val="000000"/>
                      <w:sz w:val="20"/>
                      <w:szCs w:val="20"/>
                    </w:rPr>
                    <w:t>N = 58 patients with borderline personality disorder and controls. EMA: 10x/day, 8 days</w:t>
                  </w:r>
                </w:p>
              </w:tc>
              <w:tc>
                <w:tcPr>
                  <w:tcW w:w="2126" w:type="dxa"/>
                </w:tcPr>
                <w:p w14:paraId="6D0F8115" w14:textId="457E3651" w:rsidR="00167BD0" w:rsidRPr="00267CAA" w:rsidRDefault="000445BE" w:rsidP="00167BD0">
                  <w:pPr>
                    <w:rPr>
                      <w:rFonts w:cstheme="minorHAnsi"/>
                      <w:sz w:val="20"/>
                      <w:szCs w:val="20"/>
                      <w:lang w:val="en-US"/>
                    </w:rPr>
                  </w:pPr>
                  <w:sdt>
                    <w:sdtPr>
                      <w:rPr>
                        <w:rFonts w:cstheme="minorHAnsi"/>
                        <w:sz w:val="20"/>
                        <w:szCs w:val="20"/>
                        <w:lang w:val="en-US"/>
                      </w:rPr>
                      <w:id w:val="185802663"/>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Reuse existing data</w:t>
                  </w:r>
                </w:p>
              </w:tc>
              <w:tc>
                <w:tcPr>
                  <w:tcW w:w="1134" w:type="dxa"/>
                </w:tcPr>
                <w:p w14:paraId="5CFBB8AD" w14:textId="77777777" w:rsidR="00167BD0" w:rsidRPr="00267CAA" w:rsidRDefault="000445BE" w:rsidP="00167BD0">
                  <w:pPr>
                    <w:rPr>
                      <w:rFonts w:cstheme="minorHAnsi"/>
                      <w:sz w:val="20"/>
                      <w:szCs w:val="20"/>
                      <w:lang w:val="en-US"/>
                    </w:rPr>
                  </w:pPr>
                  <w:sdt>
                    <w:sdtPr>
                      <w:rPr>
                        <w:rFonts w:cstheme="minorHAnsi"/>
                        <w:sz w:val="20"/>
                        <w:szCs w:val="20"/>
                        <w:lang w:val="en-US"/>
                      </w:rPr>
                      <w:id w:val="1399551798"/>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Digital</w:t>
                  </w:r>
                </w:p>
                <w:p w14:paraId="06D7ED55" w14:textId="77777777" w:rsidR="00167BD0" w:rsidRPr="00267CAA" w:rsidRDefault="00167BD0" w:rsidP="00167BD0">
                  <w:pPr>
                    <w:rPr>
                      <w:rFonts w:eastAsia="MS Gothic" w:cstheme="minorHAnsi"/>
                      <w:sz w:val="20"/>
                      <w:szCs w:val="20"/>
                      <w:lang w:val="en-US"/>
                    </w:rPr>
                  </w:pPr>
                </w:p>
              </w:tc>
              <w:tc>
                <w:tcPr>
                  <w:tcW w:w="1843" w:type="dxa"/>
                </w:tcPr>
                <w:p w14:paraId="09A8EC06" w14:textId="77777777" w:rsidR="00167BD0" w:rsidRPr="00267CAA" w:rsidRDefault="000445BE" w:rsidP="00167BD0">
                  <w:pPr>
                    <w:rPr>
                      <w:rFonts w:cstheme="minorHAnsi"/>
                      <w:sz w:val="20"/>
                      <w:szCs w:val="20"/>
                      <w:lang w:val="en-US"/>
                    </w:rPr>
                  </w:pPr>
                  <w:sdt>
                    <w:sdtPr>
                      <w:rPr>
                        <w:rFonts w:cstheme="minorHAnsi"/>
                        <w:sz w:val="20"/>
                        <w:szCs w:val="20"/>
                        <w:lang w:val="en-US"/>
                      </w:rPr>
                      <w:id w:val="367648076"/>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Numerical</w:t>
                  </w:r>
                </w:p>
                <w:p w14:paraId="24B87C2B" w14:textId="77777777" w:rsidR="00167BD0" w:rsidRPr="00267CAA" w:rsidRDefault="00167BD0" w:rsidP="00167BD0">
                  <w:pPr>
                    <w:rPr>
                      <w:rFonts w:eastAsia="MS Gothic" w:cstheme="minorHAnsi"/>
                      <w:sz w:val="20"/>
                      <w:szCs w:val="20"/>
                      <w:lang w:val="en-US"/>
                    </w:rPr>
                  </w:pPr>
                </w:p>
              </w:tc>
              <w:tc>
                <w:tcPr>
                  <w:tcW w:w="1276" w:type="dxa"/>
                </w:tcPr>
                <w:p w14:paraId="5480507E" w14:textId="3DDE093A" w:rsidR="00167BD0" w:rsidRPr="00267CAA" w:rsidRDefault="00167BD0" w:rsidP="00167BD0">
                  <w:pPr>
                    <w:rPr>
                      <w:rFonts w:eastAsia="MS Gothic" w:cstheme="minorHAnsi"/>
                      <w:sz w:val="20"/>
                      <w:szCs w:val="20"/>
                      <w:lang w:val="en-US"/>
                    </w:rPr>
                  </w:pPr>
                  <w:r w:rsidRPr="00267CAA">
                    <w:rPr>
                      <w:rFonts w:eastAsia="MS Gothic" w:cstheme="minorHAnsi"/>
                      <w:sz w:val="20"/>
                      <w:szCs w:val="20"/>
                      <w:lang w:val="en-US"/>
                    </w:rPr>
                    <w:t>CSV</w:t>
                  </w:r>
                </w:p>
              </w:tc>
              <w:tc>
                <w:tcPr>
                  <w:tcW w:w="2126" w:type="dxa"/>
                </w:tcPr>
                <w:p w14:paraId="0A14D096" w14:textId="77777777" w:rsidR="00167BD0" w:rsidRPr="00267CAA" w:rsidRDefault="000445BE" w:rsidP="00167BD0">
                  <w:pPr>
                    <w:rPr>
                      <w:rFonts w:cstheme="minorHAnsi"/>
                      <w:sz w:val="20"/>
                      <w:szCs w:val="20"/>
                      <w:lang w:val="en-US"/>
                    </w:rPr>
                  </w:pPr>
                  <w:sdt>
                    <w:sdtPr>
                      <w:rPr>
                        <w:rFonts w:cstheme="minorHAnsi"/>
                        <w:sz w:val="20"/>
                        <w:szCs w:val="20"/>
                        <w:lang w:val="en-US"/>
                      </w:rPr>
                      <w:id w:val="-1202550604"/>
                      <w14:checkbox>
                        <w14:checked w14:val="1"/>
                        <w14:checkedState w14:val="2612" w14:font="MS Gothic"/>
                        <w14:uncheckedState w14:val="2610" w14:font="MS Gothic"/>
                      </w14:checkbox>
                    </w:sdtPr>
                    <w:sdtEndPr/>
                    <w:sdtContent>
                      <w:r w:rsidR="00167BD0" w:rsidRPr="00267CAA">
                        <w:rPr>
                          <w:rFonts w:ascii="Segoe UI Symbol" w:eastAsia="MS Gothic" w:hAnsi="Segoe UI Symbol" w:cs="Segoe UI Symbol"/>
                          <w:sz w:val="20"/>
                          <w:szCs w:val="20"/>
                          <w:lang w:val="en-US"/>
                        </w:rPr>
                        <w:t>☒</w:t>
                      </w:r>
                    </w:sdtContent>
                  </w:sdt>
                  <w:r w:rsidR="00167BD0" w:rsidRPr="00267CAA">
                    <w:rPr>
                      <w:rFonts w:cstheme="minorHAnsi"/>
                      <w:sz w:val="20"/>
                      <w:szCs w:val="20"/>
                      <w:lang w:val="en-US"/>
                    </w:rPr>
                    <w:t xml:space="preserve"> &lt; 1 GB</w:t>
                  </w:r>
                </w:p>
                <w:p w14:paraId="599CC791" w14:textId="77777777" w:rsidR="00167BD0" w:rsidRPr="00267CAA" w:rsidRDefault="00167BD0" w:rsidP="00167BD0">
                  <w:pPr>
                    <w:rPr>
                      <w:rFonts w:eastAsia="MS Gothic" w:cstheme="minorHAnsi"/>
                      <w:sz w:val="20"/>
                      <w:szCs w:val="20"/>
                      <w:lang w:val="en-US"/>
                    </w:rPr>
                  </w:pPr>
                </w:p>
              </w:tc>
              <w:tc>
                <w:tcPr>
                  <w:tcW w:w="1589" w:type="dxa"/>
                </w:tcPr>
                <w:p w14:paraId="6EA0DEB0" w14:textId="77777777" w:rsidR="00167BD0" w:rsidRPr="00267CAA" w:rsidRDefault="00167BD0" w:rsidP="00167BD0">
                  <w:pPr>
                    <w:rPr>
                      <w:rFonts w:cstheme="minorHAnsi"/>
                      <w:sz w:val="20"/>
                      <w:szCs w:val="20"/>
                    </w:rPr>
                  </w:pPr>
                </w:p>
              </w:tc>
            </w:tr>
            <w:tr w:rsidR="00DA0EEC" w14:paraId="00172F52" w14:textId="77777777" w:rsidTr="006F0652">
              <w:tc>
                <w:tcPr>
                  <w:tcW w:w="2296" w:type="dxa"/>
                </w:tcPr>
                <w:p w14:paraId="50033409" w14:textId="1863CF87" w:rsidR="00DA0EEC" w:rsidRPr="00267CAA" w:rsidRDefault="001A3C33" w:rsidP="00DA0EEC">
                  <w:pPr>
                    <w:rPr>
                      <w:rFonts w:cstheme="minorHAnsi"/>
                      <w:color w:val="1E1E1E"/>
                      <w:sz w:val="20"/>
                      <w:szCs w:val="20"/>
                    </w:rPr>
                  </w:pPr>
                  <w:r>
                    <w:rPr>
                      <w:rFonts w:cstheme="minorHAnsi"/>
                      <w:color w:val="1E1E1E"/>
                      <w:sz w:val="20"/>
                      <w:szCs w:val="20"/>
                    </w:rPr>
                    <w:t>EMOTE cleaning</w:t>
                  </w:r>
                </w:p>
              </w:tc>
              <w:tc>
                <w:tcPr>
                  <w:tcW w:w="2977" w:type="dxa"/>
                </w:tcPr>
                <w:p w14:paraId="25F0129D" w14:textId="05319FEE" w:rsidR="00DA0EEC" w:rsidRPr="00267CAA" w:rsidRDefault="00AB477F" w:rsidP="00DA0EEC">
                  <w:pPr>
                    <w:rPr>
                      <w:rFonts w:cstheme="minorHAnsi"/>
                      <w:color w:val="000000"/>
                      <w:sz w:val="20"/>
                      <w:szCs w:val="20"/>
                    </w:rPr>
                  </w:pPr>
                  <w:r>
                    <w:rPr>
                      <w:rFonts w:cstheme="minorHAnsi"/>
                      <w:color w:val="000000"/>
                      <w:sz w:val="20"/>
                      <w:szCs w:val="20"/>
                    </w:rPr>
                    <w:t>R s</w:t>
                  </w:r>
                  <w:r w:rsidR="00B3401B">
                    <w:rPr>
                      <w:rFonts w:cstheme="minorHAnsi"/>
                      <w:color w:val="000000"/>
                      <w:sz w:val="20"/>
                      <w:szCs w:val="20"/>
                    </w:rPr>
                    <w:t>cript to merge</w:t>
                  </w:r>
                  <w:r>
                    <w:rPr>
                      <w:rFonts w:cstheme="minorHAnsi"/>
                      <w:color w:val="000000"/>
                      <w:sz w:val="20"/>
                      <w:szCs w:val="20"/>
                    </w:rPr>
                    <w:t xml:space="preserve"> </w:t>
                  </w:r>
                  <w:r w:rsidR="001A3C33">
                    <w:rPr>
                      <w:rFonts w:cstheme="minorHAnsi"/>
                      <w:color w:val="000000"/>
                      <w:sz w:val="20"/>
                      <w:szCs w:val="20"/>
                    </w:rPr>
                    <w:t>existing datasets</w:t>
                  </w:r>
                </w:p>
              </w:tc>
              <w:tc>
                <w:tcPr>
                  <w:tcW w:w="2126" w:type="dxa"/>
                </w:tcPr>
                <w:p w14:paraId="0606E69B" w14:textId="7530E18F" w:rsidR="00DA0EEC" w:rsidRPr="00267CAA" w:rsidRDefault="000445BE" w:rsidP="00DA0EEC">
                  <w:pPr>
                    <w:rPr>
                      <w:rFonts w:cstheme="minorHAnsi"/>
                      <w:sz w:val="20"/>
                      <w:szCs w:val="20"/>
                      <w:lang w:val="en-US"/>
                    </w:rPr>
                  </w:pPr>
                  <w:sdt>
                    <w:sdtPr>
                      <w:rPr>
                        <w:rFonts w:cstheme="minorHAnsi"/>
                        <w:sz w:val="20"/>
                        <w:szCs w:val="20"/>
                        <w:lang w:val="en-US"/>
                      </w:rPr>
                      <w:id w:val="2118251199"/>
                      <w14:checkbox>
                        <w14:checked w14:val="1"/>
                        <w14:checkedState w14:val="2612" w14:font="MS Gothic"/>
                        <w14:uncheckedState w14:val="2610" w14:font="MS Gothic"/>
                      </w14:checkbox>
                    </w:sdtPr>
                    <w:sdtEndPr/>
                    <w:sdtContent>
                      <w:r w:rsidR="00E17A61">
                        <w:rPr>
                          <w:rFonts w:ascii="MS Gothic" w:eastAsia="MS Gothic" w:hAnsi="MS Gothic" w:cstheme="minorHAnsi" w:hint="eastAsia"/>
                          <w:sz w:val="20"/>
                          <w:szCs w:val="20"/>
                          <w:lang w:val="en-US"/>
                        </w:rPr>
                        <w:t>☒</w:t>
                      </w:r>
                    </w:sdtContent>
                  </w:sdt>
                  <w:r w:rsidR="00E17A61" w:rsidRPr="00267CAA">
                    <w:rPr>
                      <w:rFonts w:cstheme="minorHAnsi"/>
                      <w:sz w:val="20"/>
                      <w:szCs w:val="20"/>
                      <w:lang w:val="en-US"/>
                    </w:rPr>
                    <w:t xml:space="preserve"> Generate new data</w:t>
                  </w:r>
                </w:p>
              </w:tc>
              <w:tc>
                <w:tcPr>
                  <w:tcW w:w="1134" w:type="dxa"/>
                </w:tcPr>
                <w:p w14:paraId="51C98C6B" w14:textId="0F71EAA4" w:rsidR="00DA0EEC" w:rsidRPr="00E17A61" w:rsidRDefault="000445BE" w:rsidP="00DA0EEC">
                  <w:pPr>
                    <w:rPr>
                      <w:rFonts w:cstheme="minorHAnsi"/>
                      <w:sz w:val="20"/>
                      <w:szCs w:val="20"/>
                      <w:lang w:val="en-US"/>
                    </w:rPr>
                  </w:pPr>
                  <w:sdt>
                    <w:sdtPr>
                      <w:rPr>
                        <w:rFonts w:cstheme="minorHAnsi"/>
                        <w:sz w:val="20"/>
                        <w:szCs w:val="20"/>
                        <w:lang w:val="en-US"/>
                      </w:rPr>
                      <w:id w:val="313073584"/>
                      <w14:checkbox>
                        <w14:checked w14:val="1"/>
                        <w14:checkedState w14:val="2612" w14:font="MS Gothic"/>
                        <w14:uncheckedState w14:val="2610" w14:font="MS Gothic"/>
                      </w14:checkbox>
                    </w:sdtPr>
                    <w:sdtEndPr/>
                    <w:sdtContent>
                      <w:r w:rsidR="00E17A61" w:rsidRPr="00267CAA">
                        <w:rPr>
                          <w:rFonts w:ascii="Segoe UI Symbol" w:eastAsia="MS Gothic" w:hAnsi="Segoe UI Symbol" w:cs="Segoe UI Symbol"/>
                          <w:sz w:val="20"/>
                          <w:szCs w:val="20"/>
                          <w:lang w:val="en-US"/>
                        </w:rPr>
                        <w:t>☒</w:t>
                      </w:r>
                    </w:sdtContent>
                  </w:sdt>
                  <w:r w:rsidR="00E17A61" w:rsidRPr="00267CAA">
                    <w:rPr>
                      <w:rFonts w:cstheme="minorHAnsi"/>
                      <w:sz w:val="20"/>
                      <w:szCs w:val="20"/>
                      <w:lang w:val="en-US"/>
                    </w:rPr>
                    <w:t xml:space="preserve"> Digital</w:t>
                  </w:r>
                </w:p>
              </w:tc>
              <w:tc>
                <w:tcPr>
                  <w:tcW w:w="1843" w:type="dxa"/>
                </w:tcPr>
                <w:p w14:paraId="620BA4D2" w14:textId="00B9ED32" w:rsidR="00E17A61" w:rsidRPr="00267CAA" w:rsidRDefault="000445BE" w:rsidP="00E17A61">
                  <w:pPr>
                    <w:rPr>
                      <w:rFonts w:cstheme="minorHAnsi"/>
                      <w:sz w:val="20"/>
                      <w:szCs w:val="20"/>
                      <w:lang w:val="en-US"/>
                    </w:rPr>
                  </w:pPr>
                  <w:sdt>
                    <w:sdtPr>
                      <w:rPr>
                        <w:rFonts w:cstheme="minorHAnsi"/>
                        <w:sz w:val="20"/>
                        <w:szCs w:val="20"/>
                        <w:lang w:val="en-US"/>
                      </w:rPr>
                      <w:id w:val="-1603418247"/>
                      <w14:checkbox>
                        <w14:checked w14:val="1"/>
                        <w14:checkedState w14:val="2612" w14:font="MS Gothic"/>
                        <w14:uncheckedState w14:val="2610" w14:font="MS Gothic"/>
                      </w14:checkbox>
                    </w:sdtPr>
                    <w:sdtEndPr/>
                    <w:sdtContent>
                      <w:r w:rsidR="00E17A61">
                        <w:rPr>
                          <w:rFonts w:ascii="MS Gothic" w:eastAsia="MS Gothic" w:hAnsi="MS Gothic" w:cstheme="minorHAnsi" w:hint="eastAsia"/>
                          <w:sz w:val="20"/>
                          <w:szCs w:val="20"/>
                          <w:lang w:val="en-US"/>
                        </w:rPr>
                        <w:t>☒</w:t>
                      </w:r>
                    </w:sdtContent>
                  </w:sdt>
                  <w:r w:rsidR="00E17A61" w:rsidRPr="00267CAA">
                    <w:rPr>
                      <w:rFonts w:cstheme="minorHAnsi"/>
                      <w:sz w:val="20"/>
                      <w:szCs w:val="20"/>
                      <w:lang w:val="en-US"/>
                    </w:rPr>
                    <w:t xml:space="preserve"> Software</w:t>
                  </w:r>
                </w:p>
                <w:p w14:paraId="3C1CC2FB" w14:textId="77777777" w:rsidR="00DA0EEC" w:rsidRPr="00267CAA" w:rsidRDefault="00DA0EEC" w:rsidP="00DA0EEC">
                  <w:pPr>
                    <w:rPr>
                      <w:rFonts w:eastAsia="MS Gothic" w:cstheme="minorHAnsi"/>
                      <w:sz w:val="20"/>
                      <w:szCs w:val="20"/>
                      <w:lang w:val="en-US"/>
                    </w:rPr>
                  </w:pPr>
                </w:p>
              </w:tc>
              <w:tc>
                <w:tcPr>
                  <w:tcW w:w="1276" w:type="dxa"/>
                </w:tcPr>
                <w:p w14:paraId="3670F66B" w14:textId="2792C03D" w:rsidR="00DA0EEC" w:rsidRPr="00267CAA" w:rsidRDefault="00E17A61" w:rsidP="00DA0EEC">
                  <w:pPr>
                    <w:rPr>
                      <w:rFonts w:eastAsia="MS Gothic" w:cstheme="minorHAnsi"/>
                      <w:sz w:val="20"/>
                      <w:szCs w:val="20"/>
                      <w:lang w:val="en-US"/>
                    </w:rPr>
                  </w:pPr>
                  <w:proofErr w:type="spellStart"/>
                  <w:r>
                    <w:rPr>
                      <w:rFonts w:eastAsia="MS Gothic" w:cstheme="minorHAnsi"/>
                      <w:sz w:val="20"/>
                      <w:szCs w:val="20"/>
                      <w:lang w:val="en-US"/>
                    </w:rPr>
                    <w:t>RMd</w:t>
                  </w:r>
                  <w:proofErr w:type="spellEnd"/>
                </w:p>
              </w:tc>
              <w:tc>
                <w:tcPr>
                  <w:tcW w:w="2126" w:type="dxa"/>
                </w:tcPr>
                <w:p w14:paraId="621A8B37" w14:textId="77777777" w:rsidR="001A3C33" w:rsidRPr="00267CAA" w:rsidRDefault="000445BE" w:rsidP="001A3C33">
                  <w:pPr>
                    <w:rPr>
                      <w:rFonts w:cstheme="minorHAnsi"/>
                      <w:sz w:val="20"/>
                      <w:szCs w:val="20"/>
                      <w:lang w:val="en-US"/>
                    </w:rPr>
                  </w:pPr>
                  <w:sdt>
                    <w:sdtPr>
                      <w:rPr>
                        <w:rFonts w:cstheme="minorHAnsi"/>
                        <w:sz w:val="20"/>
                        <w:szCs w:val="20"/>
                        <w:lang w:val="en-US"/>
                      </w:rPr>
                      <w:id w:val="1123889873"/>
                      <w14:checkbox>
                        <w14:checked w14:val="1"/>
                        <w14:checkedState w14:val="2612" w14:font="MS Gothic"/>
                        <w14:uncheckedState w14:val="2610" w14:font="MS Gothic"/>
                      </w14:checkbox>
                    </w:sdtPr>
                    <w:sdtEndPr/>
                    <w:sdtContent>
                      <w:r w:rsidR="001A3C33" w:rsidRPr="00267CAA">
                        <w:rPr>
                          <w:rFonts w:ascii="Segoe UI Symbol" w:eastAsia="MS Gothic" w:hAnsi="Segoe UI Symbol" w:cs="Segoe UI Symbol"/>
                          <w:sz w:val="20"/>
                          <w:szCs w:val="20"/>
                          <w:lang w:val="en-US"/>
                        </w:rPr>
                        <w:t>☒</w:t>
                      </w:r>
                    </w:sdtContent>
                  </w:sdt>
                  <w:r w:rsidR="001A3C33" w:rsidRPr="00267CAA">
                    <w:rPr>
                      <w:rFonts w:cstheme="minorHAnsi"/>
                      <w:sz w:val="20"/>
                      <w:szCs w:val="20"/>
                      <w:lang w:val="en-US"/>
                    </w:rPr>
                    <w:t xml:space="preserve"> &lt; 1 GB</w:t>
                  </w:r>
                </w:p>
                <w:p w14:paraId="26AA3B8B" w14:textId="77777777" w:rsidR="00DA0EEC" w:rsidRPr="00267CAA" w:rsidRDefault="00DA0EEC" w:rsidP="00DA0EEC">
                  <w:pPr>
                    <w:rPr>
                      <w:rFonts w:eastAsia="MS Gothic" w:cstheme="minorHAnsi"/>
                      <w:sz w:val="20"/>
                      <w:szCs w:val="20"/>
                      <w:lang w:val="en-US"/>
                    </w:rPr>
                  </w:pPr>
                </w:p>
              </w:tc>
              <w:tc>
                <w:tcPr>
                  <w:tcW w:w="1589" w:type="dxa"/>
                </w:tcPr>
                <w:p w14:paraId="6BBB00B6" w14:textId="77777777" w:rsidR="00DA0EEC" w:rsidRPr="00267CAA" w:rsidRDefault="00DA0EEC" w:rsidP="00DA0EEC">
                  <w:pPr>
                    <w:rPr>
                      <w:rFonts w:cstheme="minorHAnsi"/>
                      <w:sz w:val="20"/>
                      <w:szCs w:val="20"/>
                    </w:rPr>
                  </w:pPr>
                </w:p>
              </w:tc>
            </w:tr>
          </w:tbl>
          <w:p w14:paraId="532C0FD3" w14:textId="77777777" w:rsidR="00BA789F" w:rsidRDefault="00BA789F" w:rsidP="00BA789F">
            <w:pPr>
              <w:spacing w:before="80"/>
              <w:rPr>
                <w:lang w:val="en-US"/>
              </w:rPr>
            </w:pPr>
          </w:p>
        </w:tc>
      </w:tr>
      <w:tr w:rsidR="00BA789F" w:rsidRPr="00F42A6F" w14:paraId="398CA299" w14:textId="77777777" w:rsidTr="00306CBC">
        <w:trPr>
          <w:cantSplit/>
          <w:trHeight w:val="269"/>
        </w:trPr>
        <w:tc>
          <w:tcPr>
            <w:tcW w:w="15593" w:type="dxa"/>
            <w:gridSpan w:val="2"/>
          </w:tcPr>
          <w:p w14:paraId="1DD86360"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11690902"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58B4EDF" w14:textId="77777777" w:rsidR="00BB0DEB" w:rsidRPr="00325C0C" w:rsidRDefault="000445BE"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C5D7CE1" w14:textId="77777777" w:rsidR="00BA789F" w:rsidRPr="00BA789F" w:rsidRDefault="00BA789F" w:rsidP="00345E00"/>
        </w:tc>
      </w:tr>
      <w:tr w:rsidR="00AE4A22" w:rsidRPr="00F42A6F" w14:paraId="481FDE40" w14:textId="77777777" w:rsidTr="00436EB9">
        <w:trPr>
          <w:cantSplit/>
          <w:trHeight w:val="269"/>
        </w:trPr>
        <w:tc>
          <w:tcPr>
            <w:tcW w:w="4962" w:type="dxa"/>
          </w:tcPr>
          <w:p w14:paraId="63469FC5"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6C40C1" w14:textId="77777777" w:rsidR="00AE4A22" w:rsidRDefault="00AE4A22" w:rsidP="00CA2D12"/>
        </w:tc>
        <w:tc>
          <w:tcPr>
            <w:tcW w:w="10631" w:type="dxa"/>
          </w:tcPr>
          <w:p w14:paraId="7EFCED13" w14:textId="5B2EF550" w:rsidR="00AE4A22" w:rsidRDefault="00985842" w:rsidP="00345E00">
            <w:pPr>
              <w:rPr>
                <w:lang w:val="en-US"/>
              </w:rPr>
            </w:pPr>
            <w:r>
              <w:rPr>
                <w:lang w:val="en-US"/>
              </w:rPr>
              <w:t>The existing</w:t>
            </w:r>
            <w:r w:rsidR="00447C96">
              <w:rPr>
                <w:lang w:val="en-US"/>
              </w:rPr>
              <w:t xml:space="preserve"> data</w:t>
            </w:r>
            <w:r>
              <w:rPr>
                <w:lang w:val="en-US"/>
              </w:rPr>
              <w:t xml:space="preserve"> listed above</w:t>
            </w:r>
            <w:r w:rsidR="00447C96">
              <w:rPr>
                <w:lang w:val="en-US"/>
              </w:rPr>
              <w:t xml:space="preserve"> were requested from the EMOTE database</w:t>
            </w:r>
            <w:r w:rsidR="00407DC8">
              <w:rPr>
                <w:lang w:val="en-US"/>
              </w:rPr>
              <w:t xml:space="preserve"> (request identifier: 310Y9</w:t>
            </w:r>
            <w:r w:rsidR="0082744F">
              <w:rPr>
                <w:lang w:val="en-US"/>
              </w:rPr>
              <w:t xml:space="preserve">UYJLK). </w:t>
            </w:r>
            <w:r>
              <w:rPr>
                <w:lang w:val="en-US"/>
              </w:rPr>
              <w:t xml:space="preserve">By </w:t>
            </w:r>
            <w:r w:rsidR="005C60C9">
              <w:rPr>
                <w:lang w:val="en-US"/>
              </w:rPr>
              <w:t>contacting</w:t>
            </w:r>
            <w:r>
              <w:rPr>
                <w:lang w:val="en-US"/>
              </w:rPr>
              <w:t xml:space="preserve"> </w:t>
            </w:r>
            <w:r w:rsidR="00A34CEE">
              <w:rPr>
                <w:lang w:val="en-US"/>
              </w:rPr>
              <w:t xml:space="preserve">the </w:t>
            </w:r>
            <w:r>
              <w:rPr>
                <w:lang w:val="en-US"/>
              </w:rPr>
              <w:t>EMOTE</w:t>
            </w:r>
            <w:r w:rsidR="00A34CEE">
              <w:rPr>
                <w:lang w:val="en-US"/>
              </w:rPr>
              <w:t xml:space="preserve"> team</w:t>
            </w:r>
            <w:r w:rsidR="007718B7">
              <w:rPr>
                <w:lang w:val="en-US"/>
              </w:rPr>
              <w:t xml:space="preserve"> (</w:t>
            </w:r>
            <w:hyperlink r:id="rId10" w:history="1">
              <w:r w:rsidR="007718B7" w:rsidRPr="00EB1AD0">
                <w:rPr>
                  <w:rStyle w:val="Hyperlink"/>
                  <w:lang w:val="en-US"/>
                </w:rPr>
                <w:t>www.emotedatabase.com</w:t>
              </w:r>
            </w:hyperlink>
            <w:r w:rsidR="007718B7">
              <w:rPr>
                <w:lang w:val="en-US"/>
              </w:rPr>
              <w:t xml:space="preserve">) </w:t>
            </w:r>
            <w:r>
              <w:rPr>
                <w:lang w:val="en-US"/>
              </w:rPr>
              <w:t>and</w:t>
            </w:r>
            <w:r w:rsidR="007718B7">
              <w:rPr>
                <w:lang w:val="en-US"/>
              </w:rPr>
              <w:t xml:space="preserve"> referring to this identifier</w:t>
            </w:r>
            <w:r>
              <w:rPr>
                <w:lang w:val="en-US"/>
              </w:rPr>
              <w:t xml:space="preserve">, </w:t>
            </w:r>
            <w:r w:rsidR="005C60C9">
              <w:rPr>
                <w:lang w:val="en-US"/>
              </w:rPr>
              <w:t>others</w:t>
            </w:r>
            <w:r>
              <w:rPr>
                <w:lang w:val="en-US"/>
              </w:rPr>
              <w:t xml:space="preserve"> can access the data.</w:t>
            </w:r>
          </w:p>
        </w:tc>
      </w:tr>
      <w:tr w:rsidR="003D036F" w:rsidRPr="00F42A6F" w14:paraId="6E13B578" w14:textId="77777777" w:rsidTr="00436EB9">
        <w:trPr>
          <w:cantSplit/>
          <w:trHeight w:val="269"/>
        </w:trPr>
        <w:tc>
          <w:tcPr>
            <w:tcW w:w="4962" w:type="dxa"/>
          </w:tcPr>
          <w:p w14:paraId="099E09E8" w14:textId="77777777" w:rsidR="003D036F" w:rsidRPr="00E00E12" w:rsidRDefault="00FB5895" w:rsidP="00632536">
            <w:r w:rsidRPr="00E00E12">
              <w:t xml:space="preserve">Are there any ethical issues concerning the creation and/or use of the data </w:t>
            </w:r>
            <w:r w:rsidR="002330AD" w:rsidRPr="00E00E12">
              <w:br/>
            </w:r>
            <w:r w:rsidRPr="00E00E12">
              <w:t xml:space="preserve">(e.g. experiments on humans or animals, dual use)? </w:t>
            </w:r>
            <w:r w:rsidR="00EE33E8" w:rsidRPr="00E00E12">
              <w:t xml:space="preserve">If so, </w:t>
            </w:r>
            <w:r w:rsidRPr="00E00E12">
              <w:t>refer to specific datasets or data types when appropriate</w:t>
            </w:r>
            <w:r w:rsidR="00632536" w:rsidRPr="00E00E12">
              <w:t xml:space="preserve"> and provide the relevant ethical approval number</w:t>
            </w:r>
            <w:r w:rsidRPr="00E00E12">
              <w:t>.</w:t>
            </w:r>
          </w:p>
        </w:tc>
        <w:tc>
          <w:tcPr>
            <w:tcW w:w="10631" w:type="dxa"/>
          </w:tcPr>
          <w:p w14:paraId="0EEEB5CB" w14:textId="3D58D8D4" w:rsidR="00FB5895" w:rsidRPr="00250516" w:rsidRDefault="000445BE"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BC6601">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sidRPr="00DA5D08">
              <w:rPr>
                <w:lang w:val="en-US"/>
              </w:rPr>
              <w:t>provide SMEC or EC a</w:t>
            </w:r>
            <w:r w:rsidR="003C0359" w:rsidRPr="00DA5D08">
              <w:rPr>
                <w:lang w:val="en-US"/>
              </w:rPr>
              <w:t>pproval</w:t>
            </w:r>
            <w:r w:rsidR="00632536" w:rsidRPr="00DA5D08">
              <w:rPr>
                <w:lang w:val="en-US"/>
              </w:rPr>
              <w:t xml:space="preserve"> number</w:t>
            </w:r>
            <w:r w:rsidR="00632536">
              <w:rPr>
                <w:lang w:val="en-US"/>
              </w:rPr>
              <w:t>:</w:t>
            </w:r>
            <w:r w:rsidR="003C0359" w:rsidRPr="003C0359">
              <w:rPr>
                <w:lang w:val="en-US"/>
              </w:rPr>
              <w:t xml:space="preserve">  </w:t>
            </w:r>
          </w:p>
          <w:p w14:paraId="76C0DC2C" w14:textId="77777777" w:rsidR="00FB5895" w:rsidRDefault="000445BE"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FCB835C" w14:textId="77777777" w:rsidR="00FB5895" w:rsidRDefault="000445BE"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sidRPr="002B6BDE">
              <w:rPr>
                <w:lang w:val="en-US"/>
              </w:rPr>
              <w:t>Yes, dual use</w:t>
            </w:r>
            <w:r w:rsidR="003C0359">
              <w:rPr>
                <w:lang w:val="en-US"/>
              </w:rPr>
              <w:t xml:space="preserv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D7B5889" w14:textId="086D4520" w:rsidR="00FB5895" w:rsidRDefault="000445BE" w:rsidP="00FB5895">
            <w:pPr>
              <w:rPr>
                <w:lang w:val="en-US"/>
              </w:rPr>
            </w:pPr>
            <w:sdt>
              <w:sdtPr>
                <w:rPr>
                  <w:lang w:val="en-US"/>
                </w:rPr>
                <w:id w:val="366645960"/>
                <w14:checkbox>
                  <w14:checked w14:val="1"/>
                  <w14:checkedState w14:val="2612" w14:font="MS Gothic"/>
                  <w14:uncheckedState w14:val="2610" w14:font="MS Gothic"/>
                </w14:checkbox>
              </w:sdtPr>
              <w:sdtEndPr/>
              <w:sdtContent>
                <w:r w:rsidR="00BC6601">
                  <w:rPr>
                    <w:rFonts w:ascii="MS Gothic" w:eastAsia="MS Gothic" w:hAnsi="MS Gothic" w:hint="eastAsia"/>
                    <w:lang w:val="en-US"/>
                  </w:rPr>
                  <w:t>☒</w:t>
                </w:r>
              </w:sdtContent>
            </w:sdt>
            <w:r w:rsidR="00FB5895">
              <w:rPr>
                <w:lang w:val="en-US"/>
              </w:rPr>
              <w:t xml:space="preserve"> </w:t>
            </w:r>
            <w:r w:rsidR="003D128A">
              <w:rPr>
                <w:lang w:val="en-US"/>
              </w:rPr>
              <w:t>No</w:t>
            </w:r>
          </w:p>
          <w:p w14:paraId="200039C4" w14:textId="77777777" w:rsidR="003D036F" w:rsidRDefault="00632536" w:rsidP="003D128A">
            <w:pPr>
              <w:rPr>
                <w:lang w:val="en-US"/>
              </w:rPr>
            </w:pPr>
            <w:r>
              <w:rPr>
                <w:lang w:val="en-US"/>
              </w:rPr>
              <w:t>Additional information</w:t>
            </w:r>
            <w:r w:rsidR="00EE33E8">
              <w:rPr>
                <w:lang w:val="en-US"/>
              </w:rPr>
              <w:t>:</w:t>
            </w:r>
          </w:p>
          <w:p w14:paraId="43B4DE4F" w14:textId="77777777" w:rsidR="00EE33E8" w:rsidRDefault="00EE33E8" w:rsidP="003D128A">
            <w:pPr>
              <w:rPr>
                <w:lang w:val="en-US"/>
              </w:rPr>
            </w:pPr>
          </w:p>
          <w:p w14:paraId="0CC148D4" w14:textId="77777777" w:rsidR="00EE33E8" w:rsidRDefault="00EE33E8" w:rsidP="003D128A">
            <w:pPr>
              <w:rPr>
                <w:lang w:val="en-US"/>
              </w:rPr>
            </w:pPr>
          </w:p>
        </w:tc>
      </w:tr>
      <w:tr w:rsidR="003D036F" w:rsidRPr="00F42A6F" w14:paraId="0704E21A" w14:textId="77777777" w:rsidTr="00436EB9">
        <w:trPr>
          <w:cantSplit/>
          <w:trHeight w:val="269"/>
        </w:trPr>
        <w:tc>
          <w:tcPr>
            <w:tcW w:w="4962" w:type="dxa"/>
          </w:tcPr>
          <w:p w14:paraId="0525AF3D" w14:textId="77777777" w:rsidR="003D036F" w:rsidRPr="00E00E12" w:rsidRDefault="00E62A40" w:rsidP="00184DDE">
            <w:pPr>
              <w:jc w:val="both"/>
            </w:pPr>
            <w:r w:rsidRPr="00E00E12">
              <w:t>Will you process personal</w:t>
            </w:r>
            <w:r w:rsidRPr="00E00E12">
              <w:rPr>
                <w:i/>
                <w:iCs/>
              </w:rPr>
              <w:t xml:space="preserve"> </w:t>
            </w:r>
            <w:r w:rsidRPr="00E00E12">
              <w:rPr>
                <w:iCs/>
              </w:rPr>
              <w:t>data</w:t>
            </w:r>
            <w:bookmarkStart w:id="3" w:name="_Hlk89173861"/>
            <w:r w:rsidR="00FF09CC" w:rsidRPr="00E00E12">
              <w:rPr>
                <w:rStyle w:val="Voetnootmarkering"/>
                <w:i/>
                <w:smallCaps/>
                <w:color w:val="5A5A5A" w:themeColor="text1" w:themeTint="A5"/>
                <w:sz w:val="20"/>
                <w:szCs w:val="20"/>
              </w:rPr>
              <w:footnoteReference w:id="4"/>
            </w:r>
            <w:bookmarkEnd w:id="3"/>
            <w:r w:rsidRPr="00E00E12">
              <w:t xml:space="preserve">? </w:t>
            </w:r>
            <w:r w:rsidR="00382948" w:rsidRPr="00E00E12">
              <w:t>If so, please refer to specific datasets or data types when appropriate and provide the KU Leuven or UZ Leuven privacy register number (G or S number).</w:t>
            </w:r>
          </w:p>
        </w:tc>
        <w:tc>
          <w:tcPr>
            <w:tcW w:w="10631" w:type="dxa"/>
          </w:tcPr>
          <w:p w14:paraId="11C06758" w14:textId="77777777" w:rsidR="00E62A40" w:rsidRPr="00250516" w:rsidRDefault="000445BE"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D494694" w14:textId="1538870E" w:rsidR="00E62A40" w:rsidRDefault="000445BE" w:rsidP="00E62A40">
            <w:pPr>
              <w:rPr>
                <w:lang w:val="en-US"/>
              </w:rPr>
            </w:pPr>
            <w:sdt>
              <w:sdtPr>
                <w:rPr>
                  <w:lang w:val="en-US"/>
                </w:rPr>
                <w:id w:val="308687415"/>
                <w14:checkbox>
                  <w14:checked w14:val="1"/>
                  <w14:checkedState w14:val="2612" w14:font="MS Gothic"/>
                  <w14:uncheckedState w14:val="2610" w14:font="MS Gothic"/>
                </w14:checkbox>
              </w:sdtPr>
              <w:sdtEndPr/>
              <w:sdtContent>
                <w:r w:rsidR="00C927D3">
                  <w:rPr>
                    <w:rFonts w:ascii="MS Gothic" w:eastAsia="MS Gothic" w:hAnsi="MS Gothic" w:hint="eastAsia"/>
                    <w:lang w:val="en-US"/>
                  </w:rPr>
                  <w:t>☒</w:t>
                </w:r>
              </w:sdtContent>
            </w:sdt>
            <w:r w:rsidR="00E62A40" w:rsidRPr="00250516">
              <w:rPr>
                <w:lang w:val="en-US"/>
              </w:rPr>
              <w:t xml:space="preserve"> </w:t>
            </w:r>
            <w:r w:rsidR="00E62A40">
              <w:rPr>
                <w:lang w:val="en-US"/>
              </w:rPr>
              <w:t>No</w:t>
            </w:r>
          </w:p>
          <w:p w14:paraId="1F256AAB" w14:textId="03764AE8" w:rsidR="00E62A40" w:rsidRDefault="00382948" w:rsidP="00E62A40">
            <w:pPr>
              <w:rPr>
                <w:lang w:val="en-US"/>
              </w:rPr>
            </w:pPr>
            <w:r>
              <w:rPr>
                <w:lang w:val="en-US"/>
              </w:rPr>
              <w:t>Additional information:</w:t>
            </w:r>
            <w:r w:rsidR="00EB4D89">
              <w:rPr>
                <w:lang w:val="en-US"/>
              </w:rPr>
              <w:t xml:space="preserve"> </w:t>
            </w:r>
            <w:r w:rsidR="003B4CD1">
              <w:rPr>
                <w:lang w:val="en-US"/>
              </w:rPr>
              <w:t>In the data access terms from the EMOTE database</w:t>
            </w:r>
            <w:r w:rsidR="00676175">
              <w:rPr>
                <w:lang w:val="en-US"/>
              </w:rPr>
              <w:t xml:space="preserve"> (section 10.2)</w:t>
            </w:r>
            <w:r w:rsidR="003B4CD1">
              <w:rPr>
                <w:lang w:val="en-US"/>
              </w:rPr>
              <w:t xml:space="preserve">, it is stated that the data </w:t>
            </w:r>
            <w:r w:rsidR="00690D17">
              <w:rPr>
                <w:lang w:val="en-US"/>
              </w:rPr>
              <w:t xml:space="preserve">contains only de-identified information, “so that personal information does not form part of the </w:t>
            </w:r>
            <w:r w:rsidR="00F377F9">
              <w:rPr>
                <w:lang w:val="en-US"/>
              </w:rPr>
              <w:t>EMOTE database</w:t>
            </w:r>
            <w:r w:rsidR="00690D17">
              <w:rPr>
                <w:lang w:val="en-US"/>
              </w:rPr>
              <w:t xml:space="preserve">”. </w:t>
            </w:r>
          </w:p>
          <w:p w14:paraId="7979DFDC" w14:textId="77777777" w:rsidR="00382948" w:rsidRDefault="00382948" w:rsidP="00E62A40">
            <w:pPr>
              <w:rPr>
                <w:lang w:val="en-US"/>
              </w:rPr>
            </w:pPr>
          </w:p>
          <w:p w14:paraId="538DEE89" w14:textId="77777777" w:rsidR="003D036F" w:rsidRDefault="003D036F" w:rsidP="00345E00">
            <w:pPr>
              <w:rPr>
                <w:lang w:val="en-US"/>
              </w:rPr>
            </w:pPr>
          </w:p>
        </w:tc>
      </w:tr>
      <w:tr w:rsidR="003D036F" w:rsidRPr="00F42A6F" w14:paraId="6DDFEC1A" w14:textId="77777777" w:rsidTr="00436EB9">
        <w:trPr>
          <w:cantSplit/>
          <w:trHeight w:val="269"/>
        </w:trPr>
        <w:tc>
          <w:tcPr>
            <w:tcW w:w="4962" w:type="dxa"/>
          </w:tcPr>
          <w:p w14:paraId="6162BB3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3B5EB0E" w14:textId="77777777" w:rsidR="00DF3028" w:rsidRPr="00250516" w:rsidRDefault="000445BE"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5072E0A" w14:textId="2573A76B" w:rsidR="00DF3028" w:rsidRDefault="000445BE"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9E23E8">
                  <w:rPr>
                    <w:rFonts w:ascii="MS Gothic" w:eastAsia="MS Gothic" w:hAnsi="MS Gothic" w:hint="eastAsia"/>
                    <w:lang w:val="en-US"/>
                  </w:rPr>
                  <w:t>☒</w:t>
                </w:r>
              </w:sdtContent>
            </w:sdt>
            <w:r w:rsidR="00DF3028">
              <w:rPr>
                <w:lang w:val="en-US"/>
              </w:rPr>
              <w:t xml:space="preserve"> No</w:t>
            </w:r>
          </w:p>
          <w:p w14:paraId="4F7DE0B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B22B754" w14:textId="77777777" w:rsidR="003D036F" w:rsidRDefault="003D036F" w:rsidP="00345E00">
            <w:pPr>
              <w:rPr>
                <w:lang w:val="en-US"/>
              </w:rPr>
            </w:pPr>
          </w:p>
        </w:tc>
      </w:tr>
      <w:tr w:rsidR="003D036F" w:rsidRPr="00F42A6F" w14:paraId="6F0175AD" w14:textId="77777777" w:rsidTr="00436EB9">
        <w:trPr>
          <w:cantSplit/>
          <w:trHeight w:val="269"/>
        </w:trPr>
        <w:tc>
          <w:tcPr>
            <w:tcW w:w="4962" w:type="dxa"/>
          </w:tcPr>
          <w:p w14:paraId="42719270"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A0BA93B" w14:textId="1F85253A" w:rsidR="007C3FA4" w:rsidRPr="00250516" w:rsidRDefault="000445BE"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9E23E8">
                  <w:rPr>
                    <w:rFonts w:ascii="MS Gothic" w:eastAsia="MS Gothic" w:hAnsi="MS Gothic" w:hint="eastAsia"/>
                    <w:lang w:val="en-US"/>
                  </w:rPr>
                  <w:t>☒</w:t>
                </w:r>
              </w:sdtContent>
            </w:sdt>
            <w:r w:rsidR="007C3FA4">
              <w:rPr>
                <w:lang w:val="en-US"/>
              </w:rPr>
              <w:t xml:space="preserve"> Yes</w:t>
            </w:r>
          </w:p>
          <w:p w14:paraId="4C680E68" w14:textId="77777777" w:rsidR="007C3FA4" w:rsidRDefault="000445BE"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4EFD7AAE" w14:textId="306C0184" w:rsidR="007C3FA4" w:rsidRDefault="007C3FA4" w:rsidP="007C3FA4">
            <w:pPr>
              <w:rPr>
                <w:lang w:val="en-US"/>
              </w:rPr>
            </w:pPr>
            <w:r>
              <w:rPr>
                <w:lang w:val="en-US"/>
              </w:rPr>
              <w:t xml:space="preserve">If yes, please explain: </w:t>
            </w:r>
            <w:r w:rsidR="00DA5D08">
              <w:rPr>
                <w:lang w:val="en-US"/>
              </w:rPr>
              <w:t>T</w:t>
            </w:r>
            <w:r w:rsidR="00BB7BFE">
              <w:rPr>
                <w:lang w:val="en-US"/>
              </w:rPr>
              <w:t>he existing datasets are owned by the EMOTE team</w:t>
            </w:r>
            <w:r w:rsidR="00533884">
              <w:rPr>
                <w:lang w:val="en-US"/>
              </w:rPr>
              <w:t xml:space="preserve">. Others can however access the data by submitting a request on the EMOTE platform. </w:t>
            </w:r>
          </w:p>
          <w:p w14:paraId="6D584950" w14:textId="77777777" w:rsidR="003D036F" w:rsidRDefault="003D036F" w:rsidP="00345E00">
            <w:pPr>
              <w:rPr>
                <w:lang w:val="en-US"/>
              </w:rPr>
            </w:pPr>
          </w:p>
        </w:tc>
      </w:tr>
      <w:tr w:rsidR="003D036F" w:rsidRPr="00F42A6F" w14:paraId="238D0CAE" w14:textId="77777777" w:rsidTr="00436EB9">
        <w:trPr>
          <w:cantSplit/>
          <w:trHeight w:val="269"/>
        </w:trPr>
        <w:tc>
          <w:tcPr>
            <w:tcW w:w="4962" w:type="dxa"/>
          </w:tcPr>
          <w:p w14:paraId="260C522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1B96A94" w14:textId="6841599E" w:rsidR="00950DB8" w:rsidRPr="00250516" w:rsidRDefault="000445BE"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27522E">
                  <w:rPr>
                    <w:rFonts w:ascii="MS Gothic" w:eastAsia="MS Gothic" w:hAnsi="MS Gothic" w:hint="eastAsia"/>
                    <w:lang w:val="en-US"/>
                  </w:rPr>
                  <w:t>☒</w:t>
                </w:r>
              </w:sdtContent>
            </w:sdt>
            <w:r w:rsidR="00950DB8">
              <w:rPr>
                <w:lang w:val="en-US"/>
              </w:rPr>
              <w:t xml:space="preserve"> Yes</w:t>
            </w:r>
          </w:p>
          <w:p w14:paraId="013A8EA1" w14:textId="77777777" w:rsidR="00950DB8" w:rsidRDefault="000445BE"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3E7E6851" w14:textId="739E5B07" w:rsidR="00950DB8" w:rsidRDefault="00950DB8" w:rsidP="00950DB8">
            <w:pPr>
              <w:rPr>
                <w:lang w:val="en-US"/>
              </w:rPr>
            </w:pPr>
            <w:r>
              <w:rPr>
                <w:lang w:val="en-US"/>
              </w:rPr>
              <w:t xml:space="preserve">If yes, please explain: </w:t>
            </w:r>
            <w:r w:rsidR="00531E38">
              <w:rPr>
                <w:lang w:val="en-US"/>
              </w:rPr>
              <w:t>The University of Melbourne holds the intellectual property rights over the existing data.</w:t>
            </w:r>
            <w:r w:rsidR="00A34CEE">
              <w:rPr>
                <w:lang w:val="en-US"/>
              </w:rPr>
              <w:t xml:space="preserve"> I </w:t>
            </w:r>
            <w:r w:rsidR="00DE7046">
              <w:rPr>
                <w:lang w:val="en-US"/>
              </w:rPr>
              <w:t>own intellectual property rights over the resulting publication(s) and materials.</w:t>
            </w:r>
          </w:p>
          <w:p w14:paraId="1274BD40" w14:textId="77777777" w:rsidR="003D036F" w:rsidRDefault="003D036F" w:rsidP="00345E00">
            <w:pPr>
              <w:rPr>
                <w:lang w:val="en-US"/>
              </w:rPr>
            </w:pPr>
          </w:p>
        </w:tc>
      </w:tr>
    </w:tbl>
    <w:p w14:paraId="752C2D2C" w14:textId="77777777" w:rsidR="00171BFB" w:rsidRDefault="00171BFB"/>
    <w:p w14:paraId="3ACDF981" w14:textId="77777777" w:rsidR="00171BFB" w:rsidRDefault="00171BFB"/>
    <w:p w14:paraId="0AE9A1E8"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22D68940" w14:textId="77777777" w:rsidTr="005E32FD">
        <w:trPr>
          <w:cantSplit/>
          <w:trHeight w:val="269"/>
        </w:trPr>
        <w:tc>
          <w:tcPr>
            <w:tcW w:w="15593" w:type="dxa"/>
            <w:gridSpan w:val="2"/>
            <w:shd w:val="clear" w:color="auto" w:fill="5B9BD5" w:themeFill="accent5"/>
          </w:tcPr>
          <w:p w14:paraId="3FF5052B" w14:textId="77777777" w:rsidR="00877A71" w:rsidRPr="00184DDE" w:rsidRDefault="00171BFB" w:rsidP="00BA789F">
            <w:pPr>
              <w:pStyle w:val="Lijstalinea"/>
              <w:numPr>
                <w:ilvl w:val="0"/>
                <w:numId w:val="22"/>
              </w:numPr>
              <w:jc w:val="center"/>
              <w:rPr>
                <w:b/>
              </w:rPr>
            </w:pPr>
            <w:r>
              <w:rPr>
                <w:b/>
                <w:bCs/>
              </w:rPr>
              <w:t>Documentation and Metadata</w:t>
            </w:r>
          </w:p>
          <w:p w14:paraId="35D40BD4" w14:textId="77777777" w:rsidR="00184DDE" w:rsidRPr="00AB71F6" w:rsidRDefault="00184DDE" w:rsidP="00184DDE">
            <w:pPr>
              <w:pStyle w:val="Lijstalinea"/>
              <w:ind w:left="1080"/>
              <w:rPr>
                <w:b/>
              </w:rPr>
            </w:pPr>
          </w:p>
        </w:tc>
      </w:tr>
      <w:tr w:rsidR="002300DE" w14:paraId="4286F83B" w14:textId="77777777" w:rsidTr="00436EB9">
        <w:trPr>
          <w:cantSplit/>
          <w:trHeight w:val="269"/>
        </w:trPr>
        <w:tc>
          <w:tcPr>
            <w:tcW w:w="4962" w:type="dxa"/>
            <w:shd w:val="clear" w:color="auto" w:fill="FFFFFF" w:themeFill="background1"/>
          </w:tcPr>
          <w:p w14:paraId="1B5C2FC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AA26CE4" w14:textId="77777777" w:rsidR="00EF7190" w:rsidRDefault="00EF7190" w:rsidP="0035345E">
            <w:pPr>
              <w:jc w:val="both"/>
            </w:pPr>
          </w:p>
          <w:p w14:paraId="0438411F" w14:textId="77777777" w:rsidR="00EF7190" w:rsidRPr="00C0755D" w:rsidRDefault="000445BE"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D26F103" w14:textId="77777777" w:rsidR="00CA2D12" w:rsidRPr="00CA2D12" w:rsidRDefault="00CA2D12" w:rsidP="00EF7190">
            <w:pPr>
              <w:jc w:val="both"/>
              <w:rPr>
                <w:i/>
              </w:rPr>
            </w:pPr>
          </w:p>
        </w:tc>
        <w:tc>
          <w:tcPr>
            <w:tcW w:w="10631" w:type="dxa"/>
            <w:shd w:val="clear" w:color="auto" w:fill="FFFFFF" w:themeFill="background1"/>
          </w:tcPr>
          <w:p w14:paraId="59F90D7A" w14:textId="432DA731" w:rsidR="00CA2D12" w:rsidRPr="005D6CF5" w:rsidRDefault="00E9221F" w:rsidP="005D6CF5">
            <w:pPr>
              <w:jc w:val="both"/>
            </w:pPr>
            <w:r w:rsidRPr="005D6CF5">
              <w:t xml:space="preserve">Codebooks were provided by the EMOTE team, and contain information on variable names, the exact phrasing of questions, answer scales, and </w:t>
            </w:r>
            <w:r w:rsidR="005D6CF5" w:rsidRPr="005D6CF5">
              <w:t xml:space="preserve">other information necessary to understand the data. Further, </w:t>
            </w:r>
            <w:r w:rsidR="005D6CF5">
              <w:t>I created an overview of the properties of each dataset, detailing the methods of each study (e.g., assessment frequency, duration of the study, reimbursement of participants, etc.). Bot</w:t>
            </w:r>
            <w:r w:rsidR="00A51F36">
              <w:t xml:space="preserve">h resources files will be stored as Excel files in the same folder as the data. </w:t>
            </w:r>
          </w:p>
        </w:tc>
      </w:tr>
      <w:tr w:rsidR="002300DE" w14:paraId="1FF54870" w14:textId="77777777" w:rsidTr="00436EB9">
        <w:trPr>
          <w:cantSplit/>
          <w:trHeight w:val="269"/>
        </w:trPr>
        <w:tc>
          <w:tcPr>
            <w:tcW w:w="4962" w:type="dxa"/>
            <w:shd w:val="clear" w:color="auto" w:fill="FFFFFF" w:themeFill="background1"/>
          </w:tcPr>
          <w:p w14:paraId="4EEDD363"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4D362A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C7C1A14" w14:textId="77777777" w:rsidR="00771CF4" w:rsidRDefault="00771CF4" w:rsidP="00771CF4">
            <w:pPr>
              <w:rPr>
                <w:rFonts w:ascii="Arial" w:eastAsia="Times New Roman" w:hAnsi="Arial" w:cs="Arial"/>
                <w:sz w:val="16"/>
                <w:szCs w:val="16"/>
                <w:lang w:val="en-US" w:eastAsia="nl-BE"/>
              </w:rPr>
            </w:pPr>
          </w:p>
          <w:p w14:paraId="10012558"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17025DA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0CFFB2E" w14:textId="2E905075" w:rsidR="00CA2D12" w:rsidRPr="00250516" w:rsidRDefault="000445BE"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854AAE">
                  <w:rPr>
                    <w:rFonts w:ascii="MS Gothic" w:eastAsia="MS Gothic" w:hAnsi="MS Gothic" w:hint="eastAsia"/>
                    <w:lang w:val="en-US"/>
                  </w:rPr>
                  <w:t>☒</w:t>
                </w:r>
              </w:sdtContent>
            </w:sdt>
            <w:r w:rsidR="00CA2D12">
              <w:rPr>
                <w:lang w:val="en-US"/>
              </w:rPr>
              <w:t xml:space="preserve"> Yes</w:t>
            </w:r>
          </w:p>
          <w:p w14:paraId="55E3E4EF" w14:textId="77777777" w:rsidR="00CA2D12" w:rsidRDefault="000445BE"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FBC9827" w14:textId="6CBE2E76" w:rsidR="00F81457"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r w:rsidR="009973EC">
              <w:rPr>
                <w:lang w:val="en-US"/>
              </w:rPr>
              <w:t>T</w:t>
            </w:r>
            <w:r w:rsidR="00854AAE">
              <w:rPr>
                <w:lang w:val="en-US"/>
              </w:rPr>
              <w:t>he overview of each study’s methods</w:t>
            </w:r>
            <w:r w:rsidR="009973EC">
              <w:rPr>
                <w:lang w:val="en-US"/>
              </w:rPr>
              <w:t xml:space="preserve"> will be made available</w:t>
            </w:r>
            <w:r w:rsidR="00854AAE">
              <w:rPr>
                <w:lang w:val="en-US"/>
              </w:rPr>
              <w:t xml:space="preserve"> on the Open Science Framework. Codebooks belong to EMOTE and will therefore not be shared. </w:t>
            </w:r>
            <w:r w:rsidR="00C70554">
              <w:rPr>
                <w:lang w:val="en-US"/>
              </w:rPr>
              <w:t xml:space="preserve">These codebooks can however be requested from EMOTE using the identifier </w:t>
            </w:r>
            <w:r w:rsidR="009C323E">
              <w:rPr>
                <w:lang w:val="en-US"/>
              </w:rPr>
              <w:t xml:space="preserve">mentioned earlier (310Y9UYJLK). </w:t>
            </w:r>
          </w:p>
          <w:p w14:paraId="0126000A" w14:textId="77777777" w:rsidR="00F81457" w:rsidRDefault="00F81457" w:rsidP="00F81457">
            <w:pPr>
              <w:rPr>
                <w:lang w:val="en-US"/>
              </w:rPr>
            </w:pPr>
          </w:p>
          <w:p w14:paraId="29DC3A7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0BB3E2D" w14:textId="77777777" w:rsidR="00F81457" w:rsidRDefault="00F81457" w:rsidP="00F81457">
            <w:pPr>
              <w:rPr>
                <w:lang w:val="en-US"/>
              </w:rPr>
            </w:pPr>
          </w:p>
          <w:p w14:paraId="2A4CEEA5" w14:textId="77777777" w:rsidR="00F81457" w:rsidRPr="00F81457" w:rsidRDefault="00F81457" w:rsidP="00F81457">
            <w:pPr>
              <w:rPr>
                <w:lang w:val="en-US"/>
              </w:rPr>
            </w:pPr>
          </w:p>
          <w:p w14:paraId="646C0B2A" w14:textId="77777777" w:rsidR="002300DE" w:rsidRDefault="002300DE" w:rsidP="00534707">
            <w:pPr>
              <w:jc w:val="both"/>
              <w:rPr>
                <w:b/>
                <w:bCs/>
              </w:rPr>
            </w:pPr>
          </w:p>
        </w:tc>
      </w:tr>
    </w:tbl>
    <w:p w14:paraId="1FE8C608" w14:textId="77777777" w:rsidR="00CE6D90" w:rsidRDefault="00CE6D90"/>
    <w:p w14:paraId="4001F67A"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58B7DC7" w14:textId="77777777" w:rsidTr="005E32FD">
        <w:trPr>
          <w:cantSplit/>
          <w:trHeight w:val="269"/>
        </w:trPr>
        <w:tc>
          <w:tcPr>
            <w:tcW w:w="15593" w:type="dxa"/>
            <w:gridSpan w:val="2"/>
            <w:shd w:val="clear" w:color="auto" w:fill="5B9BD5" w:themeFill="accent5"/>
          </w:tcPr>
          <w:p w14:paraId="26596A6F"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F54DC12" w14:textId="77777777" w:rsidR="00877A71" w:rsidRPr="00145CC7" w:rsidRDefault="00877A71" w:rsidP="00EE6614">
            <w:pPr>
              <w:ind w:left="360"/>
              <w:jc w:val="center"/>
              <w:rPr>
                <w:b/>
              </w:rPr>
            </w:pPr>
          </w:p>
        </w:tc>
      </w:tr>
      <w:tr w:rsidR="002300DE" w:rsidRPr="00F42A6F" w14:paraId="74816DF0" w14:textId="77777777" w:rsidTr="00436EB9">
        <w:trPr>
          <w:cantSplit/>
          <w:trHeight w:val="269"/>
        </w:trPr>
        <w:tc>
          <w:tcPr>
            <w:tcW w:w="4962" w:type="dxa"/>
          </w:tcPr>
          <w:p w14:paraId="5364E999" w14:textId="77777777" w:rsidR="002300DE" w:rsidRDefault="00CE6D90" w:rsidP="008F2D7E">
            <w:r w:rsidRPr="002B78E0">
              <w:t>Where will the data be stored?</w:t>
            </w:r>
          </w:p>
          <w:p w14:paraId="61627629" w14:textId="77777777" w:rsidR="00762983" w:rsidRDefault="00762983" w:rsidP="008F2D7E"/>
          <w:p w14:paraId="195BEC1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67D2F74" w14:textId="77777777" w:rsidR="00975C08" w:rsidRPr="00250516" w:rsidRDefault="000445BE"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3B927412" w14:textId="77777777" w:rsidR="00975C08" w:rsidRDefault="000445BE"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C7BA4FC" w14:textId="6564A264" w:rsidR="00975C08" w:rsidRPr="00250516" w:rsidRDefault="000445BE"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C7304B">
                  <w:rPr>
                    <w:rFonts w:ascii="MS Gothic" w:eastAsia="MS Gothic" w:hAnsi="MS Gothic" w:hint="eastAsia"/>
                    <w:lang w:val="en-US"/>
                  </w:rPr>
                  <w:t>☒</w:t>
                </w:r>
              </w:sdtContent>
            </w:sdt>
            <w:r w:rsidR="00975C08">
              <w:rPr>
                <w:lang w:val="en-US"/>
              </w:rPr>
              <w:t xml:space="preserve"> OneDrive (KU Leuven)</w:t>
            </w:r>
          </w:p>
          <w:p w14:paraId="2E755E92" w14:textId="77777777" w:rsidR="00975C08" w:rsidRDefault="000445BE"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7B9C6CD" w14:textId="77777777" w:rsidR="00975C08" w:rsidRPr="00250516" w:rsidRDefault="000445BE"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D0C966A" w14:textId="77777777" w:rsidR="00975C08" w:rsidRDefault="000445BE"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46F34895" w14:textId="77777777" w:rsidR="007A5CC7" w:rsidRPr="00250516" w:rsidRDefault="000445BE"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7E34616E" w14:textId="77777777" w:rsidR="00CE6D90" w:rsidRDefault="000445BE"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3A8AA8FB" w14:textId="77777777" w:rsidR="00BC2885" w:rsidRPr="00BC2885" w:rsidRDefault="00BC2885" w:rsidP="6320600B">
            <w:pPr>
              <w:rPr>
                <w:lang w:val="en-US"/>
              </w:rPr>
            </w:pPr>
          </w:p>
        </w:tc>
      </w:tr>
      <w:tr w:rsidR="002300DE" w:rsidRPr="00F42A6F" w14:paraId="6A6E7046" w14:textId="77777777" w:rsidTr="00436EB9">
        <w:trPr>
          <w:cantSplit/>
          <w:trHeight w:val="269"/>
        </w:trPr>
        <w:tc>
          <w:tcPr>
            <w:tcW w:w="4962" w:type="dxa"/>
          </w:tcPr>
          <w:p w14:paraId="24637857" w14:textId="77777777" w:rsidR="0008393F" w:rsidRDefault="00C67569" w:rsidP="00877A71">
            <w:r w:rsidRPr="002B78E0">
              <w:t>How will the data be backed up?</w:t>
            </w:r>
          </w:p>
          <w:p w14:paraId="170C67AB" w14:textId="77777777" w:rsidR="0008393F" w:rsidRDefault="0008393F" w:rsidP="0008393F"/>
          <w:p w14:paraId="51F1B83A"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4135703F" w14:textId="600C1FB1" w:rsidR="00F04613" w:rsidRDefault="000445BE" w:rsidP="00F04613">
            <w:pPr>
              <w:rPr>
                <w:lang w:val="en-US"/>
              </w:rPr>
            </w:pPr>
            <w:sdt>
              <w:sdtPr>
                <w:rPr>
                  <w:lang w:val="en-US"/>
                </w:rPr>
                <w:id w:val="-563640976"/>
                <w14:checkbox>
                  <w14:checked w14:val="1"/>
                  <w14:checkedState w14:val="2612" w14:font="MS Gothic"/>
                  <w14:uncheckedState w14:val="2610" w14:font="MS Gothic"/>
                </w14:checkbox>
              </w:sdtPr>
              <w:sdtEndPr/>
              <w:sdtContent>
                <w:r w:rsidR="00C7304B">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A1FFF4C" w14:textId="77777777" w:rsidR="00F04613" w:rsidRPr="00250516" w:rsidRDefault="000445BE"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891DB5A" w14:textId="77777777" w:rsidR="00F04613" w:rsidRDefault="000445BE"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0E98F63F" w14:textId="77777777" w:rsidR="002300DE" w:rsidRDefault="002300DE" w:rsidP="00C67569">
            <w:pPr>
              <w:rPr>
                <w:rFonts w:ascii="MS Gothic" w:eastAsia="MS Gothic" w:hAnsi="MS Gothic"/>
                <w:lang w:val="en-US"/>
              </w:rPr>
            </w:pPr>
          </w:p>
          <w:p w14:paraId="1D2B8DC1" w14:textId="77777777" w:rsidR="00C67569" w:rsidRDefault="00C67569" w:rsidP="00C67569">
            <w:pPr>
              <w:rPr>
                <w:b/>
                <w:bCs/>
                <w:lang w:val="en-US"/>
              </w:rPr>
            </w:pPr>
          </w:p>
          <w:p w14:paraId="2AE9E7CD" w14:textId="77777777" w:rsidR="00C67569" w:rsidRPr="00CA2D12" w:rsidRDefault="00C67569" w:rsidP="00F04613">
            <w:pPr>
              <w:shd w:val="clear" w:color="auto" w:fill="FFFFFF"/>
              <w:rPr>
                <w:b/>
                <w:bCs/>
                <w:lang w:val="en-US"/>
              </w:rPr>
            </w:pPr>
          </w:p>
        </w:tc>
      </w:tr>
      <w:tr w:rsidR="00C271CA" w:rsidRPr="00F42A6F" w14:paraId="21049C5A" w14:textId="77777777" w:rsidTr="00F9701F">
        <w:trPr>
          <w:cantSplit/>
          <w:trHeight w:val="269"/>
        </w:trPr>
        <w:tc>
          <w:tcPr>
            <w:tcW w:w="4962" w:type="dxa"/>
            <w:shd w:val="clear" w:color="auto" w:fill="auto"/>
          </w:tcPr>
          <w:p w14:paraId="29D60E3D" w14:textId="77777777" w:rsidR="00C271CA" w:rsidRPr="00DC4F0B" w:rsidRDefault="00C271CA" w:rsidP="00C271CA">
            <w:pPr>
              <w:rPr>
                <w:highlight w:val="yellow"/>
              </w:rPr>
            </w:pPr>
            <w:r w:rsidRPr="00F9701F">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13ED07B7" w14:textId="16953FCD" w:rsidR="00C271CA" w:rsidRPr="00436EB9" w:rsidRDefault="000445B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C7304B">
                  <w:rPr>
                    <w:rFonts w:ascii="MS Gothic" w:eastAsia="MS Gothic" w:hAnsi="MS Gothic" w:hint="eastAsia"/>
                    <w:lang w:val="en-US"/>
                  </w:rPr>
                  <w:t>☒</w:t>
                </w:r>
              </w:sdtContent>
            </w:sdt>
            <w:r w:rsidR="00C271CA" w:rsidRPr="00436EB9">
              <w:rPr>
                <w:lang w:val="en-US"/>
              </w:rPr>
              <w:t xml:space="preserve"> Yes</w:t>
            </w:r>
            <w:r w:rsidR="00BE6BF6">
              <w:rPr>
                <w:lang w:val="en-US"/>
              </w:rPr>
              <w:t xml:space="preserve">: </w:t>
            </w:r>
            <w:r w:rsidR="00C41139">
              <w:rPr>
                <w:lang w:val="en-US"/>
              </w:rPr>
              <w:t>all data together now occupies 0.44 GB.</w:t>
            </w:r>
            <w:r w:rsidR="0002702A">
              <w:rPr>
                <w:lang w:val="en-US"/>
              </w:rPr>
              <w:t xml:space="preserve"> This is low enough for efficient updates.</w:t>
            </w:r>
          </w:p>
          <w:p w14:paraId="074DAAE3" w14:textId="77777777" w:rsidR="00C271CA" w:rsidRDefault="000445BE"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9A16ACE" w14:textId="77777777" w:rsidR="0087485C" w:rsidRDefault="0087485C" w:rsidP="00C271CA">
            <w:pPr>
              <w:rPr>
                <w:bCs/>
              </w:rPr>
            </w:pPr>
          </w:p>
          <w:p w14:paraId="08E3AA30" w14:textId="4AB9C4A4" w:rsidR="0087485C" w:rsidRPr="00436EB9" w:rsidRDefault="00C271CA" w:rsidP="00C271CA">
            <w:pPr>
              <w:rPr>
                <w:bCs/>
              </w:rPr>
            </w:pPr>
            <w:r w:rsidRPr="00436EB9">
              <w:rPr>
                <w:bCs/>
              </w:rPr>
              <w:t xml:space="preserve">If no, please </w:t>
            </w:r>
            <w:r>
              <w:rPr>
                <w:bCs/>
              </w:rPr>
              <w:t>specify</w:t>
            </w:r>
            <w:r w:rsidRPr="00436EB9">
              <w:rPr>
                <w:bCs/>
              </w:rPr>
              <w:t xml:space="preserve">: </w:t>
            </w:r>
          </w:p>
        </w:tc>
      </w:tr>
      <w:tr w:rsidR="00C271CA" w:rsidRPr="00F42A6F" w14:paraId="1B124044" w14:textId="77777777" w:rsidTr="00436EB9">
        <w:trPr>
          <w:cantSplit/>
          <w:trHeight w:val="269"/>
        </w:trPr>
        <w:tc>
          <w:tcPr>
            <w:tcW w:w="4962" w:type="dxa"/>
          </w:tcPr>
          <w:p w14:paraId="48EEE2EA" w14:textId="77777777" w:rsidR="00EB125A" w:rsidRPr="00F9701F" w:rsidRDefault="00EB125A" w:rsidP="00C271CA">
            <w:r w:rsidRPr="00F9701F">
              <w:t>How will you ensure that the data are securely stored and not accessed or modified by unauthorized persons?</w:t>
            </w:r>
          </w:p>
          <w:p w14:paraId="0F840A05" w14:textId="77777777" w:rsidR="00EB125A" w:rsidRPr="00F9701F" w:rsidRDefault="00EB125A" w:rsidP="00EB125A"/>
          <w:p w14:paraId="57812194" w14:textId="77777777" w:rsidR="00EB125A" w:rsidRPr="00F9701F" w:rsidRDefault="00620BB0" w:rsidP="00EB125A">
            <w:pPr>
              <w:rPr>
                <w:rStyle w:val="Subtieleverwijzing"/>
                <w:i/>
                <w:color w:val="44546A" w:themeColor="text2"/>
                <w:sz w:val="20"/>
                <w:szCs w:val="20"/>
                <w:vertAlign w:val="superscript"/>
              </w:rPr>
            </w:pPr>
            <w:r w:rsidRPr="00F9701F">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FF21AB6" w14:textId="77777777" w:rsidR="00620BB0" w:rsidRPr="00F9701F" w:rsidRDefault="000445BE" w:rsidP="00EB125A">
            <w:pPr>
              <w:rPr>
                <w:rStyle w:val="Subtieleverwijzing"/>
                <w:i/>
                <w:color w:val="44546A" w:themeColor="text2"/>
                <w:sz w:val="20"/>
                <w:szCs w:val="20"/>
              </w:rPr>
            </w:pPr>
            <w:hyperlink r:id="rId13" w:tgtFrame="_blank" w:history="1">
              <w:r w:rsidR="00620BB0" w:rsidRPr="00F9701F">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F9701F">
              <w:rPr>
                <w:rStyle w:val="eop"/>
                <w:rFonts w:ascii="Arial" w:hAnsi="Arial" w:cs="Arial"/>
                <w:color w:val="000000"/>
                <w:sz w:val="18"/>
                <w:szCs w:val="18"/>
                <w:shd w:val="clear" w:color="auto" w:fill="FFFFFF"/>
              </w:rPr>
              <w:t> </w:t>
            </w:r>
          </w:p>
          <w:p w14:paraId="55F779D4" w14:textId="77777777" w:rsidR="00C271CA" w:rsidRPr="00F9701F" w:rsidRDefault="00C271CA" w:rsidP="00EB125A"/>
        </w:tc>
        <w:tc>
          <w:tcPr>
            <w:tcW w:w="10631" w:type="dxa"/>
          </w:tcPr>
          <w:p w14:paraId="12099F52" w14:textId="2E981F38" w:rsidR="00C271CA" w:rsidRPr="00F9701F" w:rsidRDefault="00BD0BE1" w:rsidP="00C271CA">
            <w:pPr>
              <w:rPr>
                <w:rFonts w:eastAsia="MS Gothic" w:cstheme="minorHAnsi"/>
                <w:lang w:val="en-US"/>
              </w:rPr>
            </w:pPr>
            <w:r w:rsidRPr="00F9701F">
              <w:rPr>
                <w:rFonts w:eastAsia="MS Gothic" w:cstheme="minorHAnsi"/>
                <w:lang w:val="en-US"/>
              </w:rPr>
              <w:t xml:space="preserve">Only I  have access to OneDrive. </w:t>
            </w:r>
            <w:r w:rsidR="00683935" w:rsidRPr="00F9701F">
              <w:rPr>
                <w:rFonts w:eastAsia="MS Gothic" w:cstheme="minorHAnsi"/>
                <w:lang w:val="en-US"/>
              </w:rPr>
              <w:t>Data will not be shared.</w:t>
            </w:r>
          </w:p>
          <w:p w14:paraId="1631D672" w14:textId="77777777" w:rsidR="00EB125A" w:rsidRPr="00F9701F" w:rsidRDefault="00EB125A" w:rsidP="00C271CA">
            <w:pPr>
              <w:rPr>
                <w:rFonts w:eastAsia="MS Gothic" w:cstheme="minorHAnsi"/>
                <w:lang w:val="en-US"/>
              </w:rPr>
            </w:pPr>
          </w:p>
          <w:p w14:paraId="10FC9C19" w14:textId="77777777" w:rsidR="00EB125A" w:rsidRPr="00F9701F" w:rsidRDefault="00EB125A" w:rsidP="00C271CA">
            <w:pPr>
              <w:rPr>
                <w:rFonts w:eastAsia="MS Gothic" w:cstheme="minorHAnsi"/>
                <w:lang w:val="en-US"/>
              </w:rPr>
            </w:pPr>
          </w:p>
          <w:p w14:paraId="45FD25E7" w14:textId="77777777" w:rsidR="00EB125A" w:rsidRPr="00F9701F" w:rsidRDefault="00EB125A" w:rsidP="00C271CA">
            <w:pPr>
              <w:rPr>
                <w:rFonts w:eastAsia="MS Gothic" w:cstheme="minorHAnsi"/>
                <w:lang w:val="en-US"/>
              </w:rPr>
            </w:pPr>
          </w:p>
          <w:p w14:paraId="1BA3D8F3" w14:textId="77777777" w:rsidR="00EB125A" w:rsidRPr="00F9701F" w:rsidRDefault="00EB125A" w:rsidP="00C271CA">
            <w:pPr>
              <w:rPr>
                <w:rFonts w:eastAsia="MS Gothic" w:cstheme="minorHAnsi"/>
                <w:lang w:val="en-US"/>
              </w:rPr>
            </w:pPr>
          </w:p>
          <w:p w14:paraId="77C6A76F" w14:textId="77777777" w:rsidR="00EB125A" w:rsidRPr="00F9701F" w:rsidRDefault="00EB125A" w:rsidP="00C271CA">
            <w:pPr>
              <w:rPr>
                <w:rFonts w:eastAsia="MS Gothic" w:cstheme="minorHAnsi"/>
                <w:lang w:val="en-US"/>
              </w:rPr>
            </w:pPr>
          </w:p>
        </w:tc>
      </w:tr>
      <w:tr w:rsidR="00C271CA" w:rsidRPr="00F42A6F" w14:paraId="0230F4E8" w14:textId="77777777" w:rsidTr="00436EB9">
        <w:trPr>
          <w:cantSplit/>
          <w:trHeight w:val="269"/>
        </w:trPr>
        <w:tc>
          <w:tcPr>
            <w:tcW w:w="4962" w:type="dxa"/>
          </w:tcPr>
          <w:p w14:paraId="26383CC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67F9FF6" w14:textId="3EC1ED84" w:rsidR="00771609" w:rsidRDefault="0024142C" w:rsidP="0024142C">
            <w:pPr>
              <w:rPr>
                <w:lang w:val="en-US"/>
              </w:rPr>
            </w:pPr>
            <w:r>
              <w:rPr>
                <w:lang w:val="en-US"/>
              </w:rPr>
              <w:t>Costs are negligible.</w:t>
            </w:r>
          </w:p>
          <w:p w14:paraId="79289720" w14:textId="77777777" w:rsidR="00771609" w:rsidRDefault="00771609" w:rsidP="00C271CA">
            <w:pPr>
              <w:rPr>
                <w:rFonts w:ascii="MS Gothic" w:eastAsia="MS Gothic" w:hAnsi="MS Gothic"/>
                <w:lang w:val="en-US"/>
              </w:rPr>
            </w:pPr>
          </w:p>
          <w:p w14:paraId="253AA302" w14:textId="77777777" w:rsidR="00771609" w:rsidRDefault="00771609" w:rsidP="00C271CA">
            <w:pPr>
              <w:rPr>
                <w:rFonts w:ascii="MS Gothic" w:eastAsia="MS Gothic" w:hAnsi="MS Gothic"/>
                <w:lang w:val="en-US"/>
              </w:rPr>
            </w:pPr>
          </w:p>
          <w:p w14:paraId="558C4B48" w14:textId="77777777" w:rsidR="00771609" w:rsidRDefault="00771609" w:rsidP="00C271CA">
            <w:pPr>
              <w:rPr>
                <w:rFonts w:ascii="MS Gothic" w:eastAsia="MS Gothic" w:hAnsi="MS Gothic"/>
                <w:lang w:val="en-US"/>
              </w:rPr>
            </w:pPr>
          </w:p>
        </w:tc>
      </w:tr>
    </w:tbl>
    <w:p w14:paraId="2B302367" w14:textId="77777777" w:rsidR="00E93C67" w:rsidRDefault="00E93C67"/>
    <w:p w14:paraId="70CAE5F5"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99291E5" w14:textId="77777777" w:rsidTr="005E32FD">
        <w:trPr>
          <w:cantSplit/>
          <w:trHeight w:val="269"/>
        </w:trPr>
        <w:tc>
          <w:tcPr>
            <w:tcW w:w="15593" w:type="dxa"/>
            <w:gridSpan w:val="2"/>
            <w:shd w:val="clear" w:color="auto" w:fill="5B9BD5" w:themeFill="accent5"/>
          </w:tcPr>
          <w:p w14:paraId="32E4DA0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08DC385" w14:textId="77777777" w:rsidR="00877A71" w:rsidRPr="00145CC7" w:rsidRDefault="00877A71" w:rsidP="00A729DC">
            <w:pPr>
              <w:ind w:left="720"/>
              <w:jc w:val="center"/>
              <w:rPr>
                <w:b/>
              </w:rPr>
            </w:pPr>
          </w:p>
        </w:tc>
      </w:tr>
      <w:tr w:rsidR="002300DE" w:rsidRPr="00F42A6F" w14:paraId="219D3FC0" w14:textId="77777777" w:rsidTr="00436EB9">
        <w:trPr>
          <w:cantSplit/>
          <w:trHeight w:val="269"/>
        </w:trPr>
        <w:tc>
          <w:tcPr>
            <w:tcW w:w="4962" w:type="dxa"/>
          </w:tcPr>
          <w:p w14:paraId="76F3CA17"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19CD4A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896237D" w14:textId="620315C8"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45482E">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2DC6E0B" w14:textId="77777777" w:rsidR="005321D4" w:rsidRPr="00436EB9" w:rsidRDefault="000445BE"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D767622" w14:textId="77777777" w:rsidR="005321D4" w:rsidRPr="00436EB9" w:rsidRDefault="000445BE"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49EE3E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E99B77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A1FF998" w14:textId="77777777" w:rsidR="002300DE" w:rsidRPr="005D4FF6" w:rsidRDefault="002300DE" w:rsidP="005321D4">
            <w:pPr>
              <w:pStyle w:val="paragraph"/>
              <w:spacing w:before="0" w:beforeAutospacing="0" w:after="0" w:afterAutospacing="0"/>
              <w:textAlignment w:val="baseline"/>
              <w:rPr>
                <w:b/>
                <w:bCs/>
                <w:lang w:val="en-US"/>
              </w:rPr>
            </w:pPr>
          </w:p>
          <w:p w14:paraId="57B6F9E2" w14:textId="77777777" w:rsidR="005321D4" w:rsidRPr="005D4FF6" w:rsidRDefault="005321D4" w:rsidP="005321D4">
            <w:pPr>
              <w:pStyle w:val="paragraph"/>
              <w:spacing w:before="0" w:beforeAutospacing="0" w:after="0" w:afterAutospacing="0"/>
              <w:textAlignment w:val="baseline"/>
              <w:rPr>
                <w:b/>
                <w:bCs/>
                <w:lang w:val="en-US"/>
              </w:rPr>
            </w:pPr>
          </w:p>
        </w:tc>
      </w:tr>
      <w:tr w:rsidR="002300DE" w:rsidRPr="00F42A6F" w14:paraId="607CB570" w14:textId="77777777" w:rsidTr="00436EB9">
        <w:trPr>
          <w:cantSplit/>
          <w:trHeight w:val="269"/>
        </w:trPr>
        <w:tc>
          <w:tcPr>
            <w:tcW w:w="4962" w:type="dxa"/>
          </w:tcPr>
          <w:p w14:paraId="28A36AC3" w14:textId="77777777" w:rsidR="002300DE" w:rsidRPr="0024142C" w:rsidRDefault="000C4BF5" w:rsidP="000C4BF5">
            <w:r w:rsidRPr="0024142C">
              <w:t>Where will these data be archived (stored and curated for the long-term)?</w:t>
            </w:r>
          </w:p>
          <w:p w14:paraId="204395A8" w14:textId="77777777" w:rsidR="00405AAD" w:rsidRPr="0024142C" w:rsidRDefault="00405AAD" w:rsidP="000C4BF5"/>
          <w:p w14:paraId="5BD10733" w14:textId="77777777" w:rsidR="00405AAD" w:rsidRPr="0024142C" w:rsidRDefault="000445BE" w:rsidP="00662A5F">
            <w:pPr>
              <w:rPr>
                <w:rFonts w:cstheme="minorHAnsi"/>
                <w:sz w:val="22"/>
                <w:szCs w:val="22"/>
              </w:rPr>
            </w:pPr>
            <w:hyperlink r:id="rId15" w:tgtFrame="_blank" w:history="1">
              <w:r w:rsidR="00405AAD" w:rsidRPr="0024142C">
                <w:rPr>
                  <w:rStyle w:val="normaltextrun"/>
                  <w:rFonts w:cstheme="minorHAnsi"/>
                  <w:i/>
                  <w:iCs/>
                  <w:color w:val="000080"/>
                  <w:sz w:val="22"/>
                  <w:szCs w:val="22"/>
                  <w:u w:val="single"/>
                  <w:shd w:val="clear" w:color="auto" w:fill="FFFFFF"/>
                  <w:lang w:val="en-US"/>
                </w:rPr>
                <w:t>Dedicated data repositories</w:t>
              </w:r>
            </w:hyperlink>
            <w:r w:rsidR="00405AAD" w:rsidRPr="0024142C">
              <w:rPr>
                <w:rStyle w:val="normaltextrun"/>
                <w:rFonts w:cstheme="minorHAnsi"/>
                <w:i/>
                <w:iCs/>
                <w:color w:val="000000"/>
                <w:sz w:val="22"/>
                <w:szCs w:val="22"/>
                <w:shd w:val="clear" w:color="auto" w:fill="FFFFFF"/>
                <w:lang w:val="en-US"/>
              </w:rPr>
              <w:t> </w:t>
            </w:r>
            <w:r w:rsidR="00405AAD" w:rsidRPr="0024142C">
              <w:rPr>
                <w:rStyle w:val="normaltextrun"/>
                <w:rFonts w:cstheme="minorHAnsi"/>
                <w:i/>
                <w:iCs/>
                <w:color w:val="44546A" w:themeColor="text2"/>
                <w:sz w:val="22"/>
                <w:szCs w:val="22"/>
                <w:shd w:val="clear" w:color="auto" w:fill="FFFFFF"/>
                <w:lang w:val="en-US"/>
              </w:rPr>
              <w:t>are often the best place to preserve your data</w:t>
            </w:r>
            <w:r w:rsidR="003A18D8" w:rsidRPr="0024142C">
              <w:rPr>
                <w:rStyle w:val="normaltextrun"/>
                <w:rFonts w:cstheme="minorHAnsi"/>
                <w:i/>
                <w:iCs/>
                <w:color w:val="44546A" w:themeColor="text2"/>
                <w:sz w:val="22"/>
                <w:szCs w:val="22"/>
                <w:shd w:val="clear" w:color="auto" w:fill="FFFFFF"/>
                <w:lang w:val="en-US"/>
              </w:rPr>
              <w:t xml:space="preserve">. </w:t>
            </w:r>
            <w:r w:rsidR="00405AAD" w:rsidRPr="0024142C">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24142C">
              <w:rPr>
                <w:rStyle w:val="normaltextrun"/>
                <w:rFonts w:cstheme="minorHAnsi"/>
                <w:i/>
                <w:iCs/>
                <w:color w:val="000000"/>
                <w:sz w:val="22"/>
                <w:szCs w:val="22"/>
                <w:shd w:val="clear" w:color="auto" w:fill="FFFFFF"/>
                <w:lang w:val="en-US"/>
              </w:rPr>
              <w:t> </w:t>
            </w:r>
            <w:hyperlink r:id="rId16" w:tgtFrame="_blank" w:history="1">
              <w:r w:rsidR="00405AAD" w:rsidRPr="0024142C">
                <w:rPr>
                  <w:rStyle w:val="normaltextrun"/>
                  <w:rFonts w:cstheme="minorHAnsi"/>
                  <w:i/>
                  <w:iCs/>
                  <w:color w:val="000080"/>
                  <w:sz w:val="22"/>
                  <w:szCs w:val="22"/>
                  <w:u w:val="single"/>
                  <w:shd w:val="clear" w:color="auto" w:fill="FFFFFF"/>
                  <w:lang w:val="en-US"/>
                </w:rPr>
                <w:t>interactive</w:t>
              </w:r>
              <w:r w:rsidR="000C4E15" w:rsidRPr="0024142C">
                <w:rPr>
                  <w:rStyle w:val="normaltextrun"/>
                  <w:rFonts w:cstheme="minorHAnsi"/>
                  <w:i/>
                  <w:iCs/>
                  <w:color w:val="000080"/>
                  <w:sz w:val="22"/>
                  <w:szCs w:val="22"/>
                  <w:u w:val="single"/>
                  <w:shd w:val="clear" w:color="auto" w:fill="FFFFFF"/>
                  <w:lang w:val="en-US"/>
                </w:rPr>
                <w:t xml:space="preserve"> KU Leuven</w:t>
              </w:r>
              <w:r w:rsidR="00405AAD" w:rsidRPr="0024142C">
                <w:rPr>
                  <w:rStyle w:val="normaltextrun"/>
                  <w:rFonts w:cstheme="minorHAnsi"/>
                  <w:i/>
                  <w:iCs/>
                  <w:color w:val="000080"/>
                  <w:sz w:val="22"/>
                  <w:szCs w:val="22"/>
                  <w:u w:val="single"/>
                  <w:shd w:val="clear" w:color="auto" w:fill="FFFFFF"/>
                  <w:lang w:val="en-US"/>
                </w:rPr>
                <w:t xml:space="preserve"> storage guide</w:t>
              </w:r>
            </w:hyperlink>
            <w:r w:rsidR="00405AAD" w:rsidRPr="0024142C">
              <w:rPr>
                <w:rStyle w:val="normaltextrun"/>
                <w:rFonts w:cstheme="minorHAnsi"/>
                <w:i/>
                <w:iCs/>
                <w:color w:val="000000"/>
                <w:sz w:val="22"/>
                <w:szCs w:val="22"/>
                <w:shd w:val="clear" w:color="auto" w:fill="FFFFFF"/>
                <w:lang w:val="en-US"/>
              </w:rPr>
              <w:t>.</w:t>
            </w:r>
          </w:p>
        </w:tc>
        <w:tc>
          <w:tcPr>
            <w:tcW w:w="10631" w:type="dxa"/>
          </w:tcPr>
          <w:p w14:paraId="7D0E2011" w14:textId="51568359" w:rsidR="00A37797" w:rsidRPr="00436EB9" w:rsidRDefault="000445BE" w:rsidP="00A37797">
            <w:pPr>
              <w:rPr>
                <w:lang w:val="en-US"/>
              </w:rPr>
            </w:pPr>
            <w:sdt>
              <w:sdtPr>
                <w:rPr>
                  <w:lang w:val="en-US"/>
                </w:rPr>
                <w:id w:val="-984850037"/>
                <w14:checkbox>
                  <w14:checked w14:val="0"/>
                  <w14:checkedState w14:val="2612" w14:font="MS Gothic"/>
                  <w14:uncheckedState w14:val="2610" w14:font="MS Gothic"/>
                </w14:checkbox>
              </w:sdtPr>
              <w:sdtEndPr/>
              <w:sdtContent>
                <w:r w:rsidR="001A31C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1F125A3" w14:textId="77777777" w:rsidR="00A37797" w:rsidRPr="00436EB9" w:rsidRDefault="000445BE"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B3DA2A0" w14:textId="77777777" w:rsidR="00A37797" w:rsidRPr="00436EB9" w:rsidRDefault="000445BE"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694A7BF" w14:textId="5C102C27" w:rsidR="00A37797" w:rsidRPr="00436EB9" w:rsidRDefault="000445BE"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214EDF">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214EDF">
              <w:rPr>
                <w:lang w:val="en-US"/>
              </w:rPr>
              <w:t xml:space="preserve"> </w:t>
            </w:r>
            <w:proofErr w:type="spellStart"/>
            <w:r w:rsidR="00214EDF">
              <w:rPr>
                <w:lang w:val="en-US"/>
              </w:rPr>
              <w:t>Sharepoint</w:t>
            </w:r>
            <w:proofErr w:type="spellEnd"/>
            <w:r w:rsidR="0024142C">
              <w:rPr>
                <w:lang w:val="en-US"/>
              </w:rPr>
              <w:t xml:space="preserve"> online</w:t>
            </w:r>
          </w:p>
          <w:p w14:paraId="4FF41923" w14:textId="77777777" w:rsidR="002300DE" w:rsidRDefault="002300DE" w:rsidP="6320600B">
            <w:pPr>
              <w:rPr>
                <w:b/>
                <w:bCs/>
              </w:rPr>
            </w:pPr>
          </w:p>
          <w:p w14:paraId="627529E1" w14:textId="77777777" w:rsidR="000C4BF5" w:rsidRDefault="000C4BF5" w:rsidP="6320600B">
            <w:pPr>
              <w:rPr>
                <w:b/>
                <w:bCs/>
              </w:rPr>
            </w:pPr>
          </w:p>
          <w:p w14:paraId="43D49898" w14:textId="77777777" w:rsidR="000C4BF5" w:rsidRDefault="000C4BF5" w:rsidP="6320600B">
            <w:pPr>
              <w:rPr>
                <w:b/>
                <w:bCs/>
              </w:rPr>
            </w:pPr>
          </w:p>
          <w:p w14:paraId="4DEEE2B9" w14:textId="77777777" w:rsidR="000C4BF5" w:rsidRPr="00C57639" w:rsidRDefault="000C4BF5" w:rsidP="6320600B">
            <w:pPr>
              <w:rPr>
                <w:b/>
                <w:bCs/>
              </w:rPr>
            </w:pPr>
          </w:p>
        </w:tc>
      </w:tr>
      <w:tr w:rsidR="002300DE" w:rsidRPr="00906DA8" w14:paraId="16C23EA3" w14:textId="77777777" w:rsidTr="00436EB9">
        <w:trPr>
          <w:cantSplit/>
          <w:trHeight w:val="269"/>
        </w:trPr>
        <w:tc>
          <w:tcPr>
            <w:tcW w:w="4962" w:type="dxa"/>
          </w:tcPr>
          <w:p w14:paraId="2B49688C" w14:textId="77777777" w:rsidR="00436EB9" w:rsidRPr="0024142C" w:rsidRDefault="00AB632D" w:rsidP="00877A71">
            <w:r w:rsidRPr="0024142C">
              <w:t>What are the expected costs for data preservation during the expected retention period? How will these costs be covered?</w:t>
            </w:r>
          </w:p>
          <w:p w14:paraId="3A3C9B0D" w14:textId="77777777" w:rsidR="00436EB9" w:rsidRPr="0024142C" w:rsidRDefault="00436EB9" w:rsidP="00877A71">
            <w:pPr>
              <w:rPr>
                <w:i/>
                <w:sz w:val="22"/>
                <w:lang w:val="en-US"/>
              </w:rPr>
            </w:pPr>
          </w:p>
          <w:p w14:paraId="4215138B" w14:textId="77777777" w:rsidR="00AB632D" w:rsidRPr="0024142C" w:rsidRDefault="00AB632D" w:rsidP="00877A71">
            <w:pPr>
              <w:rPr>
                <w:i/>
              </w:rPr>
            </w:pPr>
          </w:p>
        </w:tc>
        <w:tc>
          <w:tcPr>
            <w:tcW w:w="10631" w:type="dxa"/>
          </w:tcPr>
          <w:p w14:paraId="4F01F058" w14:textId="77777777" w:rsidR="0024142C" w:rsidRDefault="0024142C" w:rsidP="0024142C">
            <w:pPr>
              <w:rPr>
                <w:lang w:val="en-US"/>
              </w:rPr>
            </w:pPr>
            <w:r>
              <w:rPr>
                <w:lang w:val="en-US"/>
              </w:rPr>
              <w:t>Costs are negligible.</w:t>
            </w:r>
          </w:p>
          <w:p w14:paraId="3D9BA2D3" w14:textId="517D4D0E" w:rsidR="002300DE" w:rsidRPr="0045482E" w:rsidRDefault="002300DE" w:rsidP="5D59270C"/>
        </w:tc>
      </w:tr>
    </w:tbl>
    <w:p w14:paraId="34E9BFB8" w14:textId="77777777" w:rsidR="00032ED4" w:rsidRDefault="00032ED4"/>
    <w:p w14:paraId="066CBAC8"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19F9972" w14:textId="77777777" w:rsidTr="005E32FD">
        <w:trPr>
          <w:cantSplit/>
          <w:trHeight w:val="269"/>
        </w:trPr>
        <w:tc>
          <w:tcPr>
            <w:tcW w:w="15593" w:type="dxa"/>
            <w:gridSpan w:val="2"/>
            <w:shd w:val="clear" w:color="auto" w:fill="5B9BD5" w:themeFill="accent5"/>
          </w:tcPr>
          <w:p w14:paraId="1446425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66B68C7" w14:textId="77777777" w:rsidR="00877A71" w:rsidRPr="00145CC7" w:rsidRDefault="00877A71" w:rsidP="00EE6614">
            <w:pPr>
              <w:rPr>
                <w:b/>
              </w:rPr>
            </w:pPr>
          </w:p>
        </w:tc>
      </w:tr>
      <w:tr w:rsidR="0046404A" w:rsidRPr="00F42A6F" w14:paraId="60957780" w14:textId="77777777" w:rsidTr="00436EB9">
        <w:trPr>
          <w:cantSplit/>
          <w:trHeight w:val="269"/>
        </w:trPr>
        <w:tc>
          <w:tcPr>
            <w:tcW w:w="4962" w:type="dxa"/>
          </w:tcPr>
          <w:p w14:paraId="22CE8D9F" w14:textId="77777777" w:rsidR="0046404A" w:rsidRDefault="0046404A" w:rsidP="00877A71">
            <w:r w:rsidRPr="0046404A">
              <w:lastRenderedPageBreak/>
              <w:t xml:space="preserve">Will the data (or part of the data) be made available for reuse after/during the project?  </w:t>
            </w:r>
          </w:p>
          <w:p w14:paraId="691BD31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B7F153D"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055EC238" w14:textId="77777777" w:rsidR="0046404A" w:rsidRPr="00394E22" w:rsidRDefault="0046404A" w:rsidP="00394E22"/>
        </w:tc>
        <w:tc>
          <w:tcPr>
            <w:tcW w:w="10631" w:type="dxa"/>
          </w:tcPr>
          <w:p w14:paraId="1F4D97F7" w14:textId="77777777" w:rsidR="004D37B4" w:rsidRDefault="000445BE"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7ECBAC5A" w14:textId="77777777" w:rsidR="00870FB5" w:rsidRDefault="000445BE"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69FFFCA" w14:textId="609C5485" w:rsidR="004D37B4" w:rsidRDefault="000445BE" w:rsidP="004D37B4">
            <w:sdt>
              <w:sdtPr>
                <w:rPr>
                  <w:lang w:val="en-US"/>
                </w:rPr>
                <w:id w:val="468630886"/>
                <w14:checkbox>
                  <w14:checked w14:val="1"/>
                  <w14:checkedState w14:val="2612" w14:font="MS Gothic"/>
                  <w14:uncheckedState w14:val="2610" w14:font="MS Gothic"/>
                </w14:checkbox>
              </w:sdtPr>
              <w:sdtEndPr/>
              <w:sdtContent>
                <w:r w:rsidR="00CE6D85">
                  <w:rPr>
                    <w:rFonts w:ascii="MS Gothic" w:eastAsia="MS Gothic" w:hAnsi="MS Gothic" w:hint="eastAsia"/>
                    <w:lang w:val="en-US"/>
                  </w:rPr>
                  <w:t>☒</w:t>
                </w:r>
              </w:sdtContent>
            </w:sdt>
            <w:r w:rsidR="004D37B4">
              <w:t xml:space="preserve"> </w:t>
            </w:r>
            <w:r w:rsidR="00870FB5">
              <w:t>Yes, as restricted data (upon approval, or institutional access only)</w:t>
            </w:r>
            <w:r w:rsidR="00CE6D85">
              <w:t xml:space="preserve">. Note that approval has to be obtained from the EMOTE database team. </w:t>
            </w:r>
          </w:p>
          <w:p w14:paraId="2324D568" w14:textId="77777777" w:rsidR="00870FB5" w:rsidRDefault="000445BE"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71BB545" w14:textId="44512313" w:rsidR="004D37B4" w:rsidRDefault="000445BE" w:rsidP="004D37B4">
            <w:sdt>
              <w:sdtPr>
                <w:rPr>
                  <w:lang w:val="en-US"/>
                </w:rPr>
                <w:id w:val="1604457293"/>
                <w14:checkbox>
                  <w14:checked w14:val="0"/>
                  <w14:checkedState w14:val="2612" w14:font="MS Gothic"/>
                  <w14:uncheckedState w14:val="2610" w14:font="MS Gothic"/>
                </w14:checkbox>
              </w:sdtPr>
              <w:sdtEndPr/>
              <w:sdtContent>
                <w:r w:rsidR="00CE6D85">
                  <w:rPr>
                    <w:rFonts w:ascii="MS Gothic" w:eastAsia="MS Gothic" w:hAnsi="MS Gothic" w:hint="eastAsia"/>
                    <w:lang w:val="en-US"/>
                  </w:rPr>
                  <w:t>☐</w:t>
                </w:r>
              </w:sdtContent>
            </w:sdt>
            <w:r w:rsidR="004D37B4">
              <w:t xml:space="preserve"> Other, please specify:</w:t>
            </w:r>
          </w:p>
          <w:p w14:paraId="5D0604A3" w14:textId="77777777" w:rsidR="004D37B4" w:rsidRDefault="004D37B4" w:rsidP="004D37B4"/>
          <w:p w14:paraId="4AECC29F" w14:textId="77777777" w:rsidR="004D37B4" w:rsidRDefault="004D37B4" w:rsidP="004D37B4"/>
          <w:p w14:paraId="77F32CB1" w14:textId="77777777" w:rsidR="004D37B4" w:rsidRDefault="004D37B4" w:rsidP="004D37B4"/>
          <w:p w14:paraId="470687D3" w14:textId="77777777" w:rsidR="0046404A" w:rsidRPr="004D37B4" w:rsidRDefault="0046404A" w:rsidP="00436EB9"/>
        </w:tc>
      </w:tr>
      <w:tr w:rsidR="008F41F6" w:rsidRPr="00F42A6F" w14:paraId="40FB1C9E" w14:textId="77777777" w:rsidTr="00436EB9">
        <w:trPr>
          <w:cantSplit/>
          <w:trHeight w:val="269"/>
        </w:trPr>
        <w:tc>
          <w:tcPr>
            <w:tcW w:w="4962" w:type="dxa"/>
          </w:tcPr>
          <w:p w14:paraId="61165F23" w14:textId="77777777" w:rsidR="008F41F6" w:rsidRDefault="008F41F6" w:rsidP="00877A71">
            <w:r w:rsidRPr="008F41F6">
              <w:t>If access is restricted, please specify who will be able to access the data and under what conditions.</w:t>
            </w:r>
          </w:p>
        </w:tc>
        <w:tc>
          <w:tcPr>
            <w:tcW w:w="10631" w:type="dxa"/>
          </w:tcPr>
          <w:p w14:paraId="324CA24C" w14:textId="004F54F0" w:rsidR="008F41F6" w:rsidRDefault="006423FC" w:rsidP="00436EB9">
            <w:pPr>
              <w:rPr>
                <w:lang w:val="en-US"/>
              </w:rPr>
            </w:pPr>
            <w:r>
              <w:rPr>
                <w:lang w:val="en-US"/>
              </w:rPr>
              <w:t xml:space="preserve">Researchers can request the data from the emote database </w:t>
            </w:r>
            <w:r w:rsidR="00760C34">
              <w:rPr>
                <w:lang w:val="en-US"/>
              </w:rPr>
              <w:t>by referring to the identifier</w:t>
            </w:r>
            <w:r>
              <w:rPr>
                <w:lang w:val="en-US"/>
              </w:rPr>
              <w:t>:</w:t>
            </w:r>
            <w:r w:rsidR="00C92D0D">
              <w:rPr>
                <w:lang w:val="en-US"/>
              </w:rPr>
              <w:t xml:space="preserve"> </w:t>
            </w:r>
            <w:r w:rsidR="00760C34">
              <w:rPr>
                <w:lang w:val="en-US"/>
              </w:rPr>
              <w:t>310Y9UYJLK</w:t>
            </w:r>
            <w:r w:rsidR="00760C34">
              <w:rPr>
                <w:lang w:val="en-US"/>
              </w:rPr>
              <w:t>.</w:t>
            </w:r>
          </w:p>
        </w:tc>
      </w:tr>
      <w:tr w:rsidR="002300DE" w:rsidRPr="00F42A6F" w14:paraId="07752637" w14:textId="77777777" w:rsidTr="00436EB9">
        <w:trPr>
          <w:cantSplit/>
          <w:trHeight w:val="269"/>
        </w:trPr>
        <w:tc>
          <w:tcPr>
            <w:tcW w:w="4962" w:type="dxa"/>
          </w:tcPr>
          <w:p w14:paraId="7C85BF8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21167A0" w14:textId="4AE523CF" w:rsidR="00436EB9" w:rsidRDefault="000445BE"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1C30DE">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0C126FC" w14:textId="7980A279" w:rsidR="00566351" w:rsidRDefault="000445BE"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1C30DE">
                  <w:rPr>
                    <w:rFonts w:ascii="MS Gothic" w:eastAsia="MS Gothic" w:hAnsi="MS Gothic" w:hint="eastAsia"/>
                    <w:lang w:val="en-US"/>
                  </w:rPr>
                  <w:t>☒</w:t>
                </w:r>
              </w:sdtContent>
            </w:sdt>
            <w:r w:rsidR="00566351">
              <w:rPr>
                <w:lang w:val="en-US"/>
              </w:rPr>
              <w:t xml:space="preserve"> Yes, intellectual property rights</w:t>
            </w:r>
          </w:p>
          <w:p w14:paraId="6D0184C9" w14:textId="77777777" w:rsidR="00566351" w:rsidRDefault="000445BE"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E4FFACB" w14:textId="77777777" w:rsidR="00566351" w:rsidRDefault="000445BE"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D552D9E" w14:textId="77777777" w:rsidR="00566351" w:rsidRPr="00436EB9" w:rsidRDefault="000445BE"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7C3C138" w14:textId="77777777" w:rsidR="00436EB9" w:rsidRDefault="000445BE"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BD84B5F" w14:textId="77777777" w:rsidR="005904AD" w:rsidRPr="00436EB9" w:rsidRDefault="005904AD" w:rsidP="00436EB9">
            <w:pPr>
              <w:rPr>
                <w:lang w:val="en-US"/>
              </w:rPr>
            </w:pPr>
          </w:p>
          <w:p w14:paraId="7C7AA0BB" w14:textId="6324D033" w:rsidR="005904AD" w:rsidRPr="00C57639" w:rsidRDefault="00436EB9" w:rsidP="003B39FF">
            <w:pPr>
              <w:rPr>
                <w:b/>
                <w:bCs/>
              </w:rPr>
            </w:pPr>
            <w:r w:rsidRPr="00436EB9">
              <w:rPr>
                <w:bCs/>
              </w:rPr>
              <w:t>I</w:t>
            </w:r>
            <w:r>
              <w:rPr>
                <w:bCs/>
              </w:rPr>
              <w:t>f yes, please specify</w:t>
            </w:r>
            <w:r w:rsidRPr="00436EB9">
              <w:rPr>
                <w:bCs/>
              </w:rPr>
              <w:t>:</w:t>
            </w:r>
            <w:r w:rsidR="00584DDD">
              <w:rPr>
                <w:bCs/>
              </w:rPr>
              <w:t xml:space="preserve"> </w:t>
            </w:r>
            <w:r w:rsidR="00584DDD">
              <w:rPr>
                <w:lang w:val="en-US"/>
              </w:rPr>
              <w:t>The University of Melbourne holds the intellectual property rights over the existing data.</w:t>
            </w:r>
            <w:r w:rsidR="003B39FF">
              <w:rPr>
                <w:lang w:val="en-US"/>
              </w:rPr>
              <w:t xml:space="preserve"> I can therefore not share the data. However, other researchers can access the data by submitting a request at the EMOTE database. </w:t>
            </w:r>
          </w:p>
        </w:tc>
      </w:tr>
      <w:tr w:rsidR="002300DE" w:rsidRPr="00F42A6F" w14:paraId="4483F1E5" w14:textId="77777777" w:rsidTr="00436EB9">
        <w:trPr>
          <w:cantSplit/>
          <w:trHeight w:val="269"/>
        </w:trPr>
        <w:tc>
          <w:tcPr>
            <w:tcW w:w="4962" w:type="dxa"/>
          </w:tcPr>
          <w:p w14:paraId="3447BE4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F5ABF3F" w14:textId="77777777" w:rsidR="00DC64A0" w:rsidRDefault="000445BE"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767A27D" w14:textId="30AE516A" w:rsidR="00DC64A0" w:rsidRDefault="000445BE" w:rsidP="00DC64A0">
            <w:pPr>
              <w:rPr>
                <w:lang w:val="en-US"/>
              </w:rPr>
            </w:pPr>
            <w:sdt>
              <w:sdtPr>
                <w:rPr>
                  <w:lang w:val="en-US"/>
                </w:rPr>
                <w:id w:val="21834835"/>
                <w14:checkbox>
                  <w14:checked w14:val="1"/>
                  <w14:checkedState w14:val="2612" w14:font="MS Gothic"/>
                  <w14:uncheckedState w14:val="2610" w14:font="MS Gothic"/>
                </w14:checkbox>
              </w:sdtPr>
              <w:sdtEndPr/>
              <w:sdtContent>
                <w:r w:rsidR="003B39FF">
                  <w:rPr>
                    <w:rFonts w:ascii="MS Gothic" w:eastAsia="MS Gothic" w:hAnsi="MS Gothic" w:hint="eastAsia"/>
                    <w:lang w:val="en-US"/>
                  </w:rPr>
                  <w:t>☒</w:t>
                </w:r>
              </w:sdtContent>
            </w:sdt>
            <w:r w:rsidR="00DC64A0">
              <w:rPr>
                <w:lang w:val="en-US"/>
              </w:rPr>
              <w:t xml:space="preserve"> Other data repository (</w:t>
            </w:r>
            <w:r w:rsidR="003B39FF">
              <w:rPr>
                <w:lang w:val="en-US"/>
              </w:rPr>
              <w:t>EMOTE database</w:t>
            </w:r>
            <w:r w:rsidR="00DC64A0">
              <w:rPr>
                <w:lang w:val="en-US"/>
              </w:rPr>
              <w:t>)</w:t>
            </w:r>
          </w:p>
          <w:p w14:paraId="7DD15DA3" w14:textId="2DAF23BC" w:rsidR="00DC64A0" w:rsidRDefault="000445BE"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FD0E21">
                  <w:rPr>
                    <w:rFonts w:ascii="MS Gothic" w:eastAsia="MS Gothic" w:hAnsi="MS Gothic" w:hint="eastAsia"/>
                    <w:lang w:val="en-US"/>
                  </w:rPr>
                  <w:t>☐</w:t>
                </w:r>
              </w:sdtContent>
            </w:sdt>
            <w:r w:rsidR="00DC64A0">
              <w:rPr>
                <w:lang w:val="en-US"/>
              </w:rPr>
              <w:t xml:space="preserve"> Other (specify)</w:t>
            </w:r>
          </w:p>
          <w:p w14:paraId="64023A50" w14:textId="77777777" w:rsidR="002300DE" w:rsidRPr="00DC64A0" w:rsidRDefault="002300DE" w:rsidP="6320600B">
            <w:pPr>
              <w:rPr>
                <w:b/>
                <w:bCs/>
                <w:lang w:val="en-US"/>
              </w:rPr>
            </w:pPr>
          </w:p>
        </w:tc>
      </w:tr>
      <w:tr w:rsidR="002300DE" w:rsidRPr="00F42A6F" w14:paraId="689DAEEC" w14:textId="77777777" w:rsidTr="00436EB9">
        <w:trPr>
          <w:cantSplit/>
          <w:trHeight w:val="269"/>
        </w:trPr>
        <w:tc>
          <w:tcPr>
            <w:tcW w:w="4962" w:type="dxa"/>
          </w:tcPr>
          <w:p w14:paraId="14E3A813" w14:textId="77777777" w:rsidR="00CF3DAB" w:rsidRDefault="00CF3DAB" w:rsidP="00877A71">
            <w:r w:rsidRPr="00CF3DAB">
              <w:lastRenderedPageBreak/>
              <w:t>When will the data be made available?</w:t>
            </w:r>
          </w:p>
          <w:p w14:paraId="7CB3981F" w14:textId="77777777" w:rsidR="00CF3DAB" w:rsidRDefault="00CF3DAB" w:rsidP="00CF3DAB"/>
          <w:p w14:paraId="10DFD872" w14:textId="77777777" w:rsidR="002300DE" w:rsidRPr="00CF3DAB" w:rsidRDefault="002300DE" w:rsidP="00CF3DAB">
            <w:pPr>
              <w:rPr>
                <w:i/>
                <w:smallCaps/>
                <w:color w:val="5A5A5A" w:themeColor="text1" w:themeTint="A5"/>
                <w:sz w:val="20"/>
                <w:szCs w:val="20"/>
              </w:rPr>
            </w:pPr>
          </w:p>
        </w:tc>
        <w:tc>
          <w:tcPr>
            <w:tcW w:w="10631" w:type="dxa"/>
          </w:tcPr>
          <w:p w14:paraId="767F5890" w14:textId="77777777" w:rsidR="00A97EA4" w:rsidRDefault="000445BE"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E7593A3" w14:textId="77777777" w:rsidR="00A97EA4" w:rsidRDefault="000445BE"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4FAD897D" w14:textId="63A16D13" w:rsidR="00CF3DAB" w:rsidRDefault="000445BE" w:rsidP="6320600B">
            <w:pPr>
              <w:rPr>
                <w:b/>
                <w:bCs/>
              </w:rPr>
            </w:pPr>
            <w:sdt>
              <w:sdtPr>
                <w:rPr>
                  <w:lang w:val="en-US"/>
                </w:rPr>
                <w:id w:val="-1860658858"/>
                <w14:checkbox>
                  <w14:checked w14:val="1"/>
                  <w14:checkedState w14:val="2612" w14:font="MS Gothic"/>
                  <w14:uncheckedState w14:val="2610" w14:font="MS Gothic"/>
                </w14:checkbox>
              </w:sdtPr>
              <w:sdtEndPr/>
              <w:sdtContent>
                <w:r w:rsidR="00336650">
                  <w:rPr>
                    <w:rFonts w:ascii="MS Gothic" w:eastAsia="MS Gothic" w:hAnsi="MS Gothic" w:hint="eastAsia"/>
                    <w:lang w:val="en-US"/>
                  </w:rPr>
                  <w:t>☒</w:t>
                </w:r>
              </w:sdtContent>
            </w:sdt>
            <w:r w:rsidR="00A97EA4">
              <w:rPr>
                <w:lang w:val="en-US"/>
              </w:rPr>
              <w:t xml:space="preserve"> Other (</w:t>
            </w:r>
            <w:r w:rsidR="00336650">
              <w:rPr>
                <w:lang w:val="en-US"/>
              </w:rPr>
              <w:t>data can continuously be requested</w:t>
            </w:r>
            <w:r w:rsidR="00A97EA4">
              <w:rPr>
                <w:lang w:val="en-US"/>
              </w:rPr>
              <w:t>)</w:t>
            </w:r>
          </w:p>
          <w:p w14:paraId="4F805FDE" w14:textId="77777777" w:rsidR="00CF3DAB" w:rsidRDefault="00CF3DAB" w:rsidP="6320600B">
            <w:pPr>
              <w:rPr>
                <w:b/>
                <w:bCs/>
              </w:rPr>
            </w:pPr>
          </w:p>
          <w:p w14:paraId="0AEAB13A" w14:textId="77777777" w:rsidR="00CF3DAB" w:rsidRPr="00C57639" w:rsidRDefault="00CF3DAB" w:rsidP="6320600B">
            <w:pPr>
              <w:rPr>
                <w:b/>
                <w:bCs/>
              </w:rPr>
            </w:pPr>
          </w:p>
        </w:tc>
      </w:tr>
      <w:tr w:rsidR="002300DE" w:rsidRPr="00F42A6F" w14:paraId="1B11FBA3" w14:textId="77777777" w:rsidTr="00436EB9">
        <w:trPr>
          <w:cantSplit/>
          <w:trHeight w:val="269"/>
        </w:trPr>
        <w:tc>
          <w:tcPr>
            <w:tcW w:w="4962" w:type="dxa"/>
          </w:tcPr>
          <w:p w14:paraId="044C7E10" w14:textId="77777777" w:rsidR="002300DE" w:rsidRDefault="009966C3" w:rsidP="00877A71">
            <w:r w:rsidRPr="009966C3">
              <w:t>Which data usage licenses are you going to provide? If none, please explain why.</w:t>
            </w:r>
          </w:p>
          <w:p w14:paraId="058CD5A0" w14:textId="77777777" w:rsidR="00CF07B7" w:rsidRDefault="00CF07B7" w:rsidP="00877A71"/>
          <w:p w14:paraId="06EC1C3E"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B042415"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8E8FDE3" w14:textId="77777777" w:rsidR="009966C3" w:rsidRDefault="009966C3" w:rsidP="00306CBC"/>
        </w:tc>
        <w:tc>
          <w:tcPr>
            <w:tcW w:w="10631" w:type="dxa"/>
          </w:tcPr>
          <w:p w14:paraId="7D60D982" w14:textId="77777777" w:rsidR="00BB45C3" w:rsidRDefault="000445BE"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7854D96" w14:textId="30AC4F24" w:rsidR="00BB45C3" w:rsidRDefault="000445BE"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3D55A3">
                  <w:rPr>
                    <w:rFonts w:ascii="MS Gothic" w:eastAsia="MS Gothic" w:hAnsi="MS Gothic" w:hint="eastAsia"/>
                    <w:lang w:val="en-US"/>
                  </w:rPr>
                  <w:t>☒</w:t>
                </w:r>
              </w:sdtContent>
            </w:sdt>
            <w:r w:rsidR="00BB45C3">
              <w:rPr>
                <w:lang w:val="en-US"/>
              </w:rPr>
              <w:t xml:space="preserve"> Data Transfer Agreement (restricted data)</w:t>
            </w:r>
            <w:r w:rsidR="003D55A3">
              <w:rPr>
                <w:lang w:val="en-US"/>
              </w:rPr>
              <w:t xml:space="preserve">. </w:t>
            </w:r>
            <w:r w:rsidR="00086847">
              <w:rPr>
                <w:lang w:val="en-US"/>
              </w:rPr>
              <w:t>When requesting data a</w:t>
            </w:r>
            <w:r w:rsidR="00A36D62">
              <w:rPr>
                <w:lang w:val="en-US"/>
              </w:rPr>
              <w:t>t EMOTE</w:t>
            </w:r>
            <w:r w:rsidR="00086847">
              <w:rPr>
                <w:lang w:val="en-US"/>
              </w:rPr>
              <w:t>, researchers are asked to comply with the data access terms.</w:t>
            </w:r>
          </w:p>
          <w:p w14:paraId="1FFE22A0" w14:textId="77777777" w:rsidR="00BB45C3" w:rsidRPr="005D4FF6" w:rsidRDefault="000445BE"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5D4FF6">
                  <w:rPr>
                    <w:rFonts w:ascii="MS Gothic" w:eastAsia="MS Gothic" w:hAnsi="MS Gothic" w:hint="eastAsia"/>
                    <w:lang w:val="fr-FR"/>
                  </w:rPr>
                  <w:t>☐</w:t>
                </w:r>
              </w:sdtContent>
            </w:sdt>
            <w:r w:rsidR="00BB45C3" w:rsidRPr="005D4FF6">
              <w:rPr>
                <w:lang w:val="fr-FR"/>
              </w:rPr>
              <w:t xml:space="preserve"> MIT licence (code)</w:t>
            </w:r>
          </w:p>
          <w:p w14:paraId="73831143" w14:textId="77777777" w:rsidR="00BB45C3" w:rsidRPr="005D4FF6" w:rsidRDefault="000445BE"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5D4FF6">
                  <w:rPr>
                    <w:rFonts w:ascii="MS Gothic" w:eastAsia="MS Gothic" w:hAnsi="MS Gothic" w:hint="eastAsia"/>
                    <w:lang w:val="fr-FR"/>
                  </w:rPr>
                  <w:t>☐</w:t>
                </w:r>
              </w:sdtContent>
            </w:sdt>
            <w:r w:rsidR="00BB45C3" w:rsidRPr="005D4FF6">
              <w:rPr>
                <w:lang w:val="fr-FR"/>
              </w:rPr>
              <w:t xml:space="preserve"> GNU GPL-3.0 (code)</w:t>
            </w:r>
          </w:p>
          <w:p w14:paraId="063A3FF0" w14:textId="6744BFB0" w:rsidR="00BB45C3" w:rsidRDefault="000445BE"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3D55A3">
                  <w:rPr>
                    <w:rFonts w:ascii="MS Gothic" w:eastAsia="MS Gothic" w:hAnsi="MS Gothic" w:hint="eastAsia"/>
                    <w:lang w:val="en-US"/>
                  </w:rPr>
                  <w:t>☐</w:t>
                </w:r>
              </w:sdtContent>
            </w:sdt>
            <w:r w:rsidR="00BB45C3">
              <w:rPr>
                <w:lang w:val="en-US"/>
              </w:rPr>
              <w:t xml:space="preserve"> Other (specify)</w:t>
            </w:r>
          </w:p>
          <w:p w14:paraId="03B392C3" w14:textId="77777777" w:rsidR="002300DE" w:rsidRPr="00C57639" w:rsidRDefault="002300DE" w:rsidP="00BB4EB5">
            <w:pPr>
              <w:rPr>
                <w:b/>
                <w:bCs/>
              </w:rPr>
            </w:pPr>
          </w:p>
        </w:tc>
      </w:tr>
      <w:tr w:rsidR="00331EA7" w:rsidRPr="00F42A6F" w14:paraId="0A25E480" w14:textId="77777777" w:rsidTr="00436EB9">
        <w:trPr>
          <w:cantSplit/>
          <w:trHeight w:val="269"/>
        </w:trPr>
        <w:tc>
          <w:tcPr>
            <w:tcW w:w="4962" w:type="dxa"/>
          </w:tcPr>
          <w:p w14:paraId="1BEF69E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ABF1DB5" w14:textId="77777777" w:rsidR="00C25D47" w:rsidRDefault="00C25D47" w:rsidP="00877A71"/>
          <w:p w14:paraId="20E39195"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5554B906" w14:textId="77777777" w:rsidR="00331EA7" w:rsidRPr="00C25D47" w:rsidRDefault="00331EA7" w:rsidP="00C25D47"/>
        </w:tc>
        <w:tc>
          <w:tcPr>
            <w:tcW w:w="10631" w:type="dxa"/>
          </w:tcPr>
          <w:p w14:paraId="2E4B085A" w14:textId="77777777" w:rsidR="00331EA7" w:rsidRPr="00436EB9" w:rsidRDefault="000445BE"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F8C3120" w14:textId="236DAF9A" w:rsidR="00331EA7" w:rsidRDefault="000445BE"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791973">
                  <w:rPr>
                    <w:rFonts w:ascii="MS Gothic" w:eastAsia="MS Gothic" w:hAnsi="MS Gothic" w:hint="eastAsia"/>
                    <w:lang w:val="en-US"/>
                  </w:rPr>
                  <w:t>☒</w:t>
                </w:r>
              </w:sdtContent>
            </w:sdt>
            <w:r w:rsidR="00B90014">
              <w:rPr>
                <w:lang w:val="en-US"/>
              </w:rPr>
              <w:t xml:space="preserve"> My dataset already has a PID</w:t>
            </w:r>
          </w:p>
          <w:p w14:paraId="10455698" w14:textId="77777777" w:rsidR="00331EA7" w:rsidRDefault="000445BE"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4F17C103" w14:textId="77777777" w:rsidR="00331EA7" w:rsidRDefault="00331EA7" w:rsidP="00331EA7">
            <w:pPr>
              <w:rPr>
                <w:b/>
                <w:bCs/>
              </w:rPr>
            </w:pPr>
          </w:p>
          <w:p w14:paraId="5D5467FB" w14:textId="77777777" w:rsidR="00331EA7" w:rsidRPr="00C57639" w:rsidRDefault="00331EA7" w:rsidP="00331EA7">
            <w:pPr>
              <w:rPr>
                <w:b/>
                <w:bCs/>
              </w:rPr>
            </w:pPr>
          </w:p>
        </w:tc>
      </w:tr>
      <w:tr w:rsidR="002300DE" w:rsidRPr="005B780B" w14:paraId="55AE02C6" w14:textId="77777777" w:rsidTr="00436EB9">
        <w:trPr>
          <w:cantSplit/>
          <w:trHeight w:val="269"/>
        </w:trPr>
        <w:tc>
          <w:tcPr>
            <w:tcW w:w="4962" w:type="dxa"/>
          </w:tcPr>
          <w:p w14:paraId="6ABBAD95" w14:textId="77777777" w:rsidR="00D712D9" w:rsidRPr="00BD4178" w:rsidRDefault="002300DE" w:rsidP="00877A71">
            <w:r>
              <w:t xml:space="preserve">What are the expected costs for data sharing? How will these costs be covered? </w:t>
            </w:r>
          </w:p>
          <w:p w14:paraId="3CFF17FA" w14:textId="77777777" w:rsidR="00171BDA" w:rsidRPr="00D712D9" w:rsidRDefault="00171BDA" w:rsidP="00877A71">
            <w:pPr>
              <w:rPr>
                <w:i/>
              </w:rPr>
            </w:pPr>
          </w:p>
        </w:tc>
        <w:tc>
          <w:tcPr>
            <w:tcW w:w="10631" w:type="dxa"/>
          </w:tcPr>
          <w:p w14:paraId="2147AC69" w14:textId="4817011C" w:rsidR="002300DE" w:rsidRPr="00A36D62" w:rsidRDefault="00A36D62" w:rsidP="5D59270C">
            <w:r w:rsidRPr="00A36D62">
              <w:t xml:space="preserve">None. </w:t>
            </w:r>
            <w:r>
              <w:t xml:space="preserve">Data sharing is handled by EMOTE. </w:t>
            </w:r>
          </w:p>
        </w:tc>
      </w:tr>
    </w:tbl>
    <w:p w14:paraId="0FAD3C7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8A29987" w14:textId="77777777" w:rsidTr="005E32FD">
        <w:trPr>
          <w:cantSplit/>
          <w:trHeight w:val="501"/>
        </w:trPr>
        <w:tc>
          <w:tcPr>
            <w:tcW w:w="15593" w:type="dxa"/>
            <w:gridSpan w:val="2"/>
            <w:shd w:val="clear" w:color="auto" w:fill="5B9BD5" w:themeFill="accent5"/>
          </w:tcPr>
          <w:p w14:paraId="03F5BFE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5D0DC5D" w14:textId="77777777" w:rsidR="00877A71" w:rsidRPr="00145CC7" w:rsidRDefault="00877A71" w:rsidP="00EE6614">
            <w:pPr>
              <w:ind w:left="360"/>
              <w:rPr>
                <w:b/>
              </w:rPr>
            </w:pPr>
          </w:p>
        </w:tc>
      </w:tr>
      <w:tr w:rsidR="002300DE" w:rsidRPr="00A36D62" w14:paraId="6D564BAF" w14:textId="77777777" w:rsidTr="00436EB9">
        <w:trPr>
          <w:cantSplit/>
          <w:trHeight w:val="269"/>
        </w:trPr>
        <w:tc>
          <w:tcPr>
            <w:tcW w:w="4962" w:type="dxa"/>
          </w:tcPr>
          <w:p w14:paraId="50E89D4B" w14:textId="77777777" w:rsidR="002300DE" w:rsidRPr="00CA44D7" w:rsidRDefault="00F621F9" w:rsidP="00877A71">
            <w:r w:rsidRPr="00C40606">
              <w:t>Who will manage data documentation and metadata during the research project?</w:t>
            </w:r>
          </w:p>
        </w:tc>
        <w:tc>
          <w:tcPr>
            <w:tcW w:w="10631" w:type="dxa"/>
          </w:tcPr>
          <w:p w14:paraId="06E72A81" w14:textId="3FD1F11C" w:rsidR="002300DE" w:rsidRPr="00D034F4" w:rsidRDefault="00A36D62" w:rsidP="6320600B">
            <w:pPr>
              <w:rPr>
                <w:lang w:val="en-US"/>
              </w:rPr>
            </w:pPr>
            <w:r w:rsidRPr="00D034F4">
              <w:rPr>
                <w:lang w:val="en-US"/>
              </w:rPr>
              <w:t>I (Marieke Schreuder) will manage data documentation and meta</w:t>
            </w:r>
            <w:r w:rsidR="00D034F4" w:rsidRPr="00D034F4">
              <w:rPr>
                <w:lang w:val="en-US"/>
              </w:rPr>
              <w:t xml:space="preserve">data. </w:t>
            </w:r>
          </w:p>
        </w:tc>
      </w:tr>
      <w:tr w:rsidR="00D034F4" w:rsidRPr="00F42A6F" w14:paraId="78034AF2" w14:textId="77777777" w:rsidTr="00436EB9">
        <w:trPr>
          <w:cantSplit/>
          <w:trHeight w:val="269"/>
        </w:trPr>
        <w:tc>
          <w:tcPr>
            <w:tcW w:w="4962" w:type="dxa"/>
          </w:tcPr>
          <w:p w14:paraId="22A27AF4" w14:textId="77777777" w:rsidR="00D034F4" w:rsidRDefault="00D034F4" w:rsidP="00D034F4">
            <w:r w:rsidRPr="00C40606">
              <w:lastRenderedPageBreak/>
              <w:t>Who will manage data storage and backup during the research project?</w:t>
            </w:r>
          </w:p>
        </w:tc>
        <w:tc>
          <w:tcPr>
            <w:tcW w:w="10631" w:type="dxa"/>
          </w:tcPr>
          <w:p w14:paraId="4E539837" w14:textId="6F105419" w:rsidR="00D034F4" w:rsidRPr="00D034F4" w:rsidRDefault="00D034F4" w:rsidP="00D034F4">
            <w:r w:rsidRPr="00D034F4">
              <w:rPr>
                <w:lang w:val="en-US"/>
              </w:rPr>
              <w:t xml:space="preserve">I (Marieke Schreuder) will manage data </w:t>
            </w:r>
            <w:r>
              <w:rPr>
                <w:lang w:val="en-US"/>
              </w:rPr>
              <w:t>storage</w:t>
            </w:r>
            <w:r w:rsidRPr="00D034F4">
              <w:rPr>
                <w:lang w:val="en-US"/>
              </w:rPr>
              <w:t xml:space="preserve"> and </w:t>
            </w:r>
            <w:r>
              <w:rPr>
                <w:lang w:val="en-US"/>
              </w:rPr>
              <w:t>backup.</w:t>
            </w:r>
          </w:p>
        </w:tc>
      </w:tr>
      <w:tr w:rsidR="00D034F4" w:rsidRPr="00F42A6F" w14:paraId="10525D65" w14:textId="77777777" w:rsidTr="00436EB9">
        <w:trPr>
          <w:cantSplit/>
          <w:trHeight w:val="269"/>
        </w:trPr>
        <w:tc>
          <w:tcPr>
            <w:tcW w:w="4962" w:type="dxa"/>
          </w:tcPr>
          <w:p w14:paraId="315F255E" w14:textId="77777777" w:rsidR="00D034F4" w:rsidRDefault="00D034F4" w:rsidP="00D034F4">
            <w:r w:rsidRPr="00C40606">
              <w:t>Who will manage data preservation and sharing?</w:t>
            </w:r>
          </w:p>
        </w:tc>
        <w:tc>
          <w:tcPr>
            <w:tcW w:w="10631" w:type="dxa"/>
          </w:tcPr>
          <w:p w14:paraId="2A295FF1" w14:textId="0FCAA082" w:rsidR="00D034F4" w:rsidRPr="000F121B" w:rsidRDefault="00D034F4" w:rsidP="00D034F4">
            <w:r w:rsidRPr="000F121B">
              <w:t xml:space="preserve">The EMOTE team, </w:t>
            </w:r>
            <w:r w:rsidR="000F121B" w:rsidRPr="000F121B">
              <w:t xml:space="preserve">led by researchers from the KU Leuven and the University of Melbourne, manages data preservation. </w:t>
            </w:r>
          </w:p>
        </w:tc>
      </w:tr>
      <w:tr w:rsidR="00D034F4" w:rsidRPr="00F42A6F" w14:paraId="2B768116" w14:textId="77777777" w:rsidTr="00436EB9">
        <w:trPr>
          <w:cantSplit/>
          <w:trHeight w:val="269"/>
        </w:trPr>
        <w:tc>
          <w:tcPr>
            <w:tcW w:w="4962" w:type="dxa"/>
          </w:tcPr>
          <w:p w14:paraId="42D5B20D" w14:textId="77777777" w:rsidR="00D034F4" w:rsidRPr="00D712D9" w:rsidRDefault="00D034F4" w:rsidP="00D034F4">
            <w:pPr>
              <w:rPr>
                <w:i/>
              </w:rPr>
            </w:pPr>
            <w:r w:rsidRPr="00C40606">
              <w:t>Who will update and implement this DMP?</w:t>
            </w:r>
          </w:p>
        </w:tc>
        <w:tc>
          <w:tcPr>
            <w:tcW w:w="10631" w:type="dxa"/>
          </w:tcPr>
          <w:p w14:paraId="1B1C65B5" w14:textId="530C78F2" w:rsidR="00D034F4" w:rsidRPr="00C57639" w:rsidRDefault="000F121B" w:rsidP="00D034F4">
            <w:pPr>
              <w:rPr>
                <w:b/>
                <w:bCs/>
              </w:rPr>
            </w:pPr>
            <w:r w:rsidRPr="00D034F4">
              <w:rPr>
                <w:lang w:val="en-US"/>
              </w:rPr>
              <w:t xml:space="preserve">I (Marieke Schreuder) will </w:t>
            </w:r>
            <w:r>
              <w:rPr>
                <w:lang w:val="en-US"/>
              </w:rPr>
              <w:t>update and implement this DMP</w:t>
            </w:r>
            <w:r>
              <w:rPr>
                <w:lang w:val="en-US"/>
              </w:rPr>
              <w:t>.</w:t>
            </w:r>
          </w:p>
        </w:tc>
      </w:tr>
    </w:tbl>
    <w:p w14:paraId="7C42E289" w14:textId="77777777" w:rsidR="0095381F" w:rsidRDefault="0095381F" w:rsidP="0095381F"/>
    <w:p w14:paraId="2CF98ECB" w14:textId="77777777" w:rsidR="00FB3BB1" w:rsidRDefault="00FB3BB1" w:rsidP="0095381F"/>
    <w:p w14:paraId="7CE7C04F" w14:textId="77777777" w:rsidR="00FB3BB1" w:rsidRDefault="00FB3BB1" w:rsidP="0095381F"/>
    <w:p w14:paraId="61C98A3D" w14:textId="77777777" w:rsidR="00FB3BB1" w:rsidRDefault="00FB3BB1" w:rsidP="0095381F"/>
    <w:p w14:paraId="0BC92399" w14:textId="77777777" w:rsidR="00FB3BB1" w:rsidRDefault="00FB3BB1" w:rsidP="0095381F"/>
    <w:p w14:paraId="3E676B77" w14:textId="77777777" w:rsidR="00FB3BB1" w:rsidRDefault="00FB3BB1" w:rsidP="0095381F"/>
    <w:p w14:paraId="209287A1" w14:textId="77777777" w:rsidR="00FB3BB1" w:rsidRDefault="00FB3BB1" w:rsidP="0095381F"/>
    <w:p w14:paraId="3069E556" w14:textId="77777777" w:rsidR="00FB3BB1" w:rsidRDefault="00FB3BB1" w:rsidP="0095381F"/>
    <w:p w14:paraId="698FD068" w14:textId="77777777" w:rsidR="00FB3BB1" w:rsidRDefault="00FB3BB1" w:rsidP="0095381F"/>
    <w:p w14:paraId="4D3B2083"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FB00" w14:textId="77777777" w:rsidR="00306CBC" w:rsidRDefault="00306CBC" w:rsidP="00CE49D2">
      <w:r>
        <w:separator/>
      </w:r>
    </w:p>
  </w:endnote>
  <w:endnote w:type="continuationSeparator" w:id="0">
    <w:p w14:paraId="665CCFB5"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0F97F38" w14:textId="77777777" w:rsidR="00D11EAA" w:rsidRDefault="00D11EAA" w:rsidP="00321EE3">
        <w:pPr>
          <w:pStyle w:val="Voettekst"/>
          <w:jc w:val="center"/>
        </w:pPr>
      </w:p>
      <w:p w14:paraId="3E9270D8"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2FFDEB8"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2FA8" w14:textId="77777777" w:rsidR="00306CBC" w:rsidRDefault="00306CBC" w:rsidP="00CE49D2">
      <w:r>
        <w:separator/>
      </w:r>
    </w:p>
  </w:footnote>
  <w:footnote w:type="continuationSeparator" w:id="0">
    <w:p w14:paraId="3BF2FAB8" w14:textId="77777777" w:rsidR="00306CBC" w:rsidRDefault="00306CBC" w:rsidP="00CE49D2">
      <w:r>
        <w:continuationSeparator/>
      </w:r>
    </w:p>
  </w:footnote>
  <w:footnote w:id="1">
    <w:p w14:paraId="299F6344"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2AFF0D5"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2B70003"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11882465"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12376408">
    <w:abstractNumId w:val="15"/>
  </w:num>
  <w:num w:numId="2" w16cid:durableId="1551067455">
    <w:abstractNumId w:val="31"/>
  </w:num>
  <w:num w:numId="3" w16cid:durableId="1916356442">
    <w:abstractNumId w:val="11"/>
  </w:num>
  <w:num w:numId="4" w16cid:durableId="1625427079">
    <w:abstractNumId w:val="8"/>
  </w:num>
  <w:num w:numId="5" w16cid:durableId="1708943467">
    <w:abstractNumId w:val="27"/>
  </w:num>
  <w:num w:numId="6" w16cid:durableId="1331986390">
    <w:abstractNumId w:val="24"/>
  </w:num>
  <w:num w:numId="7" w16cid:durableId="1266839206">
    <w:abstractNumId w:val="32"/>
  </w:num>
  <w:num w:numId="8" w16cid:durableId="712579432">
    <w:abstractNumId w:val="7"/>
  </w:num>
  <w:num w:numId="9" w16cid:durableId="8339122">
    <w:abstractNumId w:val="5"/>
  </w:num>
  <w:num w:numId="10" w16cid:durableId="1821772355">
    <w:abstractNumId w:val="18"/>
  </w:num>
  <w:num w:numId="11" w16cid:durableId="513149739">
    <w:abstractNumId w:val="16"/>
  </w:num>
  <w:num w:numId="12" w16cid:durableId="2108501561">
    <w:abstractNumId w:val="2"/>
  </w:num>
  <w:num w:numId="13" w16cid:durableId="1529873969">
    <w:abstractNumId w:val="33"/>
  </w:num>
  <w:num w:numId="14" w16cid:durableId="147484491">
    <w:abstractNumId w:val="3"/>
  </w:num>
  <w:num w:numId="15" w16cid:durableId="2142922600">
    <w:abstractNumId w:val="34"/>
  </w:num>
  <w:num w:numId="16" w16cid:durableId="1575317015">
    <w:abstractNumId w:val="4"/>
  </w:num>
  <w:num w:numId="17" w16cid:durableId="522092162">
    <w:abstractNumId w:val="26"/>
  </w:num>
  <w:num w:numId="18" w16cid:durableId="1466923635">
    <w:abstractNumId w:val="29"/>
  </w:num>
  <w:num w:numId="19" w16cid:durableId="690185165">
    <w:abstractNumId w:val="25"/>
  </w:num>
  <w:num w:numId="20" w16cid:durableId="800227267">
    <w:abstractNumId w:val="28"/>
  </w:num>
  <w:num w:numId="21" w16cid:durableId="747927530">
    <w:abstractNumId w:val="12"/>
  </w:num>
  <w:num w:numId="22" w16cid:durableId="2015692502">
    <w:abstractNumId w:val="30"/>
  </w:num>
  <w:num w:numId="23" w16cid:durableId="2113013885">
    <w:abstractNumId w:val="14"/>
  </w:num>
  <w:num w:numId="24" w16cid:durableId="1904022109">
    <w:abstractNumId w:val="17"/>
  </w:num>
  <w:num w:numId="25" w16cid:durableId="209273312">
    <w:abstractNumId w:val="22"/>
  </w:num>
  <w:num w:numId="26" w16cid:durableId="39986316">
    <w:abstractNumId w:val="20"/>
  </w:num>
  <w:num w:numId="27" w16cid:durableId="2133208935">
    <w:abstractNumId w:val="21"/>
  </w:num>
  <w:num w:numId="28" w16cid:durableId="826557166">
    <w:abstractNumId w:val="6"/>
  </w:num>
  <w:num w:numId="29" w16cid:durableId="1213469965">
    <w:abstractNumId w:val="13"/>
  </w:num>
  <w:num w:numId="30" w16cid:durableId="1781686308">
    <w:abstractNumId w:val="19"/>
  </w:num>
  <w:num w:numId="31" w16cid:durableId="911164263">
    <w:abstractNumId w:val="0"/>
  </w:num>
  <w:num w:numId="32" w16cid:durableId="1053652199">
    <w:abstractNumId w:val="9"/>
  </w:num>
  <w:num w:numId="33" w16cid:durableId="444347724">
    <w:abstractNumId w:val="23"/>
  </w:num>
  <w:num w:numId="34" w16cid:durableId="218595161">
    <w:abstractNumId w:val="35"/>
  </w:num>
  <w:num w:numId="35" w16cid:durableId="1610577264">
    <w:abstractNumId w:val="10"/>
  </w:num>
  <w:num w:numId="36" w16cid:durableId="101364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2702A"/>
    <w:rsid w:val="00030165"/>
    <w:rsid w:val="00032ED4"/>
    <w:rsid w:val="00033BAF"/>
    <w:rsid w:val="00033F6C"/>
    <w:rsid w:val="00036CE5"/>
    <w:rsid w:val="00037A31"/>
    <w:rsid w:val="00037F83"/>
    <w:rsid w:val="0004309D"/>
    <w:rsid w:val="00043AF8"/>
    <w:rsid w:val="0004420C"/>
    <w:rsid w:val="000445BE"/>
    <w:rsid w:val="00044F8E"/>
    <w:rsid w:val="00047A5F"/>
    <w:rsid w:val="000522A7"/>
    <w:rsid w:val="00054B40"/>
    <w:rsid w:val="00055A12"/>
    <w:rsid w:val="00057AAF"/>
    <w:rsid w:val="00062F6C"/>
    <w:rsid w:val="00064D19"/>
    <w:rsid w:val="00065E37"/>
    <w:rsid w:val="00070249"/>
    <w:rsid w:val="00072018"/>
    <w:rsid w:val="000743EB"/>
    <w:rsid w:val="0008393F"/>
    <w:rsid w:val="00083FD0"/>
    <w:rsid w:val="00086847"/>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21B"/>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67BD0"/>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31C3"/>
    <w:rsid w:val="001A3C33"/>
    <w:rsid w:val="001A45E1"/>
    <w:rsid w:val="001A63D0"/>
    <w:rsid w:val="001A6D63"/>
    <w:rsid w:val="001B2621"/>
    <w:rsid w:val="001B2BD8"/>
    <w:rsid w:val="001B4C60"/>
    <w:rsid w:val="001B5551"/>
    <w:rsid w:val="001C1A6B"/>
    <w:rsid w:val="001C30DE"/>
    <w:rsid w:val="001C3D28"/>
    <w:rsid w:val="001E2C7B"/>
    <w:rsid w:val="001E5590"/>
    <w:rsid w:val="001F6067"/>
    <w:rsid w:val="00201A21"/>
    <w:rsid w:val="00202C9D"/>
    <w:rsid w:val="00203D87"/>
    <w:rsid w:val="00207D68"/>
    <w:rsid w:val="00214EDF"/>
    <w:rsid w:val="00223EB2"/>
    <w:rsid w:val="002300DE"/>
    <w:rsid w:val="002330AD"/>
    <w:rsid w:val="002357C4"/>
    <w:rsid w:val="0024142C"/>
    <w:rsid w:val="00243B39"/>
    <w:rsid w:val="00244A11"/>
    <w:rsid w:val="002466F2"/>
    <w:rsid w:val="0024685C"/>
    <w:rsid w:val="00247520"/>
    <w:rsid w:val="00250516"/>
    <w:rsid w:val="00250D8D"/>
    <w:rsid w:val="00251FCB"/>
    <w:rsid w:val="0025638E"/>
    <w:rsid w:val="002651EF"/>
    <w:rsid w:val="00265950"/>
    <w:rsid w:val="00267CAA"/>
    <w:rsid w:val="00274F0B"/>
    <w:rsid w:val="0027522E"/>
    <w:rsid w:val="00277747"/>
    <w:rsid w:val="00280887"/>
    <w:rsid w:val="00282F85"/>
    <w:rsid w:val="00282FDF"/>
    <w:rsid w:val="00283137"/>
    <w:rsid w:val="0029352E"/>
    <w:rsid w:val="00294D7D"/>
    <w:rsid w:val="00296559"/>
    <w:rsid w:val="002977B7"/>
    <w:rsid w:val="002A0F9E"/>
    <w:rsid w:val="002A243F"/>
    <w:rsid w:val="002A56A0"/>
    <w:rsid w:val="002A7B37"/>
    <w:rsid w:val="002B6BDE"/>
    <w:rsid w:val="002C28CD"/>
    <w:rsid w:val="002C5FEE"/>
    <w:rsid w:val="002D0C7D"/>
    <w:rsid w:val="002E49B6"/>
    <w:rsid w:val="002F0747"/>
    <w:rsid w:val="002F5624"/>
    <w:rsid w:val="003004C8"/>
    <w:rsid w:val="0030069C"/>
    <w:rsid w:val="003043FB"/>
    <w:rsid w:val="003057A3"/>
    <w:rsid w:val="003061B6"/>
    <w:rsid w:val="0030680D"/>
    <w:rsid w:val="00306CBC"/>
    <w:rsid w:val="00306F7B"/>
    <w:rsid w:val="003104AE"/>
    <w:rsid w:val="003107D3"/>
    <w:rsid w:val="00310D46"/>
    <w:rsid w:val="00313DB3"/>
    <w:rsid w:val="0031680E"/>
    <w:rsid w:val="00316EB3"/>
    <w:rsid w:val="00321EE3"/>
    <w:rsid w:val="003221CC"/>
    <w:rsid w:val="0032471C"/>
    <w:rsid w:val="00325C0C"/>
    <w:rsid w:val="00331ACC"/>
    <w:rsid w:val="00331EA7"/>
    <w:rsid w:val="00336650"/>
    <w:rsid w:val="00340878"/>
    <w:rsid w:val="00341BE4"/>
    <w:rsid w:val="0034263E"/>
    <w:rsid w:val="003427F6"/>
    <w:rsid w:val="00343B19"/>
    <w:rsid w:val="0034429D"/>
    <w:rsid w:val="00345E00"/>
    <w:rsid w:val="0035345E"/>
    <w:rsid w:val="003605DF"/>
    <w:rsid w:val="00361B98"/>
    <w:rsid w:val="003625F8"/>
    <w:rsid w:val="003639ED"/>
    <w:rsid w:val="0036548C"/>
    <w:rsid w:val="00365B1D"/>
    <w:rsid w:val="00367F6D"/>
    <w:rsid w:val="003716A8"/>
    <w:rsid w:val="003725B0"/>
    <w:rsid w:val="00382948"/>
    <w:rsid w:val="00384EF4"/>
    <w:rsid w:val="00391536"/>
    <w:rsid w:val="0039254C"/>
    <w:rsid w:val="0039292F"/>
    <w:rsid w:val="00394E22"/>
    <w:rsid w:val="00397CAE"/>
    <w:rsid w:val="003A0344"/>
    <w:rsid w:val="003A18D8"/>
    <w:rsid w:val="003A6916"/>
    <w:rsid w:val="003B39FF"/>
    <w:rsid w:val="003B4CD1"/>
    <w:rsid w:val="003C0359"/>
    <w:rsid w:val="003C48A9"/>
    <w:rsid w:val="003C56FA"/>
    <w:rsid w:val="003C7883"/>
    <w:rsid w:val="003D036F"/>
    <w:rsid w:val="003D128A"/>
    <w:rsid w:val="003D2185"/>
    <w:rsid w:val="003D2DDC"/>
    <w:rsid w:val="003D55A3"/>
    <w:rsid w:val="003E12E0"/>
    <w:rsid w:val="003E566A"/>
    <w:rsid w:val="003E7A5B"/>
    <w:rsid w:val="003E7F04"/>
    <w:rsid w:val="00401452"/>
    <w:rsid w:val="004014E1"/>
    <w:rsid w:val="0040421C"/>
    <w:rsid w:val="00405AAD"/>
    <w:rsid w:val="004060FE"/>
    <w:rsid w:val="004079B4"/>
    <w:rsid w:val="00407DC8"/>
    <w:rsid w:val="004105C0"/>
    <w:rsid w:val="00412CAA"/>
    <w:rsid w:val="004140F2"/>
    <w:rsid w:val="00415B89"/>
    <w:rsid w:val="004217AE"/>
    <w:rsid w:val="00422BA9"/>
    <w:rsid w:val="00424DBA"/>
    <w:rsid w:val="00425D61"/>
    <w:rsid w:val="00425E19"/>
    <w:rsid w:val="0042787E"/>
    <w:rsid w:val="00436EB9"/>
    <w:rsid w:val="0044123C"/>
    <w:rsid w:val="00441D64"/>
    <w:rsid w:val="004420AA"/>
    <w:rsid w:val="00442BCA"/>
    <w:rsid w:val="00447077"/>
    <w:rsid w:val="00447C96"/>
    <w:rsid w:val="0045482E"/>
    <w:rsid w:val="0046404A"/>
    <w:rsid w:val="0046695E"/>
    <w:rsid w:val="00470052"/>
    <w:rsid w:val="0047216C"/>
    <w:rsid w:val="004822B2"/>
    <w:rsid w:val="004830FF"/>
    <w:rsid w:val="00483CF2"/>
    <w:rsid w:val="0048548C"/>
    <w:rsid w:val="00486D38"/>
    <w:rsid w:val="00490B09"/>
    <w:rsid w:val="00491041"/>
    <w:rsid w:val="00492E32"/>
    <w:rsid w:val="00494771"/>
    <w:rsid w:val="0049739D"/>
    <w:rsid w:val="004A04ED"/>
    <w:rsid w:val="004A2F3C"/>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4938"/>
    <w:rsid w:val="0051621F"/>
    <w:rsid w:val="005175DC"/>
    <w:rsid w:val="00517620"/>
    <w:rsid w:val="005252B9"/>
    <w:rsid w:val="00526D79"/>
    <w:rsid w:val="00531564"/>
    <w:rsid w:val="00531E38"/>
    <w:rsid w:val="005321D4"/>
    <w:rsid w:val="00533884"/>
    <w:rsid w:val="00534576"/>
    <w:rsid w:val="00534707"/>
    <w:rsid w:val="0054104A"/>
    <w:rsid w:val="005434A0"/>
    <w:rsid w:val="00552B61"/>
    <w:rsid w:val="00555EA1"/>
    <w:rsid w:val="00561EE6"/>
    <w:rsid w:val="00566351"/>
    <w:rsid w:val="00572C6D"/>
    <w:rsid w:val="0057545A"/>
    <w:rsid w:val="0057740F"/>
    <w:rsid w:val="00584DDD"/>
    <w:rsid w:val="0058666D"/>
    <w:rsid w:val="00586889"/>
    <w:rsid w:val="005904AD"/>
    <w:rsid w:val="005907FA"/>
    <w:rsid w:val="00595441"/>
    <w:rsid w:val="005A5A37"/>
    <w:rsid w:val="005B75F8"/>
    <w:rsid w:val="005B780B"/>
    <w:rsid w:val="005C2645"/>
    <w:rsid w:val="005C60C9"/>
    <w:rsid w:val="005C6FF1"/>
    <w:rsid w:val="005C71C0"/>
    <w:rsid w:val="005D4D9E"/>
    <w:rsid w:val="005D4FF6"/>
    <w:rsid w:val="005D5814"/>
    <w:rsid w:val="005D6CF5"/>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3FC"/>
    <w:rsid w:val="00642BC5"/>
    <w:rsid w:val="00646E0C"/>
    <w:rsid w:val="00650192"/>
    <w:rsid w:val="00650708"/>
    <w:rsid w:val="0065317B"/>
    <w:rsid w:val="00653953"/>
    <w:rsid w:val="006553BC"/>
    <w:rsid w:val="00662A5F"/>
    <w:rsid w:val="006673DA"/>
    <w:rsid w:val="00671B90"/>
    <w:rsid w:val="00674155"/>
    <w:rsid w:val="00676175"/>
    <w:rsid w:val="00682AAC"/>
    <w:rsid w:val="00683935"/>
    <w:rsid w:val="00687A26"/>
    <w:rsid w:val="00690D17"/>
    <w:rsid w:val="00691D07"/>
    <w:rsid w:val="00693CE5"/>
    <w:rsid w:val="00694E66"/>
    <w:rsid w:val="006A5D4A"/>
    <w:rsid w:val="006A6191"/>
    <w:rsid w:val="006B279A"/>
    <w:rsid w:val="006B6F88"/>
    <w:rsid w:val="006C0CA3"/>
    <w:rsid w:val="006C1970"/>
    <w:rsid w:val="006C3324"/>
    <w:rsid w:val="006C344D"/>
    <w:rsid w:val="006C680B"/>
    <w:rsid w:val="006D08F2"/>
    <w:rsid w:val="006D1D70"/>
    <w:rsid w:val="006D2E56"/>
    <w:rsid w:val="006D642B"/>
    <w:rsid w:val="006E04E8"/>
    <w:rsid w:val="006E47C1"/>
    <w:rsid w:val="006F0652"/>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0C34"/>
    <w:rsid w:val="00761583"/>
    <w:rsid w:val="00762983"/>
    <w:rsid w:val="00765983"/>
    <w:rsid w:val="00770EC7"/>
    <w:rsid w:val="00771609"/>
    <w:rsid w:val="007718B7"/>
    <w:rsid w:val="00771CF4"/>
    <w:rsid w:val="00772473"/>
    <w:rsid w:val="0077269A"/>
    <w:rsid w:val="00773AF9"/>
    <w:rsid w:val="00776FEF"/>
    <w:rsid w:val="0078107F"/>
    <w:rsid w:val="0078188B"/>
    <w:rsid w:val="0078430C"/>
    <w:rsid w:val="00784847"/>
    <w:rsid w:val="00791973"/>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1FAE"/>
    <w:rsid w:val="00803AF8"/>
    <w:rsid w:val="0080409A"/>
    <w:rsid w:val="00806A6B"/>
    <w:rsid w:val="00806FB4"/>
    <w:rsid w:val="00807DDC"/>
    <w:rsid w:val="00813CAC"/>
    <w:rsid w:val="00816268"/>
    <w:rsid w:val="00822852"/>
    <w:rsid w:val="00822E4E"/>
    <w:rsid w:val="00824607"/>
    <w:rsid w:val="0082744F"/>
    <w:rsid w:val="0083192F"/>
    <w:rsid w:val="00833350"/>
    <w:rsid w:val="00834A9E"/>
    <w:rsid w:val="008355FA"/>
    <w:rsid w:val="008525D0"/>
    <w:rsid w:val="00852762"/>
    <w:rsid w:val="00852A6E"/>
    <w:rsid w:val="00854AAE"/>
    <w:rsid w:val="00854DD7"/>
    <w:rsid w:val="00855608"/>
    <w:rsid w:val="00861A4A"/>
    <w:rsid w:val="008621C9"/>
    <w:rsid w:val="00862410"/>
    <w:rsid w:val="008626AA"/>
    <w:rsid w:val="0086362F"/>
    <w:rsid w:val="00864E53"/>
    <w:rsid w:val="008677D7"/>
    <w:rsid w:val="00870E5A"/>
    <w:rsid w:val="00870FB5"/>
    <w:rsid w:val="00872F86"/>
    <w:rsid w:val="0087485C"/>
    <w:rsid w:val="00877514"/>
    <w:rsid w:val="00877A71"/>
    <w:rsid w:val="00880395"/>
    <w:rsid w:val="00880752"/>
    <w:rsid w:val="00882579"/>
    <w:rsid w:val="008852B8"/>
    <w:rsid w:val="00895A49"/>
    <w:rsid w:val="00897E82"/>
    <w:rsid w:val="008A28C6"/>
    <w:rsid w:val="008A4580"/>
    <w:rsid w:val="008A7DC0"/>
    <w:rsid w:val="008B5D86"/>
    <w:rsid w:val="008C202C"/>
    <w:rsid w:val="008C4396"/>
    <w:rsid w:val="008C4825"/>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2838"/>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5842"/>
    <w:rsid w:val="009940AD"/>
    <w:rsid w:val="009966C3"/>
    <w:rsid w:val="009973EC"/>
    <w:rsid w:val="009A45CB"/>
    <w:rsid w:val="009A60A5"/>
    <w:rsid w:val="009B33FA"/>
    <w:rsid w:val="009B7BF9"/>
    <w:rsid w:val="009C0EAA"/>
    <w:rsid w:val="009C323E"/>
    <w:rsid w:val="009C32D2"/>
    <w:rsid w:val="009C532A"/>
    <w:rsid w:val="009C54E5"/>
    <w:rsid w:val="009C66B2"/>
    <w:rsid w:val="009D090C"/>
    <w:rsid w:val="009D32FB"/>
    <w:rsid w:val="009E1DAC"/>
    <w:rsid w:val="009E2081"/>
    <w:rsid w:val="009E23E8"/>
    <w:rsid w:val="009F0CD6"/>
    <w:rsid w:val="009F3B66"/>
    <w:rsid w:val="009F5507"/>
    <w:rsid w:val="009F5B28"/>
    <w:rsid w:val="009F7382"/>
    <w:rsid w:val="00A107B3"/>
    <w:rsid w:val="00A11B82"/>
    <w:rsid w:val="00A12425"/>
    <w:rsid w:val="00A133D9"/>
    <w:rsid w:val="00A14579"/>
    <w:rsid w:val="00A14918"/>
    <w:rsid w:val="00A23DCD"/>
    <w:rsid w:val="00A3290C"/>
    <w:rsid w:val="00A34CEE"/>
    <w:rsid w:val="00A36D62"/>
    <w:rsid w:val="00A37797"/>
    <w:rsid w:val="00A447AF"/>
    <w:rsid w:val="00A46496"/>
    <w:rsid w:val="00A517CF"/>
    <w:rsid w:val="00A51F36"/>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77F"/>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3401B"/>
    <w:rsid w:val="00B40546"/>
    <w:rsid w:val="00B42831"/>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BFE"/>
    <w:rsid w:val="00BB7DDF"/>
    <w:rsid w:val="00BC076D"/>
    <w:rsid w:val="00BC1A18"/>
    <w:rsid w:val="00BC2885"/>
    <w:rsid w:val="00BC6601"/>
    <w:rsid w:val="00BD0BE1"/>
    <w:rsid w:val="00BD4178"/>
    <w:rsid w:val="00BE1EDA"/>
    <w:rsid w:val="00BE259C"/>
    <w:rsid w:val="00BE6BF6"/>
    <w:rsid w:val="00BF3E6A"/>
    <w:rsid w:val="00C0755D"/>
    <w:rsid w:val="00C10A94"/>
    <w:rsid w:val="00C1455E"/>
    <w:rsid w:val="00C149C1"/>
    <w:rsid w:val="00C15D94"/>
    <w:rsid w:val="00C161F1"/>
    <w:rsid w:val="00C21924"/>
    <w:rsid w:val="00C25D47"/>
    <w:rsid w:val="00C26A02"/>
    <w:rsid w:val="00C271CA"/>
    <w:rsid w:val="00C41139"/>
    <w:rsid w:val="00C4422C"/>
    <w:rsid w:val="00C47672"/>
    <w:rsid w:val="00C512C7"/>
    <w:rsid w:val="00C57639"/>
    <w:rsid w:val="00C61245"/>
    <w:rsid w:val="00C64163"/>
    <w:rsid w:val="00C6497B"/>
    <w:rsid w:val="00C652EE"/>
    <w:rsid w:val="00C67569"/>
    <w:rsid w:val="00C70554"/>
    <w:rsid w:val="00C7304B"/>
    <w:rsid w:val="00C7438E"/>
    <w:rsid w:val="00C80545"/>
    <w:rsid w:val="00C873EB"/>
    <w:rsid w:val="00C87DF9"/>
    <w:rsid w:val="00C90462"/>
    <w:rsid w:val="00C927D3"/>
    <w:rsid w:val="00C92D0D"/>
    <w:rsid w:val="00C94198"/>
    <w:rsid w:val="00C95055"/>
    <w:rsid w:val="00CA24FE"/>
    <w:rsid w:val="00CA2D12"/>
    <w:rsid w:val="00CA4241"/>
    <w:rsid w:val="00CA4252"/>
    <w:rsid w:val="00CA443A"/>
    <w:rsid w:val="00CA44D7"/>
    <w:rsid w:val="00CA6EB1"/>
    <w:rsid w:val="00CB01C8"/>
    <w:rsid w:val="00CB3F10"/>
    <w:rsid w:val="00CB4D5A"/>
    <w:rsid w:val="00CC0428"/>
    <w:rsid w:val="00CC7B3F"/>
    <w:rsid w:val="00CD0EA7"/>
    <w:rsid w:val="00CD114B"/>
    <w:rsid w:val="00CD1C5B"/>
    <w:rsid w:val="00CD36C2"/>
    <w:rsid w:val="00CD74BA"/>
    <w:rsid w:val="00CE09DF"/>
    <w:rsid w:val="00CE49D2"/>
    <w:rsid w:val="00CE6D85"/>
    <w:rsid w:val="00CE6D90"/>
    <w:rsid w:val="00CE7FFC"/>
    <w:rsid w:val="00CF07B7"/>
    <w:rsid w:val="00CF3DAB"/>
    <w:rsid w:val="00CF5E77"/>
    <w:rsid w:val="00D01CA4"/>
    <w:rsid w:val="00D01F5C"/>
    <w:rsid w:val="00D03316"/>
    <w:rsid w:val="00D034F4"/>
    <w:rsid w:val="00D04299"/>
    <w:rsid w:val="00D1179C"/>
    <w:rsid w:val="00D11884"/>
    <w:rsid w:val="00D11EAA"/>
    <w:rsid w:val="00D141F3"/>
    <w:rsid w:val="00D14366"/>
    <w:rsid w:val="00D158F7"/>
    <w:rsid w:val="00D17D55"/>
    <w:rsid w:val="00D24802"/>
    <w:rsid w:val="00D2506B"/>
    <w:rsid w:val="00D36325"/>
    <w:rsid w:val="00D41136"/>
    <w:rsid w:val="00D41ED1"/>
    <w:rsid w:val="00D4266B"/>
    <w:rsid w:val="00D43C73"/>
    <w:rsid w:val="00D47ACE"/>
    <w:rsid w:val="00D5497C"/>
    <w:rsid w:val="00D557B3"/>
    <w:rsid w:val="00D650F6"/>
    <w:rsid w:val="00D712D9"/>
    <w:rsid w:val="00D72439"/>
    <w:rsid w:val="00D775D9"/>
    <w:rsid w:val="00D830E9"/>
    <w:rsid w:val="00D83587"/>
    <w:rsid w:val="00D8400D"/>
    <w:rsid w:val="00D84BF4"/>
    <w:rsid w:val="00D90D85"/>
    <w:rsid w:val="00DA0EEC"/>
    <w:rsid w:val="00DA563E"/>
    <w:rsid w:val="00DA5AD2"/>
    <w:rsid w:val="00DA5D08"/>
    <w:rsid w:val="00DB04E9"/>
    <w:rsid w:val="00DB1F56"/>
    <w:rsid w:val="00DB45C0"/>
    <w:rsid w:val="00DB6B82"/>
    <w:rsid w:val="00DC140B"/>
    <w:rsid w:val="00DC4F0B"/>
    <w:rsid w:val="00DC64A0"/>
    <w:rsid w:val="00DD216A"/>
    <w:rsid w:val="00DD3A5D"/>
    <w:rsid w:val="00DD5262"/>
    <w:rsid w:val="00DE0273"/>
    <w:rsid w:val="00DE315A"/>
    <w:rsid w:val="00DE371E"/>
    <w:rsid w:val="00DE7046"/>
    <w:rsid w:val="00DE7CB0"/>
    <w:rsid w:val="00DF0167"/>
    <w:rsid w:val="00DF0787"/>
    <w:rsid w:val="00DF2884"/>
    <w:rsid w:val="00DF3028"/>
    <w:rsid w:val="00DF372D"/>
    <w:rsid w:val="00DF3E6A"/>
    <w:rsid w:val="00DF4913"/>
    <w:rsid w:val="00DF66E5"/>
    <w:rsid w:val="00E00E12"/>
    <w:rsid w:val="00E12740"/>
    <w:rsid w:val="00E14E40"/>
    <w:rsid w:val="00E151DD"/>
    <w:rsid w:val="00E17A61"/>
    <w:rsid w:val="00E20180"/>
    <w:rsid w:val="00E25EC7"/>
    <w:rsid w:val="00E30883"/>
    <w:rsid w:val="00E35BE3"/>
    <w:rsid w:val="00E36981"/>
    <w:rsid w:val="00E37A41"/>
    <w:rsid w:val="00E40098"/>
    <w:rsid w:val="00E414CA"/>
    <w:rsid w:val="00E427BD"/>
    <w:rsid w:val="00E44ADC"/>
    <w:rsid w:val="00E4728F"/>
    <w:rsid w:val="00E477C0"/>
    <w:rsid w:val="00E47889"/>
    <w:rsid w:val="00E52B19"/>
    <w:rsid w:val="00E5577F"/>
    <w:rsid w:val="00E57FED"/>
    <w:rsid w:val="00E6127A"/>
    <w:rsid w:val="00E62A40"/>
    <w:rsid w:val="00E67B8A"/>
    <w:rsid w:val="00E77592"/>
    <w:rsid w:val="00E841AA"/>
    <w:rsid w:val="00E8604D"/>
    <w:rsid w:val="00E9221F"/>
    <w:rsid w:val="00E93C67"/>
    <w:rsid w:val="00EA1B20"/>
    <w:rsid w:val="00EA21F4"/>
    <w:rsid w:val="00EA3D21"/>
    <w:rsid w:val="00EA3EAE"/>
    <w:rsid w:val="00EA6BDF"/>
    <w:rsid w:val="00EA77B5"/>
    <w:rsid w:val="00EB125A"/>
    <w:rsid w:val="00EB4D89"/>
    <w:rsid w:val="00EC3A89"/>
    <w:rsid w:val="00EC6A7B"/>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377F9"/>
    <w:rsid w:val="00F37B4E"/>
    <w:rsid w:val="00F41148"/>
    <w:rsid w:val="00F41A4D"/>
    <w:rsid w:val="00F41FFA"/>
    <w:rsid w:val="00F42A6F"/>
    <w:rsid w:val="00F4339D"/>
    <w:rsid w:val="00F479A3"/>
    <w:rsid w:val="00F534A1"/>
    <w:rsid w:val="00F5427E"/>
    <w:rsid w:val="00F5432F"/>
    <w:rsid w:val="00F621F9"/>
    <w:rsid w:val="00F73076"/>
    <w:rsid w:val="00F81457"/>
    <w:rsid w:val="00F81AE8"/>
    <w:rsid w:val="00F943F8"/>
    <w:rsid w:val="00F96350"/>
    <w:rsid w:val="00F9701F"/>
    <w:rsid w:val="00FA1621"/>
    <w:rsid w:val="00FA2444"/>
    <w:rsid w:val="00FA78D3"/>
    <w:rsid w:val="00FB1A92"/>
    <w:rsid w:val="00FB3BB1"/>
    <w:rsid w:val="00FB55E4"/>
    <w:rsid w:val="00FB5895"/>
    <w:rsid w:val="00FB642F"/>
    <w:rsid w:val="00FB786F"/>
    <w:rsid w:val="00FC0475"/>
    <w:rsid w:val="00FC11F3"/>
    <w:rsid w:val="00FD0E21"/>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D52E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771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www.emotedatabase.com"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12AVE24N</Project_x0020_Ref.>
    <Code xmlns="d2b4f59a-05ce-4744-9d1c-9dd30147ee09">3H230232</Code>
    <FundingCallID xmlns="d2b4f59a-05ce-4744-9d1c-9dd30147ee09">40273</FundingCallID>
    <_dlc_DocId xmlns="d2b4f59a-05ce-4744-9d1c-9dd30147ee09">P4FNSWA4HVKW-73199252-16521</_dlc_DocId>
    <_dlc_DocIdUrl xmlns="d2b4f59a-05ce-4744-9d1c-9dd30147ee09">
      <Url>https://www.groupware.kuleuven.be/sites/dmpmt/_layouts/15/DocIdRedir.aspx?ID=P4FNSWA4HVKW-73199252-16521</Url>
      <Description>P4FNSWA4HVKW-73199252-16521</Description>
    </_dlc_DocIdUrl>
    <TypeDoc xmlns="de64d03d-2dbc-4782-9fbf-1d8df1c50cf7">Initial</TypeDoc>
    <FormID xmlns="d2b4f59a-05ce-4744-9d1c-9dd30147ee09">3157</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5A3ABC2-D5F7-4C37-9BFF-134F5CB58057}"/>
</file>

<file path=customXml/itemProps3.xml><?xml version="1.0" encoding="utf-8"?>
<ds:datastoreItem xmlns:ds="http://schemas.openxmlformats.org/officeDocument/2006/customXml" ds:itemID="{F734C56A-6C27-4EDA-855C-54B50C30A04A}"/>
</file>

<file path=customXml/itemProps4.xml><?xml version="1.0" encoding="utf-8"?>
<ds:datastoreItem xmlns:ds="http://schemas.openxmlformats.org/officeDocument/2006/customXml" ds:itemID="{B5019DA4-1A10-44DC-BB02-255015C5DB0A}"/>
</file>

<file path=customXml/itemProps5.xml><?xml version="1.0" encoding="utf-8"?>
<ds:datastoreItem xmlns:ds="http://schemas.openxmlformats.org/officeDocument/2006/customXml" ds:itemID="{89FB6D5A-982E-4BDB-920D-290E8C9B80AD}"/>
</file>

<file path=docProps/app.xml><?xml version="1.0" encoding="utf-8"?>
<Properties xmlns="http://schemas.openxmlformats.org/officeDocument/2006/extended-properties" xmlns:vt="http://schemas.openxmlformats.org/officeDocument/2006/docPropsVTypes">
  <Template>Normal.dotm</Template>
  <TotalTime>0</TotalTime>
  <Pages>13</Pages>
  <Words>2965</Words>
  <Characters>16312</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2024-01-10T07:46:00Z</dcterms:created>
  <dcterms:modified xsi:type="dcterms:W3CDTF">2024-01-25T14:15:00Z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1b53c0f1-1a3e-4562-a573-88523e8ebd5a</vt:lpwstr>
  </property>
</Properties>
</file>